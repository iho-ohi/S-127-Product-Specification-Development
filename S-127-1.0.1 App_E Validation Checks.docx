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04891" w14:textId="77777777" w:rsidR="00865F46" w:rsidRDefault="00865F46" w:rsidP="00865F46">
      <w:pPr>
        <w:jc w:val="center"/>
        <w:rPr>
          <w:rStyle w:val="BookTitle"/>
        </w:rPr>
      </w:pPr>
      <w:r>
        <w:rPr>
          <w:rStyle w:val="BookTitle"/>
        </w:rPr>
        <w:t>INTERNATIONAL HYDROGRAPHIC ORGANIZATION</w:t>
      </w:r>
    </w:p>
    <w:p w14:paraId="097CA8F6" w14:textId="77777777" w:rsidR="00865F46" w:rsidRDefault="00865F46" w:rsidP="00865F46">
      <w:pPr>
        <w:jc w:val="center"/>
        <w:rPr>
          <w:rStyle w:val="standardtextcolour"/>
        </w:rPr>
      </w:pPr>
    </w:p>
    <w:p w14:paraId="0E6AA762" w14:textId="77777777" w:rsidR="00865F46" w:rsidRDefault="00865F46" w:rsidP="00865F46">
      <w:pPr>
        <w:jc w:val="center"/>
        <w:rPr>
          <w:rStyle w:val="standardtextcolour"/>
        </w:rPr>
      </w:pPr>
    </w:p>
    <w:p w14:paraId="2CA40F0E" w14:textId="77777777" w:rsidR="00865F46" w:rsidRDefault="00865F46" w:rsidP="00865F46">
      <w:pPr>
        <w:jc w:val="center"/>
        <w:rPr>
          <w:rStyle w:val="standardtextcolour"/>
        </w:rPr>
      </w:pPr>
      <w:r>
        <w:rPr>
          <w:noProof/>
          <w:lang w:eastAsia="en-US"/>
        </w:rPr>
        <w:drawing>
          <wp:inline distT="0" distB="0" distL="0" distR="0" wp14:anchorId="2C60A779" wp14:editId="41A04EC8">
            <wp:extent cx="1684536" cy="2278380"/>
            <wp:effectExtent l="0" t="0" r="0" b="7620"/>
            <wp:docPr id="5" name="Bild 1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411" descr="Iho_noir"/>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684536" cy="2278380"/>
                    </a:xfrm>
                    <a:prstGeom prst="rect">
                      <a:avLst/>
                    </a:prstGeom>
                    <a:noFill/>
                    <a:ln>
                      <a:noFill/>
                    </a:ln>
                  </pic:spPr>
                </pic:pic>
              </a:graphicData>
            </a:graphic>
          </wp:inline>
        </w:drawing>
      </w:r>
    </w:p>
    <w:p w14:paraId="2CE24542" w14:textId="77777777" w:rsidR="00865F46" w:rsidRDefault="00865F46" w:rsidP="00865F46">
      <w:pPr>
        <w:jc w:val="center"/>
        <w:rPr>
          <w:rStyle w:val="standardtextcolour"/>
        </w:rPr>
      </w:pPr>
    </w:p>
    <w:p w14:paraId="7F87BF27" w14:textId="77777777" w:rsidR="00865F46" w:rsidRDefault="00865F46" w:rsidP="00865F46">
      <w:pPr>
        <w:jc w:val="center"/>
        <w:rPr>
          <w:rStyle w:val="standardtextcolour"/>
        </w:rPr>
      </w:pPr>
    </w:p>
    <w:p w14:paraId="15BD34A1" w14:textId="77777777" w:rsidR="00865F46" w:rsidRDefault="00865F46" w:rsidP="00865F46">
      <w:pPr>
        <w:jc w:val="center"/>
        <w:rPr>
          <w:rStyle w:val="BookTitle"/>
        </w:rPr>
      </w:pPr>
      <w:r>
        <w:rPr>
          <w:rStyle w:val="BookTitle"/>
        </w:rPr>
        <w:t>IHO UNIVERSAL HYDROGRAPHIC DATA MODEL</w:t>
      </w:r>
    </w:p>
    <w:p w14:paraId="1698C8E7" w14:textId="77777777" w:rsidR="00865F46" w:rsidRDefault="00865F46" w:rsidP="00865F46">
      <w:pPr>
        <w:jc w:val="center"/>
        <w:rPr>
          <w:rStyle w:val="standardtextcolour"/>
        </w:rPr>
      </w:pPr>
    </w:p>
    <w:p w14:paraId="34D59953" w14:textId="46B9070F" w:rsidR="00865F46" w:rsidRDefault="00865F46" w:rsidP="00B82D0F">
      <w:pPr>
        <w:rPr>
          <w:rStyle w:val="standardtextcolour"/>
        </w:rPr>
      </w:pPr>
    </w:p>
    <w:p w14:paraId="0167E19E" w14:textId="77777777" w:rsidR="00865F46" w:rsidRDefault="00865F46" w:rsidP="00865F46">
      <w:pPr>
        <w:jc w:val="center"/>
        <w:rPr>
          <w:rStyle w:val="standardtextcolour"/>
        </w:rPr>
      </w:pPr>
    </w:p>
    <w:p w14:paraId="0947236C" w14:textId="77777777" w:rsidR="00865F46" w:rsidRDefault="00865F46" w:rsidP="00865F46">
      <w:pPr>
        <w:jc w:val="center"/>
        <w:rPr>
          <w:rStyle w:val="standardtextcolour"/>
        </w:rPr>
      </w:pPr>
    </w:p>
    <w:p w14:paraId="0926A27B" w14:textId="13B7EFD5" w:rsidR="00865F46" w:rsidRDefault="00865F46" w:rsidP="00865F46">
      <w:pPr>
        <w:jc w:val="center"/>
        <w:rPr>
          <w:rStyle w:val="Strong"/>
        </w:rPr>
      </w:pPr>
      <w:r>
        <w:rPr>
          <w:rStyle w:val="Strong"/>
        </w:rPr>
        <w:t xml:space="preserve">Special Publication No. </w:t>
      </w:r>
      <w:r w:rsidR="00692F37">
        <w:rPr>
          <w:rStyle w:val="Strong"/>
        </w:rPr>
        <w:t>127</w:t>
      </w:r>
    </w:p>
    <w:p w14:paraId="2A340929" w14:textId="12786B57" w:rsidR="00865F46" w:rsidRDefault="00692F37" w:rsidP="00865F46">
      <w:pPr>
        <w:jc w:val="center"/>
        <w:rPr>
          <w:rStyle w:val="Strong"/>
        </w:rPr>
      </w:pPr>
      <w:r>
        <w:rPr>
          <w:rStyle w:val="Strong"/>
        </w:rPr>
        <w:t>Marine Traffic Management</w:t>
      </w:r>
      <w:r w:rsidR="00865F46">
        <w:rPr>
          <w:rStyle w:val="Strong"/>
        </w:rPr>
        <w:t xml:space="preserve"> Product Specification</w:t>
      </w:r>
    </w:p>
    <w:p w14:paraId="5484C84E" w14:textId="78C7C654" w:rsidR="00865F46" w:rsidRDefault="00865F46" w:rsidP="00865F46">
      <w:pPr>
        <w:jc w:val="center"/>
        <w:rPr>
          <w:rStyle w:val="Strong"/>
        </w:rPr>
      </w:pPr>
      <w:r>
        <w:rPr>
          <w:rStyle w:val="Strong"/>
        </w:rPr>
        <w:t xml:space="preserve">Version </w:t>
      </w:r>
      <w:r w:rsidR="00875AD9">
        <w:rPr>
          <w:rStyle w:val="Strong"/>
        </w:rPr>
        <w:t>1.0.</w:t>
      </w:r>
      <w:del w:id="0" w:author="Raphael Malyankar" w:date="2019-11-17T22:34:00Z">
        <w:r w:rsidR="00875AD9" w:rsidDel="00E24E1A">
          <w:rPr>
            <w:rStyle w:val="Strong"/>
          </w:rPr>
          <w:delText>0</w:delText>
        </w:r>
      </w:del>
      <w:ins w:id="1" w:author="Raphael Malyankar" w:date="2019-11-17T22:34:00Z">
        <w:r w:rsidR="00E24E1A">
          <w:rPr>
            <w:rStyle w:val="Strong"/>
          </w:rPr>
          <w:t>1</w:t>
        </w:r>
      </w:ins>
      <w:bookmarkStart w:id="2" w:name="_GoBack"/>
      <w:bookmarkEnd w:id="2"/>
    </w:p>
    <w:p w14:paraId="3CD630C5" w14:textId="4AE6712A" w:rsidR="00865F46" w:rsidRDefault="00865F46" w:rsidP="00865F46">
      <w:pPr>
        <w:jc w:val="center"/>
        <w:rPr>
          <w:rStyle w:val="Strong"/>
        </w:rPr>
      </w:pPr>
    </w:p>
    <w:p w14:paraId="29503C21" w14:textId="77777777" w:rsidR="00865F46" w:rsidRDefault="00865F46" w:rsidP="00865F46">
      <w:pPr>
        <w:jc w:val="center"/>
        <w:rPr>
          <w:rStyle w:val="standardtextcolour"/>
        </w:rPr>
      </w:pPr>
    </w:p>
    <w:p w14:paraId="061F9219" w14:textId="77777777" w:rsidR="00865F46" w:rsidRDefault="00865F46" w:rsidP="00865F46">
      <w:pPr>
        <w:jc w:val="center"/>
        <w:rPr>
          <w:rStyle w:val="standardtextcolour"/>
        </w:rPr>
      </w:pPr>
    </w:p>
    <w:p w14:paraId="04348B96" w14:textId="77777777" w:rsidR="00865F46" w:rsidRDefault="00865F46" w:rsidP="00865F46">
      <w:pPr>
        <w:jc w:val="center"/>
        <w:rPr>
          <w:rStyle w:val="Strong"/>
        </w:rPr>
      </w:pPr>
      <w:r>
        <w:rPr>
          <w:rStyle w:val="Strong"/>
        </w:rPr>
        <w:t>Appendix E</w:t>
      </w:r>
    </w:p>
    <w:p w14:paraId="6EDBA1B0" w14:textId="77777777" w:rsidR="00865F46" w:rsidRDefault="00865F46" w:rsidP="00865F46">
      <w:pPr>
        <w:jc w:val="center"/>
        <w:rPr>
          <w:rStyle w:val="Strong"/>
        </w:rPr>
      </w:pPr>
      <w:r>
        <w:rPr>
          <w:rStyle w:val="Strong"/>
        </w:rPr>
        <w:t>Data Validation Checks</w:t>
      </w:r>
    </w:p>
    <w:p w14:paraId="7AD6DB3A" w14:textId="77777777" w:rsidR="00865F46" w:rsidRDefault="00865F46" w:rsidP="00865F46">
      <w:pPr>
        <w:jc w:val="center"/>
        <w:rPr>
          <w:rStyle w:val="standardtextcolour"/>
        </w:rPr>
      </w:pPr>
    </w:p>
    <w:p w14:paraId="1FA53316" w14:textId="77777777" w:rsidR="00865F46" w:rsidRDefault="00865F46" w:rsidP="00865F46">
      <w:pPr>
        <w:jc w:val="center"/>
        <w:rPr>
          <w:rStyle w:val="standardtextcolour"/>
        </w:rPr>
      </w:pPr>
    </w:p>
    <w:p w14:paraId="1FA5A5F1" w14:textId="77777777" w:rsidR="00865F46" w:rsidRDefault="00865F46" w:rsidP="00865F46">
      <w:pPr>
        <w:jc w:val="center"/>
        <w:rPr>
          <w:rStyle w:val="standardtextcolour"/>
        </w:rPr>
      </w:pPr>
    </w:p>
    <w:p w14:paraId="30DBC4F3" w14:textId="77777777" w:rsidR="00865F46" w:rsidRDefault="00865F46" w:rsidP="00865F46">
      <w:pPr>
        <w:jc w:val="center"/>
        <w:rPr>
          <w:rStyle w:val="standardtextcolour"/>
        </w:rPr>
      </w:pPr>
    </w:p>
    <w:p w14:paraId="7A1F732B" w14:textId="77777777" w:rsidR="00865F46" w:rsidRDefault="00865F46" w:rsidP="00865F46">
      <w:pPr>
        <w:jc w:val="center"/>
        <w:rPr>
          <w:rStyle w:val="standardtextcolour"/>
        </w:rPr>
      </w:pPr>
      <w:r>
        <w:rPr>
          <w:rStyle w:val="standardtextcolour"/>
        </w:rPr>
        <w:t>Published by the</w:t>
      </w:r>
    </w:p>
    <w:p w14:paraId="2392311C" w14:textId="77777777" w:rsidR="00865F46" w:rsidRDefault="00865F46" w:rsidP="00865F46">
      <w:pPr>
        <w:jc w:val="center"/>
        <w:rPr>
          <w:rStyle w:val="standardtextcolour"/>
        </w:rPr>
      </w:pPr>
      <w:r>
        <w:rPr>
          <w:rStyle w:val="standardtextcolour"/>
        </w:rPr>
        <w:t>International Hydrographic Bureau</w:t>
      </w:r>
    </w:p>
    <w:p w14:paraId="3A72B5A5" w14:textId="77777777" w:rsidR="00865F46" w:rsidRDefault="00865F46" w:rsidP="00865F46">
      <w:pPr>
        <w:jc w:val="center"/>
        <w:rPr>
          <w:rStyle w:val="Strong"/>
        </w:rPr>
      </w:pPr>
      <w:r>
        <w:rPr>
          <w:rStyle w:val="Strong"/>
        </w:rPr>
        <w:t>MONACO</w:t>
      </w:r>
    </w:p>
    <w:p w14:paraId="5DAF56CD" w14:textId="77777777" w:rsidR="00865F46" w:rsidRDefault="00865F46" w:rsidP="00865F46">
      <w:pPr>
        <w:jc w:val="center"/>
        <w:rPr>
          <w:rStyle w:val="standardtextcolour"/>
        </w:rPr>
      </w:pPr>
    </w:p>
    <w:p w14:paraId="2AA1EAD7" w14:textId="77777777" w:rsidR="00865F46" w:rsidRDefault="00865F46" w:rsidP="00865F46">
      <w:pPr>
        <w:rPr>
          <w:rStyle w:val="standardtextcolour"/>
        </w:rPr>
      </w:pPr>
    </w:p>
    <w:p w14:paraId="20BAF0F5" w14:textId="77777777" w:rsidR="00865F46" w:rsidRDefault="00865F46" w:rsidP="00865F46">
      <w:pPr>
        <w:rPr>
          <w:rStyle w:val="standardtextcolour"/>
        </w:rPr>
      </w:pPr>
    </w:p>
    <w:p w14:paraId="3EBA98FB" w14:textId="77777777" w:rsidR="00865F46" w:rsidRDefault="00865F46" w:rsidP="00865F46">
      <w:pPr>
        <w:rPr>
          <w:rStyle w:val="standardtextcolour"/>
        </w:rPr>
      </w:pPr>
      <w:r>
        <w:rPr>
          <w:rStyle w:val="standardtextcolour"/>
        </w:rPr>
        <w:br w:type="page"/>
      </w:r>
    </w:p>
    <w:p w14:paraId="178BB4F2" w14:textId="77777777" w:rsidR="00865F46" w:rsidRDefault="00865F46" w:rsidP="00865F46">
      <w:pPr>
        <w:rPr>
          <w:rStyle w:val="standardtextcolour"/>
        </w:rPr>
      </w:pPr>
    </w:p>
    <w:p w14:paraId="65A960A2" w14:textId="77777777" w:rsidR="00865F46" w:rsidRDefault="00865F46" w:rsidP="00865F46">
      <w:pPr>
        <w:rPr>
          <w:rStyle w:val="standardtextcolour"/>
        </w:rPr>
      </w:pPr>
    </w:p>
    <w:p w14:paraId="2DED13F3" w14:textId="77777777" w:rsidR="00865F46" w:rsidRDefault="00865F46" w:rsidP="00865F46">
      <w:pPr>
        <w:rPr>
          <w:rStyle w:val="standardtextcolour"/>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079"/>
      </w:tblGrid>
      <w:tr w:rsidR="00865F46" w14:paraId="0C2C12C0" w14:textId="77777777" w:rsidTr="00865F46">
        <w:tc>
          <w:tcPr>
            <w:tcW w:w="8079" w:type="dxa"/>
            <w:tcBorders>
              <w:top w:val="single" w:sz="4" w:space="0" w:color="000000"/>
              <w:left w:val="single" w:sz="4" w:space="0" w:color="000000"/>
              <w:bottom w:val="single" w:sz="4" w:space="0" w:color="FFFFFF"/>
              <w:right w:val="single" w:sz="4" w:space="0" w:color="000000"/>
            </w:tcBorders>
            <w:hideMark/>
          </w:tcPr>
          <w:p w14:paraId="7B2316BC" w14:textId="3BFF6BF8" w:rsidR="00865F46" w:rsidRDefault="00865F46">
            <w:pPr>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jc w:val="center"/>
              <w:rPr>
                <w:rFonts w:ascii="Helvetica" w:hAnsi="Helvetica"/>
                <w:szCs w:val="22"/>
                <w:lang w:val="en-AU"/>
              </w:rPr>
            </w:pPr>
            <w:r>
              <w:rPr>
                <w:rFonts w:ascii="Helvetica" w:hAnsi="Helvetica" w:cs="Helvetica"/>
                <w:szCs w:val="22"/>
                <w:lang w:val="en-AU"/>
              </w:rPr>
              <w:t xml:space="preserve">© </w:t>
            </w:r>
            <w:r>
              <w:rPr>
                <w:rFonts w:ascii="Helvetica" w:hAnsi="Helvetica"/>
                <w:szCs w:val="22"/>
                <w:lang w:val="en-AU"/>
              </w:rPr>
              <w:t xml:space="preserve">Copyright International Hydrographic Organization </w:t>
            </w:r>
            <w:r>
              <w:rPr>
                <w:rFonts w:ascii="Helvetica" w:hAnsi="Helvetica"/>
                <w:szCs w:val="22"/>
                <w:lang w:val="en-AU"/>
              </w:rPr>
              <w:fldChar w:fldCharType="begin"/>
            </w:r>
            <w:r>
              <w:rPr>
                <w:rFonts w:ascii="Helvetica" w:hAnsi="Helvetica"/>
                <w:szCs w:val="22"/>
                <w:lang w:val="en-AU"/>
              </w:rPr>
              <w:instrText xml:space="preserve"> DATE  \@ "MMMM yyyy" </w:instrText>
            </w:r>
            <w:r>
              <w:rPr>
                <w:rFonts w:ascii="Helvetica" w:hAnsi="Helvetica"/>
                <w:szCs w:val="22"/>
                <w:lang w:val="en-AU"/>
              </w:rPr>
              <w:fldChar w:fldCharType="separate"/>
            </w:r>
            <w:ins w:id="3" w:author="Raphael Malyankar" w:date="2019-11-17T22:34:00Z">
              <w:r w:rsidR="00E24E1A">
                <w:rPr>
                  <w:rFonts w:ascii="Helvetica" w:hAnsi="Helvetica"/>
                  <w:noProof/>
                  <w:szCs w:val="22"/>
                  <w:lang w:val="en-AU"/>
                </w:rPr>
                <w:t>November 2019</w:t>
              </w:r>
            </w:ins>
            <w:del w:id="4" w:author="Raphael Malyankar" w:date="2019-06-16T20:09:00Z">
              <w:r w:rsidR="000514BA" w:rsidDel="004B4B81">
                <w:rPr>
                  <w:rFonts w:ascii="Helvetica" w:hAnsi="Helvetica"/>
                  <w:noProof/>
                  <w:szCs w:val="22"/>
                  <w:lang w:val="en-AU"/>
                </w:rPr>
                <w:delText>November 2018</w:delText>
              </w:r>
            </w:del>
            <w:r>
              <w:rPr>
                <w:rFonts w:ascii="Helvetica" w:hAnsi="Helvetica"/>
                <w:szCs w:val="22"/>
                <w:lang w:val="en-AU"/>
              </w:rPr>
              <w:fldChar w:fldCharType="end"/>
            </w:r>
          </w:p>
        </w:tc>
      </w:tr>
      <w:tr w:rsidR="00865F46" w14:paraId="28370BC7" w14:textId="77777777" w:rsidTr="00865F46">
        <w:tc>
          <w:tcPr>
            <w:tcW w:w="8079" w:type="dxa"/>
            <w:tcBorders>
              <w:top w:val="single" w:sz="4" w:space="0" w:color="FFFFFF"/>
              <w:left w:val="single" w:sz="4" w:space="0" w:color="000000"/>
              <w:bottom w:val="single" w:sz="4" w:space="0" w:color="FFFFFF"/>
              <w:right w:val="single" w:sz="4" w:space="0" w:color="000000"/>
            </w:tcBorders>
            <w:hideMark/>
          </w:tcPr>
          <w:p w14:paraId="11D80B52" w14:textId="77777777" w:rsidR="00865F46" w:rsidRDefault="00865F46">
            <w:pPr>
              <w:rPr>
                <w:lang w:val="en-CA"/>
              </w:rPr>
            </w:pPr>
            <w:r>
              <w:rPr>
                <w:lang w:val="en-CA"/>
              </w:rPr>
              <w:t xml:space="preserve">This work is copyright. Apart from any use permitted in accordance with the </w:t>
            </w:r>
            <w:hyperlink r:id="rId9" w:history="1">
              <w:r>
                <w:rPr>
                  <w:rStyle w:val="Hyperlink"/>
                  <w:lang w:val="en-CA"/>
                </w:rPr>
                <w:t>Berne Convention for the Protection of Literary and Artistic Works</w:t>
              </w:r>
            </w:hyperlink>
            <w:r>
              <w:rPr>
                <w:lang w:val="en-CA"/>
              </w:rPr>
              <w:t xml:space="preserve"> (1886), and except in the circumstances described below, no part may be translated, reproduced by any process, adapted, communicated or commercially exploited without prior written permission from the International Hydrographic Bureau (IHB). Copyright in some of the material in this publication may be owned by another party and permission for the translation and/or reproduction of that material must be obtained from the owner.</w:t>
            </w:r>
          </w:p>
        </w:tc>
      </w:tr>
      <w:tr w:rsidR="00865F46" w14:paraId="36EA71A2" w14:textId="77777777" w:rsidTr="00865F46">
        <w:tc>
          <w:tcPr>
            <w:tcW w:w="8079" w:type="dxa"/>
            <w:tcBorders>
              <w:top w:val="single" w:sz="4" w:space="0" w:color="FFFFFF"/>
              <w:left w:val="single" w:sz="4" w:space="0" w:color="000000"/>
              <w:bottom w:val="single" w:sz="4" w:space="0" w:color="FFFFFF"/>
              <w:right w:val="single" w:sz="4" w:space="0" w:color="000000"/>
            </w:tcBorders>
            <w:hideMark/>
          </w:tcPr>
          <w:p w14:paraId="62CB939A" w14:textId="77777777" w:rsidR="00865F46" w:rsidRDefault="00865F46">
            <w:pPr>
              <w:rPr>
                <w:lang w:val="en-CA"/>
              </w:rPr>
            </w:pPr>
            <w:r>
              <w:rPr>
                <w:lang w:val="en-CA"/>
              </w:rPr>
              <w:t>This document or partial material from this document may be translated, reproduced or distributed for general information, on no more than a cost recovery basis. Copies may not be sold or distributed for profit or gain without prior written agreement of the IHB and any other copyright holders.</w:t>
            </w:r>
          </w:p>
        </w:tc>
      </w:tr>
      <w:tr w:rsidR="00865F46" w14:paraId="7B45C398" w14:textId="77777777" w:rsidTr="00865F46">
        <w:tc>
          <w:tcPr>
            <w:tcW w:w="8079" w:type="dxa"/>
            <w:tcBorders>
              <w:top w:val="single" w:sz="4" w:space="0" w:color="FFFFFF"/>
              <w:left w:val="single" w:sz="4" w:space="0" w:color="000000"/>
              <w:bottom w:val="single" w:sz="4" w:space="0" w:color="FFFFFF"/>
              <w:right w:val="single" w:sz="4" w:space="0" w:color="000000"/>
            </w:tcBorders>
            <w:hideMark/>
          </w:tcPr>
          <w:p w14:paraId="5B1622E6" w14:textId="77777777" w:rsidR="00865F46" w:rsidRDefault="00865F46">
            <w:pPr>
              <w:autoSpaceDE w:val="0"/>
              <w:autoSpaceDN w:val="0"/>
              <w:adjustRightInd w:val="0"/>
              <w:spacing w:after="120"/>
              <w:ind w:left="317" w:right="390"/>
              <w:rPr>
                <w:sz w:val="20"/>
                <w:lang w:val="en-AU"/>
              </w:rPr>
            </w:pPr>
            <w:r>
              <w:rPr>
                <w:sz w:val="20"/>
                <w:lang w:val="en-AU"/>
              </w:rPr>
              <w:t>In the event that this document or partial material from this document is reproduced, translated or distributed under the terms described above, the following statements are to be included:</w:t>
            </w:r>
          </w:p>
        </w:tc>
      </w:tr>
      <w:tr w:rsidR="00865F46" w14:paraId="0B444AF0" w14:textId="77777777" w:rsidTr="00865F46">
        <w:tc>
          <w:tcPr>
            <w:tcW w:w="8079" w:type="dxa"/>
            <w:tcBorders>
              <w:top w:val="single" w:sz="4" w:space="0" w:color="FFFFFF"/>
              <w:left w:val="single" w:sz="4" w:space="0" w:color="000000"/>
              <w:bottom w:val="single" w:sz="4" w:space="0" w:color="FFFFFF"/>
              <w:right w:val="single" w:sz="4" w:space="0" w:color="000000"/>
            </w:tcBorders>
            <w:hideMark/>
          </w:tcPr>
          <w:p w14:paraId="3E6D8997" w14:textId="77777777" w:rsidR="00865F46" w:rsidRDefault="00865F46">
            <w:pPr>
              <w:autoSpaceDE w:val="0"/>
              <w:autoSpaceDN w:val="0"/>
              <w:adjustRightInd w:val="0"/>
              <w:spacing w:after="120"/>
              <w:ind w:left="600" w:right="924"/>
              <w:jc w:val="center"/>
              <w:rPr>
                <w:rFonts w:ascii="Calibri" w:hAnsi="Calibri"/>
                <w:i/>
                <w:sz w:val="20"/>
                <w:lang w:val="en-AU"/>
              </w:rPr>
            </w:pPr>
            <w:r>
              <w:rPr>
                <w:rFonts w:ascii="Calibri" w:hAnsi="Calibri"/>
                <w:i/>
                <w:sz w:val="20"/>
                <w:lang w:val="en-AU"/>
              </w:rPr>
              <w:t>“Material from IHO publication [reference to extract: Title, Edition] is reproduced with the permission of the International Hydrographic Bureau (IHB) (Permission No ……./…)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w:t>
            </w:r>
          </w:p>
        </w:tc>
      </w:tr>
      <w:tr w:rsidR="00865F46" w14:paraId="2A2B1E5E" w14:textId="77777777" w:rsidTr="00865F46">
        <w:trPr>
          <w:trHeight w:val="2312"/>
        </w:trPr>
        <w:tc>
          <w:tcPr>
            <w:tcW w:w="8079" w:type="dxa"/>
            <w:tcBorders>
              <w:top w:val="single" w:sz="4" w:space="0" w:color="FFFFFF"/>
              <w:left w:val="single" w:sz="4" w:space="0" w:color="000000"/>
              <w:bottom w:val="single" w:sz="4" w:space="0" w:color="000000"/>
              <w:right w:val="single" w:sz="4" w:space="0" w:color="000000"/>
            </w:tcBorders>
          </w:tcPr>
          <w:p w14:paraId="55FB8DF0" w14:textId="77777777" w:rsidR="00865F46" w:rsidRDefault="00865F46">
            <w:pPr>
              <w:autoSpaceDE w:val="0"/>
              <w:autoSpaceDN w:val="0"/>
              <w:adjustRightInd w:val="0"/>
              <w:spacing w:after="120"/>
              <w:ind w:left="600" w:right="924"/>
              <w:rPr>
                <w:rFonts w:ascii="Calibri" w:hAnsi="Calibri"/>
                <w:i/>
                <w:sz w:val="20"/>
                <w:lang w:val="en-AU"/>
              </w:rPr>
            </w:pPr>
            <w:r>
              <w:rPr>
                <w:rFonts w:ascii="Calibri" w:hAnsi="Calibri"/>
                <w:i/>
                <w:sz w:val="20"/>
                <w:lang w:val="en-AU"/>
              </w:rPr>
              <w:t>“This [document/publication] is a translation of IHO [document/publication] [name]. The IHO has not checked this translation and therefore takes no responsibility for its accuracy. In case of doubt the source version of [name] in [language] should be consulted.”</w:t>
            </w:r>
          </w:p>
          <w:p w14:paraId="2E81053C" w14:textId="77777777" w:rsidR="00865F46" w:rsidRDefault="00865F46">
            <w:pPr>
              <w:autoSpaceDE w:val="0"/>
              <w:autoSpaceDN w:val="0"/>
              <w:adjustRightInd w:val="0"/>
              <w:spacing w:after="120"/>
              <w:ind w:left="366" w:right="924"/>
              <w:rPr>
                <w:sz w:val="20"/>
                <w:lang w:val="en-AU"/>
              </w:rPr>
            </w:pPr>
            <w:r>
              <w:rPr>
                <w:sz w:val="20"/>
                <w:lang w:val="en-AU"/>
              </w:rPr>
              <w:t>The IHO Logo or other identifiers shall not be used in any derived product without prior written permission from the IHB.</w:t>
            </w:r>
          </w:p>
          <w:p w14:paraId="26B2887E" w14:textId="77777777" w:rsidR="00865F46" w:rsidRDefault="00865F46">
            <w:pPr>
              <w:autoSpaceDE w:val="0"/>
              <w:autoSpaceDN w:val="0"/>
              <w:adjustRightInd w:val="0"/>
              <w:spacing w:after="120"/>
              <w:ind w:left="600" w:right="924"/>
              <w:rPr>
                <w:lang w:val="en-AU"/>
              </w:rPr>
            </w:pPr>
          </w:p>
        </w:tc>
      </w:tr>
    </w:tbl>
    <w:p w14:paraId="5338D8C2" w14:textId="77777777" w:rsidR="00865F46" w:rsidRDefault="00865F46" w:rsidP="00865F46">
      <w:pPr>
        <w:rPr>
          <w:rStyle w:val="standardtextcolour"/>
        </w:rPr>
      </w:pPr>
    </w:p>
    <w:p w14:paraId="46E077CC" w14:textId="77777777" w:rsidR="00865F46" w:rsidRDefault="00865F46" w:rsidP="00865F46">
      <w:pPr>
        <w:rPr>
          <w:rStyle w:val="standardtextcolour"/>
        </w:rPr>
      </w:pPr>
    </w:p>
    <w:p w14:paraId="32EBCC50" w14:textId="77777777" w:rsidR="00865F46" w:rsidRDefault="00865F46">
      <w:pPr>
        <w:sectPr w:rsidR="00865F46" w:rsidSect="00DC5E9F">
          <w:footerReference w:type="default" r:id="rId10"/>
          <w:pgSz w:w="11910" w:h="16840"/>
          <w:pgMar w:top="1060" w:right="1640" w:bottom="280" w:left="1020" w:header="720" w:footer="720" w:gutter="0"/>
          <w:cols w:space="720" w:equalWidth="0">
            <w:col w:w="9250"/>
          </w:cols>
          <w:noEndnote/>
          <w:titlePg/>
          <w:docGrid w:linePitch="326"/>
        </w:sectPr>
      </w:pPr>
    </w:p>
    <w:p w14:paraId="7A80D008" w14:textId="787B72B0" w:rsidR="003F081B" w:rsidRDefault="003F081B"/>
    <w:p w14:paraId="044AF1D1" w14:textId="77777777" w:rsidR="003F081B" w:rsidRPr="003F081B" w:rsidRDefault="003F081B">
      <w:pPr>
        <w:rPr>
          <w:rFonts w:asciiTheme="minorHAnsi" w:hAnsiTheme="minorHAnsi" w:cstheme="minorHAnsi"/>
        </w:rPr>
      </w:pPr>
    </w:p>
    <w:p w14:paraId="2DE55170" w14:textId="77777777" w:rsidR="003F081B" w:rsidRPr="005650FB" w:rsidRDefault="003F081B" w:rsidP="003F081B">
      <w:pPr>
        <w:pStyle w:val="ListParagraph"/>
        <w:numPr>
          <w:ilvl w:val="0"/>
          <w:numId w:val="9"/>
        </w:numPr>
        <w:rPr>
          <w:rFonts w:ascii="Arial" w:hAnsi="Arial" w:cs="Arial"/>
          <w:color w:val="000000"/>
          <w:sz w:val="24"/>
          <w:lang w:eastAsia="ar-SA"/>
        </w:rPr>
      </w:pPr>
      <w:bookmarkStart w:id="5" w:name="_Hlk514819124"/>
      <w:r w:rsidRPr="005650FB">
        <w:rPr>
          <w:rFonts w:ascii="Arial" w:hAnsi="Arial" w:cs="Arial"/>
          <w:color w:val="000000"/>
          <w:sz w:val="24"/>
          <w:lang w:eastAsia="ar-SA"/>
        </w:rPr>
        <w:t>References</w:t>
      </w:r>
    </w:p>
    <w:bookmarkEnd w:id="5"/>
    <w:p w14:paraId="1E3531F4" w14:textId="77777777" w:rsidR="003F081B" w:rsidRPr="003F081B" w:rsidRDefault="003F081B" w:rsidP="003F081B">
      <w:pPr>
        <w:pStyle w:val="ListParagraph"/>
        <w:rPr>
          <w:rFonts w:ascii="Arial" w:hAnsi="Arial" w:cs="Arial"/>
          <w:color w:val="000000"/>
          <w:lang w:eastAsia="ar-SA"/>
        </w:rPr>
      </w:pPr>
    </w:p>
    <w:p w14:paraId="5C626CC2" w14:textId="79275FC7" w:rsidR="003F081B" w:rsidRPr="00875AD9" w:rsidRDefault="003F081B" w:rsidP="003F081B">
      <w:pPr>
        <w:pStyle w:val="ListParagraph"/>
        <w:rPr>
          <w:rFonts w:ascii="Arial" w:hAnsi="Arial" w:cs="Arial"/>
          <w:color w:val="000000"/>
          <w:lang w:val="en-CA" w:eastAsia="ar-SA"/>
        </w:rPr>
      </w:pPr>
      <w:r w:rsidRPr="003F081B">
        <w:rPr>
          <w:rFonts w:ascii="Arial" w:hAnsi="Arial" w:cs="Arial"/>
          <w:color w:val="000000"/>
          <w:lang w:eastAsia="ar-SA"/>
        </w:rPr>
        <w:t xml:space="preserve">IHO S-58 ENC VALIDATION CHECKS </w:t>
      </w:r>
      <w:r w:rsidR="00F10B47" w:rsidRPr="00F10B47">
        <w:rPr>
          <w:rFonts w:ascii="Arial" w:hAnsi="Arial" w:cs="Arial"/>
          <w:color w:val="000000"/>
          <w:lang w:eastAsia="ar-SA"/>
        </w:rPr>
        <w:t>Edition 6.1.0, September 2018</w:t>
      </w:r>
    </w:p>
    <w:p w14:paraId="260FA0DC" w14:textId="2436295A" w:rsidR="00BB17F0" w:rsidRDefault="002043AC" w:rsidP="003F081B">
      <w:pPr>
        <w:pStyle w:val="ListParagraph"/>
        <w:rPr>
          <w:rFonts w:ascii="Arial" w:hAnsi="Arial" w:cs="Arial"/>
          <w:color w:val="000000"/>
          <w:lang w:eastAsia="ar-SA"/>
        </w:rPr>
      </w:pPr>
      <w:r>
        <w:rPr>
          <w:rFonts w:ascii="Arial" w:hAnsi="Arial" w:cs="Arial"/>
          <w:color w:val="000000"/>
          <w:lang w:eastAsia="ar-SA"/>
        </w:rPr>
        <w:t xml:space="preserve">IHO S-97 Part C </w:t>
      </w:r>
      <w:r w:rsidR="00BB17F0">
        <w:rPr>
          <w:rFonts w:ascii="Arial" w:hAnsi="Arial" w:cs="Arial"/>
          <w:color w:val="000000"/>
          <w:lang w:eastAsia="ar-SA"/>
        </w:rPr>
        <w:t>IHO data quality checklist</w:t>
      </w:r>
      <w:r w:rsidR="00263FAC">
        <w:rPr>
          <w:rFonts w:ascii="Arial" w:hAnsi="Arial" w:cs="Arial"/>
          <w:color w:val="000000"/>
          <w:lang w:eastAsia="ar-SA"/>
        </w:rPr>
        <w:t xml:space="preserve"> [</w:t>
      </w:r>
      <w:r w:rsidR="00875AD9">
        <w:rPr>
          <w:rFonts w:ascii="Arial" w:hAnsi="Arial" w:cs="Arial"/>
          <w:color w:val="000000"/>
          <w:lang w:eastAsia="ar-SA"/>
        </w:rPr>
        <w:t>Draft 0.2, August 2018</w:t>
      </w:r>
      <w:r w:rsidR="00263FAC">
        <w:rPr>
          <w:rFonts w:ascii="Arial" w:hAnsi="Arial" w:cs="Arial"/>
          <w:color w:val="000000"/>
          <w:lang w:eastAsia="ar-SA"/>
        </w:rPr>
        <w:t>]</w:t>
      </w:r>
    </w:p>
    <w:p w14:paraId="4E382D96" w14:textId="77777777" w:rsidR="0055789B" w:rsidRDefault="0055789B" w:rsidP="003F081B">
      <w:pPr>
        <w:pStyle w:val="ListParagraph"/>
        <w:rPr>
          <w:rFonts w:ascii="Arial" w:hAnsi="Arial" w:cs="Arial"/>
          <w:color w:val="000000"/>
          <w:lang w:eastAsia="ar-SA"/>
        </w:rPr>
      </w:pPr>
    </w:p>
    <w:p w14:paraId="31C04431" w14:textId="3541855E" w:rsidR="0055789B" w:rsidRPr="005650FB" w:rsidRDefault="0055789B" w:rsidP="0055789B">
      <w:pPr>
        <w:pStyle w:val="ListParagraph"/>
        <w:numPr>
          <w:ilvl w:val="0"/>
          <w:numId w:val="9"/>
        </w:numPr>
        <w:rPr>
          <w:rFonts w:ascii="Arial" w:hAnsi="Arial" w:cs="Arial"/>
          <w:color w:val="000000"/>
          <w:sz w:val="24"/>
          <w:lang w:eastAsia="ar-SA"/>
        </w:rPr>
      </w:pPr>
      <w:r w:rsidRPr="005650FB">
        <w:rPr>
          <w:rFonts w:ascii="Arial" w:hAnsi="Arial" w:cs="Arial"/>
          <w:color w:val="000000"/>
          <w:sz w:val="24"/>
          <w:lang w:eastAsia="ar-SA"/>
        </w:rPr>
        <w:t>Abbreviation</w:t>
      </w:r>
    </w:p>
    <w:p w14:paraId="670D6DE8" w14:textId="41DE96B5" w:rsidR="0055789B" w:rsidRDefault="0055789B" w:rsidP="0055789B"/>
    <w:p w14:paraId="13486B02" w14:textId="2F502894" w:rsidR="0055789B" w:rsidRPr="0055789B" w:rsidRDefault="0055789B" w:rsidP="0055789B">
      <w:pPr>
        <w:ind w:left="360"/>
        <w:rPr>
          <w:sz w:val="20"/>
        </w:rPr>
      </w:pPr>
      <w:r w:rsidRPr="0055789B">
        <w:rPr>
          <w:sz w:val="20"/>
        </w:rPr>
        <w:t>PS – Product Specification</w:t>
      </w:r>
    </w:p>
    <w:p w14:paraId="31318138" w14:textId="4B7DB521" w:rsidR="0055789B" w:rsidRPr="0055789B" w:rsidRDefault="0055789B" w:rsidP="0055789B">
      <w:pPr>
        <w:ind w:left="360"/>
        <w:rPr>
          <w:sz w:val="20"/>
        </w:rPr>
      </w:pPr>
      <w:r w:rsidRPr="0055789B">
        <w:rPr>
          <w:sz w:val="20"/>
        </w:rPr>
        <w:t>DCEG – Data Capture and Encoding Guide</w:t>
      </w:r>
    </w:p>
    <w:p w14:paraId="158FD08B" w14:textId="77777777" w:rsidR="003F081B" w:rsidRPr="003F081B" w:rsidRDefault="003F081B" w:rsidP="003F081B">
      <w:pPr>
        <w:pStyle w:val="ListParagraph"/>
        <w:rPr>
          <w:rFonts w:ascii="Arial" w:hAnsi="Arial" w:cs="Arial"/>
          <w:color w:val="000000"/>
          <w:lang w:eastAsia="ar-SA"/>
        </w:rPr>
      </w:pPr>
    </w:p>
    <w:p w14:paraId="58C5D4A5" w14:textId="3044417E" w:rsidR="003F081B" w:rsidRPr="005650FB" w:rsidRDefault="003F081B" w:rsidP="003F081B">
      <w:pPr>
        <w:pStyle w:val="ListParagraph"/>
        <w:numPr>
          <w:ilvl w:val="0"/>
          <w:numId w:val="9"/>
        </w:numPr>
        <w:rPr>
          <w:rFonts w:ascii="Arial" w:hAnsi="Arial" w:cs="Arial"/>
          <w:color w:val="000000"/>
          <w:sz w:val="24"/>
          <w:lang w:eastAsia="ar-SA"/>
        </w:rPr>
      </w:pPr>
      <w:r w:rsidRPr="005650FB">
        <w:rPr>
          <w:rFonts w:ascii="Arial" w:hAnsi="Arial" w:cs="Arial"/>
          <w:color w:val="000000"/>
          <w:sz w:val="24"/>
          <w:lang w:eastAsia="ar-SA"/>
        </w:rPr>
        <w:t xml:space="preserve">Production validation checks for </w:t>
      </w:r>
      <w:r w:rsidR="00692F37">
        <w:rPr>
          <w:rFonts w:ascii="Arial" w:hAnsi="Arial" w:cs="Arial"/>
          <w:color w:val="000000"/>
          <w:sz w:val="24"/>
          <w:lang w:eastAsia="ar-SA"/>
        </w:rPr>
        <w:t>S-127</w:t>
      </w:r>
      <w:r w:rsidRPr="005650FB">
        <w:rPr>
          <w:rFonts w:ascii="Arial" w:hAnsi="Arial" w:cs="Arial"/>
          <w:color w:val="000000"/>
          <w:sz w:val="24"/>
          <w:lang w:eastAsia="ar-SA"/>
        </w:rPr>
        <w:t xml:space="preserve"> </w:t>
      </w:r>
      <w:r w:rsidR="00692F37">
        <w:rPr>
          <w:rFonts w:ascii="Arial" w:hAnsi="Arial" w:cs="Arial"/>
          <w:color w:val="000000"/>
          <w:sz w:val="24"/>
          <w:lang w:eastAsia="ar-SA"/>
        </w:rPr>
        <w:t>Marine Traffic Management</w:t>
      </w:r>
    </w:p>
    <w:p w14:paraId="1B5E3574" w14:textId="34B80DFA" w:rsidR="003F081B" w:rsidRPr="003F081B" w:rsidRDefault="003F081B" w:rsidP="003F081B">
      <w:pPr>
        <w:rPr>
          <w:sz w:val="20"/>
          <w:szCs w:val="20"/>
        </w:rPr>
      </w:pPr>
    </w:p>
    <w:p w14:paraId="0D28B5F0" w14:textId="77777777" w:rsidR="003F081B" w:rsidRDefault="003F081B" w:rsidP="003F081B">
      <w:pPr>
        <w:rPr>
          <w:sz w:val="20"/>
          <w:szCs w:val="20"/>
        </w:rPr>
      </w:pPr>
    </w:p>
    <w:p w14:paraId="6929DAF3" w14:textId="0B1AA590" w:rsidR="003F081B" w:rsidRDefault="003F081B" w:rsidP="003F081B">
      <w:pPr>
        <w:rPr>
          <w:sz w:val="20"/>
          <w:szCs w:val="20"/>
        </w:rPr>
      </w:pPr>
      <w:r>
        <w:rPr>
          <w:sz w:val="20"/>
          <w:szCs w:val="20"/>
        </w:rPr>
        <w:t xml:space="preserve">The following checks are intended for production systems designed to produce </w:t>
      </w:r>
      <w:r w:rsidR="00692F37">
        <w:rPr>
          <w:sz w:val="20"/>
          <w:szCs w:val="20"/>
        </w:rPr>
        <w:t>S-127</w:t>
      </w:r>
      <w:r>
        <w:rPr>
          <w:sz w:val="20"/>
          <w:szCs w:val="20"/>
        </w:rPr>
        <w:t xml:space="preserve"> </w:t>
      </w:r>
      <w:r w:rsidR="00692F37">
        <w:rPr>
          <w:sz w:val="20"/>
          <w:szCs w:val="20"/>
        </w:rPr>
        <w:t>Marine Traffic Management</w:t>
      </w:r>
      <w:r>
        <w:rPr>
          <w:sz w:val="20"/>
          <w:szCs w:val="20"/>
        </w:rPr>
        <w:t xml:space="preserve"> datasets. The checks can be administered at any time during the production phase. All checks should be considered as warnings</w:t>
      </w:r>
      <w:r w:rsidR="0055789B">
        <w:rPr>
          <w:sz w:val="20"/>
          <w:szCs w:val="20"/>
        </w:rPr>
        <w:t xml:space="preserve">, even though more severe classifications are available, due to the status of the development and lack of experience with system use of </w:t>
      </w:r>
      <w:r w:rsidR="00692F37">
        <w:rPr>
          <w:sz w:val="20"/>
          <w:szCs w:val="20"/>
        </w:rPr>
        <w:t>S-127</w:t>
      </w:r>
      <w:r w:rsidR="0055789B">
        <w:rPr>
          <w:sz w:val="20"/>
          <w:szCs w:val="20"/>
        </w:rPr>
        <w:t xml:space="preserve"> datasets, it is considered premature to classify any checks as error or critical error at this time</w:t>
      </w:r>
      <w:r>
        <w:rPr>
          <w:sz w:val="20"/>
          <w:szCs w:val="20"/>
        </w:rPr>
        <w:t xml:space="preserve">. </w:t>
      </w:r>
      <w:r w:rsidRPr="003F081B">
        <w:rPr>
          <w:sz w:val="20"/>
          <w:szCs w:val="20"/>
        </w:rPr>
        <w:t>All operators and spatial expressions are defined in Annex A</w:t>
      </w:r>
      <w:r>
        <w:rPr>
          <w:sz w:val="20"/>
          <w:szCs w:val="20"/>
        </w:rPr>
        <w:t>.</w:t>
      </w:r>
    </w:p>
    <w:p w14:paraId="1330CC17" w14:textId="52123D69" w:rsidR="003F081B" w:rsidRDefault="003F081B" w:rsidP="003F081B">
      <w:pPr>
        <w:rPr>
          <w:sz w:val="20"/>
          <w:szCs w:val="20"/>
        </w:rPr>
      </w:pPr>
    </w:p>
    <w:p w14:paraId="1D751691" w14:textId="2C3B1121" w:rsidR="003F081B" w:rsidRPr="005650FB" w:rsidRDefault="003F081B" w:rsidP="003F081B">
      <w:pPr>
        <w:pStyle w:val="ListParagraph"/>
        <w:numPr>
          <w:ilvl w:val="1"/>
          <w:numId w:val="9"/>
        </w:numPr>
        <w:rPr>
          <w:rFonts w:ascii="Arial" w:hAnsi="Arial" w:cs="Arial"/>
          <w:color w:val="000000"/>
          <w:sz w:val="24"/>
          <w:lang w:eastAsia="ar-SA"/>
        </w:rPr>
      </w:pPr>
      <w:r w:rsidRPr="005650FB">
        <w:rPr>
          <w:rFonts w:ascii="Arial" w:hAnsi="Arial" w:cs="Arial"/>
          <w:color w:val="000000"/>
          <w:sz w:val="24"/>
          <w:lang w:eastAsia="ar-SA"/>
        </w:rPr>
        <w:t xml:space="preserve">Check </w:t>
      </w:r>
      <w:r w:rsidR="00F10B47">
        <w:rPr>
          <w:rFonts w:ascii="Arial" w:hAnsi="Arial" w:cs="Arial"/>
          <w:color w:val="000000"/>
          <w:sz w:val="24"/>
          <w:lang w:eastAsia="ar-SA"/>
        </w:rPr>
        <w:t>c</w:t>
      </w:r>
      <w:r w:rsidR="00F10B47" w:rsidRPr="005650FB">
        <w:rPr>
          <w:rFonts w:ascii="Arial" w:hAnsi="Arial" w:cs="Arial"/>
          <w:color w:val="000000"/>
          <w:sz w:val="24"/>
          <w:lang w:eastAsia="ar-SA"/>
        </w:rPr>
        <w:t>lassification</w:t>
      </w:r>
    </w:p>
    <w:p w14:paraId="2FEF70CC" w14:textId="77777777" w:rsidR="003F081B" w:rsidRPr="009706E0" w:rsidRDefault="003F081B" w:rsidP="003F081B">
      <w:pPr>
        <w:rPr>
          <w:sz w:val="20"/>
          <w:szCs w:val="20"/>
        </w:rPr>
      </w:pPr>
    </w:p>
    <w:p w14:paraId="64CFE7B7" w14:textId="77777777" w:rsidR="003F081B" w:rsidRDefault="003F081B" w:rsidP="003F081B">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1701"/>
        <w:gridCol w:w="6145"/>
      </w:tblGrid>
      <w:tr w:rsidR="003F081B" w:rsidRPr="00851A69" w14:paraId="755DD1A1" w14:textId="77777777" w:rsidTr="003F081B">
        <w:tc>
          <w:tcPr>
            <w:tcW w:w="675" w:type="dxa"/>
            <w:shd w:val="clear" w:color="auto" w:fill="auto"/>
          </w:tcPr>
          <w:p w14:paraId="16F93CF0" w14:textId="77777777" w:rsidR="003F081B" w:rsidRPr="00851A69" w:rsidRDefault="003F081B" w:rsidP="003F081B">
            <w:pPr>
              <w:jc w:val="center"/>
              <w:rPr>
                <w:sz w:val="20"/>
                <w:szCs w:val="20"/>
              </w:rPr>
            </w:pPr>
            <w:r w:rsidRPr="00851A69">
              <w:rPr>
                <w:sz w:val="20"/>
                <w:szCs w:val="20"/>
              </w:rPr>
              <w:t>C</w:t>
            </w:r>
          </w:p>
        </w:tc>
        <w:tc>
          <w:tcPr>
            <w:tcW w:w="1701" w:type="dxa"/>
            <w:shd w:val="clear" w:color="auto" w:fill="auto"/>
          </w:tcPr>
          <w:p w14:paraId="72A3746A" w14:textId="77777777" w:rsidR="003F081B" w:rsidRPr="00851A69" w:rsidRDefault="003F081B" w:rsidP="003F081B">
            <w:pPr>
              <w:jc w:val="center"/>
              <w:rPr>
                <w:sz w:val="20"/>
                <w:szCs w:val="20"/>
              </w:rPr>
            </w:pPr>
            <w:r w:rsidRPr="00851A69">
              <w:rPr>
                <w:sz w:val="20"/>
                <w:szCs w:val="20"/>
              </w:rPr>
              <w:t>Critical Error</w:t>
            </w:r>
          </w:p>
        </w:tc>
        <w:tc>
          <w:tcPr>
            <w:tcW w:w="6145" w:type="dxa"/>
            <w:shd w:val="clear" w:color="auto" w:fill="auto"/>
          </w:tcPr>
          <w:p w14:paraId="03B5ED50" w14:textId="710CF9E0" w:rsidR="003F081B" w:rsidRPr="00851A69" w:rsidRDefault="003F081B" w:rsidP="003F081B">
            <w:pPr>
              <w:rPr>
                <w:sz w:val="20"/>
                <w:szCs w:val="20"/>
              </w:rPr>
            </w:pPr>
            <w:r w:rsidRPr="00851A69">
              <w:rPr>
                <w:sz w:val="20"/>
                <w:szCs w:val="20"/>
              </w:rPr>
              <w:t xml:space="preserve">An error which would make </w:t>
            </w:r>
            <w:r w:rsidR="00F10B47" w:rsidRPr="00851A69">
              <w:rPr>
                <w:sz w:val="20"/>
                <w:szCs w:val="20"/>
              </w:rPr>
              <w:t>an</w:t>
            </w:r>
            <w:r w:rsidRPr="00851A69">
              <w:rPr>
                <w:sz w:val="20"/>
                <w:szCs w:val="20"/>
              </w:rPr>
              <w:t xml:space="preserve"> </w:t>
            </w:r>
            <w:r w:rsidR="00692F37">
              <w:rPr>
                <w:sz w:val="20"/>
                <w:szCs w:val="20"/>
              </w:rPr>
              <w:t>MTM</w:t>
            </w:r>
            <w:r w:rsidR="003F2BDC">
              <w:rPr>
                <w:sz w:val="20"/>
                <w:szCs w:val="20"/>
              </w:rPr>
              <w:t xml:space="preserve"> dataset</w:t>
            </w:r>
            <w:r w:rsidR="003F2BDC" w:rsidRPr="00851A69">
              <w:rPr>
                <w:sz w:val="20"/>
                <w:szCs w:val="20"/>
              </w:rPr>
              <w:t xml:space="preserve"> </w:t>
            </w:r>
            <w:r w:rsidRPr="00851A69">
              <w:rPr>
                <w:sz w:val="20"/>
                <w:szCs w:val="20"/>
              </w:rPr>
              <w:t>unusable in ECDIS through not loading or causing an ECDIS to crash or presenting data which is unsafe for navigation.</w:t>
            </w:r>
          </w:p>
        </w:tc>
      </w:tr>
      <w:tr w:rsidR="003F081B" w:rsidRPr="00851A69" w14:paraId="3CA40DFF" w14:textId="77777777" w:rsidTr="003F081B">
        <w:tc>
          <w:tcPr>
            <w:tcW w:w="675" w:type="dxa"/>
            <w:shd w:val="clear" w:color="auto" w:fill="auto"/>
          </w:tcPr>
          <w:p w14:paraId="2B3FF6D7" w14:textId="77777777" w:rsidR="003F081B" w:rsidRPr="00851A69" w:rsidRDefault="003F081B" w:rsidP="003F081B">
            <w:pPr>
              <w:jc w:val="center"/>
              <w:rPr>
                <w:sz w:val="20"/>
                <w:szCs w:val="20"/>
              </w:rPr>
            </w:pPr>
            <w:r w:rsidRPr="00851A69">
              <w:rPr>
                <w:sz w:val="20"/>
                <w:szCs w:val="20"/>
              </w:rPr>
              <w:t>E</w:t>
            </w:r>
          </w:p>
        </w:tc>
        <w:tc>
          <w:tcPr>
            <w:tcW w:w="1701" w:type="dxa"/>
            <w:shd w:val="clear" w:color="auto" w:fill="auto"/>
          </w:tcPr>
          <w:p w14:paraId="4FED5891" w14:textId="77777777" w:rsidR="003F081B" w:rsidRPr="00851A69" w:rsidRDefault="003F081B" w:rsidP="003F081B">
            <w:pPr>
              <w:jc w:val="center"/>
              <w:rPr>
                <w:sz w:val="20"/>
                <w:szCs w:val="20"/>
              </w:rPr>
            </w:pPr>
            <w:r w:rsidRPr="00851A69">
              <w:rPr>
                <w:sz w:val="20"/>
                <w:szCs w:val="20"/>
              </w:rPr>
              <w:t>Error</w:t>
            </w:r>
          </w:p>
        </w:tc>
        <w:tc>
          <w:tcPr>
            <w:tcW w:w="6145" w:type="dxa"/>
            <w:shd w:val="clear" w:color="auto" w:fill="auto"/>
          </w:tcPr>
          <w:p w14:paraId="5F6B90EF" w14:textId="0E80510E" w:rsidR="003F081B" w:rsidRPr="00851A69" w:rsidRDefault="003F081B" w:rsidP="003F081B">
            <w:pPr>
              <w:rPr>
                <w:sz w:val="20"/>
                <w:szCs w:val="20"/>
              </w:rPr>
            </w:pPr>
            <w:r w:rsidRPr="00851A69">
              <w:rPr>
                <w:sz w:val="20"/>
                <w:szCs w:val="20"/>
              </w:rPr>
              <w:t xml:space="preserve">An error which may degrade the quality of the </w:t>
            </w:r>
            <w:r w:rsidR="00692F37">
              <w:rPr>
                <w:sz w:val="20"/>
                <w:szCs w:val="20"/>
              </w:rPr>
              <w:t>MTM</w:t>
            </w:r>
            <w:r w:rsidR="003F2BDC">
              <w:rPr>
                <w:sz w:val="20"/>
                <w:szCs w:val="20"/>
              </w:rPr>
              <w:t xml:space="preserve"> dataset</w:t>
            </w:r>
            <w:r w:rsidR="003F2BDC" w:rsidRPr="00851A69">
              <w:rPr>
                <w:sz w:val="20"/>
                <w:szCs w:val="20"/>
              </w:rPr>
              <w:t xml:space="preserve"> </w:t>
            </w:r>
            <w:r w:rsidRPr="00851A69">
              <w:rPr>
                <w:sz w:val="20"/>
                <w:szCs w:val="20"/>
              </w:rPr>
              <w:t>through appearance or usability but which will not pose a significant danger when used to support navigation.</w:t>
            </w:r>
          </w:p>
        </w:tc>
      </w:tr>
      <w:tr w:rsidR="003F081B" w:rsidRPr="00851A69" w14:paraId="646A46A2" w14:textId="77777777" w:rsidTr="003F081B">
        <w:tc>
          <w:tcPr>
            <w:tcW w:w="675" w:type="dxa"/>
            <w:shd w:val="clear" w:color="auto" w:fill="auto"/>
          </w:tcPr>
          <w:p w14:paraId="7CB9BC0F" w14:textId="77777777" w:rsidR="003F081B" w:rsidRPr="00851A69" w:rsidRDefault="003F081B" w:rsidP="003F081B">
            <w:pPr>
              <w:jc w:val="center"/>
              <w:rPr>
                <w:sz w:val="20"/>
                <w:szCs w:val="20"/>
              </w:rPr>
            </w:pPr>
            <w:r w:rsidRPr="00851A69">
              <w:rPr>
                <w:sz w:val="20"/>
                <w:szCs w:val="20"/>
              </w:rPr>
              <w:t>W</w:t>
            </w:r>
          </w:p>
        </w:tc>
        <w:tc>
          <w:tcPr>
            <w:tcW w:w="1701" w:type="dxa"/>
            <w:shd w:val="clear" w:color="auto" w:fill="auto"/>
          </w:tcPr>
          <w:p w14:paraId="7C709623" w14:textId="77777777" w:rsidR="003F081B" w:rsidRPr="00851A69" w:rsidRDefault="003F081B" w:rsidP="003F081B">
            <w:pPr>
              <w:jc w:val="center"/>
              <w:rPr>
                <w:sz w:val="20"/>
                <w:szCs w:val="20"/>
              </w:rPr>
            </w:pPr>
            <w:r w:rsidRPr="00851A69">
              <w:rPr>
                <w:sz w:val="20"/>
                <w:szCs w:val="20"/>
              </w:rPr>
              <w:t>Warning</w:t>
            </w:r>
          </w:p>
        </w:tc>
        <w:tc>
          <w:tcPr>
            <w:tcW w:w="6145" w:type="dxa"/>
            <w:shd w:val="clear" w:color="auto" w:fill="auto"/>
          </w:tcPr>
          <w:p w14:paraId="063CC550" w14:textId="6BB23C1B" w:rsidR="003F081B" w:rsidRPr="00851A69" w:rsidRDefault="003F081B" w:rsidP="003F081B">
            <w:pPr>
              <w:rPr>
                <w:sz w:val="20"/>
                <w:szCs w:val="20"/>
              </w:rPr>
            </w:pPr>
            <w:r w:rsidRPr="00851A69">
              <w:rPr>
                <w:sz w:val="20"/>
                <w:szCs w:val="20"/>
              </w:rPr>
              <w:t xml:space="preserve">An error which may be duplication or an inconsistency which will not noticeably degrade the usability of an </w:t>
            </w:r>
            <w:r w:rsidR="00692F37">
              <w:rPr>
                <w:sz w:val="20"/>
                <w:szCs w:val="20"/>
              </w:rPr>
              <w:t>MTM</w:t>
            </w:r>
            <w:r w:rsidR="003F2BDC">
              <w:rPr>
                <w:sz w:val="20"/>
                <w:szCs w:val="20"/>
              </w:rPr>
              <w:t xml:space="preserve"> dataset</w:t>
            </w:r>
            <w:r w:rsidRPr="00851A69">
              <w:rPr>
                <w:sz w:val="20"/>
                <w:szCs w:val="20"/>
              </w:rPr>
              <w:t xml:space="preserve"> in ECDIS.</w:t>
            </w:r>
          </w:p>
        </w:tc>
      </w:tr>
    </w:tbl>
    <w:p w14:paraId="20CAC1AF" w14:textId="2F39C11A" w:rsidR="003F081B" w:rsidRDefault="003F081B" w:rsidP="003F081B">
      <w:pPr>
        <w:rPr>
          <w:sz w:val="20"/>
          <w:szCs w:val="20"/>
        </w:rPr>
      </w:pPr>
    </w:p>
    <w:p w14:paraId="25E4F07F" w14:textId="77777777" w:rsidR="00501110" w:rsidRDefault="00501110" w:rsidP="00501110">
      <w:pPr>
        <w:pStyle w:val="ListParagraph"/>
        <w:numPr>
          <w:ilvl w:val="2"/>
          <w:numId w:val="10"/>
        </w:numPr>
        <w:rPr>
          <w:rFonts w:ascii="Arial" w:hAnsi="Arial" w:cs="Arial"/>
          <w:color w:val="000000"/>
          <w:sz w:val="24"/>
          <w:lang w:eastAsia="ar-SA"/>
        </w:rPr>
      </w:pPr>
      <w:r>
        <w:rPr>
          <w:rFonts w:ascii="Arial" w:hAnsi="Arial" w:cs="Arial"/>
          <w:color w:val="000000"/>
          <w:sz w:val="24"/>
          <w:lang w:eastAsia="ar-SA"/>
        </w:rPr>
        <w:t>Check application</w:t>
      </w:r>
    </w:p>
    <w:p w14:paraId="5AEB0024" w14:textId="77777777" w:rsidR="00501110" w:rsidRDefault="00501110" w:rsidP="00501110">
      <w:pPr>
        <w:rPr>
          <w:sz w:val="20"/>
          <w:szCs w:val="20"/>
        </w:rPr>
      </w:pPr>
    </w:p>
    <w:p w14:paraId="04715447" w14:textId="77777777" w:rsidR="00501110" w:rsidRDefault="00501110" w:rsidP="00501110">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1701"/>
        <w:gridCol w:w="6145"/>
      </w:tblGrid>
      <w:tr w:rsidR="00501110" w14:paraId="0D08FDB8" w14:textId="77777777" w:rsidTr="00501110">
        <w:tc>
          <w:tcPr>
            <w:tcW w:w="675" w:type="dxa"/>
            <w:tcBorders>
              <w:top w:val="single" w:sz="4" w:space="0" w:color="auto"/>
              <w:left w:val="single" w:sz="4" w:space="0" w:color="auto"/>
              <w:bottom w:val="single" w:sz="4" w:space="0" w:color="auto"/>
              <w:right w:val="single" w:sz="4" w:space="0" w:color="auto"/>
            </w:tcBorders>
            <w:hideMark/>
          </w:tcPr>
          <w:p w14:paraId="0ABACA30" w14:textId="77777777" w:rsidR="00501110" w:rsidRDefault="00501110">
            <w:pPr>
              <w:jc w:val="center"/>
              <w:rPr>
                <w:sz w:val="20"/>
                <w:szCs w:val="20"/>
              </w:rPr>
            </w:pPr>
            <w:r>
              <w:rPr>
                <w:sz w:val="20"/>
                <w:szCs w:val="20"/>
              </w:rPr>
              <w:t>B</w:t>
            </w:r>
          </w:p>
        </w:tc>
        <w:tc>
          <w:tcPr>
            <w:tcW w:w="1701" w:type="dxa"/>
            <w:tcBorders>
              <w:top w:val="single" w:sz="4" w:space="0" w:color="auto"/>
              <w:left w:val="single" w:sz="4" w:space="0" w:color="auto"/>
              <w:bottom w:val="single" w:sz="4" w:space="0" w:color="auto"/>
              <w:right w:val="single" w:sz="4" w:space="0" w:color="auto"/>
            </w:tcBorders>
            <w:hideMark/>
          </w:tcPr>
          <w:p w14:paraId="3AEB553A" w14:textId="77777777" w:rsidR="00501110" w:rsidRDefault="00501110">
            <w:pPr>
              <w:jc w:val="center"/>
              <w:rPr>
                <w:sz w:val="20"/>
                <w:szCs w:val="20"/>
              </w:rPr>
            </w:pPr>
            <w:r>
              <w:rPr>
                <w:sz w:val="20"/>
                <w:szCs w:val="20"/>
              </w:rPr>
              <w:t>Base</w:t>
            </w:r>
          </w:p>
        </w:tc>
        <w:tc>
          <w:tcPr>
            <w:tcW w:w="6145" w:type="dxa"/>
            <w:tcBorders>
              <w:top w:val="single" w:sz="4" w:space="0" w:color="auto"/>
              <w:left w:val="single" w:sz="4" w:space="0" w:color="auto"/>
              <w:bottom w:val="single" w:sz="4" w:space="0" w:color="auto"/>
              <w:right w:val="single" w:sz="4" w:space="0" w:color="auto"/>
            </w:tcBorders>
            <w:hideMark/>
          </w:tcPr>
          <w:p w14:paraId="713157FA" w14:textId="77777777" w:rsidR="00501110" w:rsidRDefault="00501110">
            <w:pPr>
              <w:rPr>
                <w:sz w:val="20"/>
                <w:szCs w:val="20"/>
              </w:rPr>
            </w:pPr>
            <w:r>
              <w:rPr>
                <w:sz w:val="20"/>
                <w:szCs w:val="20"/>
              </w:rPr>
              <w:t>Apply check to new dataset, new edition, and post-update dataset (after updates have been applied to the base).</w:t>
            </w:r>
          </w:p>
        </w:tc>
      </w:tr>
      <w:tr w:rsidR="00501110" w14:paraId="3A787299" w14:textId="77777777" w:rsidTr="00501110">
        <w:tc>
          <w:tcPr>
            <w:tcW w:w="675" w:type="dxa"/>
            <w:tcBorders>
              <w:top w:val="single" w:sz="4" w:space="0" w:color="auto"/>
              <w:left w:val="single" w:sz="4" w:space="0" w:color="auto"/>
              <w:bottom w:val="single" w:sz="4" w:space="0" w:color="auto"/>
              <w:right w:val="single" w:sz="4" w:space="0" w:color="auto"/>
            </w:tcBorders>
            <w:hideMark/>
          </w:tcPr>
          <w:p w14:paraId="2CFA44E6" w14:textId="77777777" w:rsidR="00501110" w:rsidRDefault="00501110">
            <w:pPr>
              <w:jc w:val="center"/>
              <w:rPr>
                <w:sz w:val="20"/>
                <w:szCs w:val="20"/>
              </w:rPr>
            </w:pPr>
            <w:r>
              <w:rPr>
                <w:sz w:val="20"/>
                <w:szCs w:val="20"/>
              </w:rPr>
              <w:t>U</w:t>
            </w:r>
          </w:p>
        </w:tc>
        <w:tc>
          <w:tcPr>
            <w:tcW w:w="1701" w:type="dxa"/>
            <w:tcBorders>
              <w:top w:val="single" w:sz="4" w:space="0" w:color="auto"/>
              <w:left w:val="single" w:sz="4" w:space="0" w:color="auto"/>
              <w:bottom w:val="single" w:sz="4" w:space="0" w:color="auto"/>
              <w:right w:val="single" w:sz="4" w:space="0" w:color="auto"/>
            </w:tcBorders>
            <w:hideMark/>
          </w:tcPr>
          <w:p w14:paraId="18320938" w14:textId="77777777" w:rsidR="00501110" w:rsidRDefault="00501110">
            <w:pPr>
              <w:jc w:val="center"/>
              <w:rPr>
                <w:sz w:val="20"/>
                <w:szCs w:val="20"/>
              </w:rPr>
            </w:pPr>
            <w:r>
              <w:rPr>
                <w:sz w:val="20"/>
                <w:szCs w:val="20"/>
              </w:rPr>
              <w:t>Update</w:t>
            </w:r>
          </w:p>
        </w:tc>
        <w:tc>
          <w:tcPr>
            <w:tcW w:w="6145" w:type="dxa"/>
            <w:tcBorders>
              <w:top w:val="single" w:sz="4" w:space="0" w:color="auto"/>
              <w:left w:val="single" w:sz="4" w:space="0" w:color="auto"/>
              <w:bottom w:val="single" w:sz="4" w:space="0" w:color="auto"/>
              <w:right w:val="single" w:sz="4" w:space="0" w:color="auto"/>
            </w:tcBorders>
            <w:hideMark/>
          </w:tcPr>
          <w:p w14:paraId="52985EC4" w14:textId="77777777" w:rsidR="00501110" w:rsidRDefault="00501110">
            <w:pPr>
              <w:rPr>
                <w:sz w:val="20"/>
                <w:szCs w:val="20"/>
              </w:rPr>
            </w:pPr>
            <w:r>
              <w:rPr>
                <w:sz w:val="20"/>
                <w:szCs w:val="20"/>
              </w:rPr>
              <w:t>Apply check to update datasets in isolation.</w:t>
            </w:r>
          </w:p>
        </w:tc>
      </w:tr>
      <w:tr w:rsidR="00501110" w14:paraId="7BB2E6FC" w14:textId="77777777" w:rsidTr="00501110">
        <w:tc>
          <w:tcPr>
            <w:tcW w:w="675" w:type="dxa"/>
            <w:tcBorders>
              <w:top w:val="single" w:sz="4" w:space="0" w:color="auto"/>
              <w:left w:val="single" w:sz="4" w:space="0" w:color="auto"/>
              <w:bottom w:val="single" w:sz="4" w:space="0" w:color="auto"/>
              <w:right w:val="single" w:sz="4" w:space="0" w:color="auto"/>
            </w:tcBorders>
            <w:hideMark/>
          </w:tcPr>
          <w:p w14:paraId="39D138EA" w14:textId="77777777" w:rsidR="00501110" w:rsidRDefault="00501110">
            <w:pPr>
              <w:jc w:val="center"/>
              <w:rPr>
                <w:sz w:val="20"/>
                <w:szCs w:val="20"/>
              </w:rPr>
            </w:pPr>
            <w:r>
              <w:rPr>
                <w:sz w:val="20"/>
                <w:szCs w:val="20"/>
              </w:rPr>
              <w:t>S</w:t>
            </w:r>
          </w:p>
        </w:tc>
        <w:tc>
          <w:tcPr>
            <w:tcW w:w="1701" w:type="dxa"/>
            <w:tcBorders>
              <w:top w:val="single" w:sz="4" w:space="0" w:color="auto"/>
              <w:left w:val="single" w:sz="4" w:space="0" w:color="auto"/>
              <w:bottom w:val="single" w:sz="4" w:space="0" w:color="auto"/>
              <w:right w:val="single" w:sz="4" w:space="0" w:color="auto"/>
            </w:tcBorders>
            <w:hideMark/>
          </w:tcPr>
          <w:p w14:paraId="2A8140FA" w14:textId="77777777" w:rsidR="00501110" w:rsidRDefault="00501110">
            <w:pPr>
              <w:jc w:val="center"/>
              <w:rPr>
                <w:sz w:val="20"/>
                <w:szCs w:val="20"/>
              </w:rPr>
            </w:pPr>
            <w:r>
              <w:rPr>
                <w:sz w:val="20"/>
                <w:szCs w:val="20"/>
              </w:rPr>
              <w:t>Post-update</w:t>
            </w:r>
          </w:p>
        </w:tc>
        <w:tc>
          <w:tcPr>
            <w:tcW w:w="6145" w:type="dxa"/>
            <w:tcBorders>
              <w:top w:val="single" w:sz="4" w:space="0" w:color="auto"/>
              <w:left w:val="single" w:sz="4" w:space="0" w:color="auto"/>
              <w:bottom w:val="single" w:sz="4" w:space="0" w:color="auto"/>
              <w:right w:val="single" w:sz="4" w:space="0" w:color="auto"/>
            </w:tcBorders>
            <w:hideMark/>
          </w:tcPr>
          <w:p w14:paraId="3BA673BD" w14:textId="77777777" w:rsidR="00501110" w:rsidRDefault="00501110">
            <w:pPr>
              <w:rPr>
                <w:sz w:val="20"/>
                <w:szCs w:val="20"/>
              </w:rPr>
            </w:pPr>
            <w:r>
              <w:rPr>
                <w:sz w:val="20"/>
                <w:szCs w:val="20"/>
              </w:rPr>
              <w:t>Apply check only to a post-update dataset, i.e., subsequent to application of all available updates.</w:t>
            </w:r>
          </w:p>
        </w:tc>
      </w:tr>
    </w:tbl>
    <w:p w14:paraId="19543CC6" w14:textId="77777777" w:rsidR="00501110" w:rsidRDefault="00501110" w:rsidP="00501110">
      <w:pPr>
        <w:rPr>
          <w:sz w:val="20"/>
          <w:szCs w:val="20"/>
        </w:rPr>
      </w:pPr>
    </w:p>
    <w:p w14:paraId="4FAC28B5" w14:textId="77777777" w:rsidR="00501110" w:rsidRDefault="00501110" w:rsidP="00501110">
      <w:pPr>
        <w:rPr>
          <w:sz w:val="20"/>
          <w:szCs w:val="20"/>
        </w:rPr>
      </w:pPr>
      <w:r>
        <w:rPr>
          <w:sz w:val="20"/>
          <w:szCs w:val="20"/>
        </w:rPr>
        <w:t>Checks do not apply to dataset terminations or cancellations, except where the check description explicitly states it applies in case of a termination or cancellation.</w:t>
      </w:r>
    </w:p>
    <w:p w14:paraId="55B1C881" w14:textId="2065D056" w:rsidR="00501110" w:rsidRDefault="00501110" w:rsidP="003F081B">
      <w:pPr>
        <w:rPr>
          <w:sz w:val="20"/>
          <w:szCs w:val="20"/>
        </w:rPr>
      </w:pPr>
    </w:p>
    <w:p w14:paraId="7CF6340D" w14:textId="77777777" w:rsidR="00501110" w:rsidRDefault="00501110" w:rsidP="003F081B">
      <w:pPr>
        <w:rPr>
          <w:sz w:val="20"/>
          <w:szCs w:val="20"/>
        </w:rPr>
      </w:pPr>
    </w:p>
    <w:p w14:paraId="632838E6" w14:textId="2FB8D697" w:rsidR="0055789B" w:rsidRDefault="0055789B" w:rsidP="0055789B">
      <w:pPr>
        <w:pStyle w:val="ListParagraph"/>
        <w:numPr>
          <w:ilvl w:val="1"/>
          <w:numId w:val="9"/>
        </w:numPr>
        <w:rPr>
          <w:rFonts w:ascii="Arial" w:hAnsi="Arial" w:cs="Arial"/>
          <w:color w:val="000000"/>
          <w:sz w:val="24"/>
          <w:lang w:eastAsia="ar-SA"/>
        </w:rPr>
      </w:pPr>
      <w:r w:rsidRPr="005650FB">
        <w:rPr>
          <w:rFonts w:ascii="Arial" w:hAnsi="Arial" w:cs="Arial"/>
          <w:color w:val="000000"/>
          <w:sz w:val="24"/>
          <w:lang w:eastAsia="ar-SA"/>
        </w:rPr>
        <w:t xml:space="preserve">Checks relating to </w:t>
      </w:r>
      <w:r w:rsidR="00692F37">
        <w:rPr>
          <w:rFonts w:ascii="Arial" w:hAnsi="Arial" w:cs="Arial"/>
          <w:color w:val="000000"/>
          <w:sz w:val="24"/>
          <w:lang w:eastAsia="ar-SA"/>
        </w:rPr>
        <w:t>MTM</w:t>
      </w:r>
      <w:r w:rsidRPr="005650FB">
        <w:rPr>
          <w:rFonts w:ascii="Arial" w:hAnsi="Arial" w:cs="Arial"/>
          <w:color w:val="000000"/>
          <w:sz w:val="24"/>
          <w:lang w:eastAsia="ar-SA"/>
        </w:rPr>
        <w:t xml:space="preserve"> Product Specification</w:t>
      </w:r>
    </w:p>
    <w:p w14:paraId="7F567B88" w14:textId="7EBE39CB" w:rsidR="00947DB0" w:rsidRPr="00947DB0" w:rsidRDefault="00947DB0" w:rsidP="00947DB0">
      <w:r w:rsidRPr="00875AD9">
        <w:rPr>
          <w:sz w:val="20"/>
          <w:szCs w:val="20"/>
        </w:rPr>
        <w:t xml:space="preserve">[This table </w:t>
      </w:r>
      <w:r w:rsidR="002B145F" w:rsidRPr="00875AD9">
        <w:rPr>
          <w:sz w:val="20"/>
          <w:szCs w:val="20"/>
        </w:rPr>
        <w:t>will</w:t>
      </w:r>
      <w:r w:rsidRPr="00875AD9">
        <w:rPr>
          <w:sz w:val="20"/>
          <w:szCs w:val="20"/>
        </w:rPr>
        <w:t xml:space="preserve"> be extended with </w:t>
      </w:r>
      <w:r w:rsidR="002B145F" w:rsidRPr="00875AD9">
        <w:rPr>
          <w:sz w:val="20"/>
          <w:szCs w:val="20"/>
        </w:rPr>
        <w:t xml:space="preserve">indication of which of the </w:t>
      </w:r>
      <w:r w:rsidRPr="00875AD9">
        <w:rPr>
          <w:sz w:val="20"/>
          <w:szCs w:val="20"/>
        </w:rPr>
        <w:t xml:space="preserve">data quality </w:t>
      </w:r>
      <w:r w:rsidR="002B145F" w:rsidRPr="00875AD9">
        <w:rPr>
          <w:sz w:val="20"/>
          <w:szCs w:val="20"/>
        </w:rPr>
        <w:t>elements</w:t>
      </w:r>
      <w:r w:rsidRPr="00875AD9">
        <w:rPr>
          <w:sz w:val="20"/>
          <w:szCs w:val="20"/>
        </w:rPr>
        <w:t xml:space="preserve"> </w:t>
      </w:r>
      <w:r w:rsidR="00FB038F" w:rsidRPr="00875AD9">
        <w:rPr>
          <w:sz w:val="20"/>
          <w:szCs w:val="20"/>
        </w:rPr>
        <w:t>applies to each test</w:t>
      </w:r>
      <w:r w:rsidR="00E34A22">
        <w:rPr>
          <w:sz w:val="20"/>
          <w:szCs w:val="20"/>
        </w:rPr>
        <w:t xml:space="preserve"> after IHO S-97 Part C matures</w:t>
      </w:r>
      <w:r w:rsidR="00FB038F" w:rsidRPr="00875AD9">
        <w:rPr>
          <w:sz w:val="20"/>
          <w:szCs w:val="20"/>
        </w:rPr>
        <w:t xml:space="preserve">. The elements are described in </w:t>
      </w:r>
      <w:r w:rsidR="00F10B47" w:rsidRPr="00875AD9">
        <w:rPr>
          <w:sz w:val="20"/>
          <w:szCs w:val="20"/>
        </w:rPr>
        <w:t xml:space="preserve">Clause </w:t>
      </w:r>
      <w:r w:rsidR="00FB038F" w:rsidRPr="00875AD9">
        <w:rPr>
          <w:sz w:val="20"/>
          <w:szCs w:val="20"/>
        </w:rPr>
        <w:t xml:space="preserve">9 </w:t>
      </w:r>
      <w:r w:rsidR="00BA2E54" w:rsidRPr="00875AD9">
        <w:rPr>
          <w:sz w:val="20"/>
          <w:szCs w:val="20"/>
        </w:rPr>
        <w:t>o</w:t>
      </w:r>
      <w:r w:rsidR="00BA2E54">
        <w:rPr>
          <w:sz w:val="20"/>
          <w:szCs w:val="20"/>
        </w:rPr>
        <w:t>f</w:t>
      </w:r>
      <w:r w:rsidR="00BA2E54" w:rsidRPr="00875AD9">
        <w:rPr>
          <w:sz w:val="20"/>
          <w:szCs w:val="20"/>
        </w:rPr>
        <w:t xml:space="preserve"> </w:t>
      </w:r>
      <w:r w:rsidR="00FB038F" w:rsidRPr="00875AD9">
        <w:rPr>
          <w:sz w:val="20"/>
          <w:szCs w:val="20"/>
        </w:rPr>
        <w:t xml:space="preserve">the main </w:t>
      </w:r>
      <w:r w:rsidR="00E34A22">
        <w:rPr>
          <w:sz w:val="20"/>
          <w:szCs w:val="20"/>
        </w:rPr>
        <w:t xml:space="preserve">S-127 product </w:t>
      </w:r>
      <w:r w:rsidR="00FB038F" w:rsidRPr="00875AD9">
        <w:rPr>
          <w:sz w:val="20"/>
          <w:szCs w:val="20"/>
        </w:rPr>
        <w:t>specification</w:t>
      </w:r>
      <w:r w:rsidR="00FB038F">
        <w:t>.]</w:t>
      </w:r>
      <w:r w:rsidR="002B145F">
        <w:t xml:space="preserve"> </w:t>
      </w:r>
    </w:p>
    <w:p w14:paraId="13FCED57" w14:textId="77777777" w:rsidR="003F081B" w:rsidRDefault="003F081B" w:rsidP="003F081B"/>
    <w:tbl>
      <w:tblPr>
        <w:tblW w:w="9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2"/>
        <w:gridCol w:w="2977"/>
        <w:gridCol w:w="1985"/>
        <w:gridCol w:w="2211"/>
        <w:gridCol w:w="1350"/>
        <w:gridCol w:w="810"/>
      </w:tblGrid>
      <w:tr w:rsidR="00947DB0" w:rsidRPr="007A10F0" w14:paraId="68844C3C" w14:textId="524083B4" w:rsidTr="003660BC">
        <w:trPr>
          <w:cantSplit/>
          <w:trHeight w:val="330"/>
        </w:trPr>
        <w:tc>
          <w:tcPr>
            <w:tcW w:w="562" w:type="dxa"/>
            <w:shd w:val="clear" w:color="auto" w:fill="FFFFFF"/>
          </w:tcPr>
          <w:p w14:paraId="5E4A9607" w14:textId="77777777" w:rsidR="00947DB0" w:rsidRPr="007A10F0" w:rsidRDefault="00947DB0">
            <w:pPr>
              <w:jc w:val="center"/>
              <w:rPr>
                <w:b/>
                <w:bCs/>
                <w:sz w:val="20"/>
                <w:szCs w:val="20"/>
              </w:rPr>
            </w:pPr>
            <w:r w:rsidRPr="007A10F0">
              <w:rPr>
                <w:b/>
                <w:bCs/>
                <w:sz w:val="20"/>
                <w:szCs w:val="20"/>
              </w:rPr>
              <w:t xml:space="preserve">No </w:t>
            </w:r>
          </w:p>
        </w:tc>
        <w:tc>
          <w:tcPr>
            <w:tcW w:w="2977" w:type="dxa"/>
            <w:shd w:val="clear" w:color="auto" w:fill="FFFFFF"/>
          </w:tcPr>
          <w:p w14:paraId="6E6A79CF" w14:textId="77777777" w:rsidR="00947DB0" w:rsidRPr="007A10F0" w:rsidRDefault="00947DB0">
            <w:pPr>
              <w:rPr>
                <w:b/>
                <w:bCs/>
                <w:sz w:val="20"/>
                <w:szCs w:val="20"/>
              </w:rPr>
            </w:pPr>
            <w:r w:rsidRPr="007A10F0">
              <w:rPr>
                <w:b/>
                <w:bCs/>
                <w:sz w:val="20"/>
                <w:szCs w:val="20"/>
              </w:rPr>
              <w:t>Check description</w:t>
            </w:r>
          </w:p>
        </w:tc>
        <w:tc>
          <w:tcPr>
            <w:tcW w:w="1985" w:type="dxa"/>
            <w:shd w:val="clear" w:color="auto" w:fill="FFFFFF"/>
          </w:tcPr>
          <w:p w14:paraId="05CFF04A" w14:textId="77777777" w:rsidR="00947DB0" w:rsidRPr="007A10F0" w:rsidRDefault="00947DB0">
            <w:pPr>
              <w:rPr>
                <w:b/>
                <w:bCs/>
                <w:sz w:val="20"/>
                <w:szCs w:val="20"/>
              </w:rPr>
            </w:pPr>
            <w:r w:rsidRPr="007A10F0">
              <w:rPr>
                <w:b/>
                <w:bCs/>
                <w:sz w:val="20"/>
                <w:szCs w:val="20"/>
              </w:rPr>
              <w:t>Check message</w:t>
            </w:r>
          </w:p>
        </w:tc>
        <w:tc>
          <w:tcPr>
            <w:tcW w:w="2211" w:type="dxa"/>
            <w:shd w:val="clear" w:color="auto" w:fill="FFFFFF"/>
          </w:tcPr>
          <w:p w14:paraId="1542048D" w14:textId="77777777" w:rsidR="00947DB0" w:rsidRPr="007A10F0" w:rsidRDefault="00947DB0">
            <w:pPr>
              <w:rPr>
                <w:b/>
                <w:bCs/>
                <w:sz w:val="20"/>
                <w:szCs w:val="20"/>
              </w:rPr>
            </w:pPr>
            <w:r w:rsidRPr="007A10F0">
              <w:rPr>
                <w:b/>
                <w:bCs/>
                <w:sz w:val="20"/>
                <w:szCs w:val="20"/>
              </w:rPr>
              <w:t>Check solution</w:t>
            </w:r>
          </w:p>
        </w:tc>
        <w:tc>
          <w:tcPr>
            <w:tcW w:w="1350" w:type="dxa"/>
            <w:shd w:val="clear" w:color="auto" w:fill="FFFFFF"/>
          </w:tcPr>
          <w:p w14:paraId="20B55B82" w14:textId="62BC1A94" w:rsidR="00947DB0" w:rsidRPr="007A10F0" w:rsidRDefault="00947DB0">
            <w:pPr>
              <w:rPr>
                <w:sz w:val="20"/>
                <w:szCs w:val="20"/>
              </w:rPr>
            </w:pPr>
            <w:r w:rsidRPr="007A10F0">
              <w:rPr>
                <w:b/>
                <w:bCs/>
                <w:sz w:val="20"/>
                <w:szCs w:val="20"/>
              </w:rPr>
              <w:t>Conformity to</w:t>
            </w:r>
          </w:p>
        </w:tc>
        <w:tc>
          <w:tcPr>
            <w:tcW w:w="810" w:type="dxa"/>
            <w:shd w:val="clear" w:color="auto" w:fill="FFFFFF"/>
          </w:tcPr>
          <w:p w14:paraId="1009801D" w14:textId="7221AF2C" w:rsidR="00947DB0" w:rsidRPr="007A10F0" w:rsidRDefault="00947DB0">
            <w:pPr>
              <w:rPr>
                <w:b/>
                <w:bCs/>
                <w:sz w:val="20"/>
                <w:szCs w:val="20"/>
              </w:rPr>
            </w:pPr>
            <w:r w:rsidRPr="007A10F0">
              <w:rPr>
                <w:b/>
                <w:bCs/>
                <w:sz w:val="20"/>
                <w:szCs w:val="20"/>
              </w:rPr>
              <w:t>Apply to</w:t>
            </w:r>
          </w:p>
        </w:tc>
      </w:tr>
      <w:tr w:rsidR="00947DB0" w:rsidRPr="007A10F0" w14:paraId="171FCCA9" w14:textId="57848557" w:rsidTr="003660BC">
        <w:trPr>
          <w:cantSplit/>
          <w:trHeight w:val="840"/>
        </w:trPr>
        <w:tc>
          <w:tcPr>
            <w:tcW w:w="562" w:type="dxa"/>
            <w:shd w:val="clear" w:color="auto" w:fill="FFFFFF"/>
          </w:tcPr>
          <w:p w14:paraId="366D9AF9" w14:textId="5D13FC9C" w:rsidR="00947DB0" w:rsidRPr="007A10F0" w:rsidRDefault="00947DB0">
            <w:pPr>
              <w:jc w:val="center"/>
              <w:rPr>
                <w:sz w:val="20"/>
                <w:szCs w:val="20"/>
              </w:rPr>
            </w:pPr>
            <w:r w:rsidRPr="007A10F0">
              <w:rPr>
                <w:sz w:val="20"/>
                <w:szCs w:val="20"/>
              </w:rPr>
              <w:t>100</w:t>
            </w:r>
          </w:p>
        </w:tc>
        <w:tc>
          <w:tcPr>
            <w:tcW w:w="2977" w:type="dxa"/>
            <w:shd w:val="clear" w:color="auto" w:fill="FFFFFF"/>
          </w:tcPr>
          <w:p w14:paraId="25DF21FE" w14:textId="77777777" w:rsidR="00947DB0" w:rsidRPr="007A10F0" w:rsidRDefault="00947DB0">
            <w:pPr>
              <w:rPr>
                <w:sz w:val="20"/>
                <w:szCs w:val="20"/>
              </w:rPr>
            </w:pPr>
            <w:r w:rsidRPr="007A10F0">
              <w:rPr>
                <w:sz w:val="20"/>
                <w:szCs w:val="20"/>
              </w:rPr>
              <w:t xml:space="preserve">For each feature object where its geometry is not COVERED_BY a </w:t>
            </w:r>
            <w:proofErr w:type="spellStart"/>
            <w:r w:rsidRPr="007A10F0">
              <w:rPr>
                <w:sz w:val="20"/>
                <w:szCs w:val="20"/>
              </w:rPr>
              <w:t>DataCoverage</w:t>
            </w:r>
            <w:proofErr w:type="spellEnd"/>
          </w:p>
        </w:tc>
        <w:tc>
          <w:tcPr>
            <w:tcW w:w="1985" w:type="dxa"/>
            <w:shd w:val="clear" w:color="auto" w:fill="FFFFFF"/>
          </w:tcPr>
          <w:p w14:paraId="7C27D773" w14:textId="77777777" w:rsidR="00947DB0" w:rsidRPr="007A10F0" w:rsidRDefault="00947DB0">
            <w:pPr>
              <w:rPr>
                <w:sz w:val="20"/>
                <w:szCs w:val="20"/>
              </w:rPr>
            </w:pPr>
            <w:r w:rsidRPr="007A10F0">
              <w:rPr>
                <w:sz w:val="20"/>
                <w:szCs w:val="20"/>
              </w:rPr>
              <w:t xml:space="preserve">Objects fall outside the coverage object. </w:t>
            </w:r>
          </w:p>
        </w:tc>
        <w:tc>
          <w:tcPr>
            <w:tcW w:w="2211" w:type="dxa"/>
            <w:shd w:val="clear" w:color="auto" w:fill="FFFFFF"/>
          </w:tcPr>
          <w:p w14:paraId="1F81503D" w14:textId="77777777" w:rsidR="00947DB0" w:rsidRPr="007A10F0" w:rsidRDefault="00947DB0">
            <w:pPr>
              <w:rPr>
                <w:sz w:val="20"/>
                <w:szCs w:val="20"/>
              </w:rPr>
            </w:pPr>
            <w:r w:rsidRPr="007A10F0">
              <w:rPr>
                <w:sz w:val="20"/>
                <w:szCs w:val="20"/>
              </w:rPr>
              <w:t>Ensure objects are not outside of the limits of the cell.</w:t>
            </w:r>
          </w:p>
        </w:tc>
        <w:tc>
          <w:tcPr>
            <w:tcW w:w="1350" w:type="dxa"/>
            <w:shd w:val="clear" w:color="auto" w:fill="FFFFFF"/>
          </w:tcPr>
          <w:p w14:paraId="3EEFF892" w14:textId="74D5050E" w:rsidR="00947DB0" w:rsidRPr="007A10F0" w:rsidRDefault="00947DB0">
            <w:pPr>
              <w:rPr>
                <w:sz w:val="20"/>
                <w:szCs w:val="20"/>
              </w:rPr>
            </w:pPr>
            <w:r w:rsidRPr="007A10F0">
              <w:rPr>
                <w:sz w:val="20"/>
                <w:szCs w:val="20"/>
              </w:rPr>
              <w:t>PS 10.9</w:t>
            </w:r>
          </w:p>
        </w:tc>
        <w:tc>
          <w:tcPr>
            <w:tcW w:w="810" w:type="dxa"/>
            <w:shd w:val="clear" w:color="auto" w:fill="FFFFFF"/>
          </w:tcPr>
          <w:p w14:paraId="11FC4C46" w14:textId="669B3B2F" w:rsidR="00947DB0" w:rsidRPr="007A10F0" w:rsidRDefault="00947DB0">
            <w:pPr>
              <w:rPr>
                <w:sz w:val="20"/>
                <w:szCs w:val="20"/>
              </w:rPr>
            </w:pPr>
            <w:r w:rsidRPr="007A10F0">
              <w:rPr>
                <w:sz w:val="20"/>
                <w:szCs w:val="20"/>
              </w:rPr>
              <w:t>B, S</w:t>
            </w:r>
          </w:p>
        </w:tc>
      </w:tr>
      <w:tr w:rsidR="00947DB0" w:rsidRPr="007A10F0" w14:paraId="59B4ACC9" w14:textId="1706E1F7" w:rsidTr="003660BC">
        <w:trPr>
          <w:cantSplit/>
          <w:trHeight w:val="530"/>
        </w:trPr>
        <w:tc>
          <w:tcPr>
            <w:tcW w:w="562" w:type="dxa"/>
            <w:shd w:val="clear" w:color="auto" w:fill="FFFFFF"/>
          </w:tcPr>
          <w:p w14:paraId="269D9257" w14:textId="551D5FF0" w:rsidR="00947DB0" w:rsidRPr="007A10F0" w:rsidRDefault="00947DB0">
            <w:pPr>
              <w:jc w:val="center"/>
              <w:rPr>
                <w:sz w:val="20"/>
                <w:szCs w:val="20"/>
              </w:rPr>
            </w:pPr>
            <w:r w:rsidRPr="007A10F0">
              <w:rPr>
                <w:sz w:val="20"/>
                <w:szCs w:val="20"/>
              </w:rPr>
              <w:lastRenderedPageBreak/>
              <w:t>101</w:t>
            </w:r>
          </w:p>
        </w:tc>
        <w:tc>
          <w:tcPr>
            <w:tcW w:w="2977" w:type="dxa"/>
            <w:shd w:val="clear" w:color="auto" w:fill="FFFFFF"/>
          </w:tcPr>
          <w:p w14:paraId="0603E249" w14:textId="77777777" w:rsidR="00947DB0" w:rsidRPr="007A10F0" w:rsidRDefault="00947DB0">
            <w:pPr>
              <w:rPr>
                <w:sz w:val="20"/>
                <w:szCs w:val="20"/>
              </w:rPr>
            </w:pPr>
            <w:r w:rsidRPr="007A10F0">
              <w:rPr>
                <w:sz w:val="20"/>
                <w:szCs w:val="20"/>
              </w:rPr>
              <w:t>If the cell file size is greater than 20 Megabytes.</w:t>
            </w:r>
          </w:p>
        </w:tc>
        <w:tc>
          <w:tcPr>
            <w:tcW w:w="1985" w:type="dxa"/>
            <w:shd w:val="clear" w:color="auto" w:fill="FFFFFF"/>
          </w:tcPr>
          <w:p w14:paraId="5E0CB35B" w14:textId="353DCDFA" w:rsidR="00947DB0" w:rsidRPr="007A10F0" w:rsidRDefault="00947DB0">
            <w:pPr>
              <w:rPr>
                <w:sz w:val="20"/>
                <w:szCs w:val="20"/>
              </w:rPr>
            </w:pPr>
            <w:r w:rsidRPr="007A10F0">
              <w:rPr>
                <w:sz w:val="20"/>
                <w:szCs w:val="20"/>
              </w:rPr>
              <w:t>The cell is larger than 20Mb in size.</w:t>
            </w:r>
          </w:p>
        </w:tc>
        <w:tc>
          <w:tcPr>
            <w:tcW w:w="2211" w:type="dxa"/>
            <w:shd w:val="clear" w:color="auto" w:fill="FFFFFF"/>
          </w:tcPr>
          <w:p w14:paraId="284983AD" w14:textId="35F00951" w:rsidR="00947DB0" w:rsidRPr="007A10F0" w:rsidRDefault="00947DB0">
            <w:pPr>
              <w:rPr>
                <w:sz w:val="20"/>
                <w:szCs w:val="20"/>
              </w:rPr>
            </w:pPr>
            <w:r w:rsidRPr="007A10F0">
              <w:rPr>
                <w:sz w:val="20"/>
                <w:szCs w:val="20"/>
              </w:rPr>
              <w:t>Ensure that the cell is not larger than 20Mb.</w:t>
            </w:r>
          </w:p>
        </w:tc>
        <w:tc>
          <w:tcPr>
            <w:tcW w:w="1350" w:type="dxa"/>
            <w:shd w:val="clear" w:color="auto" w:fill="FFFFFF"/>
          </w:tcPr>
          <w:p w14:paraId="274D409E" w14:textId="62DE7273" w:rsidR="00947DB0" w:rsidRPr="007A10F0" w:rsidRDefault="00947DB0">
            <w:pPr>
              <w:rPr>
                <w:sz w:val="20"/>
                <w:szCs w:val="20"/>
              </w:rPr>
            </w:pPr>
            <w:r w:rsidRPr="007A10F0">
              <w:rPr>
                <w:sz w:val="20"/>
                <w:szCs w:val="20"/>
              </w:rPr>
              <w:t>PS 11.2</w:t>
            </w:r>
          </w:p>
        </w:tc>
        <w:tc>
          <w:tcPr>
            <w:tcW w:w="810" w:type="dxa"/>
            <w:shd w:val="clear" w:color="auto" w:fill="FFFFFF"/>
          </w:tcPr>
          <w:p w14:paraId="7E176D9C" w14:textId="610D1F38" w:rsidR="00947DB0" w:rsidRPr="007A10F0" w:rsidRDefault="00947DB0">
            <w:pPr>
              <w:rPr>
                <w:sz w:val="20"/>
                <w:szCs w:val="20"/>
              </w:rPr>
            </w:pPr>
            <w:r w:rsidRPr="007A10F0">
              <w:rPr>
                <w:sz w:val="20"/>
                <w:szCs w:val="20"/>
              </w:rPr>
              <w:t>B, S</w:t>
            </w:r>
          </w:p>
        </w:tc>
      </w:tr>
      <w:tr w:rsidR="00947DB0" w:rsidRPr="007A10F0" w14:paraId="377016AE" w14:textId="63D4F24E" w:rsidTr="003660BC">
        <w:trPr>
          <w:cantSplit/>
          <w:trHeight w:val="600"/>
        </w:trPr>
        <w:tc>
          <w:tcPr>
            <w:tcW w:w="562" w:type="dxa"/>
            <w:shd w:val="clear" w:color="auto" w:fill="FFFFFF"/>
          </w:tcPr>
          <w:p w14:paraId="03558E7D" w14:textId="2C0C6D9E" w:rsidR="00947DB0" w:rsidRPr="007A10F0" w:rsidRDefault="00947DB0">
            <w:pPr>
              <w:jc w:val="center"/>
              <w:rPr>
                <w:sz w:val="20"/>
                <w:szCs w:val="20"/>
              </w:rPr>
            </w:pPr>
            <w:r w:rsidRPr="007A10F0">
              <w:rPr>
                <w:sz w:val="20"/>
                <w:szCs w:val="20"/>
              </w:rPr>
              <w:t>102</w:t>
            </w:r>
          </w:p>
        </w:tc>
        <w:tc>
          <w:tcPr>
            <w:tcW w:w="2977" w:type="dxa"/>
            <w:shd w:val="clear" w:color="auto" w:fill="FFFFFF"/>
          </w:tcPr>
          <w:p w14:paraId="0448015E" w14:textId="65548717" w:rsidR="00947DB0" w:rsidRPr="007A10F0" w:rsidRDefault="00947DB0">
            <w:pPr>
              <w:rPr>
                <w:sz w:val="20"/>
                <w:szCs w:val="20"/>
              </w:rPr>
            </w:pPr>
            <w:r w:rsidRPr="007A10F0">
              <w:rPr>
                <w:sz w:val="20"/>
                <w:szCs w:val="20"/>
              </w:rPr>
              <w:t>For each feature record where the name is not unique WITHIN the dataset.</w:t>
            </w:r>
          </w:p>
        </w:tc>
        <w:tc>
          <w:tcPr>
            <w:tcW w:w="1985" w:type="dxa"/>
            <w:shd w:val="clear" w:color="auto" w:fill="FFFFFF"/>
          </w:tcPr>
          <w:p w14:paraId="59693037" w14:textId="77777777" w:rsidR="00947DB0" w:rsidRPr="007A10F0" w:rsidRDefault="00947DB0">
            <w:pPr>
              <w:rPr>
                <w:sz w:val="20"/>
                <w:szCs w:val="20"/>
              </w:rPr>
            </w:pPr>
            <w:r w:rsidRPr="007A10F0">
              <w:rPr>
                <w:sz w:val="20"/>
                <w:szCs w:val="20"/>
              </w:rPr>
              <w:t xml:space="preserve">Duplicate FOIDs exist within the dataset. </w:t>
            </w:r>
          </w:p>
        </w:tc>
        <w:tc>
          <w:tcPr>
            <w:tcW w:w="2211" w:type="dxa"/>
            <w:shd w:val="clear" w:color="auto" w:fill="FFFFFF"/>
          </w:tcPr>
          <w:p w14:paraId="336B893F" w14:textId="77777777" w:rsidR="00947DB0" w:rsidRPr="007A10F0" w:rsidRDefault="00947DB0">
            <w:pPr>
              <w:rPr>
                <w:sz w:val="20"/>
                <w:szCs w:val="20"/>
              </w:rPr>
            </w:pPr>
            <w:r w:rsidRPr="007A10F0">
              <w:rPr>
                <w:sz w:val="20"/>
                <w:szCs w:val="20"/>
              </w:rPr>
              <w:t>Ensure that no duplicate FOIDs exist.</w:t>
            </w:r>
          </w:p>
        </w:tc>
        <w:tc>
          <w:tcPr>
            <w:tcW w:w="1350" w:type="dxa"/>
            <w:shd w:val="clear" w:color="auto" w:fill="FFFFFF"/>
          </w:tcPr>
          <w:p w14:paraId="3F7CF281" w14:textId="1521E585" w:rsidR="00947DB0" w:rsidRPr="007A10F0" w:rsidRDefault="00947DB0">
            <w:pPr>
              <w:rPr>
                <w:sz w:val="20"/>
                <w:szCs w:val="20"/>
              </w:rPr>
            </w:pPr>
            <w:r w:rsidRPr="007A10F0">
              <w:rPr>
                <w:sz w:val="20"/>
                <w:szCs w:val="20"/>
              </w:rPr>
              <w:t>PS 10.8</w:t>
            </w:r>
          </w:p>
        </w:tc>
        <w:tc>
          <w:tcPr>
            <w:tcW w:w="810" w:type="dxa"/>
            <w:shd w:val="clear" w:color="auto" w:fill="FFFFFF"/>
          </w:tcPr>
          <w:p w14:paraId="7B608541" w14:textId="66FB0171" w:rsidR="00947DB0" w:rsidRPr="007A10F0" w:rsidRDefault="00947DB0">
            <w:pPr>
              <w:rPr>
                <w:sz w:val="20"/>
                <w:szCs w:val="20"/>
              </w:rPr>
            </w:pPr>
            <w:r w:rsidRPr="007A10F0">
              <w:rPr>
                <w:sz w:val="20"/>
                <w:szCs w:val="20"/>
              </w:rPr>
              <w:t>B, U, S</w:t>
            </w:r>
          </w:p>
        </w:tc>
      </w:tr>
      <w:tr w:rsidR="00947DB0" w:rsidRPr="007A10F0" w14:paraId="53D084A0" w14:textId="40E51689" w:rsidTr="003660BC">
        <w:trPr>
          <w:cantSplit/>
          <w:trHeight w:val="510"/>
        </w:trPr>
        <w:tc>
          <w:tcPr>
            <w:tcW w:w="562" w:type="dxa"/>
            <w:shd w:val="clear" w:color="auto" w:fill="FFFFFF"/>
          </w:tcPr>
          <w:p w14:paraId="32AD3D58" w14:textId="1F5CB1B3" w:rsidR="00947DB0" w:rsidRPr="007A10F0" w:rsidRDefault="00947DB0">
            <w:pPr>
              <w:jc w:val="center"/>
              <w:rPr>
                <w:sz w:val="20"/>
                <w:szCs w:val="20"/>
              </w:rPr>
            </w:pPr>
            <w:r w:rsidRPr="007A10F0">
              <w:rPr>
                <w:sz w:val="20"/>
                <w:szCs w:val="20"/>
              </w:rPr>
              <w:t>103</w:t>
            </w:r>
          </w:p>
        </w:tc>
        <w:tc>
          <w:tcPr>
            <w:tcW w:w="2977" w:type="dxa"/>
            <w:shd w:val="clear" w:color="auto" w:fill="FFFFFF"/>
          </w:tcPr>
          <w:p w14:paraId="3B1718A9" w14:textId="6E98182F" w:rsidR="00947DB0" w:rsidRPr="007A10F0" w:rsidRDefault="00947DB0">
            <w:pPr>
              <w:rPr>
                <w:sz w:val="20"/>
                <w:szCs w:val="20"/>
              </w:rPr>
            </w:pPr>
            <w:r w:rsidRPr="007A10F0">
              <w:rPr>
                <w:sz w:val="20"/>
                <w:szCs w:val="20"/>
              </w:rPr>
              <w:t xml:space="preserve">If either </w:t>
            </w:r>
            <w:proofErr w:type="spellStart"/>
            <w:r w:rsidRPr="007A10F0">
              <w:rPr>
                <w:sz w:val="20"/>
                <w:szCs w:val="20"/>
              </w:rPr>
              <w:t>QualityOfNonbathymetricData</w:t>
            </w:r>
            <w:proofErr w:type="spellEnd"/>
            <w:r w:rsidRPr="007A10F0">
              <w:rPr>
                <w:sz w:val="20"/>
                <w:szCs w:val="20"/>
              </w:rPr>
              <w:t xml:space="preserve"> or </w:t>
            </w:r>
            <w:proofErr w:type="spellStart"/>
            <w:r w:rsidRPr="007A10F0">
              <w:rPr>
                <w:sz w:val="20"/>
                <w:szCs w:val="20"/>
              </w:rPr>
              <w:t>DataCoverage</w:t>
            </w:r>
            <w:proofErr w:type="spellEnd"/>
            <w:r w:rsidRPr="007A10F0">
              <w:rPr>
                <w:sz w:val="20"/>
                <w:szCs w:val="20"/>
              </w:rPr>
              <w:t xml:space="preserve"> meta </w:t>
            </w:r>
            <w:r w:rsidR="00ED6FF0">
              <w:rPr>
                <w:sz w:val="20"/>
                <w:szCs w:val="20"/>
              </w:rPr>
              <w:t xml:space="preserve">feature </w:t>
            </w:r>
            <w:r w:rsidRPr="007A10F0">
              <w:rPr>
                <w:sz w:val="20"/>
                <w:szCs w:val="20"/>
              </w:rPr>
              <w:t>objects do not exist within the data set.</w:t>
            </w:r>
          </w:p>
        </w:tc>
        <w:tc>
          <w:tcPr>
            <w:tcW w:w="1985" w:type="dxa"/>
            <w:shd w:val="clear" w:color="auto" w:fill="FFFFFF"/>
          </w:tcPr>
          <w:p w14:paraId="0019CE03" w14:textId="77777777" w:rsidR="00947DB0" w:rsidRPr="007A10F0" w:rsidRDefault="00947DB0">
            <w:pPr>
              <w:rPr>
                <w:sz w:val="20"/>
                <w:szCs w:val="20"/>
              </w:rPr>
            </w:pPr>
            <w:r w:rsidRPr="007A10F0">
              <w:rPr>
                <w:sz w:val="20"/>
                <w:szCs w:val="20"/>
              </w:rPr>
              <w:t xml:space="preserve">Mandatory feature objects are missing. </w:t>
            </w:r>
          </w:p>
        </w:tc>
        <w:tc>
          <w:tcPr>
            <w:tcW w:w="2211" w:type="dxa"/>
            <w:shd w:val="clear" w:color="auto" w:fill="FFFFFF"/>
          </w:tcPr>
          <w:p w14:paraId="7900E88E" w14:textId="0F906B6E" w:rsidR="00947DB0" w:rsidRPr="007A10F0" w:rsidRDefault="00947DB0">
            <w:pPr>
              <w:rPr>
                <w:sz w:val="20"/>
                <w:szCs w:val="20"/>
              </w:rPr>
            </w:pPr>
            <w:r w:rsidRPr="007A10F0">
              <w:rPr>
                <w:sz w:val="20"/>
                <w:szCs w:val="20"/>
              </w:rPr>
              <w:t xml:space="preserve">Include mandatory meta feature objects </w:t>
            </w:r>
            <w:proofErr w:type="spellStart"/>
            <w:r w:rsidRPr="007A10F0">
              <w:rPr>
                <w:sz w:val="20"/>
                <w:szCs w:val="20"/>
              </w:rPr>
              <w:t>QualityOfNonbathymetricData</w:t>
            </w:r>
            <w:proofErr w:type="spellEnd"/>
            <w:r w:rsidRPr="007A10F0">
              <w:rPr>
                <w:sz w:val="20"/>
                <w:szCs w:val="20"/>
              </w:rPr>
              <w:t xml:space="preserve"> or </w:t>
            </w:r>
            <w:proofErr w:type="spellStart"/>
            <w:r w:rsidRPr="007A10F0">
              <w:rPr>
                <w:sz w:val="20"/>
                <w:szCs w:val="20"/>
              </w:rPr>
              <w:t>DataCoverage</w:t>
            </w:r>
            <w:proofErr w:type="spellEnd"/>
            <w:r w:rsidR="00BA2E54">
              <w:rPr>
                <w:sz w:val="20"/>
                <w:szCs w:val="20"/>
              </w:rPr>
              <w:t>.</w:t>
            </w:r>
          </w:p>
        </w:tc>
        <w:tc>
          <w:tcPr>
            <w:tcW w:w="1350" w:type="dxa"/>
            <w:shd w:val="clear" w:color="auto" w:fill="FFFFFF"/>
          </w:tcPr>
          <w:p w14:paraId="32E69AE1" w14:textId="464BEAE9" w:rsidR="00947DB0" w:rsidRPr="007A10F0" w:rsidRDefault="00947DB0">
            <w:pPr>
              <w:rPr>
                <w:sz w:val="20"/>
                <w:szCs w:val="20"/>
              </w:rPr>
            </w:pPr>
            <w:r w:rsidRPr="007A10F0">
              <w:rPr>
                <w:sz w:val="20"/>
                <w:szCs w:val="20"/>
              </w:rPr>
              <w:t>PS 10.9 and 10.11</w:t>
            </w:r>
          </w:p>
        </w:tc>
        <w:tc>
          <w:tcPr>
            <w:tcW w:w="810" w:type="dxa"/>
            <w:shd w:val="clear" w:color="auto" w:fill="FFFFFF"/>
          </w:tcPr>
          <w:p w14:paraId="2F9E4C6E" w14:textId="5B4495CC" w:rsidR="00947DB0" w:rsidRPr="007A10F0" w:rsidRDefault="00947DB0">
            <w:pPr>
              <w:rPr>
                <w:sz w:val="20"/>
                <w:szCs w:val="20"/>
              </w:rPr>
            </w:pPr>
            <w:r w:rsidRPr="007A10F0">
              <w:rPr>
                <w:sz w:val="20"/>
                <w:szCs w:val="20"/>
              </w:rPr>
              <w:t>B, S</w:t>
            </w:r>
          </w:p>
        </w:tc>
      </w:tr>
      <w:tr w:rsidR="00947DB0" w:rsidRPr="007A10F0" w14:paraId="363E9B2D" w14:textId="66E6D673" w:rsidTr="003660BC">
        <w:trPr>
          <w:cantSplit/>
          <w:trHeight w:val="585"/>
        </w:trPr>
        <w:tc>
          <w:tcPr>
            <w:tcW w:w="562" w:type="dxa"/>
            <w:shd w:val="clear" w:color="auto" w:fill="FFFFFF"/>
          </w:tcPr>
          <w:p w14:paraId="0B2FAF4E" w14:textId="3B0F9DD7" w:rsidR="00947DB0" w:rsidRPr="007A10F0" w:rsidRDefault="00947DB0">
            <w:pPr>
              <w:jc w:val="center"/>
              <w:rPr>
                <w:sz w:val="20"/>
                <w:szCs w:val="20"/>
              </w:rPr>
            </w:pPr>
            <w:r w:rsidRPr="007A10F0">
              <w:rPr>
                <w:sz w:val="20"/>
                <w:szCs w:val="20"/>
              </w:rPr>
              <w:t>104</w:t>
            </w:r>
          </w:p>
        </w:tc>
        <w:tc>
          <w:tcPr>
            <w:tcW w:w="2977" w:type="dxa"/>
            <w:shd w:val="clear" w:color="auto" w:fill="FFFFFF"/>
          </w:tcPr>
          <w:p w14:paraId="3F64FB02" w14:textId="76CF69B3" w:rsidR="00947DB0" w:rsidRPr="007A10F0" w:rsidRDefault="00947DB0">
            <w:pPr>
              <w:rPr>
                <w:sz w:val="20"/>
                <w:szCs w:val="20"/>
              </w:rPr>
            </w:pPr>
            <w:r w:rsidRPr="007A10F0">
              <w:rPr>
                <w:sz w:val="20"/>
                <w:szCs w:val="20"/>
              </w:rPr>
              <w:t xml:space="preserve">If any mandatory attributes are not </w:t>
            </w:r>
            <w:r w:rsidR="00ED6FF0">
              <w:rPr>
                <w:sz w:val="20"/>
                <w:szCs w:val="20"/>
              </w:rPr>
              <w:t>p</w:t>
            </w:r>
            <w:r w:rsidR="00ED6FF0" w:rsidRPr="007A10F0">
              <w:rPr>
                <w:sz w:val="20"/>
                <w:szCs w:val="20"/>
              </w:rPr>
              <w:t>resent</w:t>
            </w:r>
            <w:r w:rsidRPr="007A10F0">
              <w:rPr>
                <w:sz w:val="20"/>
                <w:szCs w:val="20"/>
              </w:rPr>
              <w:t>.</w:t>
            </w:r>
          </w:p>
        </w:tc>
        <w:tc>
          <w:tcPr>
            <w:tcW w:w="1985" w:type="dxa"/>
            <w:shd w:val="clear" w:color="auto" w:fill="FFFFFF"/>
          </w:tcPr>
          <w:p w14:paraId="1FFE53FF" w14:textId="32760FC9" w:rsidR="00947DB0" w:rsidRPr="007A10F0" w:rsidRDefault="00947DB0">
            <w:pPr>
              <w:rPr>
                <w:sz w:val="20"/>
                <w:szCs w:val="20"/>
              </w:rPr>
            </w:pPr>
            <w:r w:rsidRPr="007A10F0">
              <w:rPr>
                <w:sz w:val="20"/>
                <w:szCs w:val="20"/>
              </w:rPr>
              <w:t>Mandatory attributes are not encoded</w:t>
            </w:r>
            <w:r w:rsidR="00BA2E54">
              <w:rPr>
                <w:sz w:val="20"/>
                <w:szCs w:val="20"/>
              </w:rPr>
              <w:t>.</w:t>
            </w:r>
          </w:p>
        </w:tc>
        <w:tc>
          <w:tcPr>
            <w:tcW w:w="2211" w:type="dxa"/>
            <w:shd w:val="clear" w:color="auto" w:fill="FFFFFF"/>
          </w:tcPr>
          <w:p w14:paraId="7AE9100F" w14:textId="77777777" w:rsidR="00947DB0" w:rsidRPr="007A10F0" w:rsidRDefault="00947DB0">
            <w:pPr>
              <w:rPr>
                <w:sz w:val="20"/>
                <w:szCs w:val="20"/>
              </w:rPr>
            </w:pPr>
            <w:r w:rsidRPr="007A10F0">
              <w:rPr>
                <w:sz w:val="20"/>
                <w:szCs w:val="20"/>
              </w:rPr>
              <w:t>Populate mandatory attributes (If unknown encode attribute with empty value).</w:t>
            </w:r>
          </w:p>
        </w:tc>
        <w:tc>
          <w:tcPr>
            <w:tcW w:w="1350" w:type="dxa"/>
            <w:shd w:val="clear" w:color="auto" w:fill="FFFFFF"/>
          </w:tcPr>
          <w:p w14:paraId="5A1A1904" w14:textId="7CEA3F0B" w:rsidR="00947DB0" w:rsidRPr="007A10F0" w:rsidRDefault="00947DB0">
            <w:pPr>
              <w:rPr>
                <w:sz w:val="20"/>
                <w:szCs w:val="20"/>
              </w:rPr>
            </w:pPr>
            <w:r w:rsidRPr="007A10F0">
              <w:rPr>
                <w:sz w:val="20"/>
                <w:szCs w:val="20"/>
              </w:rPr>
              <w:t>PS 10.5</w:t>
            </w:r>
          </w:p>
        </w:tc>
        <w:tc>
          <w:tcPr>
            <w:tcW w:w="810" w:type="dxa"/>
            <w:shd w:val="clear" w:color="auto" w:fill="FFFFFF"/>
          </w:tcPr>
          <w:p w14:paraId="40BDE659" w14:textId="0FB2EF91" w:rsidR="00947DB0" w:rsidRPr="007A10F0" w:rsidRDefault="00947DB0">
            <w:pPr>
              <w:rPr>
                <w:sz w:val="20"/>
                <w:szCs w:val="20"/>
              </w:rPr>
            </w:pPr>
            <w:r w:rsidRPr="007A10F0">
              <w:rPr>
                <w:sz w:val="20"/>
                <w:szCs w:val="20"/>
              </w:rPr>
              <w:t>B, U</w:t>
            </w:r>
          </w:p>
        </w:tc>
      </w:tr>
      <w:tr w:rsidR="00947DB0" w:rsidRPr="007A10F0" w14:paraId="45C8717C" w14:textId="503AC5BD" w:rsidTr="003660BC">
        <w:trPr>
          <w:cantSplit/>
          <w:trHeight w:val="1890"/>
        </w:trPr>
        <w:tc>
          <w:tcPr>
            <w:tcW w:w="562" w:type="dxa"/>
            <w:shd w:val="clear" w:color="auto" w:fill="FFFFFF"/>
          </w:tcPr>
          <w:p w14:paraId="08D4F53E" w14:textId="437561AE" w:rsidR="00947DB0" w:rsidRPr="007A10F0" w:rsidRDefault="00947DB0">
            <w:pPr>
              <w:jc w:val="center"/>
              <w:rPr>
                <w:sz w:val="20"/>
                <w:szCs w:val="20"/>
              </w:rPr>
            </w:pPr>
            <w:r w:rsidRPr="007A10F0">
              <w:rPr>
                <w:sz w:val="20"/>
                <w:szCs w:val="20"/>
              </w:rPr>
              <w:t>105</w:t>
            </w:r>
          </w:p>
        </w:tc>
        <w:tc>
          <w:tcPr>
            <w:tcW w:w="2977" w:type="dxa"/>
            <w:shd w:val="clear" w:color="auto" w:fill="FFFFFF"/>
          </w:tcPr>
          <w:p w14:paraId="6CD0FE8C" w14:textId="77777777" w:rsidR="00947DB0" w:rsidRPr="007A10F0" w:rsidRDefault="00947DB0">
            <w:pPr>
              <w:rPr>
                <w:sz w:val="20"/>
                <w:szCs w:val="20"/>
              </w:rPr>
            </w:pPr>
            <w:r w:rsidRPr="007A10F0">
              <w:rPr>
                <w:sz w:val="20"/>
                <w:szCs w:val="20"/>
              </w:rPr>
              <w:t>For each feature object with an attribute of type Float or Integer where the value contains zeroes before the first numerical digit or after the last numerical digit.</w:t>
            </w:r>
          </w:p>
        </w:tc>
        <w:tc>
          <w:tcPr>
            <w:tcW w:w="1985" w:type="dxa"/>
            <w:shd w:val="clear" w:color="auto" w:fill="FFFFFF"/>
          </w:tcPr>
          <w:p w14:paraId="28C23573" w14:textId="76486E07" w:rsidR="00947DB0" w:rsidRPr="007A10F0" w:rsidRDefault="00947DB0">
            <w:pPr>
              <w:rPr>
                <w:sz w:val="20"/>
                <w:szCs w:val="20"/>
              </w:rPr>
            </w:pPr>
            <w:r w:rsidRPr="007A10F0">
              <w:rPr>
                <w:sz w:val="20"/>
                <w:szCs w:val="20"/>
              </w:rPr>
              <w:t>Values have been padded with non-significant zeroes. E.g. : For a signal frequency of 156.8 MHz, the value of SIGPER must be 156800000 and not 0156800000</w:t>
            </w:r>
            <w:r w:rsidR="00BA2E54">
              <w:rPr>
                <w:sz w:val="20"/>
                <w:szCs w:val="20"/>
              </w:rPr>
              <w:t>.</w:t>
            </w:r>
          </w:p>
        </w:tc>
        <w:tc>
          <w:tcPr>
            <w:tcW w:w="2211" w:type="dxa"/>
            <w:shd w:val="clear" w:color="auto" w:fill="FFFFFF"/>
          </w:tcPr>
          <w:p w14:paraId="3D894888" w14:textId="77777777" w:rsidR="00947DB0" w:rsidRPr="007A10F0" w:rsidRDefault="00947DB0">
            <w:pPr>
              <w:rPr>
                <w:sz w:val="20"/>
                <w:szCs w:val="20"/>
              </w:rPr>
            </w:pPr>
            <w:r w:rsidRPr="007A10F0">
              <w:rPr>
                <w:sz w:val="20"/>
                <w:szCs w:val="20"/>
              </w:rPr>
              <w:t xml:space="preserve">Remove non-significant zeroes. </w:t>
            </w:r>
          </w:p>
        </w:tc>
        <w:tc>
          <w:tcPr>
            <w:tcW w:w="1350" w:type="dxa"/>
            <w:shd w:val="clear" w:color="auto" w:fill="FFFFFF"/>
          </w:tcPr>
          <w:p w14:paraId="56B05562" w14:textId="697FC236" w:rsidR="00947DB0" w:rsidRPr="007A10F0" w:rsidRDefault="00947DB0">
            <w:pPr>
              <w:rPr>
                <w:sz w:val="20"/>
                <w:szCs w:val="20"/>
              </w:rPr>
            </w:pPr>
            <w:r w:rsidRPr="007A10F0">
              <w:rPr>
                <w:sz w:val="20"/>
                <w:szCs w:val="20"/>
              </w:rPr>
              <w:t>PS 10.3</w:t>
            </w:r>
          </w:p>
        </w:tc>
        <w:tc>
          <w:tcPr>
            <w:tcW w:w="810" w:type="dxa"/>
            <w:shd w:val="clear" w:color="auto" w:fill="FFFFFF"/>
          </w:tcPr>
          <w:p w14:paraId="79C0C297" w14:textId="12B941B1" w:rsidR="00947DB0" w:rsidRPr="007A10F0" w:rsidRDefault="00947DB0">
            <w:pPr>
              <w:rPr>
                <w:sz w:val="20"/>
                <w:szCs w:val="20"/>
              </w:rPr>
            </w:pPr>
            <w:r w:rsidRPr="007A10F0">
              <w:rPr>
                <w:sz w:val="20"/>
                <w:szCs w:val="20"/>
              </w:rPr>
              <w:t>B, U</w:t>
            </w:r>
          </w:p>
        </w:tc>
      </w:tr>
      <w:tr w:rsidR="00947DB0" w:rsidRPr="007A10F0" w14:paraId="5D34CBCC" w14:textId="72F62060" w:rsidTr="003660BC">
        <w:trPr>
          <w:cantSplit/>
          <w:trHeight w:val="1080"/>
        </w:trPr>
        <w:tc>
          <w:tcPr>
            <w:tcW w:w="562" w:type="dxa"/>
            <w:shd w:val="clear" w:color="auto" w:fill="FFFFFF"/>
          </w:tcPr>
          <w:p w14:paraId="35B67691" w14:textId="6CE6A0D7" w:rsidR="00947DB0" w:rsidRPr="007A10F0" w:rsidRDefault="00947DB0">
            <w:pPr>
              <w:jc w:val="center"/>
              <w:rPr>
                <w:sz w:val="20"/>
                <w:szCs w:val="20"/>
              </w:rPr>
            </w:pPr>
            <w:r w:rsidRPr="007A10F0">
              <w:rPr>
                <w:sz w:val="20"/>
                <w:szCs w:val="20"/>
              </w:rPr>
              <w:t>106</w:t>
            </w:r>
          </w:p>
        </w:tc>
        <w:tc>
          <w:tcPr>
            <w:tcW w:w="2977" w:type="dxa"/>
            <w:shd w:val="clear" w:color="auto" w:fill="FFFFFF"/>
          </w:tcPr>
          <w:p w14:paraId="33EF6E52" w14:textId="2E992FBF" w:rsidR="00947DB0" w:rsidRPr="007A10F0" w:rsidRDefault="00947DB0">
            <w:pPr>
              <w:rPr>
                <w:sz w:val="20"/>
                <w:szCs w:val="20"/>
              </w:rPr>
            </w:pPr>
            <w:r w:rsidRPr="007A10F0">
              <w:rPr>
                <w:sz w:val="20"/>
                <w:szCs w:val="20"/>
              </w:rPr>
              <w:t>For each feature object with an attribute value identical to a corresponding attribute of a meta</w:t>
            </w:r>
            <w:r w:rsidR="00ED6FF0">
              <w:rPr>
                <w:sz w:val="20"/>
                <w:szCs w:val="20"/>
              </w:rPr>
              <w:t xml:space="preserve"> feature</w:t>
            </w:r>
            <w:r w:rsidRPr="007A10F0">
              <w:rPr>
                <w:sz w:val="20"/>
                <w:szCs w:val="20"/>
              </w:rPr>
              <w:t xml:space="preserve"> object it is COVERED_BY.</w:t>
            </w:r>
          </w:p>
        </w:tc>
        <w:tc>
          <w:tcPr>
            <w:tcW w:w="1985" w:type="dxa"/>
            <w:shd w:val="clear" w:color="auto" w:fill="FFFFFF"/>
          </w:tcPr>
          <w:p w14:paraId="03680ADF" w14:textId="2D99BD64" w:rsidR="00947DB0" w:rsidRPr="007A10F0" w:rsidRDefault="00947DB0">
            <w:pPr>
              <w:rPr>
                <w:sz w:val="20"/>
                <w:szCs w:val="20"/>
              </w:rPr>
            </w:pPr>
            <w:r w:rsidRPr="007A10F0">
              <w:rPr>
                <w:sz w:val="20"/>
                <w:szCs w:val="20"/>
              </w:rPr>
              <w:t xml:space="preserve">An attribute value of a meta </w:t>
            </w:r>
            <w:r w:rsidR="00ED6FF0">
              <w:rPr>
                <w:sz w:val="20"/>
                <w:szCs w:val="20"/>
              </w:rPr>
              <w:t xml:space="preserve">feature </w:t>
            </w:r>
            <w:r w:rsidRPr="007A10F0">
              <w:rPr>
                <w:sz w:val="20"/>
                <w:szCs w:val="20"/>
              </w:rPr>
              <w:t>object is duplicated on a geo object.</w:t>
            </w:r>
          </w:p>
        </w:tc>
        <w:tc>
          <w:tcPr>
            <w:tcW w:w="2211" w:type="dxa"/>
            <w:shd w:val="clear" w:color="auto" w:fill="FFFFFF"/>
          </w:tcPr>
          <w:p w14:paraId="4975C0A3" w14:textId="77777777" w:rsidR="00947DB0" w:rsidRPr="007A10F0" w:rsidRDefault="00947DB0">
            <w:pPr>
              <w:rPr>
                <w:sz w:val="20"/>
                <w:szCs w:val="20"/>
              </w:rPr>
            </w:pPr>
            <w:r w:rsidRPr="007A10F0">
              <w:rPr>
                <w:sz w:val="20"/>
                <w:szCs w:val="20"/>
              </w:rPr>
              <w:t>Remove duplicate value from geo object.</w:t>
            </w:r>
          </w:p>
        </w:tc>
        <w:tc>
          <w:tcPr>
            <w:tcW w:w="1350" w:type="dxa"/>
            <w:shd w:val="clear" w:color="auto" w:fill="FFFFFF"/>
          </w:tcPr>
          <w:p w14:paraId="456C0CD3" w14:textId="787AAB22" w:rsidR="00947DB0" w:rsidRPr="007A10F0" w:rsidRDefault="00947DB0">
            <w:pPr>
              <w:rPr>
                <w:sz w:val="20"/>
                <w:szCs w:val="20"/>
              </w:rPr>
            </w:pPr>
            <w:r w:rsidRPr="007A10F0">
              <w:rPr>
                <w:sz w:val="20"/>
                <w:szCs w:val="20"/>
              </w:rPr>
              <w:t>Logical consistency</w:t>
            </w:r>
          </w:p>
        </w:tc>
        <w:tc>
          <w:tcPr>
            <w:tcW w:w="810" w:type="dxa"/>
            <w:shd w:val="clear" w:color="auto" w:fill="FFFFFF"/>
          </w:tcPr>
          <w:p w14:paraId="6744F716" w14:textId="0F0E5E82" w:rsidR="00947DB0" w:rsidRPr="007A10F0" w:rsidRDefault="00947DB0">
            <w:pPr>
              <w:rPr>
                <w:sz w:val="20"/>
                <w:szCs w:val="20"/>
              </w:rPr>
            </w:pPr>
            <w:r w:rsidRPr="007A10F0">
              <w:rPr>
                <w:sz w:val="20"/>
                <w:szCs w:val="20"/>
              </w:rPr>
              <w:t>B, S</w:t>
            </w:r>
          </w:p>
        </w:tc>
      </w:tr>
      <w:tr w:rsidR="00947DB0" w:rsidRPr="007A10F0" w14:paraId="3F71E1E8" w14:textId="5BC7FCB4" w:rsidTr="003660BC">
        <w:trPr>
          <w:cantSplit/>
          <w:trHeight w:val="270"/>
        </w:trPr>
        <w:tc>
          <w:tcPr>
            <w:tcW w:w="562" w:type="dxa"/>
            <w:shd w:val="clear" w:color="auto" w:fill="FFFFFF"/>
          </w:tcPr>
          <w:p w14:paraId="25048C8E" w14:textId="6A7D9463" w:rsidR="00947DB0" w:rsidRPr="007A10F0" w:rsidRDefault="00947DB0">
            <w:pPr>
              <w:jc w:val="center"/>
              <w:rPr>
                <w:sz w:val="20"/>
                <w:szCs w:val="20"/>
              </w:rPr>
            </w:pPr>
            <w:r w:rsidRPr="007A10F0">
              <w:rPr>
                <w:sz w:val="20"/>
                <w:szCs w:val="20"/>
              </w:rPr>
              <w:t>107</w:t>
            </w:r>
          </w:p>
        </w:tc>
        <w:tc>
          <w:tcPr>
            <w:tcW w:w="2977" w:type="dxa"/>
            <w:shd w:val="clear" w:color="auto" w:fill="FFFFFF"/>
          </w:tcPr>
          <w:p w14:paraId="3A90E752" w14:textId="6F70A783" w:rsidR="00947DB0" w:rsidRPr="007A10F0" w:rsidRDefault="00947DB0">
            <w:pPr>
              <w:rPr>
                <w:strike/>
                <w:sz w:val="20"/>
                <w:szCs w:val="20"/>
              </w:rPr>
            </w:pPr>
            <w:r w:rsidRPr="007A10F0">
              <w:rPr>
                <w:sz w:val="20"/>
                <w:szCs w:val="20"/>
              </w:rPr>
              <w:t>For each association between features instances, features instances and information instances, and between information instances that is not defined in the feature catalogue</w:t>
            </w:r>
            <w:r w:rsidR="00BA2E54">
              <w:rPr>
                <w:sz w:val="20"/>
                <w:szCs w:val="20"/>
              </w:rPr>
              <w:t>.</w:t>
            </w:r>
          </w:p>
        </w:tc>
        <w:tc>
          <w:tcPr>
            <w:tcW w:w="1985" w:type="dxa"/>
            <w:shd w:val="clear" w:color="auto" w:fill="FFFFFF"/>
          </w:tcPr>
          <w:p w14:paraId="6407166B" w14:textId="0E16EAE5" w:rsidR="00947DB0" w:rsidRPr="007A10F0" w:rsidRDefault="00947DB0">
            <w:pPr>
              <w:rPr>
                <w:sz w:val="20"/>
                <w:szCs w:val="20"/>
              </w:rPr>
            </w:pPr>
            <w:r w:rsidRPr="007A10F0">
              <w:rPr>
                <w:sz w:val="20"/>
                <w:szCs w:val="20"/>
              </w:rPr>
              <w:t>Wrong association used</w:t>
            </w:r>
            <w:r w:rsidR="00BA2E54">
              <w:rPr>
                <w:sz w:val="20"/>
                <w:szCs w:val="20"/>
              </w:rPr>
              <w:t>.</w:t>
            </w:r>
          </w:p>
        </w:tc>
        <w:tc>
          <w:tcPr>
            <w:tcW w:w="2211" w:type="dxa"/>
            <w:shd w:val="clear" w:color="auto" w:fill="FFFFFF"/>
          </w:tcPr>
          <w:p w14:paraId="7EF3FAB5" w14:textId="4FD72CA6" w:rsidR="00947DB0" w:rsidRPr="007A10F0" w:rsidRDefault="00947DB0">
            <w:pPr>
              <w:rPr>
                <w:sz w:val="20"/>
                <w:szCs w:val="20"/>
              </w:rPr>
            </w:pPr>
            <w:r w:rsidRPr="007A10F0">
              <w:rPr>
                <w:sz w:val="20"/>
                <w:szCs w:val="20"/>
              </w:rPr>
              <w:t>Use correct association type</w:t>
            </w:r>
            <w:r w:rsidR="00BA2E54">
              <w:rPr>
                <w:sz w:val="20"/>
                <w:szCs w:val="20"/>
              </w:rPr>
              <w:t>.</w:t>
            </w:r>
          </w:p>
        </w:tc>
        <w:tc>
          <w:tcPr>
            <w:tcW w:w="1350" w:type="dxa"/>
            <w:shd w:val="clear" w:color="auto" w:fill="FFFFFF"/>
          </w:tcPr>
          <w:p w14:paraId="70E5EAE9" w14:textId="362BBA72" w:rsidR="00947DB0" w:rsidRPr="007A10F0" w:rsidRDefault="00947DB0">
            <w:pPr>
              <w:rPr>
                <w:sz w:val="20"/>
                <w:szCs w:val="20"/>
              </w:rPr>
            </w:pPr>
            <w:r w:rsidRPr="007A10F0">
              <w:rPr>
                <w:sz w:val="20"/>
                <w:szCs w:val="20"/>
              </w:rPr>
              <w:t>Logical consistency</w:t>
            </w:r>
          </w:p>
        </w:tc>
        <w:tc>
          <w:tcPr>
            <w:tcW w:w="810" w:type="dxa"/>
            <w:shd w:val="clear" w:color="auto" w:fill="FFFFFF"/>
          </w:tcPr>
          <w:p w14:paraId="22366CF2" w14:textId="4A21C39B" w:rsidR="00947DB0" w:rsidRPr="007A10F0" w:rsidRDefault="00947DB0">
            <w:pPr>
              <w:rPr>
                <w:sz w:val="20"/>
                <w:szCs w:val="20"/>
              </w:rPr>
            </w:pPr>
            <w:r w:rsidRPr="007A10F0">
              <w:rPr>
                <w:sz w:val="20"/>
                <w:szCs w:val="20"/>
              </w:rPr>
              <w:t>B, U</w:t>
            </w:r>
          </w:p>
        </w:tc>
      </w:tr>
      <w:tr w:rsidR="00947DB0" w:rsidRPr="007A10F0" w14:paraId="7DB125CA" w14:textId="1CFE3471" w:rsidTr="003660BC">
        <w:trPr>
          <w:cantSplit/>
          <w:trHeight w:val="270"/>
        </w:trPr>
        <w:tc>
          <w:tcPr>
            <w:tcW w:w="562" w:type="dxa"/>
            <w:shd w:val="clear" w:color="auto" w:fill="FFFFFF"/>
          </w:tcPr>
          <w:p w14:paraId="0EF46577" w14:textId="749A122D" w:rsidR="00947DB0" w:rsidRPr="007A10F0" w:rsidRDefault="00947DB0">
            <w:pPr>
              <w:jc w:val="center"/>
              <w:rPr>
                <w:sz w:val="20"/>
                <w:szCs w:val="20"/>
              </w:rPr>
            </w:pPr>
            <w:r w:rsidRPr="007A10F0">
              <w:rPr>
                <w:sz w:val="20"/>
                <w:szCs w:val="20"/>
              </w:rPr>
              <w:t>108</w:t>
            </w:r>
          </w:p>
        </w:tc>
        <w:tc>
          <w:tcPr>
            <w:tcW w:w="2977" w:type="dxa"/>
            <w:shd w:val="clear" w:color="auto" w:fill="FFFFFF"/>
          </w:tcPr>
          <w:p w14:paraId="50E53416" w14:textId="0CD8B10D" w:rsidR="00947DB0" w:rsidRPr="007A10F0" w:rsidRDefault="00947DB0">
            <w:pPr>
              <w:rPr>
                <w:strike/>
                <w:sz w:val="20"/>
                <w:szCs w:val="20"/>
              </w:rPr>
            </w:pPr>
            <w:r w:rsidRPr="007A10F0">
              <w:rPr>
                <w:sz w:val="20"/>
                <w:szCs w:val="20"/>
              </w:rPr>
              <w:t>For each role name on associations that is not defined in the feature catalogue</w:t>
            </w:r>
            <w:r w:rsidR="00BA2E54">
              <w:rPr>
                <w:sz w:val="20"/>
                <w:szCs w:val="20"/>
              </w:rPr>
              <w:t>.</w:t>
            </w:r>
          </w:p>
        </w:tc>
        <w:tc>
          <w:tcPr>
            <w:tcW w:w="1985" w:type="dxa"/>
            <w:shd w:val="clear" w:color="auto" w:fill="FFFFFF"/>
          </w:tcPr>
          <w:p w14:paraId="040C1021" w14:textId="700D03E8" w:rsidR="00947DB0" w:rsidRPr="007A10F0" w:rsidRDefault="00947DB0">
            <w:pPr>
              <w:rPr>
                <w:sz w:val="20"/>
                <w:szCs w:val="20"/>
              </w:rPr>
            </w:pPr>
            <w:r w:rsidRPr="007A10F0">
              <w:rPr>
                <w:sz w:val="20"/>
                <w:szCs w:val="20"/>
              </w:rPr>
              <w:t>Wrong role used</w:t>
            </w:r>
            <w:r w:rsidR="00BA2E54">
              <w:rPr>
                <w:sz w:val="20"/>
                <w:szCs w:val="20"/>
              </w:rPr>
              <w:t>.</w:t>
            </w:r>
          </w:p>
        </w:tc>
        <w:tc>
          <w:tcPr>
            <w:tcW w:w="2211" w:type="dxa"/>
            <w:shd w:val="clear" w:color="auto" w:fill="FFFFFF"/>
          </w:tcPr>
          <w:p w14:paraId="5DD37730" w14:textId="3E5BC05C" w:rsidR="00947DB0" w:rsidRPr="007A10F0" w:rsidRDefault="00947DB0">
            <w:pPr>
              <w:rPr>
                <w:sz w:val="20"/>
                <w:szCs w:val="20"/>
              </w:rPr>
            </w:pPr>
            <w:r w:rsidRPr="007A10F0">
              <w:rPr>
                <w:sz w:val="20"/>
                <w:szCs w:val="20"/>
              </w:rPr>
              <w:t>Use correct role name</w:t>
            </w:r>
            <w:r w:rsidR="00BA2E54">
              <w:rPr>
                <w:sz w:val="20"/>
                <w:szCs w:val="20"/>
              </w:rPr>
              <w:t>.</w:t>
            </w:r>
          </w:p>
        </w:tc>
        <w:tc>
          <w:tcPr>
            <w:tcW w:w="1350" w:type="dxa"/>
            <w:shd w:val="clear" w:color="auto" w:fill="FFFFFF"/>
          </w:tcPr>
          <w:p w14:paraId="149044EE" w14:textId="583E8A99" w:rsidR="00947DB0" w:rsidRPr="007A10F0" w:rsidRDefault="00947DB0">
            <w:pPr>
              <w:rPr>
                <w:strike/>
                <w:sz w:val="20"/>
                <w:szCs w:val="20"/>
              </w:rPr>
            </w:pPr>
            <w:r w:rsidRPr="007A10F0">
              <w:rPr>
                <w:sz w:val="20"/>
                <w:szCs w:val="20"/>
              </w:rPr>
              <w:t>Logical consistency</w:t>
            </w:r>
          </w:p>
        </w:tc>
        <w:tc>
          <w:tcPr>
            <w:tcW w:w="810" w:type="dxa"/>
            <w:shd w:val="clear" w:color="auto" w:fill="FFFFFF"/>
          </w:tcPr>
          <w:p w14:paraId="5F2E9330" w14:textId="2D5F48E4" w:rsidR="00947DB0" w:rsidRPr="007A10F0" w:rsidRDefault="00947DB0">
            <w:pPr>
              <w:rPr>
                <w:sz w:val="20"/>
                <w:szCs w:val="20"/>
              </w:rPr>
            </w:pPr>
            <w:r w:rsidRPr="007A10F0">
              <w:rPr>
                <w:sz w:val="20"/>
                <w:szCs w:val="20"/>
              </w:rPr>
              <w:t>B, U</w:t>
            </w:r>
          </w:p>
        </w:tc>
      </w:tr>
      <w:tr w:rsidR="00947DB0" w:rsidRPr="007A10F0" w14:paraId="76588AD2" w14:textId="18D184DD" w:rsidTr="003660BC">
        <w:trPr>
          <w:cantSplit/>
          <w:trHeight w:val="597"/>
        </w:trPr>
        <w:tc>
          <w:tcPr>
            <w:tcW w:w="562" w:type="dxa"/>
            <w:shd w:val="clear" w:color="auto" w:fill="FFFFFF"/>
          </w:tcPr>
          <w:p w14:paraId="3F862289" w14:textId="17F03076" w:rsidR="00947DB0" w:rsidRPr="007A10F0" w:rsidRDefault="00947DB0">
            <w:pPr>
              <w:jc w:val="center"/>
              <w:rPr>
                <w:sz w:val="20"/>
                <w:szCs w:val="20"/>
              </w:rPr>
            </w:pPr>
            <w:r w:rsidRPr="007A10F0">
              <w:rPr>
                <w:sz w:val="20"/>
                <w:szCs w:val="20"/>
              </w:rPr>
              <w:t>109</w:t>
            </w:r>
          </w:p>
        </w:tc>
        <w:tc>
          <w:tcPr>
            <w:tcW w:w="2977" w:type="dxa"/>
            <w:shd w:val="clear" w:color="auto" w:fill="FFFFFF"/>
          </w:tcPr>
          <w:p w14:paraId="17E7C653" w14:textId="77777777" w:rsidR="00947DB0" w:rsidRPr="007A10F0" w:rsidRDefault="00947DB0">
            <w:pPr>
              <w:rPr>
                <w:sz w:val="20"/>
                <w:szCs w:val="20"/>
              </w:rPr>
            </w:pPr>
            <w:r w:rsidRPr="007A10F0">
              <w:rPr>
                <w:sz w:val="20"/>
                <w:szCs w:val="20"/>
              </w:rPr>
              <w:t>For each association that is not defined in the feature catalogue.</w:t>
            </w:r>
          </w:p>
        </w:tc>
        <w:tc>
          <w:tcPr>
            <w:tcW w:w="1985" w:type="dxa"/>
            <w:shd w:val="clear" w:color="auto" w:fill="FFFFFF"/>
          </w:tcPr>
          <w:p w14:paraId="31B02EDA" w14:textId="77777777" w:rsidR="00947DB0" w:rsidRPr="007A10F0" w:rsidRDefault="00947DB0">
            <w:pPr>
              <w:rPr>
                <w:sz w:val="20"/>
                <w:szCs w:val="20"/>
              </w:rPr>
            </w:pPr>
            <w:r w:rsidRPr="007A10F0">
              <w:rPr>
                <w:sz w:val="20"/>
                <w:szCs w:val="20"/>
              </w:rPr>
              <w:t>Unknown association is used.</w:t>
            </w:r>
          </w:p>
        </w:tc>
        <w:tc>
          <w:tcPr>
            <w:tcW w:w="2211" w:type="dxa"/>
            <w:shd w:val="clear" w:color="auto" w:fill="FFFFFF"/>
          </w:tcPr>
          <w:p w14:paraId="4F022CB9" w14:textId="77777777" w:rsidR="00947DB0" w:rsidRPr="007A10F0" w:rsidRDefault="00947DB0">
            <w:pPr>
              <w:rPr>
                <w:sz w:val="20"/>
                <w:szCs w:val="20"/>
              </w:rPr>
            </w:pPr>
            <w:r w:rsidRPr="007A10F0">
              <w:rPr>
                <w:sz w:val="20"/>
                <w:szCs w:val="20"/>
              </w:rPr>
              <w:t>Use association that is defined in the feature catalogue.</w:t>
            </w:r>
          </w:p>
        </w:tc>
        <w:tc>
          <w:tcPr>
            <w:tcW w:w="1350" w:type="dxa"/>
            <w:shd w:val="clear" w:color="auto" w:fill="FFFFFF"/>
          </w:tcPr>
          <w:p w14:paraId="217A92A5" w14:textId="5A16925F" w:rsidR="00947DB0" w:rsidRPr="007A10F0" w:rsidRDefault="00947DB0">
            <w:pPr>
              <w:rPr>
                <w:sz w:val="20"/>
                <w:szCs w:val="20"/>
              </w:rPr>
            </w:pPr>
            <w:r w:rsidRPr="007A10F0">
              <w:rPr>
                <w:sz w:val="20"/>
                <w:szCs w:val="20"/>
              </w:rPr>
              <w:t>Logical consistency</w:t>
            </w:r>
          </w:p>
        </w:tc>
        <w:tc>
          <w:tcPr>
            <w:tcW w:w="810" w:type="dxa"/>
            <w:shd w:val="clear" w:color="auto" w:fill="FFFFFF"/>
          </w:tcPr>
          <w:p w14:paraId="38E2BF65" w14:textId="0C878DDB" w:rsidR="00947DB0" w:rsidRPr="007A10F0" w:rsidRDefault="00947DB0">
            <w:pPr>
              <w:rPr>
                <w:sz w:val="20"/>
                <w:szCs w:val="20"/>
              </w:rPr>
            </w:pPr>
            <w:r w:rsidRPr="007A10F0">
              <w:rPr>
                <w:sz w:val="20"/>
                <w:szCs w:val="20"/>
              </w:rPr>
              <w:t>B, U</w:t>
            </w:r>
          </w:p>
        </w:tc>
      </w:tr>
      <w:tr w:rsidR="00947DB0" w:rsidRPr="007A10F0" w14:paraId="76B3E111" w14:textId="6DD54680" w:rsidTr="003660BC">
        <w:trPr>
          <w:cantSplit/>
          <w:trHeight w:val="613"/>
        </w:trPr>
        <w:tc>
          <w:tcPr>
            <w:tcW w:w="562" w:type="dxa"/>
            <w:shd w:val="clear" w:color="auto" w:fill="FFFFFF"/>
          </w:tcPr>
          <w:p w14:paraId="3DD2940C" w14:textId="2AFCBA51" w:rsidR="00947DB0" w:rsidRPr="007A10F0" w:rsidRDefault="00947DB0">
            <w:pPr>
              <w:jc w:val="center"/>
              <w:rPr>
                <w:sz w:val="20"/>
                <w:szCs w:val="20"/>
              </w:rPr>
            </w:pPr>
            <w:r w:rsidRPr="007A10F0">
              <w:rPr>
                <w:sz w:val="20"/>
                <w:szCs w:val="20"/>
              </w:rPr>
              <w:t>110</w:t>
            </w:r>
          </w:p>
        </w:tc>
        <w:tc>
          <w:tcPr>
            <w:tcW w:w="2977" w:type="dxa"/>
            <w:shd w:val="clear" w:color="auto" w:fill="FFFFFF"/>
          </w:tcPr>
          <w:p w14:paraId="528670A4" w14:textId="77777777" w:rsidR="00947DB0" w:rsidRPr="007A10F0" w:rsidRDefault="00947DB0">
            <w:pPr>
              <w:rPr>
                <w:sz w:val="20"/>
                <w:szCs w:val="20"/>
              </w:rPr>
            </w:pPr>
            <w:r w:rsidRPr="007A10F0">
              <w:rPr>
                <w:sz w:val="20"/>
                <w:szCs w:val="20"/>
              </w:rPr>
              <w:t>For each role name that is not defined in the feature catalogue.</w:t>
            </w:r>
          </w:p>
        </w:tc>
        <w:tc>
          <w:tcPr>
            <w:tcW w:w="1985" w:type="dxa"/>
            <w:shd w:val="clear" w:color="auto" w:fill="FFFFFF"/>
          </w:tcPr>
          <w:p w14:paraId="0A9C2D15" w14:textId="77777777" w:rsidR="00947DB0" w:rsidRPr="007A10F0" w:rsidRDefault="00947DB0">
            <w:pPr>
              <w:rPr>
                <w:sz w:val="20"/>
                <w:szCs w:val="20"/>
              </w:rPr>
            </w:pPr>
            <w:r w:rsidRPr="007A10F0">
              <w:rPr>
                <w:sz w:val="20"/>
                <w:szCs w:val="20"/>
              </w:rPr>
              <w:t>Unknown role name is used.</w:t>
            </w:r>
          </w:p>
        </w:tc>
        <w:tc>
          <w:tcPr>
            <w:tcW w:w="2211" w:type="dxa"/>
            <w:shd w:val="clear" w:color="auto" w:fill="FFFFFF"/>
          </w:tcPr>
          <w:p w14:paraId="247A2884" w14:textId="520CC12E" w:rsidR="00947DB0" w:rsidRPr="007A10F0" w:rsidRDefault="00947DB0">
            <w:pPr>
              <w:rPr>
                <w:sz w:val="20"/>
                <w:szCs w:val="20"/>
              </w:rPr>
            </w:pPr>
            <w:r w:rsidRPr="007A10F0">
              <w:rPr>
                <w:sz w:val="20"/>
                <w:szCs w:val="20"/>
              </w:rPr>
              <w:t>Use role name that is defined in the feature catalogue.</w:t>
            </w:r>
          </w:p>
        </w:tc>
        <w:tc>
          <w:tcPr>
            <w:tcW w:w="1350" w:type="dxa"/>
            <w:shd w:val="clear" w:color="auto" w:fill="FFFFFF"/>
          </w:tcPr>
          <w:p w14:paraId="7D711808" w14:textId="0BDC8CE5" w:rsidR="00947DB0" w:rsidRPr="007A10F0" w:rsidRDefault="00947DB0">
            <w:pPr>
              <w:rPr>
                <w:sz w:val="20"/>
                <w:szCs w:val="20"/>
              </w:rPr>
            </w:pPr>
            <w:r w:rsidRPr="007A10F0">
              <w:rPr>
                <w:sz w:val="20"/>
                <w:szCs w:val="20"/>
              </w:rPr>
              <w:t>Logical consistency</w:t>
            </w:r>
          </w:p>
        </w:tc>
        <w:tc>
          <w:tcPr>
            <w:tcW w:w="810" w:type="dxa"/>
            <w:shd w:val="clear" w:color="auto" w:fill="FFFFFF"/>
          </w:tcPr>
          <w:p w14:paraId="29FEA146" w14:textId="790C92E3" w:rsidR="00947DB0" w:rsidRPr="007A10F0" w:rsidRDefault="00947DB0">
            <w:pPr>
              <w:rPr>
                <w:sz w:val="20"/>
                <w:szCs w:val="20"/>
              </w:rPr>
            </w:pPr>
            <w:r w:rsidRPr="007A10F0">
              <w:rPr>
                <w:sz w:val="20"/>
                <w:szCs w:val="20"/>
              </w:rPr>
              <w:t>B, U</w:t>
            </w:r>
          </w:p>
        </w:tc>
      </w:tr>
      <w:tr w:rsidR="00947DB0" w:rsidRPr="007A10F0" w14:paraId="4D6E93D6" w14:textId="287DCF2D" w:rsidTr="003660BC">
        <w:trPr>
          <w:cantSplit/>
          <w:trHeight w:val="623"/>
        </w:trPr>
        <w:tc>
          <w:tcPr>
            <w:tcW w:w="562" w:type="dxa"/>
            <w:shd w:val="clear" w:color="auto" w:fill="FFFFFF"/>
          </w:tcPr>
          <w:p w14:paraId="6DCE343F" w14:textId="679072CB" w:rsidR="00947DB0" w:rsidRPr="007A10F0" w:rsidRDefault="00947DB0">
            <w:pPr>
              <w:jc w:val="center"/>
              <w:rPr>
                <w:sz w:val="20"/>
                <w:szCs w:val="20"/>
              </w:rPr>
            </w:pPr>
            <w:r w:rsidRPr="007A10F0">
              <w:rPr>
                <w:sz w:val="20"/>
                <w:szCs w:val="20"/>
              </w:rPr>
              <w:t>111</w:t>
            </w:r>
          </w:p>
        </w:tc>
        <w:tc>
          <w:tcPr>
            <w:tcW w:w="2977" w:type="dxa"/>
            <w:shd w:val="clear" w:color="auto" w:fill="FFFFFF"/>
          </w:tcPr>
          <w:p w14:paraId="1AB74475" w14:textId="62B29F37" w:rsidR="00947DB0" w:rsidRPr="007A10F0" w:rsidRDefault="00947DB0">
            <w:pPr>
              <w:rPr>
                <w:sz w:val="20"/>
                <w:szCs w:val="20"/>
              </w:rPr>
            </w:pPr>
            <w:r w:rsidRPr="007A10F0">
              <w:rPr>
                <w:sz w:val="20"/>
                <w:szCs w:val="20"/>
              </w:rPr>
              <w:t>For each association ensure associated classes are only those permitted by the feature catalogue.</w:t>
            </w:r>
          </w:p>
        </w:tc>
        <w:tc>
          <w:tcPr>
            <w:tcW w:w="1985" w:type="dxa"/>
            <w:shd w:val="clear" w:color="auto" w:fill="FFFFFF"/>
          </w:tcPr>
          <w:p w14:paraId="03CA01D1" w14:textId="77777777" w:rsidR="00947DB0" w:rsidRPr="007A10F0" w:rsidRDefault="00947DB0">
            <w:pPr>
              <w:rPr>
                <w:sz w:val="20"/>
                <w:szCs w:val="20"/>
              </w:rPr>
            </w:pPr>
            <w:r w:rsidRPr="007A10F0">
              <w:rPr>
                <w:sz w:val="20"/>
                <w:szCs w:val="20"/>
              </w:rPr>
              <w:t>Class is associated in an illegal association.</w:t>
            </w:r>
          </w:p>
        </w:tc>
        <w:tc>
          <w:tcPr>
            <w:tcW w:w="2211" w:type="dxa"/>
            <w:shd w:val="clear" w:color="auto" w:fill="FFFFFF"/>
          </w:tcPr>
          <w:p w14:paraId="77B46313" w14:textId="77777777" w:rsidR="00947DB0" w:rsidRPr="007A10F0" w:rsidRDefault="00947DB0">
            <w:pPr>
              <w:rPr>
                <w:sz w:val="20"/>
                <w:szCs w:val="20"/>
              </w:rPr>
            </w:pPr>
            <w:r w:rsidRPr="007A10F0">
              <w:rPr>
                <w:sz w:val="20"/>
                <w:szCs w:val="20"/>
              </w:rPr>
              <w:t>Ensure correct association is used between classes.</w:t>
            </w:r>
          </w:p>
        </w:tc>
        <w:tc>
          <w:tcPr>
            <w:tcW w:w="1350" w:type="dxa"/>
            <w:shd w:val="clear" w:color="auto" w:fill="FFFFFF"/>
          </w:tcPr>
          <w:p w14:paraId="5E49B9ED" w14:textId="64671DE2" w:rsidR="00947DB0" w:rsidRPr="007A10F0" w:rsidRDefault="00947DB0">
            <w:pPr>
              <w:rPr>
                <w:sz w:val="20"/>
                <w:szCs w:val="20"/>
              </w:rPr>
            </w:pPr>
            <w:r w:rsidRPr="007A10F0">
              <w:rPr>
                <w:sz w:val="20"/>
                <w:szCs w:val="20"/>
              </w:rPr>
              <w:t>Logical consistency</w:t>
            </w:r>
          </w:p>
        </w:tc>
        <w:tc>
          <w:tcPr>
            <w:tcW w:w="810" w:type="dxa"/>
            <w:shd w:val="clear" w:color="auto" w:fill="FFFFFF"/>
          </w:tcPr>
          <w:p w14:paraId="7D81B587" w14:textId="73AFE02A" w:rsidR="00947DB0" w:rsidRPr="007A10F0" w:rsidRDefault="00947DB0">
            <w:pPr>
              <w:rPr>
                <w:sz w:val="20"/>
                <w:szCs w:val="20"/>
              </w:rPr>
            </w:pPr>
            <w:r w:rsidRPr="007A10F0">
              <w:rPr>
                <w:sz w:val="20"/>
                <w:szCs w:val="20"/>
              </w:rPr>
              <w:t>B, U, S</w:t>
            </w:r>
          </w:p>
        </w:tc>
      </w:tr>
      <w:tr w:rsidR="00947DB0" w:rsidRPr="007A10F0" w14:paraId="6EAB63AF" w14:textId="741E077B" w:rsidTr="003660BC">
        <w:trPr>
          <w:cantSplit/>
          <w:trHeight w:val="645"/>
        </w:trPr>
        <w:tc>
          <w:tcPr>
            <w:tcW w:w="562" w:type="dxa"/>
            <w:shd w:val="clear" w:color="auto" w:fill="FFFFFF"/>
          </w:tcPr>
          <w:p w14:paraId="262A514F" w14:textId="6BEADE44" w:rsidR="00947DB0" w:rsidRPr="007A10F0" w:rsidRDefault="00947DB0">
            <w:pPr>
              <w:jc w:val="center"/>
              <w:rPr>
                <w:sz w:val="20"/>
                <w:szCs w:val="20"/>
              </w:rPr>
            </w:pPr>
            <w:r w:rsidRPr="007A10F0">
              <w:rPr>
                <w:sz w:val="20"/>
                <w:szCs w:val="20"/>
              </w:rPr>
              <w:t>112</w:t>
            </w:r>
          </w:p>
        </w:tc>
        <w:tc>
          <w:tcPr>
            <w:tcW w:w="2977" w:type="dxa"/>
            <w:shd w:val="clear" w:color="auto" w:fill="FFFFFF"/>
          </w:tcPr>
          <w:p w14:paraId="407E1200" w14:textId="77777777" w:rsidR="00947DB0" w:rsidRPr="007A10F0" w:rsidRDefault="00947DB0">
            <w:pPr>
              <w:rPr>
                <w:sz w:val="20"/>
                <w:szCs w:val="20"/>
              </w:rPr>
            </w:pPr>
            <w:r w:rsidRPr="007A10F0">
              <w:rPr>
                <w:sz w:val="20"/>
                <w:szCs w:val="20"/>
              </w:rPr>
              <w:t>For each role name ensure it is only used with permitted associations.</w:t>
            </w:r>
          </w:p>
        </w:tc>
        <w:tc>
          <w:tcPr>
            <w:tcW w:w="1985" w:type="dxa"/>
            <w:shd w:val="clear" w:color="auto" w:fill="FFFFFF"/>
          </w:tcPr>
          <w:p w14:paraId="3F855CB9" w14:textId="145CBF62" w:rsidR="00947DB0" w:rsidRPr="007A10F0" w:rsidRDefault="00947DB0">
            <w:pPr>
              <w:rPr>
                <w:sz w:val="20"/>
                <w:szCs w:val="20"/>
              </w:rPr>
            </w:pPr>
            <w:r w:rsidRPr="007A10F0">
              <w:rPr>
                <w:sz w:val="20"/>
                <w:szCs w:val="20"/>
              </w:rPr>
              <w:t>Role name is used on an illegal association.</w:t>
            </w:r>
          </w:p>
        </w:tc>
        <w:tc>
          <w:tcPr>
            <w:tcW w:w="2211" w:type="dxa"/>
            <w:shd w:val="clear" w:color="auto" w:fill="FFFFFF"/>
          </w:tcPr>
          <w:p w14:paraId="7A42ED0F" w14:textId="77777777" w:rsidR="00947DB0" w:rsidRPr="007A10F0" w:rsidRDefault="00947DB0">
            <w:pPr>
              <w:rPr>
                <w:sz w:val="20"/>
                <w:szCs w:val="20"/>
              </w:rPr>
            </w:pPr>
            <w:r w:rsidRPr="007A10F0">
              <w:rPr>
                <w:sz w:val="20"/>
                <w:szCs w:val="20"/>
              </w:rPr>
              <w:t>Ensure correct role names are used on the association.</w:t>
            </w:r>
          </w:p>
        </w:tc>
        <w:tc>
          <w:tcPr>
            <w:tcW w:w="1350" w:type="dxa"/>
            <w:shd w:val="clear" w:color="auto" w:fill="FFFFFF"/>
          </w:tcPr>
          <w:p w14:paraId="748D6011" w14:textId="3DD8E0E9" w:rsidR="00947DB0" w:rsidRPr="007A10F0" w:rsidRDefault="00947DB0">
            <w:pPr>
              <w:rPr>
                <w:sz w:val="20"/>
                <w:szCs w:val="20"/>
              </w:rPr>
            </w:pPr>
            <w:r w:rsidRPr="007A10F0">
              <w:rPr>
                <w:sz w:val="20"/>
                <w:szCs w:val="20"/>
              </w:rPr>
              <w:t>Logical consistency</w:t>
            </w:r>
          </w:p>
        </w:tc>
        <w:tc>
          <w:tcPr>
            <w:tcW w:w="810" w:type="dxa"/>
            <w:shd w:val="clear" w:color="auto" w:fill="FFFFFF"/>
          </w:tcPr>
          <w:p w14:paraId="3F11FB3C" w14:textId="436336AD" w:rsidR="00947DB0" w:rsidRPr="007A10F0" w:rsidRDefault="00947DB0">
            <w:pPr>
              <w:rPr>
                <w:sz w:val="20"/>
                <w:szCs w:val="20"/>
              </w:rPr>
            </w:pPr>
            <w:r w:rsidRPr="007A10F0">
              <w:rPr>
                <w:sz w:val="20"/>
                <w:szCs w:val="20"/>
              </w:rPr>
              <w:t>B, U, S</w:t>
            </w:r>
          </w:p>
        </w:tc>
      </w:tr>
      <w:tr w:rsidR="00947DB0" w:rsidRPr="007A10F0" w14:paraId="2E5A2010" w14:textId="2FE008E3" w:rsidTr="003660BC">
        <w:trPr>
          <w:cantSplit/>
        </w:trPr>
        <w:tc>
          <w:tcPr>
            <w:tcW w:w="562" w:type="dxa"/>
            <w:shd w:val="clear" w:color="auto" w:fill="FFFFFF"/>
          </w:tcPr>
          <w:p w14:paraId="766DFCD0" w14:textId="69F4D948" w:rsidR="00947DB0" w:rsidRPr="007A10F0" w:rsidRDefault="00947DB0">
            <w:pPr>
              <w:jc w:val="center"/>
              <w:rPr>
                <w:sz w:val="20"/>
                <w:szCs w:val="20"/>
              </w:rPr>
            </w:pPr>
            <w:r w:rsidRPr="007A10F0">
              <w:rPr>
                <w:sz w:val="20"/>
                <w:szCs w:val="20"/>
              </w:rPr>
              <w:t>113</w:t>
            </w:r>
          </w:p>
        </w:tc>
        <w:tc>
          <w:tcPr>
            <w:tcW w:w="2977" w:type="dxa"/>
            <w:shd w:val="clear" w:color="auto" w:fill="FFFFFF"/>
          </w:tcPr>
          <w:p w14:paraId="7488A9FA" w14:textId="60EF649C" w:rsidR="00947DB0" w:rsidRPr="007A10F0" w:rsidRDefault="00947DB0">
            <w:pPr>
              <w:rPr>
                <w:sz w:val="20"/>
                <w:szCs w:val="20"/>
              </w:rPr>
            </w:pPr>
            <w:r w:rsidRPr="007A10F0">
              <w:rPr>
                <w:sz w:val="20"/>
                <w:szCs w:val="20"/>
              </w:rPr>
              <w:t>Ensure dataset conformance to the GML schema</w:t>
            </w:r>
            <w:r w:rsidR="00BA2E54">
              <w:rPr>
                <w:sz w:val="20"/>
                <w:szCs w:val="20"/>
              </w:rPr>
              <w:t>.</w:t>
            </w:r>
          </w:p>
        </w:tc>
        <w:tc>
          <w:tcPr>
            <w:tcW w:w="1985" w:type="dxa"/>
            <w:shd w:val="clear" w:color="auto" w:fill="FFFFFF"/>
          </w:tcPr>
          <w:p w14:paraId="39EDC3BF" w14:textId="5AF390AF" w:rsidR="00947DB0" w:rsidRPr="007A10F0" w:rsidRDefault="00947DB0">
            <w:pPr>
              <w:rPr>
                <w:sz w:val="20"/>
                <w:szCs w:val="20"/>
              </w:rPr>
            </w:pPr>
            <w:r w:rsidRPr="007A10F0">
              <w:rPr>
                <w:sz w:val="20"/>
                <w:szCs w:val="20"/>
              </w:rPr>
              <w:t>Dataset does not conform to the GML schema</w:t>
            </w:r>
            <w:r w:rsidR="00BA2E54">
              <w:rPr>
                <w:sz w:val="20"/>
                <w:szCs w:val="20"/>
              </w:rPr>
              <w:t>.</w:t>
            </w:r>
          </w:p>
        </w:tc>
        <w:tc>
          <w:tcPr>
            <w:tcW w:w="2211" w:type="dxa"/>
            <w:shd w:val="clear" w:color="auto" w:fill="FFFFFF"/>
          </w:tcPr>
          <w:p w14:paraId="717B4DD3" w14:textId="4D026583" w:rsidR="00947DB0" w:rsidRPr="007A10F0" w:rsidRDefault="00947DB0">
            <w:pPr>
              <w:rPr>
                <w:sz w:val="20"/>
                <w:szCs w:val="20"/>
              </w:rPr>
            </w:pPr>
            <w:r w:rsidRPr="007A10F0">
              <w:rPr>
                <w:sz w:val="20"/>
                <w:szCs w:val="20"/>
              </w:rPr>
              <w:t>Ensure conformance to the GML schema</w:t>
            </w:r>
            <w:r w:rsidR="00BA2E54">
              <w:rPr>
                <w:sz w:val="20"/>
                <w:szCs w:val="20"/>
              </w:rPr>
              <w:t>.</w:t>
            </w:r>
          </w:p>
        </w:tc>
        <w:tc>
          <w:tcPr>
            <w:tcW w:w="1350" w:type="dxa"/>
            <w:shd w:val="clear" w:color="auto" w:fill="FFFFFF"/>
          </w:tcPr>
          <w:p w14:paraId="226596E2" w14:textId="03234B1D" w:rsidR="00947DB0" w:rsidRPr="007A10F0" w:rsidRDefault="00947DB0">
            <w:pPr>
              <w:rPr>
                <w:sz w:val="20"/>
                <w:szCs w:val="20"/>
              </w:rPr>
            </w:pPr>
            <w:r w:rsidRPr="007A10F0">
              <w:rPr>
                <w:sz w:val="20"/>
                <w:szCs w:val="20"/>
              </w:rPr>
              <w:t>PS 10.1.1 &amp; 11.1</w:t>
            </w:r>
          </w:p>
        </w:tc>
        <w:tc>
          <w:tcPr>
            <w:tcW w:w="810" w:type="dxa"/>
            <w:shd w:val="clear" w:color="auto" w:fill="FFFFFF"/>
          </w:tcPr>
          <w:p w14:paraId="40C1A902" w14:textId="5E74617A" w:rsidR="00947DB0" w:rsidRPr="007A10F0" w:rsidRDefault="00947DB0">
            <w:pPr>
              <w:rPr>
                <w:sz w:val="20"/>
                <w:szCs w:val="20"/>
              </w:rPr>
            </w:pPr>
            <w:r w:rsidRPr="007A10F0">
              <w:rPr>
                <w:sz w:val="20"/>
                <w:szCs w:val="20"/>
              </w:rPr>
              <w:t>B, U</w:t>
            </w:r>
          </w:p>
        </w:tc>
      </w:tr>
      <w:tr w:rsidR="00947DB0" w:rsidRPr="007A10F0" w14:paraId="2CFFEFAF" w14:textId="607D8293" w:rsidTr="003660BC">
        <w:trPr>
          <w:cantSplit/>
          <w:trHeight w:val="529"/>
        </w:trPr>
        <w:tc>
          <w:tcPr>
            <w:tcW w:w="562" w:type="dxa"/>
            <w:shd w:val="clear" w:color="auto" w:fill="FFFFFF"/>
          </w:tcPr>
          <w:p w14:paraId="528CD5FC" w14:textId="011DFEC5" w:rsidR="00947DB0" w:rsidRPr="007A10F0" w:rsidRDefault="00947DB0">
            <w:pPr>
              <w:jc w:val="center"/>
              <w:rPr>
                <w:sz w:val="20"/>
                <w:szCs w:val="20"/>
              </w:rPr>
            </w:pPr>
            <w:r w:rsidRPr="007A10F0">
              <w:rPr>
                <w:sz w:val="20"/>
                <w:szCs w:val="20"/>
              </w:rPr>
              <w:t>114</w:t>
            </w:r>
          </w:p>
        </w:tc>
        <w:tc>
          <w:tcPr>
            <w:tcW w:w="2977" w:type="dxa"/>
            <w:shd w:val="clear" w:color="auto" w:fill="FFFFFF"/>
          </w:tcPr>
          <w:p w14:paraId="7FFA0C05" w14:textId="41218C71" w:rsidR="00947DB0" w:rsidRPr="007A10F0" w:rsidRDefault="00947DB0">
            <w:pPr>
              <w:rPr>
                <w:sz w:val="20"/>
                <w:szCs w:val="20"/>
              </w:rPr>
            </w:pPr>
            <w:r w:rsidRPr="007A10F0">
              <w:rPr>
                <w:sz w:val="20"/>
                <w:szCs w:val="20"/>
              </w:rPr>
              <w:t>Ensure all text fields are encoded using UTF-8</w:t>
            </w:r>
            <w:r w:rsidR="00BA2E54">
              <w:rPr>
                <w:sz w:val="20"/>
                <w:szCs w:val="20"/>
              </w:rPr>
              <w:t>.</w:t>
            </w:r>
          </w:p>
        </w:tc>
        <w:tc>
          <w:tcPr>
            <w:tcW w:w="1985" w:type="dxa"/>
            <w:shd w:val="clear" w:color="auto" w:fill="FFFFFF"/>
          </w:tcPr>
          <w:p w14:paraId="36AC161A" w14:textId="77777777" w:rsidR="00947DB0" w:rsidRPr="007A10F0" w:rsidRDefault="00947DB0">
            <w:pPr>
              <w:rPr>
                <w:sz w:val="20"/>
                <w:szCs w:val="20"/>
              </w:rPr>
            </w:pPr>
            <w:r w:rsidRPr="007A10F0">
              <w:rPr>
                <w:sz w:val="20"/>
                <w:szCs w:val="20"/>
              </w:rPr>
              <w:t xml:space="preserve"> Illegal character set used.</w:t>
            </w:r>
          </w:p>
        </w:tc>
        <w:tc>
          <w:tcPr>
            <w:tcW w:w="2211" w:type="dxa"/>
            <w:shd w:val="clear" w:color="auto" w:fill="FFFFFF"/>
          </w:tcPr>
          <w:p w14:paraId="02D8A7B6" w14:textId="203E1834" w:rsidR="00947DB0" w:rsidRPr="007A10F0" w:rsidRDefault="00947DB0">
            <w:pPr>
              <w:rPr>
                <w:sz w:val="20"/>
                <w:szCs w:val="20"/>
              </w:rPr>
            </w:pPr>
            <w:r w:rsidRPr="007A10F0">
              <w:rPr>
                <w:sz w:val="20"/>
                <w:szCs w:val="20"/>
              </w:rPr>
              <w:t>Change character encoding to UTF-8</w:t>
            </w:r>
            <w:r w:rsidR="00BA2E54">
              <w:rPr>
                <w:sz w:val="20"/>
                <w:szCs w:val="20"/>
              </w:rPr>
              <w:t>.</w:t>
            </w:r>
          </w:p>
        </w:tc>
        <w:tc>
          <w:tcPr>
            <w:tcW w:w="1350" w:type="dxa"/>
            <w:shd w:val="clear" w:color="auto" w:fill="FFFFFF"/>
          </w:tcPr>
          <w:p w14:paraId="4CA69070" w14:textId="5EAC62F3" w:rsidR="00947DB0" w:rsidRPr="007A10F0" w:rsidRDefault="00947DB0">
            <w:pPr>
              <w:rPr>
                <w:sz w:val="20"/>
                <w:szCs w:val="20"/>
              </w:rPr>
            </w:pPr>
            <w:r w:rsidRPr="007A10F0">
              <w:rPr>
                <w:sz w:val="20"/>
                <w:szCs w:val="20"/>
              </w:rPr>
              <w:t>PS 10.4</w:t>
            </w:r>
          </w:p>
        </w:tc>
        <w:tc>
          <w:tcPr>
            <w:tcW w:w="810" w:type="dxa"/>
            <w:shd w:val="clear" w:color="auto" w:fill="FFFFFF"/>
          </w:tcPr>
          <w:p w14:paraId="4A071ADE" w14:textId="4726CAF1" w:rsidR="00947DB0" w:rsidRPr="007A10F0" w:rsidRDefault="00947DB0">
            <w:pPr>
              <w:rPr>
                <w:sz w:val="20"/>
                <w:szCs w:val="20"/>
              </w:rPr>
            </w:pPr>
            <w:r w:rsidRPr="007A10F0">
              <w:rPr>
                <w:sz w:val="20"/>
                <w:szCs w:val="20"/>
              </w:rPr>
              <w:t>B, U</w:t>
            </w:r>
          </w:p>
        </w:tc>
      </w:tr>
      <w:tr w:rsidR="00947DB0" w:rsidRPr="007A10F0" w14:paraId="1EA43A1F" w14:textId="0D9E8BD8" w:rsidTr="003660BC">
        <w:trPr>
          <w:cantSplit/>
          <w:trHeight w:val="974"/>
        </w:trPr>
        <w:tc>
          <w:tcPr>
            <w:tcW w:w="562" w:type="dxa"/>
            <w:shd w:val="clear" w:color="auto" w:fill="FFFFFF"/>
          </w:tcPr>
          <w:p w14:paraId="56180022" w14:textId="14B399D2" w:rsidR="00947DB0" w:rsidRPr="007A10F0" w:rsidRDefault="00947DB0">
            <w:pPr>
              <w:jc w:val="center"/>
              <w:rPr>
                <w:sz w:val="20"/>
                <w:szCs w:val="20"/>
              </w:rPr>
            </w:pPr>
            <w:r w:rsidRPr="007A10F0">
              <w:rPr>
                <w:sz w:val="20"/>
                <w:szCs w:val="20"/>
              </w:rPr>
              <w:lastRenderedPageBreak/>
              <w:t>115</w:t>
            </w:r>
          </w:p>
        </w:tc>
        <w:tc>
          <w:tcPr>
            <w:tcW w:w="2977" w:type="dxa"/>
            <w:shd w:val="clear" w:color="auto" w:fill="FFFFFF"/>
          </w:tcPr>
          <w:p w14:paraId="71C9F4BC" w14:textId="0AB53C3C" w:rsidR="00947DB0" w:rsidRPr="007A10F0" w:rsidRDefault="00947DB0">
            <w:pPr>
              <w:rPr>
                <w:sz w:val="20"/>
                <w:szCs w:val="20"/>
              </w:rPr>
            </w:pPr>
            <w:r w:rsidRPr="007A10F0">
              <w:rPr>
                <w:sz w:val="20"/>
                <w:szCs w:val="20"/>
              </w:rPr>
              <w:t xml:space="preserve">For each feature instance where more than one </w:t>
            </w:r>
            <w:proofErr w:type="spellStart"/>
            <w:r w:rsidRPr="007A10F0">
              <w:rPr>
                <w:sz w:val="20"/>
                <w:szCs w:val="20"/>
              </w:rPr>
              <w:t>featureName</w:t>
            </w:r>
            <w:proofErr w:type="spellEnd"/>
            <w:r w:rsidRPr="007A10F0">
              <w:rPr>
                <w:sz w:val="20"/>
                <w:szCs w:val="20"/>
              </w:rPr>
              <w:t xml:space="preserve"> is present, and the name </w:t>
            </w:r>
            <w:proofErr w:type="spellStart"/>
            <w:r w:rsidRPr="007A10F0">
              <w:rPr>
                <w:sz w:val="20"/>
                <w:szCs w:val="20"/>
              </w:rPr>
              <w:t>subattribute</w:t>
            </w:r>
            <w:proofErr w:type="spellEnd"/>
            <w:r w:rsidRPr="007A10F0">
              <w:rPr>
                <w:sz w:val="20"/>
                <w:szCs w:val="20"/>
              </w:rPr>
              <w:t xml:space="preserve"> of two or more </w:t>
            </w:r>
            <w:proofErr w:type="spellStart"/>
            <w:r w:rsidRPr="007A10F0">
              <w:rPr>
                <w:sz w:val="20"/>
                <w:szCs w:val="20"/>
              </w:rPr>
              <w:t>featureName</w:t>
            </w:r>
            <w:proofErr w:type="spellEnd"/>
            <w:r w:rsidRPr="007A10F0">
              <w:rPr>
                <w:sz w:val="20"/>
                <w:szCs w:val="20"/>
              </w:rPr>
              <w:t xml:space="preserve"> instances is equal.</w:t>
            </w:r>
          </w:p>
        </w:tc>
        <w:tc>
          <w:tcPr>
            <w:tcW w:w="1985" w:type="dxa"/>
            <w:shd w:val="clear" w:color="auto" w:fill="FFFFFF"/>
          </w:tcPr>
          <w:p w14:paraId="6BBECF13" w14:textId="11A3C896" w:rsidR="00947DB0" w:rsidRPr="007A10F0" w:rsidRDefault="00947DB0">
            <w:pPr>
              <w:rPr>
                <w:sz w:val="20"/>
                <w:szCs w:val="20"/>
              </w:rPr>
            </w:pPr>
            <w:r w:rsidRPr="007A10F0">
              <w:rPr>
                <w:sz w:val="20"/>
                <w:szCs w:val="20"/>
              </w:rPr>
              <w:t>Values name sub attribute are identical.</w:t>
            </w:r>
          </w:p>
        </w:tc>
        <w:tc>
          <w:tcPr>
            <w:tcW w:w="2211" w:type="dxa"/>
            <w:shd w:val="clear" w:color="auto" w:fill="FFFFFF"/>
          </w:tcPr>
          <w:p w14:paraId="121AF2A2" w14:textId="77777777" w:rsidR="00947DB0" w:rsidRPr="007A10F0" w:rsidRDefault="00947DB0">
            <w:pPr>
              <w:rPr>
                <w:sz w:val="20"/>
                <w:szCs w:val="20"/>
              </w:rPr>
            </w:pPr>
            <w:r w:rsidRPr="007A10F0">
              <w:rPr>
                <w:sz w:val="20"/>
                <w:szCs w:val="20"/>
              </w:rPr>
              <w:t xml:space="preserve">Ensure that name </w:t>
            </w:r>
            <w:proofErr w:type="spellStart"/>
            <w:r w:rsidRPr="007A10F0">
              <w:rPr>
                <w:sz w:val="20"/>
                <w:szCs w:val="20"/>
              </w:rPr>
              <w:t>subattributes</w:t>
            </w:r>
            <w:proofErr w:type="spellEnd"/>
            <w:r w:rsidRPr="007A10F0">
              <w:rPr>
                <w:sz w:val="20"/>
                <w:szCs w:val="20"/>
              </w:rPr>
              <w:t xml:space="preserve"> are populated with the correct values.</w:t>
            </w:r>
          </w:p>
        </w:tc>
        <w:tc>
          <w:tcPr>
            <w:tcW w:w="1350" w:type="dxa"/>
            <w:shd w:val="clear" w:color="auto" w:fill="FFFFFF"/>
          </w:tcPr>
          <w:p w14:paraId="2EDAE587" w14:textId="41524EF1" w:rsidR="00947DB0" w:rsidRPr="007A10F0" w:rsidRDefault="00947DB0">
            <w:pPr>
              <w:rPr>
                <w:sz w:val="20"/>
                <w:szCs w:val="20"/>
              </w:rPr>
            </w:pPr>
            <w:r w:rsidRPr="007A10F0">
              <w:rPr>
                <w:sz w:val="20"/>
                <w:szCs w:val="20"/>
              </w:rPr>
              <w:t>Logical consistency</w:t>
            </w:r>
          </w:p>
        </w:tc>
        <w:tc>
          <w:tcPr>
            <w:tcW w:w="810" w:type="dxa"/>
            <w:shd w:val="clear" w:color="auto" w:fill="FFFFFF"/>
          </w:tcPr>
          <w:p w14:paraId="1667A51A" w14:textId="57A72D3B" w:rsidR="00947DB0" w:rsidRPr="007A10F0" w:rsidRDefault="00947DB0">
            <w:pPr>
              <w:rPr>
                <w:sz w:val="20"/>
                <w:szCs w:val="20"/>
              </w:rPr>
            </w:pPr>
            <w:r w:rsidRPr="007A10F0">
              <w:rPr>
                <w:sz w:val="20"/>
                <w:szCs w:val="20"/>
              </w:rPr>
              <w:t>B, U</w:t>
            </w:r>
          </w:p>
        </w:tc>
      </w:tr>
      <w:tr w:rsidR="00947DB0" w:rsidRPr="007A10F0" w14:paraId="0D5B62D0" w14:textId="2135A2CD" w:rsidTr="003660BC">
        <w:trPr>
          <w:cantSplit/>
          <w:trHeight w:val="938"/>
        </w:trPr>
        <w:tc>
          <w:tcPr>
            <w:tcW w:w="562" w:type="dxa"/>
            <w:shd w:val="clear" w:color="auto" w:fill="FFFFFF"/>
          </w:tcPr>
          <w:p w14:paraId="1D567514" w14:textId="65D27E44" w:rsidR="00947DB0" w:rsidRPr="007A10F0" w:rsidRDefault="00947DB0">
            <w:pPr>
              <w:jc w:val="center"/>
              <w:rPr>
                <w:sz w:val="20"/>
                <w:szCs w:val="20"/>
              </w:rPr>
            </w:pPr>
            <w:r w:rsidRPr="007A10F0">
              <w:rPr>
                <w:sz w:val="20"/>
                <w:szCs w:val="20"/>
              </w:rPr>
              <w:t>116</w:t>
            </w:r>
          </w:p>
        </w:tc>
        <w:tc>
          <w:tcPr>
            <w:tcW w:w="2977" w:type="dxa"/>
            <w:shd w:val="clear" w:color="auto" w:fill="FFFFFF"/>
          </w:tcPr>
          <w:p w14:paraId="18D6547D" w14:textId="5327CC51" w:rsidR="00947DB0" w:rsidRPr="007A10F0" w:rsidRDefault="00947DB0">
            <w:pPr>
              <w:rPr>
                <w:sz w:val="20"/>
                <w:szCs w:val="20"/>
              </w:rPr>
            </w:pPr>
            <w:r w:rsidRPr="007A10F0">
              <w:rPr>
                <w:sz w:val="20"/>
                <w:szCs w:val="20"/>
              </w:rPr>
              <w:t xml:space="preserve">For each feature instance where </w:t>
            </w:r>
            <w:proofErr w:type="spellStart"/>
            <w:r w:rsidRPr="007A10F0">
              <w:rPr>
                <w:sz w:val="20"/>
                <w:szCs w:val="20"/>
              </w:rPr>
              <w:t>textContent</w:t>
            </w:r>
            <w:proofErr w:type="spellEnd"/>
            <w:r w:rsidRPr="007A10F0">
              <w:rPr>
                <w:sz w:val="20"/>
                <w:szCs w:val="20"/>
              </w:rPr>
              <w:t xml:space="preserve"> attribute is present, and two or more information </w:t>
            </w:r>
            <w:proofErr w:type="spellStart"/>
            <w:r w:rsidRPr="007A10F0">
              <w:rPr>
                <w:sz w:val="20"/>
                <w:szCs w:val="20"/>
              </w:rPr>
              <w:t>subAttributes</w:t>
            </w:r>
            <w:proofErr w:type="spellEnd"/>
            <w:r w:rsidRPr="007A10F0">
              <w:rPr>
                <w:sz w:val="20"/>
                <w:szCs w:val="20"/>
              </w:rPr>
              <w:t xml:space="preserve"> are present, and the text </w:t>
            </w:r>
            <w:proofErr w:type="spellStart"/>
            <w:r w:rsidRPr="007A10F0">
              <w:rPr>
                <w:sz w:val="20"/>
                <w:szCs w:val="20"/>
              </w:rPr>
              <w:t>subattributes</w:t>
            </w:r>
            <w:proofErr w:type="spellEnd"/>
            <w:r w:rsidRPr="007A10F0">
              <w:rPr>
                <w:sz w:val="20"/>
                <w:szCs w:val="20"/>
              </w:rPr>
              <w:t xml:space="preserve"> are equal</w:t>
            </w:r>
            <w:r w:rsidR="00BA2E54">
              <w:rPr>
                <w:sz w:val="20"/>
                <w:szCs w:val="20"/>
              </w:rPr>
              <w:t>.</w:t>
            </w:r>
          </w:p>
        </w:tc>
        <w:tc>
          <w:tcPr>
            <w:tcW w:w="1985" w:type="dxa"/>
            <w:shd w:val="clear" w:color="auto" w:fill="FFFFFF"/>
          </w:tcPr>
          <w:p w14:paraId="7173F92D" w14:textId="32B7E370" w:rsidR="00947DB0" w:rsidRPr="007A10F0" w:rsidRDefault="00947DB0">
            <w:pPr>
              <w:rPr>
                <w:sz w:val="20"/>
                <w:szCs w:val="20"/>
              </w:rPr>
            </w:pPr>
            <w:r w:rsidRPr="007A10F0">
              <w:rPr>
                <w:sz w:val="20"/>
                <w:szCs w:val="20"/>
              </w:rPr>
              <w:t>Values for text sub attribute are identical.</w:t>
            </w:r>
          </w:p>
        </w:tc>
        <w:tc>
          <w:tcPr>
            <w:tcW w:w="2211" w:type="dxa"/>
            <w:shd w:val="clear" w:color="auto" w:fill="FFFFFF"/>
          </w:tcPr>
          <w:p w14:paraId="092B3547" w14:textId="77777777" w:rsidR="00947DB0" w:rsidRPr="007A10F0" w:rsidRDefault="00947DB0">
            <w:pPr>
              <w:rPr>
                <w:sz w:val="20"/>
                <w:szCs w:val="20"/>
              </w:rPr>
            </w:pPr>
            <w:r w:rsidRPr="007A10F0">
              <w:rPr>
                <w:sz w:val="20"/>
                <w:szCs w:val="20"/>
              </w:rPr>
              <w:t xml:space="preserve">Ensure that text </w:t>
            </w:r>
            <w:proofErr w:type="spellStart"/>
            <w:r w:rsidRPr="007A10F0">
              <w:rPr>
                <w:sz w:val="20"/>
                <w:szCs w:val="20"/>
              </w:rPr>
              <w:t>subattributes</w:t>
            </w:r>
            <w:proofErr w:type="spellEnd"/>
            <w:r w:rsidRPr="007A10F0">
              <w:rPr>
                <w:sz w:val="20"/>
                <w:szCs w:val="20"/>
              </w:rPr>
              <w:t xml:space="preserve"> are populated with the correct values.</w:t>
            </w:r>
          </w:p>
        </w:tc>
        <w:tc>
          <w:tcPr>
            <w:tcW w:w="1350" w:type="dxa"/>
            <w:shd w:val="clear" w:color="auto" w:fill="FFFFFF"/>
          </w:tcPr>
          <w:p w14:paraId="59A79712" w14:textId="5742E0F3" w:rsidR="00947DB0" w:rsidRPr="007A10F0" w:rsidRDefault="00947DB0">
            <w:pPr>
              <w:rPr>
                <w:sz w:val="20"/>
                <w:szCs w:val="20"/>
              </w:rPr>
            </w:pPr>
            <w:r w:rsidRPr="007A10F0">
              <w:rPr>
                <w:sz w:val="20"/>
                <w:szCs w:val="20"/>
              </w:rPr>
              <w:t>Logical consistency</w:t>
            </w:r>
          </w:p>
        </w:tc>
        <w:tc>
          <w:tcPr>
            <w:tcW w:w="810" w:type="dxa"/>
            <w:shd w:val="clear" w:color="auto" w:fill="FFFFFF"/>
          </w:tcPr>
          <w:p w14:paraId="21B34979" w14:textId="6D3C6713" w:rsidR="00947DB0" w:rsidRPr="007A10F0" w:rsidRDefault="00947DB0">
            <w:pPr>
              <w:rPr>
                <w:sz w:val="20"/>
                <w:szCs w:val="20"/>
              </w:rPr>
            </w:pPr>
            <w:r w:rsidRPr="007A10F0">
              <w:rPr>
                <w:sz w:val="20"/>
                <w:szCs w:val="20"/>
              </w:rPr>
              <w:t>B, U</w:t>
            </w:r>
          </w:p>
        </w:tc>
      </w:tr>
      <w:tr w:rsidR="00947DB0" w:rsidRPr="007A10F0" w14:paraId="35285E5A" w14:textId="761666DE" w:rsidTr="003660BC">
        <w:trPr>
          <w:cantSplit/>
          <w:trHeight w:val="914"/>
        </w:trPr>
        <w:tc>
          <w:tcPr>
            <w:tcW w:w="562" w:type="dxa"/>
            <w:shd w:val="clear" w:color="auto" w:fill="FFFFFF"/>
          </w:tcPr>
          <w:p w14:paraId="5AAA16C7" w14:textId="4A40BAFD" w:rsidR="00947DB0" w:rsidRPr="007A10F0" w:rsidRDefault="00947DB0">
            <w:pPr>
              <w:jc w:val="center"/>
              <w:rPr>
                <w:sz w:val="20"/>
                <w:szCs w:val="20"/>
              </w:rPr>
            </w:pPr>
            <w:r w:rsidRPr="007A10F0">
              <w:rPr>
                <w:sz w:val="20"/>
                <w:szCs w:val="20"/>
              </w:rPr>
              <w:t>117</w:t>
            </w:r>
          </w:p>
        </w:tc>
        <w:tc>
          <w:tcPr>
            <w:tcW w:w="2977" w:type="dxa"/>
            <w:shd w:val="clear" w:color="auto" w:fill="FFFFFF"/>
          </w:tcPr>
          <w:p w14:paraId="4A38C901" w14:textId="38D61F56" w:rsidR="00947DB0" w:rsidRPr="007A10F0" w:rsidRDefault="00947DB0">
            <w:pPr>
              <w:rPr>
                <w:sz w:val="20"/>
                <w:szCs w:val="20"/>
              </w:rPr>
            </w:pPr>
            <w:r w:rsidRPr="007A10F0">
              <w:rPr>
                <w:sz w:val="20"/>
                <w:szCs w:val="20"/>
              </w:rPr>
              <w:t xml:space="preserve">For each feature instance where </w:t>
            </w:r>
            <w:proofErr w:type="spellStart"/>
            <w:r w:rsidRPr="007A10F0">
              <w:rPr>
                <w:sz w:val="20"/>
                <w:szCs w:val="20"/>
              </w:rPr>
              <w:t>textContent</w:t>
            </w:r>
            <w:proofErr w:type="spellEnd"/>
            <w:r w:rsidRPr="007A10F0">
              <w:rPr>
                <w:sz w:val="20"/>
                <w:szCs w:val="20"/>
              </w:rPr>
              <w:t xml:space="preserve"> attribute is present, and two or more information </w:t>
            </w:r>
            <w:proofErr w:type="spellStart"/>
            <w:r w:rsidRPr="007A10F0">
              <w:rPr>
                <w:sz w:val="20"/>
                <w:szCs w:val="20"/>
              </w:rPr>
              <w:t>subAttributes</w:t>
            </w:r>
            <w:proofErr w:type="spellEnd"/>
            <w:r w:rsidRPr="007A10F0">
              <w:rPr>
                <w:sz w:val="20"/>
                <w:szCs w:val="20"/>
              </w:rPr>
              <w:t xml:space="preserve"> are present, and the combination of </w:t>
            </w:r>
            <w:proofErr w:type="spellStart"/>
            <w:r w:rsidRPr="007A10F0">
              <w:rPr>
                <w:sz w:val="20"/>
                <w:szCs w:val="20"/>
              </w:rPr>
              <w:t>fileReference</w:t>
            </w:r>
            <w:proofErr w:type="spellEnd"/>
            <w:r w:rsidRPr="007A10F0">
              <w:rPr>
                <w:sz w:val="20"/>
                <w:szCs w:val="20"/>
              </w:rPr>
              <w:t xml:space="preserve"> and </w:t>
            </w:r>
            <w:proofErr w:type="spellStart"/>
            <w:r w:rsidRPr="007A10F0">
              <w:rPr>
                <w:sz w:val="20"/>
                <w:szCs w:val="20"/>
              </w:rPr>
              <w:t>fileLocator</w:t>
            </w:r>
            <w:proofErr w:type="spellEnd"/>
            <w:r w:rsidRPr="007A10F0">
              <w:rPr>
                <w:sz w:val="20"/>
                <w:szCs w:val="20"/>
              </w:rPr>
              <w:t xml:space="preserve">  </w:t>
            </w:r>
            <w:proofErr w:type="spellStart"/>
            <w:r w:rsidRPr="007A10F0">
              <w:rPr>
                <w:sz w:val="20"/>
                <w:szCs w:val="20"/>
              </w:rPr>
              <w:t>subattributes</w:t>
            </w:r>
            <w:proofErr w:type="spellEnd"/>
            <w:r w:rsidRPr="007A10F0">
              <w:rPr>
                <w:sz w:val="20"/>
                <w:szCs w:val="20"/>
              </w:rPr>
              <w:t xml:space="preserve"> are equal</w:t>
            </w:r>
            <w:r w:rsidR="00BA2E54">
              <w:rPr>
                <w:sz w:val="20"/>
                <w:szCs w:val="20"/>
              </w:rPr>
              <w:t>.</w:t>
            </w:r>
          </w:p>
        </w:tc>
        <w:tc>
          <w:tcPr>
            <w:tcW w:w="1985" w:type="dxa"/>
            <w:shd w:val="clear" w:color="auto" w:fill="FFFFFF"/>
          </w:tcPr>
          <w:p w14:paraId="6A917D34" w14:textId="77777777" w:rsidR="00947DB0" w:rsidRPr="007A10F0" w:rsidRDefault="00947DB0" w:rsidP="00B263B5">
            <w:pPr>
              <w:rPr>
                <w:sz w:val="20"/>
                <w:szCs w:val="20"/>
              </w:rPr>
            </w:pPr>
            <w:r w:rsidRPr="007A10F0">
              <w:rPr>
                <w:sz w:val="20"/>
                <w:szCs w:val="20"/>
              </w:rPr>
              <w:t>Values for file</w:t>
            </w:r>
          </w:p>
          <w:p w14:paraId="7F83F6BD" w14:textId="10F1413B" w:rsidR="00947DB0" w:rsidRPr="007A10F0" w:rsidRDefault="00947DB0" w:rsidP="00B263B5">
            <w:pPr>
              <w:rPr>
                <w:sz w:val="20"/>
                <w:szCs w:val="20"/>
              </w:rPr>
            </w:pPr>
            <w:r w:rsidRPr="007A10F0">
              <w:rPr>
                <w:sz w:val="20"/>
                <w:szCs w:val="20"/>
              </w:rPr>
              <w:t>reference and locator combinations are identical.</w:t>
            </w:r>
          </w:p>
        </w:tc>
        <w:tc>
          <w:tcPr>
            <w:tcW w:w="2211" w:type="dxa"/>
            <w:shd w:val="clear" w:color="auto" w:fill="FFFFFF"/>
          </w:tcPr>
          <w:p w14:paraId="049DA687" w14:textId="77777777" w:rsidR="00947DB0" w:rsidRPr="007A10F0" w:rsidRDefault="00947DB0">
            <w:pPr>
              <w:rPr>
                <w:sz w:val="20"/>
                <w:szCs w:val="20"/>
              </w:rPr>
            </w:pPr>
            <w:r w:rsidRPr="007A10F0">
              <w:rPr>
                <w:sz w:val="20"/>
                <w:szCs w:val="20"/>
              </w:rPr>
              <w:t>Ensure that national language attributes are populated with the correct values.</w:t>
            </w:r>
          </w:p>
        </w:tc>
        <w:tc>
          <w:tcPr>
            <w:tcW w:w="1350" w:type="dxa"/>
            <w:shd w:val="clear" w:color="auto" w:fill="FFFFFF"/>
          </w:tcPr>
          <w:p w14:paraId="2F0A31E1" w14:textId="3C3BEFC0" w:rsidR="00947DB0" w:rsidRPr="007A10F0" w:rsidRDefault="00947DB0">
            <w:pPr>
              <w:rPr>
                <w:sz w:val="20"/>
                <w:szCs w:val="20"/>
              </w:rPr>
            </w:pPr>
            <w:r w:rsidRPr="007A10F0">
              <w:rPr>
                <w:sz w:val="20"/>
                <w:szCs w:val="20"/>
              </w:rPr>
              <w:t>Logical consistency</w:t>
            </w:r>
          </w:p>
        </w:tc>
        <w:tc>
          <w:tcPr>
            <w:tcW w:w="810" w:type="dxa"/>
            <w:shd w:val="clear" w:color="auto" w:fill="FFFFFF"/>
          </w:tcPr>
          <w:p w14:paraId="54755087" w14:textId="2934B40F" w:rsidR="00947DB0" w:rsidRPr="007A10F0" w:rsidRDefault="00947DB0">
            <w:pPr>
              <w:rPr>
                <w:sz w:val="20"/>
                <w:szCs w:val="20"/>
              </w:rPr>
            </w:pPr>
            <w:r w:rsidRPr="007A10F0">
              <w:rPr>
                <w:sz w:val="20"/>
                <w:szCs w:val="20"/>
              </w:rPr>
              <w:t>B, U</w:t>
            </w:r>
          </w:p>
        </w:tc>
      </w:tr>
      <w:tr w:rsidR="00947DB0" w:rsidRPr="007A10F0" w14:paraId="4B42443C" w14:textId="339F2AE1" w:rsidTr="003660BC">
        <w:trPr>
          <w:cantSplit/>
          <w:trHeight w:val="1020"/>
        </w:trPr>
        <w:tc>
          <w:tcPr>
            <w:tcW w:w="562" w:type="dxa"/>
            <w:shd w:val="clear" w:color="auto" w:fill="FFFFFF"/>
          </w:tcPr>
          <w:p w14:paraId="68B885D3" w14:textId="2EEF693C" w:rsidR="00947DB0" w:rsidRPr="007A10F0" w:rsidRDefault="00947DB0">
            <w:pPr>
              <w:jc w:val="center"/>
              <w:rPr>
                <w:sz w:val="20"/>
                <w:szCs w:val="20"/>
              </w:rPr>
            </w:pPr>
            <w:r w:rsidRPr="007A10F0">
              <w:rPr>
                <w:sz w:val="20"/>
                <w:szCs w:val="20"/>
              </w:rPr>
              <w:t>118</w:t>
            </w:r>
          </w:p>
        </w:tc>
        <w:tc>
          <w:tcPr>
            <w:tcW w:w="2977" w:type="dxa"/>
            <w:shd w:val="clear" w:color="auto" w:fill="FFFFFF"/>
          </w:tcPr>
          <w:p w14:paraId="09F2D569" w14:textId="1D5AD7CF" w:rsidR="00947DB0" w:rsidRPr="007A10F0" w:rsidRDefault="00947DB0">
            <w:pPr>
              <w:rPr>
                <w:sz w:val="20"/>
                <w:szCs w:val="20"/>
              </w:rPr>
            </w:pPr>
            <w:r w:rsidRPr="007A10F0">
              <w:rPr>
                <w:sz w:val="20"/>
                <w:szCs w:val="20"/>
              </w:rPr>
              <w:t xml:space="preserve">For each </w:t>
            </w:r>
            <w:proofErr w:type="spellStart"/>
            <w:r w:rsidRPr="007A10F0">
              <w:rPr>
                <w:sz w:val="20"/>
                <w:szCs w:val="20"/>
              </w:rPr>
              <w:t>featureName</w:t>
            </w:r>
            <w:proofErr w:type="spellEnd"/>
            <w:r w:rsidRPr="007A10F0">
              <w:rPr>
                <w:sz w:val="20"/>
                <w:szCs w:val="20"/>
              </w:rPr>
              <w:t xml:space="preserve"> </w:t>
            </w:r>
            <w:proofErr w:type="spellStart"/>
            <w:r w:rsidRPr="007A10F0">
              <w:rPr>
                <w:sz w:val="20"/>
                <w:szCs w:val="20"/>
              </w:rPr>
              <w:t>subattribute</w:t>
            </w:r>
            <w:proofErr w:type="spellEnd"/>
            <w:r w:rsidRPr="007A10F0">
              <w:rPr>
                <w:sz w:val="20"/>
                <w:szCs w:val="20"/>
              </w:rPr>
              <w:t xml:space="preserve"> with language not equal to </w:t>
            </w:r>
            <w:proofErr w:type="spellStart"/>
            <w:r w:rsidR="003660BC">
              <w:rPr>
                <w:sz w:val="20"/>
                <w:szCs w:val="20"/>
              </w:rPr>
              <w:t>e</w:t>
            </w:r>
            <w:r w:rsidRPr="007A10F0">
              <w:rPr>
                <w:sz w:val="20"/>
                <w:szCs w:val="20"/>
              </w:rPr>
              <w:t>ng</w:t>
            </w:r>
            <w:proofErr w:type="spellEnd"/>
            <w:r w:rsidRPr="007A10F0">
              <w:rPr>
                <w:sz w:val="20"/>
                <w:szCs w:val="20"/>
              </w:rPr>
              <w:t xml:space="preserve">, and where </w:t>
            </w:r>
            <w:proofErr w:type="spellStart"/>
            <w:r w:rsidRPr="007A10F0">
              <w:rPr>
                <w:sz w:val="20"/>
                <w:szCs w:val="20"/>
              </w:rPr>
              <w:t>featureName</w:t>
            </w:r>
            <w:proofErr w:type="spellEnd"/>
            <w:r w:rsidRPr="007A10F0">
              <w:rPr>
                <w:sz w:val="20"/>
                <w:szCs w:val="20"/>
              </w:rPr>
              <w:t xml:space="preserve"> </w:t>
            </w:r>
            <w:proofErr w:type="spellStart"/>
            <w:r w:rsidRPr="007A10F0">
              <w:rPr>
                <w:sz w:val="20"/>
                <w:szCs w:val="20"/>
              </w:rPr>
              <w:t>subattributes</w:t>
            </w:r>
            <w:proofErr w:type="spellEnd"/>
            <w:r w:rsidRPr="007A10F0">
              <w:rPr>
                <w:sz w:val="20"/>
                <w:szCs w:val="20"/>
              </w:rPr>
              <w:t xml:space="preserve"> with language equal to </w:t>
            </w:r>
            <w:proofErr w:type="spellStart"/>
            <w:r w:rsidR="003660BC">
              <w:rPr>
                <w:sz w:val="20"/>
                <w:szCs w:val="20"/>
              </w:rPr>
              <w:t>e</w:t>
            </w:r>
            <w:r w:rsidRPr="007A10F0">
              <w:rPr>
                <w:sz w:val="20"/>
                <w:szCs w:val="20"/>
              </w:rPr>
              <w:t>ng</w:t>
            </w:r>
            <w:proofErr w:type="spellEnd"/>
            <w:r w:rsidRPr="007A10F0">
              <w:rPr>
                <w:sz w:val="20"/>
                <w:szCs w:val="20"/>
              </w:rPr>
              <w:t xml:space="preserve"> is not present.</w:t>
            </w:r>
          </w:p>
        </w:tc>
        <w:tc>
          <w:tcPr>
            <w:tcW w:w="1985" w:type="dxa"/>
            <w:shd w:val="clear" w:color="auto" w:fill="FFFFFF"/>
          </w:tcPr>
          <w:p w14:paraId="43F1C3E2" w14:textId="77777777" w:rsidR="00947DB0" w:rsidRPr="007A10F0" w:rsidRDefault="00947DB0">
            <w:pPr>
              <w:rPr>
                <w:sz w:val="20"/>
                <w:szCs w:val="20"/>
              </w:rPr>
            </w:pPr>
            <w:r w:rsidRPr="007A10F0">
              <w:rPr>
                <w:sz w:val="20"/>
                <w:szCs w:val="20"/>
              </w:rPr>
              <w:t>Name is encoded in national language only.</w:t>
            </w:r>
          </w:p>
        </w:tc>
        <w:tc>
          <w:tcPr>
            <w:tcW w:w="2211" w:type="dxa"/>
            <w:shd w:val="clear" w:color="auto" w:fill="FFFFFF"/>
          </w:tcPr>
          <w:p w14:paraId="2CF48B6C" w14:textId="77777777" w:rsidR="00947DB0" w:rsidRPr="007A10F0" w:rsidRDefault="00947DB0">
            <w:pPr>
              <w:rPr>
                <w:sz w:val="20"/>
                <w:szCs w:val="20"/>
              </w:rPr>
            </w:pPr>
            <w:r w:rsidRPr="007A10F0">
              <w:rPr>
                <w:sz w:val="20"/>
                <w:szCs w:val="20"/>
              </w:rPr>
              <w:t>Populate text attribute with English text.</w:t>
            </w:r>
          </w:p>
        </w:tc>
        <w:tc>
          <w:tcPr>
            <w:tcW w:w="1350" w:type="dxa"/>
            <w:shd w:val="clear" w:color="auto" w:fill="FFFFFF"/>
          </w:tcPr>
          <w:p w14:paraId="3C956B4D" w14:textId="6EEFBA3E" w:rsidR="00947DB0" w:rsidRPr="007A10F0" w:rsidRDefault="00947DB0">
            <w:pPr>
              <w:rPr>
                <w:sz w:val="20"/>
                <w:szCs w:val="20"/>
              </w:rPr>
            </w:pPr>
            <w:r w:rsidRPr="007A10F0">
              <w:rPr>
                <w:sz w:val="20"/>
                <w:szCs w:val="20"/>
              </w:rPr>
              <w:t>Logical consistency</w:t>
            </w:r>
          </w:p>
        </w:tc>
        <w:tc>
          <w:tcPr>
            <w:tcW w:w="810" w:type="dxa"/>
            <w:shd w:val="clear" w:color="auto" w:fill="FFFFFF"/>
          </w:tcPr>
          <w:p w14:paraId="7C3CB96D" w14:textId="0E78225E" w:rsidR="00947DB0" w:rsidRPr="007A10F0" w:rsidRDefault="00947DB0">
            <w:pPr>
              <w:rPr>
                <w:sz w:val="20"/>
                <w:szCs w:val="20"/>
              </w:rPr>
            </w:pPr>
            <w:r w:rsidRPr="007A10F0">
              <w:rPr>
                <w:sz w:val="20"/>
                <w:szCs w:val="20"/>
              </w:rPr>
              <w:t>B, U</w:t>
            </w:r>
          </w:p>
        </w:tc>
      </w:tr>
      <w:tr w:rsidR="00947DB0" w:rsidRPr="007A10F0" w14:paraId="62753B88" w14:textId="40A27393" w:rsidTr="003660BC">
        <w:trPr>
          <w:cantSplit/>
          <w:trHeight w:val="518"/>
        </w:trPr>
        <w:tc>
          <w:tcPr>
            <w:tcW w:w="562" w:type="dxa"/>
            <w:shd w:val="clear" w:color="auto" w:fill="FFFFFF"/>
          </w:tcPr>
          <w:p w14:paraId="484094C7" w14:textId="77829A25" w:rsidR="00947DB0" w:rsidRPr="007A10F0" w:rsidRDefault="00947DB0">
            <w:pPr>
              <w:jc w:val="center"/>
              <w:rPr>
                <w:sz w:val="20"/>
                <w:szCs w:val="20"/>
              </w:rPr>
            </w:pPr>
            <w:r w:rsidRPr="007A10F0">
              <w:rPr>
                <w:sz w:val="20"/>
                <w:szCs w:val="20"/>
              </w:rPr>
              <w:t>119</w:t>
            </w:r>
          </w:p>
        </w:tc>
        <w:tc>
          <w:tcPr>
            <w:tcW w:w="2977" w:type="dxa"/>
            <w:shd w:val="clear" w:color="auto" w:fill="FFFFFF"/>
          </w:tcPr>
          <w:p w14:paraId="70986E1B" w14:textId="7F912C8E" w:rsidR="00947DB0" w:rsidRPr="007A10F0" w:rsidRDefault="00947DB0">
            <w:pPr>
              <w:rPr>
                <w:sz w:val="20"/>
                <w:szCs w:val="20"/>
              </w:rPr>
            </w:pPr>
            <w:r w:rsidRPr="007A10F0">
              <w:rPr>
                <w:sz w:val="20"/>
                <w:szCs w:val="20"/>
              </w:rPr>
              <w:t xml:space="preserve">For each information </w:t>
            </w:r>
            <w:proofErr w:type="spellStart"/>
            <w:r w:rsidRPr="007A10F0">
              <w:rPr>
                <w:sz w:val="20"/>
                <w:szCs w:val="20"/>
              </w:rPr>
              <w:t>subattribute</w:t>
            </w:r>
            <w:proofErr w:type="spellEnd"/>
            <w:r w:rsidRPr="007A10F0">
              <w:rPr>
                <w:sz w:val="20"/>
                <w:szCs w:val="20"/>
              </w:rPr>
              <w:t xml:space="preserve"> with language not equal to </w:t>
            </w:r>
            <w:proofErr w:type="spellStart"/>
            <w:r>
              <w:rPr>
                <w:sz w:val="20"/>
                <w:szCs w:val="20"/>
              </w:rPr>
              <w:t>e</w:t>
            </w:r>
            <w:r w:rsidRPr="007A10F0">
              <w:rPr>
                <w:sz w:val="20"/>
                <w:szCs w:val="20"/>
              </w:rPr>
              <w:t>ng</w:t>
            </w:r>
            <w:proofErr w:type="spellEnd"/>
            <w:r w:rsidRPr="007A10F0">
              <w:rPr>
                <w:sz w:val="20"/>
                <w:szCs w:val="20"/>
              </w:rPr>
              <w:t xml:space="preserve">, and where information </w:t>
            </w:r>
            <w:proofErr w:type="spellStart"/>
            <w:r w:rsidRPr="007A10F0">
              <w:rPr>
                <w:sz w:val="20"/>
                <w:szCs w:val="20"/>
              </w:rPr>
              <w:t>subattribute</w:t>
            </w:r>
            <w:proofErr w:type="spellEnd"/>
            <w:r w:rsidRPr="007A10F0">
              <w:rPr>
                <w:sz w:val="20"/>
                <w:szCs w:val="20"/>
              </w:rPr>
              <w:t xml:space="preserve"> with language equal to </w:t>
            </w:r>
            <w:proofErr w:type="spellStart"/>
            <w:r>
              <w:rPr>
                <w:sz w:val="20"/>
                <w:szCs w:val="20"/>
              </w:rPr>
              <w:t>e</w:t>
            </w:r>
            <w:r w:rsidRPr="007A10F0">
              <w:rPr>
                <w:sz w:val="20"/>
                <w:szCs w:val="20"/>
              </w:rPr>
              <w:t>ng</w:t>
            </w:r>
            <w:proofErr w:type="spellEnd"/>
            <w:r w:rsidRPr="007A10F0">
              <w:rPr>
                <w:sz w:val="20"/>
                <w:szCs w:val="20"/>
              </w:rPr>
              <w:t xml:space="preserve"> is not present.</w:t>
            </w:r>
          </w:p>
        </w:tc>
        <w:tc>
          <w:tcPr>
            <w:tcW w:w="1985" w:type="dxa"/>
            <w:shd w:val="clear" w:color="auto" w:fill="FFFFFF"/>
          </w:tcPr>
          <w:p w14:paraId="22C4FD84" w14:textId="77777777" w:rsidR="00947DB0" w:rsidRPr="007A10F0" w:rsidRDefault="00947DB0">
            <w:pPr>
              <w:rPr>
                <w:sz w:val="20"/>
                <w:szCs w:val="20"/>
              </w:rPr>
            </w:pPr>
            <w:r w:rsidRPr="007A10F0">
              <w:rPr>
                <w:sz w:val="20"/>
                <w:szCs w:val="20"/>
              </w:rPr>
              <w:t>Text is encoded in national language only</w:t>
            </w:r>
          </w:p>
        </w:tc>
        <w:tc>
          <w:tcPr>
            <w:tcW w:w="2211" w:type="dxa"/>
            <w:shd w:val="clear" w:color="auto" w:fill="FFFFFF"/>
          </w:tcPr>
          <w:p w14:paraId="7A3E8698" w14:textId="77777777" w:rsidR="00947DB0" w:rsidRPr="007A10F0" w:rsidRDefault="00947DB0">
            <w:pPr>
              <w:rPr>
                <w:sz w:val="20"/>
                <w:szCs w:val="20"/>
              </w:rPr>
            </w:pPr>
            <w:r w:rsidRPr="007A10F0">
              <w:rPr>
                <w:sz w:val="20"/>
                <w:szCs w:val="20"/>
              </w:rPr>
              <w:t>Populate name attribute with English text.</w:t>
            </w:r>
          </w:p>
        </w:tc>
        <w:tc>
          <w:tcPr>
            <w:tcW w:w="1350" w:type="dxa"/>
            <w:shd w:val="clear" w:color="auto" w:fill="FFFFFF"/>
          </w:tcPr>
          <w:p w14:paraId="4BBE66A9" w14:textId="60F05A77" w:rsidR="00947DB0" w:rsidRPr="007A10F0" w:rsidRDefault="00947DB0">
            <w:pPr>
              <w:rPr>
                <w:sz w:val="20"/>
                <w:szCs w:val="20"/>
              </w:rPr>
            </w:pPr>
            <w:r w:rsidRPr="007A10F0">
              <w:rPr>
                <w:sz w:val="20"/>
                <w:szCs w:val="20"/>
              </w:rPr>
              <w:t>Logical consistency</w:t>
            </w:r>
          </w:p>
        </w:tc>
        <w:tc>
          <w:tcPr>
            <w:tcW w:w="810" w:type="dxa"/>
            <w:shd w:val="clear" w:color="auto" w:fill="FFFFFF"/>
          </w:tcPr>
          <w:p w14:paraId="33389450" w14:textId="13755B20" w:rsidR="00947DB0" w:rsidRPr="007A10F0" w:rsidRDefault="00947DB0">
            <w:pPr>
              <w:rPr>
                <w:sz w:val="20"/>
                <w:szCs w:val="20"/>
              </w:rPr>
            </w:pPr>
            <w:r w:rsidRPr="007A10F0">
              <w:rPr>
                <w:sz w:val="20"/>
                <w:szCs w:val="20"/>
              </w:rPr>
              <w:t>B, U</w:t>
            </w:r>
          </w:p>
        </w:tc>
      </w:tr>
      <w:tr w:rsidR="00947DB0" w:rsidRPr="007A10F0" w14:paraId="0BE591E0" w14:textId="1C9E8699" w:rsidTr="003660BC">
        <w:trPr>
          <w:cantSplit/>
          <w:trHeight w:val="518"/>
        </w:trPr>
        <w:tc>
          <w:tcPr>
            <w:tcW w:w="562" w:type="dxa"/>
            <w:shd w:val="clear" w:color="auto" w:fill="FFFFFF"/>
          </w:tcPr>
          <w:p w14:paraId="4679BDF4" w14:textId="2598B973" w:rsidR="00947DB0" w:rsidRPr="007A10F0" w:rsidRDefault="00947DB0">
            <w:pPr>
              <w:jc w:val="center"/>
              <w:rPr>
                <w:sz w:val="20"/>
                <w:szCs w:val="20"/>
              </w:rPr>
            </w:pPr>
            <w:r w:rsidRPr="007A10F0">
              <w:rPr>
                <w:sz w:val="20"/>
                <w:szCs w:val="20"/>
              </w:rPr>
              <w:t>120</w:t>
            </w:r>
          </w:p>
        </w:tc>
        <w:tc>
          <w:tcPr>
            <w:tcW w:w="2977" w:type="dxa"/>
            <w:shd w:val="clear" w:color="auto" w:fill="FFFFFF"/>
          </w:tcPr>
          <w:p w14:paraId="4779028C" w14:textId="719D0974" w:rsidR="00947DB0" w:rsidRPr="007A10F0" w:rsidRDefault="00947DB0">
            <w:pPr>
              <w:rPr>
                <w:sz w:val="20"/>
                <w:szCs w:val="20"/>
              </w:rPr>
            </w:pPr>
            <w:r w:rsidRPr="007A10F0">
              <w:rPr>
                <w:sz w:val="20"/>
                <w:szCs w:val="20"/>
              </w:rPr>
              <w:t xml:space="preserve">If the </w:t>
            </w:r>
            <w:proofErr w:type="spellStart"/>
            <w:r w:rsidRPr="007A10F0">
              <w:rPr>
                <w:sz w:val="20"/>
                <w:szCs w:val="20"/>
              </w:rPr>
              <w:t>horizontalDatum</w:t>
            </w:r>
            <w:proofErr w:type="spellEnd"/>
            <w:r w:rsidRPr="007A10F0">
              <w:rPr>
                <w:sz w:val="20"/>
                <w:szCs w:val="20"/>
              </w:rPr>
              <w:t xml:space="preserve"> reference and value attributes of </w:t>
            </w:r>
            <w:proofErr w:type="spellStart"/>
            <w:r w:rsidRPr="007A10F0">
              <w:rPr>
                <w:sz w:val="20"/>
                <w:szCs w:val="20"/>
              </w:rPr>
              <w:t>DataSetDiscoveryMetadata</w:t>
            </w:r>
            <w:proofErr w:type="spellEnd"/>
            <w:r w:rsidRPr="007A10F0">
              <w:rPr>
                <w:sz w:val="20"/>
                <w:szCs w:val="20"/>
              </w:rPr>
              <w:t xml:space="preserve"> are Not equal to EPSG:4326 (WGS 84).</w:t>
            </w:r>
          </w:p>
        </w:tc>
        <w:tc>
          <w:tcPr>
            <w:tcW w:w="1985" w:type="dxa"/>
            <w:shd w:val="clear" w:color="auto" w:fill="FFFFFF"/>
          </w:tcPr>
          <w:p w14:paraId="08638496" w14:textId="4EB299FB" w:rsidR="00947DB0" w:rsidRPr="007A10F0" w:rsidRDefault="00947DB0">
            <w:pPr>
              <w:rPr>
                <w:sz w:val="20"/>
                <w:szCs w:val="20"/>
              </w:rPr>
            </w:pPr>
            <w:proofErr w:type="spellStart"/>
            <w:r w:rsidRPr="007A10F0">
              <w:rPr>
                <w:sz w:val="20"/>
                <w:szCs w:val="20"/>
              </w:rPr>
              <w:t>horizontalDatum</w:t>
            </w:r>
            <w:proofErr w:type="spellEnd"/>
            <w:r w:rsidRPr="007A10F0">
              <w:rPr>
                <w:sz w:val="20"/>
                <w:szCs w:val="20"/>
              </w:rPr>
              <w:t xml:space="preserve"> reference and value are not EPSG 4326</w:t>
            </w:r>
          </w:p>
        </w:tc>
        <w:tc>
          <w:tcPr>
            <w:tcW w:w="2211" w:type="dxa"/>
            <w:shd w:val="clear" w:color="auto" w:fill="FFFFFF"/>
          </w:tcPr>
          <w:p w14:paraId="6CE22C28" w14:textId="34CA031B" w:rsidR="00947DB0" w:rsidRPr="007A10F0" w:rsidRDefault="00947DB0">
            <w:pPr>
              <w:rPr>
                <w:sz w:val="20"/>
                <w:szCs w:val="20"/>
              </w:rPr>
            </w:pPr>
            <w:r w:rsidRPr="007A10F0">
              <w:rPr>
                <w:sz w:val="20"/>
                <w:szCs w:val="20"/>
              </w:rPr>
              <w:t xml:space="preserve">Set the </w:t>
            </w:r>
            <w:proofErr w:type="spellStart"/>
            <w:r w:rsidRPr="007A10F0">
              <w:rPr>
                <w:sz w:val="20"/>
                <w:szCs w:val="20"/>
              </w:rPr>
              <w:t>horizontalDatum</w:t>
            </w:r>
            <w:proofErr w:type="spellEnd"/>
            <w:r w:rsidRPr="007A10F0">
              <w:rPr>
                <w:sz w:val="20"/>
                <w:szCs w:val="20"/>
              </w:rPr>
              <w:t xml:space="preserve"> reference and value attributes to EPSG 4326</w:t>
            </w:r>
          </w:p>
        </w:tc>
        <w:tc>
          <w:tcPr>
            <w:tcW w:w="1350" w:type="dxa"/>
            <w:shd w:val="clear" w:color="auto" w:fill="FFFFFF"/>
          </w:tcPr>
          <w:p w14:paraId="3BC4E72E" w14:textId="44E6033E" w:rsidR="00947DB0" w:rsidRPr="007A10F0" w:rsidRDefault="00947DB0">
            <w:pPr>
              <w:rPr>
                <w:sz w:val="20"/>
                <w:szCs w:val="20"/>
              </w:rPr>
            </w:pPr>
            <w:r w:rsidRPr="007A10F0">
              <w:rPr>
                <w:sz w:val="20"/>
                <w:szCs w:val="20"/>
              </w:rPr>
              <w:t>PS 8.1.1, 8.1.2 and 14.2</w:t>
            </w:r>
          </w:p>
        </w:tc>
        <w:tc>
          <w:tcPr>
            <w:tcW w:w="810" w:type="dxa"/>
            <w:shd w:val="clear" w:color="auto" w:fill="FFFFFF"/>
          </w:tcPr>
          <w:p w14:paraId="089E64A4" w14:textId="6A4D4CCF" w:rsidR="00947DB0" w:rsidRPr="007A10F0" w:rsidRDefault="00947DB0">
            <w:pPr>
              <w:rPr>
                <w:sz w:val="20"/>
                <w:szCs w:val="20"/>
              </w:rPr>
            </w:pPr>
            <w:r w:rsidRPr="007A10F0">
              <w:rPr>
                <w:sz w:val="20"/>
                <w:szCs w:val="20"/>
              </w:rPr>
              <w:t>B, U</w:t>
            </w:r>
          </w:p>
        </w:tc>
      </w:tr>
      <w:tr w:rsidR="00947DB0" w:rsidRPr="007A10F0" w14:paraId="1B87DFD0" w14:textId="3F879EE0" w:rsidTr="003660BC">
        <w:trPr>
          <w:cantSplit/>
          <w:trHeight w:val="950"/>
        </w:trPr>
        <w:tc>
          <w:tcPr>
            <w:tcW w:w="562" w:type="dxa"/>
            <w:shd w:val="clear" w:color="auto" w:fill="FFFFFF"/>
          </w:tcPr>
          <w:p w14:paraId="5B6591B1" w14:textId="77B11C44" w:rsidR="00947DB0" w:rsidRPr="007A10F0" w:rsidRDefault="00947DB0">
            <w:pPr>
              <w:jc w:val="center"/>
              <w:rPr>
                <w:sz w:val="20"/>
                <w:szCs w:val="20"/>
              </w:rPr>
            </w:pPr>
            <w:r w:rsidRPr="007A10F0">
              <w:rPr>
                <w:sz w:val="20"/>
                <w:szCs w:val="20"/>
              </w:rPr>
              <w:t>121</w:t>
            </w:r>
          </w:p>
        </w:tc>
        <w:tc>
          <w:tcPr>
            <w:tcW w:w="2977" w:type="dxa"/>
            <w:shd w:val="clear" w:color="auto" w:fill="FFFFFF"/>
          </w:tcPr>
          <w:p w14:paraId="62932677" w14:textId="715DA587" w:rsidR="00947DB0" w:rsidRPr="007A10F0" w:rsidRDefault="00947DB0">
            <w:pPr>
              <w:rPr>
                <w:sz w:val="20"/>
                <w:szCs w:val="20"/>
              </w:rPr>
            </w:pPr>
            <w:r w:rsidRPr="007A10F0">
              <w:rPr>
                <w:sz w:val="20"/>
                <w:szCs w:val="20"/>
              </w:rPr>
              <w:t xml:space="preserve">If the file names in an exchange set are not in accordance with the Product Specification. </w:t>
            </w:r>
          </w:p>
        </w:tc>
        <w:tc>
          <w:tcPr>
            <w:tcW w:w="1985" w:type="dxa"/>
            <w:shd w:val="clear" w:color="auto" w:fill="FFFFFF"/>
          </w:tcPr>
          <w:p w14:paraId="4237840A" w14:textId="30A41997" w:rsidR="00947DB0" w:rsidRPr="007A10F0" w:rsidRDefault="00947DB0">
            <w:pPr>
              <w:rPr>
                <w:sz w:val="20"/>
                <w:szCs w:val="20"/>
              </w:rPr>
            </w:pPr>
            <w:r w:rsidRPr="007A10F0">
              <w:rPr>
                <w:sz w:val="20"/>
                <w:szCs w:val="20"/>
              </w:rPr>
              <w:t>File names are not in accordance with the Product Specification.</w:t>
            </w:r>
          </w:p>
        </w:tc>
        <w:tc>
          <w:tcPr>
            <w:tcW w:w="2211" w:type="dxa"/>
            <w:shd w:val="clear" w:color="auto" w:fill="FFFFFF"/>
          </w:tcPr>
          <w:p w14:paraId="66D1412E" w14:textId="77777777" w:rsidR="00947DB0" w:rsidRPr="007A10F0" w:rsidRDefault="00947DB0">
            <w:pPr>
              <w:rPr>
                <w:sz w:val="20"/>
                <w:szCs w:val="20"/>
              </w:rPr>
            </w:pPr>
            <w:r w:rsidRPr="007A10F0">
              <w:rPr>
                <w:sz w:val="20"/>
                <w:szCs w:val="20"/>
              </w:rPr>
              <w:t>Amend file names.</w:t>
            </w:r>
          </w:p>
        </w:tc>
        <w:tc>
          <w:tcPr>
            <w:tcW w:w="1350" w:type="dxa"/>
            <w:shd w:val="clear" w:color="auto" w:fill="FFFFFF"/>
          </w:tcPr>
          <w:p w14:paraId="04BE81D8" w14:textId="47173299" w:rsidR="00947DB0" w:rsidRPr="007A10F0" w:rsidRDefault="00947DB0">
            <w:pPr>
              <w:rPr>
                <w:sz w:val="20"/>
                <w:szCs w:val="20"/>
              </w:rPr>
            </w:pPr>
            <w:r w:rsidRPr="007A10F0">
              <w:rPr>
                <w:sz w:val="20"/>
                <w:szCs w:val="20"/>
              </w:rPr>
              <w:t>PS 11.4, 11.5 and 11.6</w:t>
            </w:r>
          </w:p>
        </w:tc>
        <w:tc>
          <w:tcPr>
            <w:tcW w:w="810" w:type="dxa"/>
            <w:shd w:val="clear" w:color="auto" w:fill="FFFFFF"/>
          </w:tcPr>
          <w:p w14:paraId="50E6D329" w14:textId="5EE5972B" w:rsidR="00947DB0" w:rsidRPr="007A10F0" w:rsidRDefault="00947DB0">
            <w:pPr>
              <w:rPr>
                <w:sz w:val="20"/>
                <w:szCs w:val="20"/>
              </w:rPr>
            </w:pPr>
            <w:r w:rsidRPr="007A10F0">
              <w:rPr>
                <w:sz w:val="20"/>
                <w:szCs w:val="20"/>
              </w:rPr>
              <w:t>B, U</w:t>
            </w:r>
          </w:p>
        </w:tc>
      </w:tr>
      <w:tr w:rsidR="00947DB0" w:rsidRPr="007A10F0" w14:paraId="45008D2E" w14:textId="423FB94A" w:rsidTr="003660BC">
        <w:trPr>
          <w:cantSplit/>
          <w:trHeight w:val="765"/>
        </w:trPr>
        <w:tc>
          <w:tcPr>
            <w:tcW w:w="562" w:type="dxa"/>
            <w:shd w:val="clear" w:color="auto" w:fill="FFFFFF"/>
          </w:tcPr>
          <w:p w14:paraId="07220D8D" w14:textId="2E34A9DC" w:rsidR="00947DB0" w:rsidRPr="007A10F0" w:rsidRDefault="00947DB0">
            <w:pPr>
              <w:jc w:val="center"/>
              <w:rPr>
                <w:sz w:val="20"/>
                <w:szCs w:val="20"/>
              </w:rPr>
            </w:pPr>
            <w:r w:rsidRPr="007A10F0">
              <w:rPr>
                <w:sz w:val="20"/>
                <w:szCs w:val="20"/>
              </w:rPr>
              <w:t>122 </w:t>
            </w:r>
          </w:p>
        </w:tc>
        <w:tc>
          <w:tcPr>
            <w:tcW w:w="2977" w:type="dxa"/>
            <w:shd w:val="clear" w:color="auto" w:fill="FFFFFF"/>
          </w:tcPr>
          <w:p w14:paraId="406E9138" w14:textId="77777777" w:rsidR="00947DB0" w:rsidRPr="007A10F0" w:rsidRDefault="00947DB0">
            <w:pPr>
              <w:rPr>
                <w:sz w:val="20"/>
                <w:szCs w:val="20"/>
              </w:rPr>
            </w:pPr>
            <w:r w:rsidRPr="007A10F0">
              <w:rPr>
                <w:sz w:val="20"/>
                <w:szCs w:val="20"/>
              </w:rPr>
              <w:t xml:space="preserve">For each feature instance that does not OVERLAP OR is WITHIN an area of </w:t>
            </w:r>
            <w:proofErr w:type="spellStart"/>
            <w:r w:rsidRPr="007A10F0">
              <w:rPr>
                <w:sz w:val="20"/>
                <w:szCs w:val="20"/>
              </w:rPr>
              <w:t>dataCoverage</w:t>
            </w:r>
            <w:proofErr w:type="spellEnd"/>
          </w:p>
        </w:tc>
        <w:tc>
          <w:tcPr>
            <w:tcW w:w="1985" w:type="dxa"/>
            <w:shd w:val="clear" w:color="auto" w:fill="FFFFFF"/>
          </w:tcPr>
          <w:p w14:paraId="6CC5F79E" w14:textId="4BF14A69" w:rsidR="00947DB0" w:rsidRPr="007A10F0" w:rsidRDefault="00947DB0">
            <w:pPr>
              <w:rPr>
                <w:sz w:val="20"/>
                <w:szCs w:val="20"/>
              </w:rPr>
            </w:pPr>
            <w:r w:rsidRPr="007A10F0">
              <w:rPr>
                <w:sz w:val="20"/>
                <w:szCs w:val="20"/>
              </w:rPr>
              <w:t>Object outside area of coverage.</w:t>
            </w:r>
          </w:p>
        </w:tc>
        <w:tc>
          <w:tcPr>
            <w:tcW w:w="2211" w:type="dxa"/>
            <w:shd w:val="clear" w:color="auto" w:fill="FFFFFF"/>
          </w:tcPr>
          <w:p w14:paraId="01B96648" w14:textId="77777777" w:rsidR="00947DB0" w:rsidRPr="007A10F0" w:rsidRDefault="00947DB0">
            <w:pPr>
              <w:rPr>
                <w:sz w:val="20"/>
                <w:szCs w:val="20"/>
              </w:rPr>
            </w:pPr>
            <w:r w:rsidRPr="007A10F0">
              <w:rPr>
                <w:sz w:val="20"/>
                <w:szCs w:val="20"/>
              </w:rPr>
              <w:t>Remove object or amend coverage.</w:t>
            </w:r>
          </w:p>
        </w:tc>
        <w:tc>
          <w:tcPr>
            <w:tcW w:w="1350" w:type="dxa"/>
            <w:shd w:val="clear" w:color="auto" w:fill="FFFFFF"/>
          </w:tcPr>
          <w:p w14:paraId="5C65527B" w14:textId="77777777" w:rsidR="00947DB0" w:rsidRPr="007A10F0" w:rsidRDefault="00947DB0">
            <w:pPr>
              <w:rPr>
                <w:sz w:val="20"/>
                <w:szCs w:val="20"/>
              </w:rPr>
            </w:pPr>
            <w:r w:rsidRPr="007A10F0">
              <w:rPr>
                <w:sz w:val="20"/>
                <w:szCs w:val="20"/>
              </w:rPr>
              <w:t>PS 10.9</w:t>
            </w:r>
          </w:p>
          <w:p w14:paraId="409591A0" w14:textId="368425E5" w:rsidR="00947DB0" w:rsidRPr="007A10F0" w:rsidRDefault="00947DB0">
            <w:pPr>
              <w:rPr>
                <w:sz w:val="20"/>
                <w:szCs w:val="20"/>
              </w:rPr>
            </w:pPr>
            <w:r w:rsidRPr="007A10F0">
              <w:rPr>
                <w:sz w:val="20"/>
                <w:szCs w:val="20"/>
              </w:rPr>
              <w:t>DCEG 2.6.3</w:t>
            </w:r>
          </w:p>
        </w:tc>
        <w:tc>
          <w:tcPr>
            <w:tcW w:w="810" w:type="dxa"/>
            <w:shd w:val="clear" w:color="auto" w:fill="FFFFFF"/>
          </w:tcPr>
          <w:p w14:paraId="21B42D38" w14:textId="4F4C0801" w:rsidR="00947DB0" w:rsidRPr="007A10F0" w:rsidRDefault="00947DB0">
            <w:pPr>
              <w:rPr>
                <w:sz w:val="20"/>
                <w:szCs w:val="20"/>
              </w:rPr>
            </w:pPr>
            <w:r w:rsidRPr="007A10F0">
              <w:rPr>
                <w:sz w:val="20"/>
                <w:szCs w:val="20"/>
              </w:rPr>
              <w:t>B, S</w:t>
            </w:r>
          </w:p>
        </w:tc>
      </w:tr>
      <w:tr w:rsidR="00947DB0" w:rsidRPr="007A10F0" w14:paraId="56D3E5D2" w14:textId="18376EF3" w:rsidTr="003660BC">
        <w:trPr>
          <w:cantSplit/>
          <w:trHeight w:val="825"/>
        </w:trPr>
        <w:tc>
          <w:tcPr>
            <w:tcW w:w="562" w:type="dxa"/>
            <w:shd w:val="clear" w:color="auto" w:fill="FFFFFF"/>
          </w:tcPr>
          <w:p w14:paraId="4134F753" w14:textId="3D46EF10" w:rsidR="00947DB0" w:rsidRPr="007A10F0" w:rsidRDefault="00947DB0">
            <w:pPr>
              <w:jc w:val="center"/>
              <w:rPr>
                <w:sz w:val="20"/>
                <w:szCs w:val="20"/>
              </w:rPr>
            </w:pPr>
            <w:r w:rsidRPr="007A10F0">
              <w:rPr>
                <w:sz w:val="20"/>
                <w:szCs w:val="20"/>
              </w:rPr>
              <w:t>123 </w:t>
            </w:r>
          </w:p>
        </w:tc>
        <w:tc>
          <w:tcPr>
            <w:tcW w:w="2977" w:type="dxa"/>
            <w:shd w:val="clear" w:color="auto" w:fill="FFFFFF"/>
          </w:tcPr>
          <w:p w14:paraId="28010E49" w14:textId="09334189" w:rsidR="00947DB0" w:rsidRPr="007A10F0" w:rsidRDefault="00947DB0">
            <w:pPr>
              <w:rPr>
                <w:sz w:val="20"/>
                <w:szCs w:val="20"/>
              </w:rPr>
            </w:pPr>
            <w:r w:rsidRPr="007A10F0">
              <w:rPr>
                <w:sz w:val="20"/>
                <w:szCs w:val="20"/>
              </w:rPr>
              <w:t>For each feature instance which does not have a valid feature class label/code as defined by the feature catalogue.</w:t>
            </w:r>
          </w:p>
        </w:tc>
        <w:tc>
          <w:tcPr>
            <w:tcW w:w="1985" w:type="dxa"/>
            <w:shd w:val="clear" w:color="auto" w:fill="FFFFFF"/>
          </w:tcPr>
          <w:p w14:paraId="4B8DC5E9" w14:textId="77777777" w:rsidR="00947DB0" w:rsidRPr="007A10F0" w:rsidRDefault="00947DB0">
            <w:pPr>
              <w:rPr>
                <w:sz w:val="20"/>
                <w:szCs w:val="20"/>
              </w:rPr>
            </w:pPr>
            <w:r w:rsidRPr="007A10F0">
              <w:rPr>
                <w:sz w:val="20"/>
                <w:szCs w:val="20"/>
              </w:rPr>
              <w:t>Object has invalid feature class code.</w:t>
            </w:r>
          </w:p>
        </w:tc>
        <w:tc>
          <w:tcPr>
            <w:tcW w:w="2211" w:type="dxa"/>
            <w:shd w:val="clear" w:color="auto" w:fill="FFFFFF"/>
          </w:tcPr>
          <w:p w14:paraId="18EE48C0" w14:textId="77777777" w:rsidR="00947DB0" w:rsidRPr="007A10F0" w:rsidRDefault="00947DB0">
            <w:pPr>
              <w:rPr>
                <w:sz w:val="20"/>
                <w:szCs w:val="20"/>
              </w:rPr>
            </w:pPr>
            <w:r w:rsidRPr="007A10F0">
              <w:rPr>
                <w:sz w:val="20"/>
                <w:szCs w:val="20"/>
              </w:rPr>
              <w:t>Amend object class code.</w:t>
            </w:r>
          </w:p>
        </w:tc>
        <w:tc>
          <w:tcPr>
            <w:tcW w:w="1350" w:type="dxa"/>
            <w:shd w:val="clear" w:color="auto" w:fill="FFFFFF"/>
          </w:tcPr>
          <w:p w14:paraId="08699DB5" w14:textId="236DB06A" w:rsidR="00947DB0" w:rsidRPr="007A10F0" w:rsidRDefault="00947DB0">
            <w:pPr>
              <w:rPr>
                <w:sz w:val="20"/>
                <w:szCs w:val="20"/>
              </w:rPr>
            </w:pPr>
            <w:r w:rsidRPr="007A10F0">
              <w:rPr>
                <w:sz w:val="20"/>
                <w:szCs w:val="20"/>
              </w:rPr>
              <w:t>Logical consistency</w:t>
            </w:r>
          </w:p>
        </w:tc>
        <w:tc>
          <w:tcPr>
            <w:tcW w:w="810" w:type="dxa"/>
            <w:shd w:val="clear" w:color="auto" w:fill="FFFFFF"/>
          </w:tcPr>
          <w:p w14:paraId="21A81D32" w14:textId="2D9FD323" w:rsidR="00947DB0" w:rsidRPr="007A10F0" w:rsidRDefault="00947DB0">
            <w:pPr>
              <w:rPr>
                <w:sz w:val="20"/>
                <w:szCs w:val="20"/>
              </w:rPr>
            </w:pPr>
            <w:r w:rsidRPr="007A10F0">
              <w:rPr>
                <w:sz w:val="20"/>
                <w:szCs w:val="20"/>
              </w:rPr>
              <w:t>B, U</w:t>
            </w:r>
          </w:p>
        </w:tc>
      </w:tr>
      <w:tr w:rsidR="00947DB0" w:rsidRPr="007A10F0" w14:paraId="427D6DA6" w14:textId="4974D47D" w:rsidTr="003660BC">
        <w:trPr>
          <w:cantSplit/>
          <w:trHeight w:val="1050"/>
        </w:trPr>
        <w:tc>
          <w:tcPr>
            <w:tcW w:w="562" w:type="dxa"/>
            <w:shd w:val="clear" w:color="auto" w:fill="FFFFFF"/>
          </w:tcPr>
          <w:p w14:paraId="1A24848E" w14:textId="3423F832" w:rsidR="00947DB0" w:rsidRPr="007A10F0" w:rsidRDefault="00947DB0">
            <w:pPr>
              <w:jc w:val="center"/>
              <w:rPr>
                <w:sz w:val="20"/>
                <w:szCs w:val="20"/>
              </w:rPr>
            </w:pPr>
            <w:r w:rsidRPr="007A10F0">
              <w:rPr>
                <w:sz w:val="20"/>
                <w:szCs w:val="20"/>
              </w:rPr>
              <w:t>124 </w:t>
            </w:r>
          </w:p>
        </w:tc>
        <w:tc>
          <w:tcPr>
            <w:tcW w:w="2977" w:type="dxa"/>
            <w:shd w:val="clear" w:color="auto" w:fill="FFFFFF"/>
          </w:tcPr>
          <w:p w14:paraId="05FDF835" w14:textId="0E65D28E" w:rsidR="00947DB0" w:rsidRPr="007A10F0" w:rsidRDefault="00947DB0">
            <w:pPr>
              <w:rPr>
                <w:sz w:val="20"/>
                <w:szCs w:val="20"/>
              </w:rPr>
            </w:pPr>
            <w:r w:rsidRPr="007A10F0">
              <w:rPr>
                <w:sz w:val="20"/>
                <w:szCs w:val="20"/>
              </w:rPr>
              <w:t>For each attribute which does not have a valid attribute label/code as defined by the feature catalogue.</w:t>
            </w:r>
          </w:p>
        </w:tc>
        <w:tc>
          <w:tcPr>
            <w:tcW w:w="1985" w:type="dxa"/>
            <w:shd w:val="clear" w:color="auto" w:fill="FFFFFF"/>
          </w:tcPr>
          <w:p w14:paraId="7B27BAB4" w14:textId="77777777" w:rsidR="00947DB0" w:rsidRPr="007A10F0" w:rsidRDefault="00947DB0">
            <w:pPr>
              <w:rPr>
                <w:sz w:val="20"/>
                <w:szCs w:val="20"/>
              </w:rPr>
            </w:pPr>
            <w:r w:rsidRPr="007A10F0">
              <w:rPr>
                <w:sz w:val="20"/>
                <w:szCs w:val="20"/>
              </w:rPr>
              <w:t>Attribute has invalid attribute label/code.</w:t>
            </w:r>
          </w:p>
        </w:tc>
        <w:tc>
          <w:tcPr>
            <w:tcW w:w="2211" w:type="dxa"/>
            <w:shd w:val="clear" w:color="auto" w:fill="FFFFFF"/>
          </w:tcPr>
          <w:p w14:paraId="3E328719" w14:textId="77777777" w:rsidR="00947DB0" w:rsidRPr="007A10F0" w:rsidRDefault="00947DB0">
            <w:pPr>
              <w:rPr>
                <w:sz w:val="20"/>
                <w:szCs w:val="20"/>
              </w:rPr>
            </w:pPr>
            <w:r w:rsidRPr="007A10F0">
              <w:rPr>
                <w:sz w:val="20"/>
                <w:szCs w:val="20"/>
              </w:rPr>
              <w:t>Amend attribute label/code.</w:t>
            </w:r>
          </w:p>
        </w:tc>
        <w:tc>
          <w:tcPr>
            <w:tcW w:w="1350" w:type="dxa"/>
            <w:shd w:val="clear" w:color="auto" w:fill="FFFFFF"/>
          </w:tcPr>
          <w:p w14:paraId="33759FBA" w14:textId="4215A42E" w:rsidR="00947DB0" w:rsidRPr="007A10F0" w:rsidRDefault="00947DB0">
            <w:pPr>
              <w:rPr>
                <w:sz w:val="20"/>
                <w:szCs w:val="20"/>
              </w:rPr>
            </w:pPr>
            <w:r w:rsidRPr="007A10F0">
              <w:rPr>
                <w:sz w:val="20"/>
                <w:szCs w:val="20"/>
              </w:rPr>
              <w:t>Logical consistency</w:t>
            </w:r>
          </w:p>
        </w:tc>
        <w:tc>
          <w:tcPr>
            <w:tcW w:w="810" w:type="dxa"/>
            <w:shd w:val="clear" w:color="auto" w:fill="FFFFFF"/>
          </w:tcPr>
          <w:p w14:paraId="2208AAA2" w14:textId="1A8C63F7" w:rsidR="00947DB0" w:rsidRPr="007A10F0" w:rsidRDefault="00947DB0">
            <w:pPr>
              <w:rPr>
                <w:sz w:val="20"/>
                <w:szCs w:val="20"/>
              </w:rPr>
            </w:pPr>
            <w:r w:rsidRPr="007A10F0">
              <w:rPr>
                <w:sz w:val="20"/>
                <w:szCs w:val="20"/>
              </w:rPr>
              <w:t>B, U</w:t>
            </w:r>
          </w:p>
        </w:tc>
      </w:tr>
      <w:tr w:rsidR="00947DB0" w:rsidRPr="007A10F0" w14:paraId="36BEA013" w14:textId="4186DFEB" w:rsidTr="003660BC">
        <w:trPr>
          <w:cantSplit/>
          <w:trHeight w:val="1065"/>
        </w:trPr>
        <w:tc>
          <w:tcPr>
            <w:tcW w:w="562" w:type="dxa"/>
            <w:shd w:val="clear" w:color="auto" w:fill="FFFFFF"/>
          </w:tcPr>
          <w:p w14:paraId="60E4534B" w14:textId="09821F24" w:rsidR="00947DB0" w:rsidRPr="007A10F0" w:rsidRDefault="00947DB0">
            <w:pPr>
              <w:jc w:val="center"/>
              <w:rPr>
                <w:sz w:val="20"/>
                <w:szCs w:val="20"/>
              </w:rPr>
            </w:pPr>
            <w:r w:rsidRPr="007A10F0">
              <w:rPr>
                <w:sz w:val="20"/>
                <w:szCs w:val="20"/>
              </w:rPr>
              <w:t>125</w:t>
            </w:r>
          </w:p>
        </w:tc>
        <w:tc>
          <w:tcPr>
            <w:tcW w:w="2977" w:type="dxa"/>
            <w:shd w:val="clear" w:color="auto" w:fill="FFFFFF"/>
          </w:tcPr>
          <w:p w14:paraId="325C43DB" w14:textId="734B4462" w:rsidR="00947DB0" w:rsidRPr="007A10F0" w:rsidRDefault="00947DB0">
            <w:pPr>
              <w:rPr>
                <w:sz w:val="20"/>
                <w:szCs w:val="20"/>
              </w:rPr>
            </w:pPr>
            <w:r w:rsidRPr="007A10F0">
              <w:rPr>
                <w:sz w:val="20"/>
                <w:szCs w:val="20"/>
              </w:rPr>
              <w:t>For each feature object which contains attributes outside the list of permissible attributes for the feature class (as defined in the feature catalogue).</w:t>
            </w:r>
          </w:p>
        </w:tc>
        <w:tc>
          <w:tcPr>
            <w:tcW w:w="1985" w:type="dxa"/>
            <w:shd w:val="clear" w:color="auto" w:fill="FFFFFF"/>
          </w:tcPr>
          <w:p w14:paraId="18A3F9B5" w14:textId="2A56501B" w:rsidR="00947DB0" w:rsidRPr="007A10F0" w:rsidRDefault="00947DB0">
            <w:pPr>
              <w:rPr>
                <w:sz w:val="20"/>
                <w:szCs w:val="20"/>
              </w:rPr>
            </w:pPr>
            <w:r w:rsidRPr="007A10F0">
              <w:rPr>
                <w:sz w:val="20"/>
                <w:szCs w:val="20"/>
              </w:rPr>
              <w:t>Attribute not permitted on feature class.</w:t>
            </w:r>
          </w:p>
        </w:tc>
        <w:tc>
          <w:tcPr>
            <w:tcW w:w="2211" w:type="dxa"/>
            <w:shd w:val="clear" w:color="auto" w:fill="FFFFFF"/>
          </w:tcPr>
          <w:p w14:paraId="65AF63BA" w14:textId="77777777" w:rsidR="00947DB0" w:rsidRPr="007A10F0" w:rsidRDefault="00947DB0">
            <w:pPr>
              <w:rPr>
                <w:sz w:val="20"/>
                <w:szCs w:val="20"/>
              </w:rPr>
            </w:pPr>
            <w:r w:rsidRPr="007A10F0">
              <w:rPr>
                <w:sz w:val="20"/>
                <w:szCs w:val="20"/>
              </w:rPr>
              <w:t>Remove attribute.</w:t>
            </w:r>
          </w:p>
        </w:tc>
        <w:tc>
          <w:tcPr>
            <w:tcW w:w="1350" w:type="dxa"/>
            <w:shd w:val="clear" w:color="auto" w:fill="FFFFFF"/>
          </w:tcPr>
          <w:p w14:paraId="1491C1A5" w14:textId="5FF16298" w:rsidR="00947DB0" w:rsidRPr="007A10F0" w:rsidRDefault="00947DB0">
            <w:pPr>
              <w:rPr>
                <w:sz w:val="20"/>
                <w:szCs w:val="20"/>
              </w:rPr>
            </w:pPr>
            <w:r w:rsidRPr="007A10F0">
              <w:rPr>
                <w:sz w:val="20"/>
                <w:szCs w:val="20"/>
              </w:rPr>
              <w:t>Logical consistency</w:t>
            </w:r>
          </w:p>
        </w:tc>
        <w:tc>
          <w:tcPr>
            <w:tcW w:w="810" w:type="dxa"/>
            <w:shd w:val="clear" w:color="auto" w:fill="FFFFFF"/>
          </w:tcPr>
          <w:p w14:paraId="6E4916C1" w14:textId="649691A2" w:rsidR="00947DB0" w:rsidRPr="007A10F0" w:rsidRDefault="00947DB0">
            <w:pPr>
              <w:rPr>
                <w:sz w:val="20"/>
                <w:szCs w:val="20"/>
              </w:rPr>
            </w:pPr>
            <w:r w:rsidRPr="007A10F0">
              <w:rPr>
                <w:sz w:val="20"/>
                <w:szCs w:val="20"/>
              </w:rPr>
              <w:t>B, U</w:t>
            </w:r>
          </w:p>
        </w:tc>
      </w:tr>
      <w:tr w:rsidR="00947DB0" w:rsidRPr="007A10F0" w14:paraId="4280F49D" w14:textId="04FAE8E5" w:rsidTr="003660BC">
        <w:trPr>
          <w:cantSplit/>
          <w:trHeight w:val="855"/>
        </w:trPr>
        <w:tc>
          <w:tcPr>
            <w:tcW w:w="562" w:type="dxa"/>
            <w:shd w:val="clear" w:color="auto" w:fill="FFFFFF"/>
          </w:tcPr>
          <w:p w14:paraId="397ADB0A" w14:textId="1DAC2E4A" w:rsidR="00947DB0" w:rsidRPr="007A10F0" w:rsidRDefault="00947DB0">
            <w:pPr>
              <w:jc w:val="center"/>
              <w:rPr>
                <w:sz w:val="20"/>
                <w:szCs w:val="20"/>
              </w:rPr>
            </w:pPr>
            <w:r w:rsidRPr="007A10F0">
              <w:rPr>
                <w:sz w:val="20"/>
                <w:szCs w:val="20"/>
              </w:rPr>
              <w:lastRenderedPageBreak/>
              <w:t>126</w:t>
            </w:r>
          </w:p>
        </w:tc>
        <w:tc>
          <w:tcPr>
            <w:tcW w:w="2977" w:type="dxa"/>
            <w:shd w:val="clear" w:color="auto" w:fill="FFFFFF"/>
          </w:tcPr>
          <w:p w14:paraId="3931DD88" w14:textId="7F674D9A" w:rsidR="00947DB0" w:rsidRPr="007A10F0" w:rsidRDefault="00947DB0">
            <w:pPr>
              <w:rPr>
                <w:sz w:val="20"/>
                <w:szCs w:val="20"/>
              </w:rPr>
            </w:pPr>
            <w:r w:rsidRPr="007A10F0">
              <w:rPr>
                <w:sz w:val="20"/>
                <w:szCs w:val="20"/>
              </w:rPr>
              <w:t xml:space="preserve">For each feature instance which is not COVERED_BY the combined coverage of </w:t>
            </w:r>
            <w:proofErr w:type="spellStart"/>
            <w:r w:rsidRPr="007A10F0">
              <w:rPr>
                <w:sz w:val="20"/>
                <w:szCs w:val="20"/>
              </w:rPr>
              <w:t>QualityOfNon</w:t>
            </w:r>
            <w:r>
              <w:rPr>
                <w:sz w:val="20"/>
                <w:szCs w:val="20"/>
              </w:rPr>
              <w:t>B</w:t>
            </w:r>
            <w:r w:rsidRPr="007A10F0">
              <w:rPr>
                <w:sz w:val="20"/>
                <w:szCs w:val="20"/>
              </w:rPr>
              <w:t>athymetricData</w:t>
            </w:r>
            <w:proofErr w:type="spellEnd"/>
            <w:r w:rsidRPr="007A10F0">
              <w:rPr>
                <w:sz w:val="20"/>
                <w:szCs w:val="20"/>
              </w:rPr>
              <w:t xml:space="preserve">  meta feature instance.</w:t>
            </w:r>
          </w:p>
        </w:tc>
        <w:tc>
          <w:tcPr>
            <w:tcW w:w="1985" w:type="dxa"/>
            <w:shd w:val="clear" w:color="auto" w:fill="FFFFFF"/>
          </w:tcPr>
          <w:p w14:paraId="490C8E83" w14:textId="3918FD43" w:rsidR="00947DB0" w:rsidRPr="007A10F0" w:rsidRDefault="00947DB0">
            <w:pPr>
              <w:rPr>
                <w:sz w:val="20"/>
                <w:szCs w:val="20"/>
              </w:rPr>
            </w:pPr>
            <w:r w:rsidRPr="007A10F0">
              <w:rPr>
                <w:sz w:val="20"/>
                <w:szCs w:val="20"/>
              </w:rPr>
              <w:t xml:space="preserve">Feature instance not covered by an </w:t>
            </w:r>
            <w:proofErr w:type="spellStart"/>
            <w:r w:rsidRPr="007A10F0">
              <w:rPr>
                <w:sz w:val="20"/>
                <w:szCs w:val="20"/>
              </w:rPr>
              <w:t>QualityOfNon</w:t>
            </w:r>
            <w:r>
              <w:rPr>
                <w:sz w:val="20"/>
                <w:szCs w:val="20"/>
              </w:rPr>
              <w:t>B</w:t>
            </w:r>
            <w:r w:rsidRPr="007A10F0">
              <w:rPr>
                <w:sz w:val="20"/>
                <w:szCs w:val="20"/>
              </w:rPr>
              <w:t>athymetricData</w:t>
            </w:r>
            <w:proofErr w:type="spellEnd"/>
            <w:r w:rsidRPr="007A10F0">
              <w:rPr>
                <w:sz w:val="20"/>
                <w:szCs w:val="20"/>
              </w:rPr>
              <w:t xml:space="preserve"> instance.</w:t>
            </w:r>
          </w:p>
        </w:tc>
        <w:tc>
          <w:tcPr>
            <w:tcW w:w="2211" w:type="dxa"/>
            <w:shd w:val="clear" w:color="auto" w:fill="FFFFFF"/>
          </w:tcPr>
          <w:p w14:paraId="01C404D8" w14:textId="097CECE7" w:rsidR="00947DB0" w:rsidRPr="007A10F0" w:rsidRDefault="00947DB0">
            <w:pPr>
              <w:rPr>
                <w:sz w:val="20"/>
                <w:szCs w:val="20"/>
              </w:rPr>
            </w:pPr>
            <w:r w:rsidRPr="007A10F0">
              <w:rPr>
                <w:sz w:val="20"/>
                <w:szCs w:val="20"/>
              </w:rPr>
              <w:t xml:space="preserve">Ensure full coverage of </w:t>
            </w:r>
            <w:proofErr w:type="spellStart"/>
            <w:r w:rsidRPr="007A10F0">
              <w:rPr>
                <w:sz w:val="20"/>
                <w:szCs w:val="20"/>
              </w:rPr>
              <w:t>QualityOfNon</w:t>
            </w:r>
            <w:r>
              <w:rPr>
                <w:sz w:val="20"/>
                <w:szCs w:val="20"/>
              </w:rPr>
              <w:t>B</w:t>
            </w:r>
            <w:r w:rsidRPr="007A10F0">
              <w:rPr>
                <w:sz w:val="20"/>
                <w:szCs w:val="20"/>
              </w:rPr>
              <w:t>athymetricData</w:t>
            </w:r>
            <w:proofErr w:type="spellEnd"/>
            <w:r w:rsidRPr="007A10F0">
              <w:rPr>
                <w:sz w:val="20"/>
                <w:szCs w:val="20"/>
              </w:rPr>
              <w:t xml:space="preserve"> instance</w:t>
            </w:r>
            <w:r w:rsidR="00BA2E54">
              <w:rPr>
                <w:sz w:val="20"/>
                <w:szCs w:val="20"/>
              </w:rPr>
              <w:t>.</w:t>
            </w:r>
          </w:p>
        </w:tc>
        <w:tc>
          <w:tcPr>
            <w:tcW w:w="1350" w:type="dxa"/>
            <w:shd w:val="clear" w:color="auto" w:fill="FFFFFF"/>
          </w:tcPr>
          <w:p w14:paraId="57FA905C" w14:textId="55222FF6" w:rsidR="00947DB0" w:rsidRPr="007A10F0" w:rsidRDefault="00947DB0">
            <w:pPr>
              <w:rPr>
                <w:sz w:val="20"/>
                <w:szCs w:val="20"/>
              </w:rPr>
            </w:pPr>
            <w:r w:rsidRPr="007A10F0">
              <w:rPr>
                <w:sz w:val="20"/>
                <w:szCs w:val="20"/>
              </w:rPr>
              <w:t>PS 10.11</w:t>
            </w:r>
          </w:p>
        </w:tc>
        <w:tc>
          <w:tcPr>
            <w:tcW w:w="810" w:type="dxa"/>
            <w:shd w:val="clear" w:color="auto" w:fill="FFFFFF"/>
          </w:tcPr>
          <w:p w14:paraId="28C5598E" w14:textId="54C8B911" w:rsidR="00947DB0" w:rsidRPr="007A10F0" w:rsidRDefault="00947DB0">
            <w:pPr>
              <w:rPr>
                <w:sz w:val="20"/>
                <w:szCs w:val="20"/>
              </w:rPr>
            </w:pPr>
            <w:r w:rsidRPr="007A10F0">
              <w:rPr>
                <w:sz w:val="20"/>
                <w:szCs w:val="20"/>
              </w:rPr>
              <w:t>B, S</w:t>
            </w:r>
          </w:p>
        </w:tc>
      </w:tr>
      <w:tr w:rsidR="00947DB0" w:rsidRPr="007A10F0" w14:paraId="43F4BE8F" w14:textId="3609778D" w:rsidTr="003660BC">
        <w:trPr>
          <w:cantSplit/>
          <w:trHeight w:val="313"/>
        </w:trPr>
        <w:tc>
          <w:tcPr>
            <w:tcW w:w="562" w:type="dxa"/>
            <w:shd w:val="clear" w:color="auto" w:fill="FFFFFF"/>
          </w:tcPr>
          <w:p w14:paraId="455B15B2" w14:textId="7EC69927" w:rsidR="00947DB0" w:rsidRPr="007A10F0" w:rsidRDefault="00947DB0">
            <w:pPr>
              <w:jc w:val="center"/>
              <w:rPr>
                <w:sz w:val="20"/>
                <w:szCs w:val="20"/>
              </w:rPr>
            </w:pPr>
            <w:r w:rsidRPr="007A10F0">
              <w:rPr>
                <w:sz w:val="20"/>
                <w:szCs w:val="20"/>
              </w:rPr>
              <w:t>127</w:t>
            </w:r>
          </w:p>
        </w:tc>
        <w:tc>
          <w:tcPr>
            <w:tcW w:w="2977" w:type="dxa"/>
            <w:shd w:val="clear" w:color="auto" w:fill="FFFFFF"/>
          </w:tcPr>
          <w:p w14:paraId="525C1C0A" w14:textId="77777777" w:rsidR="00947DB0" w:rsidRPr="007A10F0" w:rsidRDefault="00947DB0">
            <w:pPr>
              <w:rPr>
                <w:sz w:val="20"/>
                <w:szCs w:val="20"/>
              </w:rPr>
            </w:pPr>
            <w:r w:rsidRPr="007A10F0">
              <w:rPr>
                <w:sz w:val="20"/>
                <w:szCs w:val="20"/>
              </w:rPr>
              <w:t>If the order of the data in a dataset is not correct.</w:t>
            </w:r>
          </w:p>
        </w:tc>
        <w:tc>
          <w:tcPr>
            <w:tcW w:w="1985" w:type="dxa"/>
            <w:shd w:val="clear" w:color="auto" w:fill="FFFFFF"/>
          </w:tcPr>
          <w:p w14:paraId="32AC8553" w14:textId="77777777" w:rsidR="00947DB0" w:rsidRPr="007A10F0" w:rsidRDefault="00947DB0">
            <w:pPr>
              <w:rPr>
                <w:sz w:val="20"/>
                <w:szCs w:val="20"/>
              </w:rPr>
            </w:pPr>
            <w:r w:rsidRPr="007A10F0">
              <w:rPr>
                <w:sz w:val="20"/>
                <w:szCs w:val="20"/>
              </w:rPr>
              <w:t>Incorrect data order.</w:t>
            </w:r>
          </w:p>
        </w:tc>
        <w:tc>
          <w:tcPr>
            <w:tcW w:w="2211" w:type="dxa"/>
            <w:shd w:val="clear" w:color="auto" w:fill="FFFFFF"/>
          </w:tcPr>
          <w:p w14:paraId="1F8384E4" w14:textId="77777777" w:rsidR="00947DB0" w:rsidRPr="007A10F0" w:rsidRDefault="00947DB0">
            <w:pPr>
              <w:rPr>
                <w:sz w:val="20"/>
                <w:szCs w:val="20"/>
              </w:rPr>
            </w:pPr>
            <w:r w:rsidRPr="007A10F0">
              <w:rPr>
                <w:sz w:val="20"/>
                <w:szCs w:val="20"/>
              </w:rPr>
              <w:t>Amend data order.</w:t>
            </w:r>
          </w:p>
        </w:tc>
        <w:tc>
          <w:tcPr>
            <w:tcW w:w="1350" w:type="dxa"/>
            <w:shd w:val="clear" w:color="auto" w:fill="FFFFFF"/>
          </w:tcPr>
          <w:p w14:paraId="138DDA19" w14:textId="375962CB" w:rsidR="00947DB0" w:rsidRPr="007A10F0" w:rsidRDefault="00947DB0">
            <w:pPr>
              <w:rPr>
                <w:sz w:val="20"/>
                <w:szCs w:val="20"/>
              </w:rPr>
            </w:pPr>
            <w:r w:rsidRPr="007A10F0">
              <w:rPr>
                <w:sz w:val="20"/>
                <w:szCs w:val="20"/>
              </w:rPr>
              <w:t>PS 10.7.1</w:t>
            </w:r>
          </w:p>
        </w:tc>
        <w:tc>
          <w:tcPr>
            <w:tcW w:w="810" w:type="dxa"/>
            <w:shd w:val="clear" w:color="auto" w:fill="FFFFFF"/>
          </w:tcPr>
          <w:p w14:paraId="243C2355" w14:textId="0B49F5C8" w:rsidR="00947DB0" w:rsidRPr="007A10F0" w:rsidRDefault="00947DB0">
            <w:pPr>
              <w:rPr>
                <w:sz w:val="20"/>
                <w:szCs w:val="20"/>
              </w:rPr>
            </w:pPr>
            <w:r w:rsidRPr="007A10F0">
              <w:rPr>
                <w:sz w:val="20"/>
                <w:szCs w:val="20"/>
              </w:rPr>
              <w:t>B, U</w:t>
            </w:r>
          </w:p>
        </w:tc>
      </w:tr>
      <w:tr w:rsidR="00947DB0" w:rsidRPr="007A10F0" w14:paraId="2F423CD1" w14:textId="322435D1" w:rsidTr="003660BC">
        <w:trPr>
          <w:cantSplit/>
          <w:trHeight w:val="710"/>
        </w:trPr>
        <w:tc>
          <w:tcPr>
            <w:tcW w:w="562" w:type="dxa"/>
            <w:shd w:val="clear" w:color="auto" w:fill="FFFFFF"/>
          </w:tcPr>
          <w:p w14:paraId="499EE22B" w14:textId="049D2850" w:rsidR="00947DB0" w:rsidRPr="007A10F0" w:rsidRDefault="00947DB0" w:rsidP="006914C4">
            <w:pPr>
              <w:jc w:val="center"/>
              <w:rPr>
                <w:sz w:val="20"/>
                <w:szCs w:val="20"/>
              </w:rPr>
            </w:pPr>
            <w:r w:rsidRPr="007A10F0">
              <w:rPr>
                <w:sz w:val="20"/>
                <w:szCs w:val="20"/>
              </w:rPr>
              <w:t>128</w:t>
            </w:r>
          </w:p>
        </w:tc>
        <w:tc>
          <w:tcPr>
            <w:tcW w:w="2977" w:type="dxa"/>
            <w:shd w:val="clear" w:color="auto" w:fill="FFFFFF"/>
          </w:tcPr>
          <w:p w14:paraId="6F576B4D" w14:textId="6BF24DCA" w:rsidR="00947DB0" w:rsidRPr="007A10F0" w:rsidRDefault="00947DB0" w:rsidP="006914C4">
            <w:pPr>
              <w:rPr>
                <w:sz w:val="20"/>
                <w:szCs w:val="20"/>
              </w:rPr>
            </w:pPr>
            <w:r w:rsidRPr="007A10F0">
              <w:rPr>
                <w:sz w:val="20"/>
                <w:szCs w:val="20"/>
              </w:rPr>
              <w:t>For each attribute instance where the total number of instances exceed the permitted number of instances</w:t>
            </w:r>
          </w:p>
        </w:tc>
        <w:tc>
          <w:tcPr>
            <w:tcW w:w="1985" w:type="dxa"/>
            <w:shd w:val="clear" w:color="auto" w:fill="FFFFFF"/>
          </w:tcPr>
          <w:p w14:paraId="07BC6775" w14:textId="4540A91D" w:rsidR="00947DB0" w:rsidRPr="007A10F0" w:rsidRDefault="00947DB0" w:rsidP="006914C4">
            <w:pPr>
              <w:rPr>
                <w:sz w:val="20"/>
                <w:szCs w:val="20"/>
              </w:rPr>
            </w:pPr>
            <w:r w:rsidRPr="007A10F0">
              <w:rPr>
                <w:sz w:val="20"/>
                <w:szCs w:val="20"/>
              </w:rPr>
              <w:t>Too many instances of attribute.</w:t>
            </w:r>
          </w:p>
        </w:tc>
        <w:tc>
          <w:tcPr>
            <w:tcW w:w="2211" w:type="dxa"/>
            <w:shd w:val="clear" w:color="auto" w:fill="FFFFFF"/>
          </w:tcPr>
          <w:p w14:paraId="61D997FE" w14:textId="5CA492F4" w:rsidR="00947DB0" w:rsidRPr="007A10F0" w:rsidRDefault="00947DB0" w:rsidP="006914C4">
            <w:pPr>
              <w:rPr>
                <w:sz w:val="20"/>
                <w:szCs w:val="20"/>
              </w:rPr>
            </w:pPr>
            <w:r w:rsidRPr="007A10F0">
              <w:rPr>
                <w:sz w:val="20"/>
                <w:szCs w:val="20"/>
              </w:rPr>
              <w:t>Ensure correct attribute encoding.</w:t>
            </w:r>
          </w:p>
        </w:tc>
        <w:tc>
          <w:tcPr>
            <w:tcW w:w="1350" w:type="dxa"/>
            <w:shd w:val="clear" w:color="auto" w:fill="FFFFFF"/>
          </w:tcPr>
          <w:p w14:paraId="73A8D6B8" w14:textId="03FC2003" w:rsidR="00947DB0" w:rsidRPr="007A10F0" w:rsidRDefault="00947DB0" w:rsidP="006914C4">
            <w:pPr>
              <w:rPr>
                <w:sz w:val="20"/>
                <w:szCs w:val="20"/>
              </w:rPr>
            </w:pPr>
            <w:r w:rsidRPr="007A10F0">
              <w:rPr>
                <w:sz w:val="20"/>
                <w:szCs w:val="20"/>
              </w:rPr>
              <w:t>Logical consistency</w:t>
            </w:r>
          </w:p>
        </w:tc>
        <w:tc>
          <w:tcPr>
            <w:tcW w:w="810" w:type="dxa"/>
            <w:shd w:val="clear" w:color="auto" w:fill="FFFFFF"/>
          </w:tcPr>
          <w:p w14:paraId="323166C6" w14:textId="2F66A052" w:rsidR="00947DB0" w:rsidRPr="007A10F0" w:rsidRDefault="00947DB0" w:rsidP="006914C4">
            <w:pPr>
              <w:rPr>
                <w:sz w:val="20"/>
                <w:szCs w:val="20"/>
              </w:rPr>
            </w:pPr>
            <w:r w:rsidRPr="007A10F0">
              <w:rPr>
                <w:sz w:val="20"/>
                <w:szCs w:val="20"/>
              </w:rPr>
              <w:t>B, U</w:t>
            </w:r>
          </w:p>
        </w:tc>
      </w:tr>
      <w:tr w:rsidR="00947DB0" w:rsidRPr="007A10F0" w14:paraId="6585B995" w14:textId="2E2D217C" w:rsidTr="003660BC">
        <w:trPr>
          <w:cantSplit/>
          <w:trHeight w:val="710"/>
        </w:trPr>
        <w:tc>
          <w:tcPr>
            <w:tcW w:w="562" w:type="dxa"/>
            <w:shd w:val="clear" w:color="auto" w:fill="FFFFFF"/>
          </w:tcPr>
          <w:p w14:paraId="666255DE" w14:textId="1718AED4" w:rsidR="00947DB0" w:rsidRPr="007A10F0" w:rsidRDefault="00947DB0" w:rsidP="006914C4">
            <w:pPr>
              <w:jc w:val="center"/>
              <w:rPr>
                <w:sz w:val="20"/>
                <w:szCs w:val="20"/>
              </w:rPr>
            </w:pPr>
            <w:r w:rsidRPr="007A10F0">
              <w:rPr>
                <w:sz w:val="20"/>
                <w:szCs w:val="20"/>
              </w:rPr>
              <w:t>129</w:t>
            </w:r>
          </w:p>
        </w:tc>
        <w:tc>
          <w:tcPr>
            <w:tcW w:w="2977" w:type="dxa"/>
            <w:shd w:val="clear" w:color="auto" w:fill="FFFFFF"/>
          </w:tcPr>
          <w:p w14:paraId="65850C73" w14:textId="01E0067F" w:rsidR="00947DB0" w:rsidRPr="007A10F0" w:rsidRDefault="00947DB0" w:rsidP="006914C4">
            <w:pPr>
              <w:rPr>
                <w:sz w:val="20"/>
                <w:szCs w:val="20"/>
              </w:rPr>
            </w:pPr>
            <w:r w:rsidRPr="007A10F0">
              <w:rPr>
                <w:sz w:val="20"/>
                <w:szCs w:val="20"/>
              </w:rPr>
              <w:t xml:space="preserve">For each feature instance where </w:t>
            </w:r>
            <w:proofErr w:type="spellStart"/>
            <w:r w:rsidRPr="007A10F0">
              <w:rPr>
                <w:sz w:val="20"/>
                <w:szCs w:val="20"/>
              </w:rPr>
              <w:t>periodicDateRange</w:t>
            </w:r>
            <w:proofErr w:type="spellEnd"/>
            <w:r w:rsidRPr="007A10F0">
              <w:rPr>
                <w:sz w:val="20"/>
                <w:szCs w:val="20"/>
              </w:rPr>
              <w:t xml:space="preserve"> </w:t>
            </w:r>
            <w:proofErr w:type="spellStart"/>
            <w:r w:rsidRPr="007A10F0">
              <w:rPr>
                <w:sz w:val="20"/>
                <w:szCs w:val="20"/>
              </w:rPr>
              <w:t>subattributes</w:t>
            </w:r>
            <w:proofErr w:type="spellEnd"/>
            <w:r w:rsidRPr="007A10F0">
              <w:rPr>
                <w:sz w:val="20"/>
                <w:szCs w:val="20"/>
              </w:rPr>
              <w:t xml:space="preserve"> </w:t>
            </w:r>
            <w:proofErr w:type="spellStart"/>
            <w:r w:rsidRPr="007A10F0">
              <w:rPr>
                <w:sz w:val="20"/>
                <w:szCs w:val="20"/>
              </w:rPr>
              <w:t>dateEnd</w:t>
            </w:r>
            <w:proofErr w:type="spellEnd"/>
            <w:r w:rsidRPr="007A10F0">
              <w:rPr>
                <w:sz w:val="20"/>
                <w:szCs w:val="20"/>
              </w:rPr>
              <w:t xml:space="preserve"> and </w:t>
            </w:r>
            <w:proofErr w:type="spellStart"/>
            <w:r w:rsidRPr="007A10F0">
              <w:rPr>
                <w:sz w:val="20"/>
                <w:szCs w:val="20"/>
              </w:rPr>
              <w:t>dateStart</w:t>
            </w:r>
            <w:proofErr w:type="spellEnd"/>
            <w:r w:rsidRPr="007A10F0">
              <w:rPr>
                <w:sz w:val="20"/>
                <w:szCs w:val="20"/>
              </w:rPr>
              <w:t xml:space="preserve"> are </w:t>
            </w:r>
            <w:proofErr w:type="spellStart"/>
            <w:r w:rsidRPr="007A10F0">
              <w:rPr>
                <w:sz w:val="20"/>
                <w:szCs w:val="20"/>
              </w:rPr>
              <w:t>notNull</w:t>
            </w:r>
            <w:proofErr w:type="spellEnd"/>
            <w:r w:rsidRPr="007A10F0">
              <w:rPr>
                <w:sz w:val="20"/>
                <w:szCs w:val="20"/>
              </w:rPr>
              <w:t xml:space="preserve"> AND their values are identical.</w:t>
            </w:r>
          </w:p>
        </w:tc>
        <w:tc>
          <w:tcPr>
            <w:tcW w:w="1985" w:type="dxa"/>
            <w:shd w:val="clear" w:color="auto" w:fill="FFFFFF"/>
          </w:tcPr>
          <w:p w14:paraId="3C3B79B6" w14:textId="0A65F8C0" w:rsidR="00947DB0" w:rsidRPr="007A10F0" w:rsidRDefault="00947DB0" w:rsidP="006914C4">
            <w:pPr>
              <w:rPr>
                <w:sz w:val="20"/>
                <w:szCs w:val="20"/>
              </w:rPr>
            </w:pPr>
            <w:r w:rsidRPr="007A10F0">
              <w:rPr>
                <w:sz w:val="20"/>
                <w:szCs w:val="20"/>
              </w:rPr>
              <w:t xml:space="preserve">Object has identical values of </w:t>
            </w:r>
            <w:proofErr w:type="spellStart"/>
            <w:r w:rsidRPr="007A10F0">
              <w:rPr>
                <w:sz w:val="20"/>
                <w:szCs w:val="20"/>
              </w:rPr>
              <w:t>periodicDateRange</w:t>
            </w:r>
            <w:proofErr w:type="spellEnd"/>
            <w:r w:rsidRPr="007A10F0">
              <w:rPr>
                <w:sz w:val="20"/>
                <w:szCs w:val="20"/>
              </w:rPr>
              <w:t xml:space="preserve"> </w:t>
            </w:r>
            <w:proofErr w:type="spellStart"/>
            <w:r w:rsidRPr="007A10F0">
              <w:rPr>
                <w:sz w:val="20"/>
                <w:szCs w:val="20"/>
              </w:rPr>
              <w:t>subattributes</w:t>
            </w:r>
            <w:proofErr w:type="spellEnd"/>
            <w:r w:rsidRPr="007A10F0">
              <w:rPr>
                <w:sz w:val="20"/>
                <w:szCs w:val="20"/>
              </w:rPr>
              <w:t xml:space="preserve"> </w:t>
            </w:r>
            <w:proofErr w:type="spellStart"/>
            <w:r w:rsidRPr="007A10F0">
              <w:rPr>
                <w:sz w:val="20"/>
                <w:szCs w:val="20"/>
              </w:rPr>
              <w:t>dateEnd</w:t>
            </w:r>
            <w:proofErr w:type="spellEnd"/>
            <w:r w:rsidRPr="007A10F0">
              <w:rPr>
                <w:sz w:val="20"/>
                <w:szCs w:val="20"/>
              </w:rPr>
              <w:t xml:space="preserve"> and </w:t>
            </w:r>
            <w:proofErr w:type="spellStart"/>
            <w:r w:rsidRPr="007A10F0">
              <w:rPr>
                <w:sz w:val="20"/>
                <w:szCs w:val="20"/>
              </w:rPr>
              <w:t>dateStart</w:t>
            </w:r>
            <w:proofErr w:type="spellEnd"/>
            <w:r w:rsidRPr="007A10F0">
              <w:rPr>
                <w:sz w:val="20"/>
                <w:szCs w:val="20"/>
              </w:rPr>
              <w:t>.</w:t>
            </w:r>
          </w:p>
        </w:tc>
        <w:tc>
          <w:tcPr>
            <w:tcW w:w="2211" w:type="dxa"/>
            <w:shd w:val="clear" w:color="auto" w:fill="FFFFFF"/>
          </w:tcPr>
          <w:p w14:paraId="50B8FE1A" w14:textId="0504A397" w:rsidR="00947DB0" w:rsidRPr="007A10F0" w:rsidRDefault="00947DB0" w:rsidP="006914C4">
            <w:pPr>
              <w:rPr>
                <w:sz w:val="20"/>
                <w:szCs w:val="20"/>
              </w:rPr>
            </w:pPr>
            <w:r w:rsidRPr="007A10F0">
              <w:rPr>
                <w:sz w:val="20"/>
                <w:szCs w:val="20"/>
              </w:rPr>
              <w:t xml:space="preserve">Ensure values of </w:t>
            </w:r>
            <w:proofErr w:type="spellStart"/>
            <w:r w:rsidRPr="007A10F0">
              <w:rPr>
                <w:sz w:val="20"/>
                <w:szCs w:val="20"/>
              </w:rPr>
              <w:t>periodicDateRange</w:t>
            </w:r>
            <w:proofErr w:type="spellEnd"/>
            <w:r w:rsidRPr="007A10F0">
              <w:rPr>
                <w:sz w:val="20"/>
                <w:szCs w:val="20"/>
              </w:rPr>
              <w:t xml:space="preserve"> </w:t>
            </w:r>
            <w:proofErr w:type="spellStart"/>
            <w:r w:rsidRPr="007A10F0">
              <w:rPr>
                <w:sz w:val="20"/>
                <w:szCs w:val="20"/>
              </w:rPr>
              <w:t>subattributes</w:t>
            </w:r>
            <w:proofErr w:type="spellEnd"/>
            <w:r w:rsidRPr="007A10F0">
              <w:rPr>
                <w:sz w:val="20"/>
                <w:szCs w:val="20"/>
              </w:rPr>
              <w:t xml:space="preserve"> </w:t>
            </w:r>
            <w:proofErr w:type="spellStart"/>
            <w:r w:rsidRPr="007A10F0">
              <w:rPr>
                <w:sz w:val="20"/>
                <w:szCs w:val="20"/>
              </w:rPr>
              <w:t>dateEnd</w:t>
            </w:r>
            <w:proofErr w:type="spellEnd"/>
            <w:r w:rsidRPr="007A10F0">
              <w:rPr>
                <w:sz w:val="20"/>
                <w:szCs w:val="20"/>
              </w:rPr>
              <w:t xml:space="preserve"> and </w:t>
            </w:r>
            <w:proofErr w:type="spellStart"/>
            <w:r w:rsidRPr="007A10F0">
              <w:rPr>
                <w:sz w:val="20"/>
                <w:szCs w:val="20"/>
              </w:rPr>
              <w:t>dateStart</w:t>
            </w:r>
            <w:proofErr w:type="spellEnd"/>
            <w:r w:rsidRPr="007A10F0">
              <w:rPr>
                <w:sz w:val="20"/>
                <w:szCs w:val="20"/>
              </w:rPr>
              <w:t xml:space="preserve"> are logical.</w:t>
            </w:r>
          </w:p>
        </w:tc>
        <w:tc>
          <w:tcPr>
            <w:tcW w:w="1350" w:type="dxa"/>
            <w:shd w:val="clear" w:color="auto" w:fill="FFFFFF"/>
          </w:tcPr>
          <w:p w14:paraId="63F9141E" w14:textId="1E04870E" w:rsidR="00947DB0" w:rsidRPr="007A10F0" w:rsidRDefault="00947DB0" w:rsidP="006914C4">
            <w:pPr>
              <w:rPr>
                <w:sz w:val="20"/>
                <w:szCs w:val="20"/>
              </w:rPr>
            </w:pPr>
            <w:r w:rsidRPr="007A10F0">
              <w:rPr>
                <w:sz w:val="20"/>
                <w:szCs w:val="20"/>
              </w:rPr>
              <w:t>Logical consistency</w:t>
            </w:r>
          </w:p>
        </w:tc>
        <w:tc>
          <w:tcPr>
            <w:tcW w:w="810" w:type="dxa"/>
          </w:tcPr>
          <w:p w14:paraId="402A8F83" w14:textId="2C79D1FB" w:rsidR="00947DB0" w:rsidRPr="007A10F0" w:rsidRDefault="00947DB0" w:rsidP="006914C4">
            <w:pPr>
              <w:suppressAutoHyphens w:val="0"/>
              <w:rPr>
                <w:sz w:val="20"/>
                <w:szCs w:val="20"/>
              </w:rPr>
            </w:pPr>
            <w:r w:rsidRPr="007A10F0">
              <w:rPr>
                <w:sz w:val="20"/>
                <w:szCs w:val="20"/>
              </w:rPr>
              <w:t>B, U</w:t>
            </w:r>
          </w:p>
        </w:tc>
      </w:tr>
      <w:tr w:rsidR="00947DB0" w:rsidRPr="007A10F0" w14:paraId="2AF84D43" w14:textId="6108364B" w:rsidTr="003660BC">
        <w:trPr>
          <w:cantSplit/>
          <w:trHeight w:val="710"/>
        </w:trPr>
        <w:tc>
          <w:tcPr>
            <w:tcW w:w="562" w:type="dxa"/>
            <w:shd w:val="clear" w:color="auto" w:fill="FFFFFF"/>
          </w:tcPr>
          <w:p w14:paraId="61558F1C" w14:textId="0D332774" w:rsidR="00947DB0" w:rsidRPr="007A10F0" w:rsidRDefault="00947DB0" w:rsidP="006914C4">
            <w:pPr>
              <w:jc w:val="center"/>
              <w:rPr>
                <w:sz w:val="20"/>
                <w:szCs w:val="20"/>
              </w:rPr>
            </w:pPr>
            <w:r w:rsidRPr="007A10F0">
              <w:rPr>
                <w:sz w:val="20"/>
                <w:szCs w:val="20"/>
              </w:rPr>
              <w:t>130</w:t>
            </w:r>
          </w:p>
        </w:tc>
        <w:tc>
          <w:tcPr>
            <w:tcW w:w="2977" w:type="dxa"/>
            <w:shd w:val="clear" w:color="auto" w:fill="FFFFFF"/>
          </w:tcPr>
          <w:p w14:paraId="2A601F4E" w14:textId="2D79517A" w:rsidR="00947DB0" w:rsidRPr="007A10F0" w:rsidRDefault="00947DB0" w:rsidP="006914C4">
            <w:pPr>
              <w:rPr>
                <w:sz w:val="20"/>
                <w:szCs w:val="20"/>
              </w:rPr>
            </w:pPr>
            <w:r w:rsidRPr="007A10F0">
              <w:rPr>
                <w:sz w:val="20"/>
                <w:szCs w:val="20"/>
              </w:rPr>
              <w:t xml:space="preserve">For each feature instance where </w:t>
            </w:r>
            <w:proofErr w:type="spellStart"/>
            <w:r w:rsidRPr="007A10F0">
              <w:rPr>
                <w:sz w:val="20"/>
                <w:szCs w:val="20"/>
              </w:rPr>
              <w:t>periodicDateRange</w:t>
            </w:r>
            <w:proofErr w:type="spellEnd"/>
            <w:r w:rsidRPr="007A10F0">
              <w:rPr>
                <w:sz w:val="20"/>
                <w:szCs w:val="20"/>
              </w:rPr>
              <w:t xml:space="preserve"> </w:t>
            </w:r>
            <w:proofErr w:type="spellStart"/>
            <w:r w:rsidRPr="007A10F0">
              <w:rPr>
                <w:sz w:val="20"/>
                <w:szCs w:val="20"/>
              </w:rPr>
              <w:t>subattribute</w:t>
            </w:r>
            <w:proofErr w:type="spellEnd"/>
            <w:r w:rsidRPr="007A10F0">
              <w:rPr>
                <w:sz w:val="20"/>
                <w:szCs w:val="20"/>
              </w:rPr>
              <w:t xml:space="preserve"> </w:t>
            </w:r>
            <w:proofErr w:type="spellStart"/>
            <w:r w:rsidRPr="007A10F0">
              <w:rPr>
                <w:sz w:val="20"/>
                <w:szCs w:val="20"/>
              </w:rPr>
              <w:t>dateStartis</w:t>
            </w:r>
            <w:proofErr w:type="spellEnd"/>
            <w:r w:rsidRPr="007A10F0">
              <w:rPr>
                <w:sz w:val="20"/>
                <w:szCs w:val="20"/>
              </w:rPr>
              <w:t xml:space="preserve"> </w:t>
            </w:r>
            <w:proofErr w:type="spellStart"/>
            <w:r w:rsidRPr="007A10F0">
              <w:rPr>
                <w:sz w:val="20"/>
                <w:szCs w:val="20"/>
              </w:rPr>
              <w:t>notNull</w:t>
            </w:r>
            <w:proofErr w:type="spellEnd"/>
            <w:r w:rsidRPr="007A10F0">
              <w:rPr>
                <w:sz w:val="20"/>
                <w:szCs w:val="20"/>
              </w:rPr>
              <w:t xml:space="preserve"> AND </w:t>
            </w:r>
            <w:proofErr w:type="spellStart"/>
            <w:r w:rsidRPr="007A10F0">
              <w:rPr>
                <w:sz w:val="20"/>
                <w:szCs w:val="20"/>
              </w:rPr>
              <w:t>dateEnd</w:t>
            </w:r>
            <w:proofErr w:type="spellEnd"/>
            <w:r w:rsidRPr="007A10F0">
              <w:rPr>
                <w:sz w:val="20"/>
                <w:szCs w:val="20"/>
              </w:rPr>
              <w:t xml:space="preserve"> is Null OR not Present.</w:t>
            </w:r>
          </w:p>
        </w:tc>
        <w:tc>
          <w:tcPr>
            <w:tcW w:w="1985" w:type="dxa"/>
            <w:shd w:val="clear" w:color="auto" w:fill="FFFFFF"/>
          </w:tcPr>
          <w:p w14:paraId="449DD006" w14:textId="22378D70" w:rsidR="00947DB0" w:rsidRPr="007A10F0" w:rsidRDefault="00947DB0" w:rsidP="006914C4">
            <w:pPr>
              <w:rPr>
                <w:sz w:val="20"/>
                <w:szCs w:val="20"/>
              </w:rPr>
            </w:pPr>
            <w:r w:rsidRPr="007A10F0">
              <w:rPr>
                <w:sz w:val="20"/>
                <w:szCs w:val="20"/>
              </w:rPr>
              <w:t xml:space="preserve">Object has </w:t>
            </w:r>
            <w:proofErr w:type="spellStart"/>
            <w:r w:rsidRPr="007A10F0">
              <w:rPr>
                <w:sz w:val="20"/>
                <w:szCs w:val="20"/>
              </w:rPr>
              <w:t>dateStart</w:t>
            </w:r>
            <w:proofErr w:type="spellEnd"/>
            <w:r w:rsidRPr="007A10F0">
              <w:rPr>
                <w:sz w:val="20"/>
                <w:szCs w:val="20"/>
              </w:rPr>
              <w:t xml:space="preserve"> without a value of </w:t>
            </w:r>
            <w:proofErr w:type="spellStart"/>
            <w:r w:rsidRPr="007A10F0">
              <w:rPr>
                <w:sz w:val="20"/>
                <w:szCs w:val="20"/>
              </w:rPr>
              <w:t>dateEnd</w:t>
            </w:r>
            <w:proofErr w:type="spellEnd"/>
            <w:r w:rsidRPr="007A10F0">
              <w:rPr>
                <w:sz w:val="20"/>
                <w:szCs w:val="20"/>
              </w:rPr>
              <w:t>.</w:t>
            </w:r>
          </w:p>
        </w:tc>
        <w:tc>
          <w:tcPr>
            <w:tcW w:w="2211" w:type="dxa"/>
            <w:shd w:val="clear" w:color="auto" w:fill="FFFFFF"/>
          </w:tcPr>
          <w:p w14:paraId="7542441A" w14:textId="298B69A6" w:rsidR="00947DB0" w:rsidRPr="007A10F0" w:rsidRDefault="00947DB0" w:rsidP="006914C4">
            <w:pPr>
              <w:rPr>
                <w:sz w:val="20"/>
                <w:szCs w:val="20"/>
              </w:rPr>
            </w:pPr>
            <w:r w:rsidRPr="007A10F0">
              <w:rPr>
                <w:sz w:val="20"/>
                <w:szCs w:val="20"/>
              </w:rPr>
              <w:t xml:space="preserve">Populate </w:t>
            </w:r>
            <w:proofErr w:type="spellStart"/>
            <w:r w:rsidRPr="007A10F0">
              <w:rPr>
                <w:sz w:val="20"/>
                <w:szCs w:val="20"/>
              </w:rPr>
              <w:t>dateEnd</w:t>
            </w:r>
            <w:proofErr w:type="spellEnd"/>
            <w:r w:rsidRPr="007A10F0">
              <w:rPr>
                <w:sz w:val="20"/>
                <w:szCs w:val="20"/>
              </w:rPr>
              <w:t xml:space="preserve"> or remove </w:t>
            </w:r>
            <w:proofErr w:type="spellStart"/>
            <w:r w:rsidRPr="007A10F0">
              <w:rPr>
                <w:sz w:val="20"/>
                <w:szCs w:val="20"/>
              </w:rPr>
              <w:t>dateStart</w:t>
            </w:r>
            <w:proofErr w:type="spellEnd"/>
            <w:r w:rsidRPr="007A10F0">
              <w:rPr>
                <w:sz w:val="20"/>
                <w:szCs w:val="20"/>
              </w:rPr>
              <w:t>.</w:t>
            </w:r>
          </w:p>
        </w:tc>
        <w:tc>
          <w:tcPr>
            <w:tcW w:w="1350" w:type="dxa"/>
            <w:shd w:val="clear" w:color="auto" w:fill="FFFFFF"/>
          </w:tcPr>
          <w:p w14:paraId="0A3B960E" w14:textId="6C68B594" w:rsidR="00947DB0" w:rsidRPr="007A10F0" w:rsidRDefault="00947DB0" w:rsidP="006914C4">
            <w:pPr>
              <w:rPr>
                <w:sz w:val="20"/>
                <w:szCs w:val="20"/>
              </w:rPr>
            </w:pPr>
            <w:r w:rsidRPr="007A10F0">
              <w:rPr>
                <w:sz w:val="20"/>
                <w:szCs w:val="20"/>
              </w:rPr>
              <w:t>Logical consistency</w:t>
            </w:r>
          </w:p>
        </w:tc>
        <w:tc>
          <w:tcPr>
            <w:tcW w:w="810" w:type="dxa"/>
          </w:tcPr>
          <w:p w14:paraId="45ADA932" w14:textId="587944B4" w:rsidR="00947DB0" w:rsidRPr="007A10F0" w:rsidRDefault="00947DB0" w:rsidP="006914C4">
            <w:pPr>
              <w:suppressAutoHyphens w:val="0"/>
              <w:rPr>
                <w:sz w:val="20"/>
                <w:szCs w:val="20"/>
              </w:rPr>
            </w:pPr>
            <w:r w:rsidRPr="007A10F0">
              <w:rPr>
                <w:sz w:val="20"/>
                <w:szCs w:val="20"/>
              </w:rPr>
              <w:t>B, U</w:t>
            </w:r>
          </w:p>
        </w:tc>
      </w:tr>
      <w:tr w:rsidR="00947DB0" w:rsidRPr="007A10F0" w14:paraId="3879E051" w14:textId="0C583D9D" w:rsidTr="003660BC">
        <w:trPr>
          <w:cantSplit/>
          <w:trHeight w:val="710"/>
        </w:trPr>
        <w:tc>
          <w:tcPr>
            <w:tcW w:w="562" w:type="dxa"/>
            <w:shd w:val="clear" w:color="auto" w:fill="FFFFFF"/>
          </w:tcPr>
          <w:p w14:paraId="7AE4D31D" w14:textId="73B2B8AC" w:rsidR="00947DB0" w:rsidRPr="007A10F0" w:rsidRDefault="00947DB0" w:rsidP="006914C4">
            <w:pPr>
              <w:jc w:val="center"/>
              <w:rPr>
                <w:sz w:val="20"/>
                <w:szCs w:val="20"/>
              </w:rPr>
            </w:pPr>
            <w:r w:rsidRPr="007A10F0">
              <w:rPr>
                <w:sz w:val="20"/>
                <w:szCs w:val="20"/>
              </w:rPr>
              <w:t>131</w:t>
            </w:r>
          </w:p>
        </w:tc>
        <w:tc>
          <w:tcPr>
            <w:tcW w:w="2977" w:type="dxa"/>
            <w:shd w:val="clear" w:color="auto" w:fill="FFFFFF"/>
          </w:tcPr>
          <w:p w14:paraId="378408A8" w14:textId="261BAE07" w:rsidR="00947DB0" w:rsidRPr="007A10F0" w:rsidRDefault="00947DB0" w:rsidP="006914C4">
            <w:pPr>
              <w:rPr>
                <w:sz w:val="20"/>
                <w:szCs w:val="20"/>
              </w:rPr>
            </w:pPr>
            <w:r w:rsidRPr="007A10F0">
              <w:rPr>
                <w:sz w:val="20"/>
                <w:szCs w:val="20"/>
              </w:rPr>
              <w:t xml:space="preserve">For each feature instance where </w:t>
            </w:r>
            <w:proofErr w:type="spellStart"/>
            <w:r w:rsidRPr="007A10F0">
              <w:rPr>
                <w:sz w:val="20"/>
                <w:szCs w:val="20"/>
              </w:rPr>
              <w:t>periodicDateRange</w:t>
            </w:r>
            <w:proofErr w:type="spellEnd"/>
            <w:r w:rsidRPr="007A10F0">
              <w:rPr>
                <w:sz w:val="20"/>
                <w:szCs w:val="20"/>
              </w:rPr>
              <w:t xml:space="preserve"> </w:t>
            </w:r>
            <w:proofErr w:type="spellStart"/>
            <w:r w:rsidRPr="007A10F0">
              <w:rPr>
                <w:sz w:val="20"/>
                <w:szCs w:val="20"/>
              </w:rPr>
              <w:t>subattribute</w:t>
            </w:r>
            <w:proofErr w:type="spellEnd"/>
            <w:r w:rsidRPr="007A10F0">
              <w:rPr>
                <w:sz w:val="20"/>
                <w:szCs w:val="20"/>
              </w:rPr>
              <w:t xml:space="preserve"> is </w:t>
            </w:r>
            <w:proofErr w:type="spellStart"/>
            <w:r w:rsidRPr="007A10F0">
              <w:rPr>
                <w:sz w:val="20"/>
                <w:szCs w:val="20"/>
              </w:rPr>
              <w:t>notNull</w:t>
            </w:r>
            <w:proofErr w:type="spellEnd"/>
            <w:r w:rsidRPr="007A10F0">
              <w:rPr>
                <w:sz w:val="20"/>
                <w:szCs w:val="20"/>
              </w:rPr>
              <w:t xml:space="preserve"> AND </w:t>
            </w:r>
            <w:proofErr w:type="spellStart"/>
            <w:r w:rsidRPr="007A10F0">
              <w:rPr>
                <w:sz w:val="20"/>
                <w:szCs w:val="20"/>
              </w:rPr>
              <w:t>dateStart</w:t>
            </w:r>
            <w:proofErr w:type="spellEnd"/>
            <w:r w:rsidRPr="007A10F0">
              <w:rPr>
                <w:sz w:val="20"/>
                <w:szCs w:val="20"/>
              </w:rPr>
              <w:t xml:space="preserve"> is Null OR not Present.</w:t>
            </w:r>
          </w:p>
        </w:tc>
        <w:tc>
          <w:tcPr>
            <w:tcW w:w="1985" w:type="dxa"/>
            <w:shd w:val="clear" w:color="auto" w:fill="FFFFFF"/>
          </w:tcPr>
          <w:p w14:paraId="5F4CD817" w14:textId="2742298B" w:rsidR="00947DB0" w:rsidRPr="007A10F0" w:rsidRDefault="00947DB0" w:rsidP="006914C4">
            <w:pPr>
              <w:rPr>
                <w:sz w:val="20"/>
                <w:szCs w:val="20"/>
              </w:rPr>
            </w:pPr>
            <w:r w:rsidRPr="007A10F0">
              <w:rPr>
                <w:sz w:val="20"/>
                <w:szCs w:val="20"/>
              </w:rPr>
              <w:t xml:space="preserve">Object has </w:t>
            </w:r>
            <w:proofErr w:type="spellStart"/>
            <w:r w:rsidRPr="007A10F0">
              <w:rPr>
                <w:sz w:val="20"/>
                <w:szCs w:val="20"/>
              </w:rPr>
              <w:t>dateEnd</w:t>
            </w:r>
            <w:proofErr w:type="spellEnd"/>
            <w:r w:rsidRPr="007A10F0">
              <w:rPr>
                <w:sz w:val="20"/>
                <w:szCs w:val="20"/>
              </w:rPr>
              <w:t xml:space="preserve"> without a value of </w:t>
            </w:r>
            <w:proofErr w:type="spellStart"/>
            <w:r w:rsidRPr="007A10F0">
              <w:rPr>
                <w:sz w:val="20"/>
                <w:szCs w:val="20"/>
              </w:rPr>
              <w:t>dateStart</w:t>
            </w:r>
            <w:proofErr w:type="spellEnd"/>
            <w:r w:rsidRPr="007A10F0">
              <w:rPr>
                <w:sz w:val="20"/>
                <w:szCs w:val="20"/>
              </w:rPr>
              <w:t>.</w:t>
            </w:r>
          </w:p>
        </w:tc>
        <w:tc>
          <w:tcPr>
            <w:tcW w:w="2211" w:type="dxa"/>
            <w:shd w:val="clear" w:color="auto" w:fill="FFFFFF"/>
          </w:tcPr>
          <w:p w14:paraId="220ADA00" w14:textId="3C2C5201" w:rsidR="00947DB0" w:rsidRPr="007A10F0" w:rsidRDefault="00947DB0" w:rsidP="006914C4">
            <w:pPr>
              <w:rPr>
                <w:sz w:val="20"/>
                <w:szCs w:val="20"/>
              </w:rPr>
            </w:pPr>
            <w:r w:rsidRPr="007A10F0">
              <w:rPr>
                <w:sz w:val="20"/>
                <w:szCs w:val="20"/>
              </w:rPr>
              <w:t xml:space="preserve">Populate </w:t>
            </w:r>
            <w:proofErr w:type="spellStart"/>
            <w:r w:rsidRPr="007A10F0">
              <w:rPr>
                <w:sz w:val="20"/>
                <w:szCs w:val="20"/>
              </w:rPr>
              <w:t>dateStart</w:t>
            </w:r>
            <w:proofErr w:type="spellEnd"/>
            <w:r w:rsidRPr="007A10F0">
              <w:rPr>
                <w:sz w:val="20"/>
                <w:szCs w:val="20"/>
              </w:rPr>
              <w:t xml:space="preserve"> or remove </w:t>
            </w:r>
            <w:proofErr w:type="spellStart"/>
            <w:r w:rsidRPr="007A10F0">
              <w:rPr>
                <w:sz w:val="20"/>
                <w:szCs w:val="20"/>
              </w:rPr>
              <w:t>dateEnd</w:t>
            </w:r>
            <w:proofErr w:type="spellEnd"/>
            <w:r w:rsidRPr="007A10F0">
              <w:rPr>
                <w:sz w:val="20"/>
                <w:szCs w:val="20"/>
              </w:rPr>
              <w:t>.</w:t>
            </w:r>
          </w:p>
        </w:tc>
        <w:tc>
          <w:tcPr>
            <w:tcW w:w="1350" w:type="dxa"/>
            <w:shd w:val="clear" w:color="auto" w:fill="FFFFFF"/>
          </w:tcPr>
          <w:p w14:paraId="1559FE34" w14:textId="531EC877" w:rsidR="00947DB0" w:rsidRPr="007A10F0" w:rsidRDefault="00947DB0" w:rsidP="006914C4">
            <w:pPr>
              <w:rPr>
                <w:sz w:val="20"/>
                <w:szCs w:val="20"/>
              </w:rPr>
            </w:pPr>
            <w:r w:rsidRPr="007A10F0">
              <w:rPr>
                <w:sz w:val="20"/>
                <w:szCs w:val="20"/>
              </w:rPr>
              <w:t>Logical consistency</w:t>
            </w:r>
          </w:p>
        </w:tc>
        <w:tc>
          <w:tcPr>
            <w:tcW w:w="810" w:type="dxa"/>
          </w:tcPr>
          <w:p w14:paraId="765DDB07" w14:textId="3F4D81E9" w:rsidR="00947DB0" w:rsidRPr="007A10F0" w:rsidRDefault="00947DB0" w:rsidP="006914C4">
            <w:pPr>
              <w:suppressAutoHyphens w:val="0"/>
              <w:rPr>
                <w:sz w:val="20"/>
                <w:szCs w:val="20"/>
              </w:rPr>
            </w:pPr>
            <w:r w:rsidRPr="007A10F0">
              <w:rPr>
                <w:sz w:val="20"/>
                <w:szCs w:val="20"/>
              </w:rPr>
              <w:t>B, U</w:t>
            </w:r>
          </w:p>
        </w:tc>
      </w:tr>
      <w:tr w:rsidR="00947DB0" w:rsidRPr="007A10F0" w14:paraId="34CDC1BA" w14:textId="08242A04" w:rsidTr="003660BC">
        <w:trPr>
          <w:cantSplit/>
          <w:trHeight w:val="710"/>
        </w:trPr>
        <w:tc>
          <w:tcPr>
            <w:tcW w:w="562" w:type="dxa"/>
            <w:shd w:val="clear" w:color="auto" w:fill="FFFFFF"/>
          </w:tcPr>
          <w:p w14:paraId="23A4235D" w14:textId="340D5265" w:rsidR="00947DB0" w:rsidRPr="007A10F0" w:rsidRDefault="00947DB0" w:rsidP="006914C4">
            <w:pPr>
              <w:jc w:val="center"/>
              <w:rPr>
                <w:sz w:val="20"/>
                <w:szCs w:val="20"/>
              </w:rPr>
            </w:pPr>
            <w:r w:rsidRPr="007A10F0">
              <w:rPr>
                <w:sz w:val="20"/>
                <w:szCs w:val="20"/>
              </w:rPr>
              <w:t>132</w:t>
            </w:r>
          </w:p>
        </w:tc>
        <w:tc>
          <w:tcPr>
            <w:tcW w:w="2977" w:type="dxa"/>
            <w:shd w:val="clear" w:color="auto" w:fill="FFFFFF"/>
          </w:tcPr>
          <w:p w14:paraId="6AED7EE6" w14:textId="6460DD7E" w:rsidR="00947DB0" w:rsidRPr="007A10F0" w:rsidRDefault="00947DB0" w:rsidP="006914C4">
            <w:pPr>
              <w:rPr>
                <w:sz w:val="20"/>
                <w:szCs w:val="20"/>
              </w:rPr>
            </w:pPr>
            <w:r w:rsidRPr="007A10F0">
              <w:rPr>
                <w:sz w:val="20"/>
                <w:szCs w:val="20"/>
              </w:rPr>
              <w:t xml:space="preserve">For each linear geometry which contains vertices at a density Greater than 0.3mm at 1:10000. </w:t>
            </w:r>
          </w:p>
        </w:tc>
        <w:tc>
          <w:tcPr>
            <w:tcW w:w="1985" w:type="dxa"/>
            <w:shd w:val="clear" w:color="auto" w:fill="FFFFFF"/>
          </w:tcPr>
          <w:p w14:paraId="342A2EC6" w14:textId="093A31B8" w:rsidR="00947DB0" w:rsidRPr="007A10F0" w:rsidRDefault="00947DB0" w:rsidP="006914C4">
            <w:pPr>
              <w:rPr>
                <w:sz w:val="20"/>
                <w:szCs w:val="20"/>
              </w:rPr>
            </w:pPr>
            <w:r w:rsidRPr="007A10F0">
              <w:rPr>
                <w:sz w:val="20"/>
                <w:szCs w:val="20"/>
              </w:rPr>
              <w:t>Vertex density exceeds the allowable tolerance.</w:t>
            </w:r>
          </w:p>
        </w:tc>
        <w:tc>
          <w:tcPr>
            <w:tcW w:w="2211" w:type="dxa"/>
            <w:shd w:val="clear" w:color="auto" w:fill="FFFFFF"/>
          </w:tcPr>
          <w:p w14:paraId="51512716" w14:textId="18920B3B" w:rsidR="00947DB0" w:rsidRPr="007A10F0" w:rsidRDefault="00947DB0" w:rsidP="006914C4">
            <w:pPr>
              <w:rPr>
                <w:sz w:val="20"/>
                <w:szCs w:val="20"/>
              </w:rPr>
            </w:pPr>
            <w:proofErr w:type="spellStart"/>
            <w:r w:rsidRPr="007A10F0">
              <w:rPr>
                <w:sz w:val="20"/>
                <w:szCs w:val="20"/>
              </w:rPr>
              <w:t>Generalise</w:t>
            </w:r>
            <w:proofErr w:type="spellEnd"/>
            <w:r w:rsidRPr="007A10F0">
              <w:rPr>
                <w:sz w:val="20"/>
                <w:szCs w:val="20"/>
              </w:rPr>
              <w:t xml:space="preserve"> edge(s).</w:t>
            </w:r>
          </w:p>
        </w:tc>
        <w:tc>
          <w:tcPr>
            <w:tcW w:w="1350" w:type="dxa"/>
            <w:shd w:val="clear" w:color="auto" w:fill="FFFFFF"/>
          </w:tcPr>
          <w:p w14:paraId="315569EF" w14:textId="621AD93E" w:rsidR="00947DB0" w:rsidRPr="007A10F0" w:rsidRDefault="00947DB0" w:rsidP="006914C4">
            <w:pPr>
              <w:rPr>
                <w:sz w:val="20"/>
                <w:szCs w:val="20"/>
              </w:rPr>
            </w:pPr>
            <w:r w:rsidRPr="007A10F0">
              <w:rPr>
                <w:sz w:val="20"/>
                <w:szCs w:val="20"/>
              </w:rPr>
              <w:t>PS 6.1</w:t>
            </w:r>
          </w:p>
        </w:tc>
        <w:tc>
          <w:tcPr>
            <w:tcW w:w="810" w:type="dxa"/>
          </w:tcPr>
          <w:p w14:paraId="2201BBDE" w14:textId="1B7D9D4A" w:rsidR="00947DB0" w:rsidRPr="007A10F0" w:rsidRDefault="00947DB0" w:rsidP="006914C4">
            <w:pPr>
              <w:suppressAutoHyphens w:val="0"/>
              <w:rPr>
                <w:sz w:val="20"/>
                <w:szCs w:val="20"/>
              </w:rPr>
            </w:pPr>
            <w:r w:rsidRPr="007A10F0">
              <w:rPr>
                <w:sz w:val="20"/>
                <w:szCs w:val="20"/>
              </w:rPr>
              <w:t>B, U</w:t>
            </w:r>
          </w:p>
        </w:tc>
      </w:tr>
      <w:tr w:rsidR="00947DB0" w:rsidRPr="007A10F0" w14:paraId="28878400" w14:textId="77777777" w:rsidTr="003660BC">
        <w:trPr>
          <w:cantSplit/>
          <w:trHeight w:val="710"/>
        </w:trPr>
        <w:tc>
          <w:tcPr>
            <w:tcW w:w="562" w:type="dxa"/>
            <w:shd w:val="clear" w:color="auto" w:fill="FFFFFF"/>
          </w:tcPr>
          <w:p w14:paraId="30D5A1B4" w14:textId="2A476A57" w:rsidR="00947DB0" w:rsidRPr="007A10F0" w:rsidRDefault="00947DB0" w:rsidP="006914C4">
            <w:pPr>
              <w:jc w:val="center"/>
              <w:rPr>
                <w:sz w:val="20"/>
                <w:szCs w:val="20"/>
              </w:rPr>
            </w:pPr>
            <w:r w:rsidRPr="007A10F0">
              <w:rPr>
                <w:sz w:val="20"/>
                <w:szCs w:val="20"/>
              </w:rPr>
              <w:t>133</w:t>
            </w:r>
          </w:p>
        </w:tc>
        <w:tc>
          <w:tcPr>
            <w:tcW w:w="2977" w:type="dxa"/>
            <w:shd w:val="clear" w:color="auto" w:fill="FFFFFF"/>
          </w:tcPr>
          <w:p w14:paraId="0EA94FEF" w14:textId="57562C3F" w:rsidR="00947DB0" w:rsidRPr="007A10F0" w:rsidRDefault="00947DB0" w:rsidP="006914C4">
            <w:pPr>
              <w:rPr>
                <w:sz w:val="20"/>
                <w:szCs w:val="20"/>
              </w:rPr>
            </w:pPr>
            <w:r w:rsidRPr="007A10F0">
              <w:rPr>
                <w:sz w:val="20"/>
                <w:szCs w:val="20"/>
              </w:rPr>
              <w:t xml:space="preserve">For each instance of </w:t>
            </w:r>
            <w:proofErr w:type="spellStart"/>
            <w:r w:rsidRPr="007A10F0">
              <w:rPr>
                <w:sz w:val="20"/>
                <w:szCs w:val="20"/>
              </w:rPr>
              <w:t>ServiceHours</w:t>
            </w:r>
            <w:proofErr w:type="spellEnd"/>
            <w:r w:rsidRPr="007A10F0">
              <w:rPr>
                <w:sz w:val="20"/>
                <w:szCs w:val="20"/>
              </w:rPr>
              <w:t xml:space="preserve"> where an instance of </w:t>
            </w:r>
            <w:proofErr w:type="spellStart"/>
            <w:r>
              <w:rPr>
                <w:sz w:val="20"/>
                <w:szCs w:val="20"/>
              </w:rPr>
              <w:t>scheduleByDayOfWeek</w:t>
            </w:r>
            <w:proofErr w:type="spellEnd"/>
            <w:r w:rsidRPr="007A10F0">
              <w:rPr>
                <w:sz w:val="20"/>
                <w:szCs w:val="20"/>
              </w:rPr>
              <w:t xml:space="preserve"> attribute has temporal overlaps specified by </w:t>
            </w:r>
            <w:proofErr w:type="spellStart"/>
            <w:r>
              <w:rPr>
                <w:sz w:val="20"/>
                <w:szCs w:val="20"/>
              </w:rPr>
              <w:t>timeIntervalByDayOfWeek</w:t>
            </w:r>
            <w:proofErr w:type="spellEnd"/>
            <w:r w:rsidRPr="007A10F0">
              <w:rPr>
                <w:sz w:val="20"/>
                <w:szCs w:val="20"/>
              </w:rPr>
              <w:t xml:space="preserve"> attribute. </w:t>
            </w:r>
          </w:p>
        </w:tc>
        <w:tc>
          <w:tcPr>
            <w:tcW w:w="1985" w:type="dxa"/>
            <w:shd w:val="clear" w:color="auto" w:fill="FFFFFF"/>
          </w:tcPr>
          <w:p w14:paraId="106C39A0" w14:textId="131FE3EF" w:rsidR="00947DB0" w:rsidRPr="007A10F0" w:rsidRDefault="00947DB0" w:rsidP="006914C4">
            <w:pPr>
              <w:rPr>
                <w:sz w:val="20"/>
                <w:szCs w:val="20"/>
              </w:rPr>
            </w:pPr>
            <w:r w:rsidRPr="007A10F0">
              <w:rPr>
                <w:sz w:val="20"/>
                <w:szCs w:val="20"/>
              </w:rPr>
              <w:t xml:space="preserve">Time intervals within the same </w:t>
            </w:r>
            <w:proofErr w:type="spellStart"/>
            <w:r>
              <w:rPr>
                <w:sz w:val="20"/>
                <w:szCs w:val="20"/>
              </w:rPr>
              <w:t>scheduleByDayOfWeek</w:t>
            </w:r>
            <w:proofErr w:type="spellEnd"/>
            <w:r w:rsidRPr="007A10F0">
              <w:rPr>
                <w:sz w:val="20"/>
                <w:szCs w:val="20"/>
              </w:rPr>
              <w:t xml:space="preserve"> attribute overlap</w:t>
            </w:r>
            <w:r w:rsidR="00BA2E54">
              <w:rPr>
                <w:sz w:val="20"/>
                <w:szCs w:val="20"/>
              </w:rPr>
              <w:t>.</w:t>
            </w:r>
          </w:p>
        </w:tc>
        <w:tc>
          <w:tcPr>
            <w:tcW w:w="2211" w:type="dxa"/>
            <w:shd w:val="clear" w:color="auto" w:fill="FFFFFF"/>
          </w:tcPr>
          <w:p w14:paraId="22EB72A3" w14:textId="4C418963" w:rsidR="00947DB0" w:rsidRPr="007A10F0" w:rsidRDefault="00947DB0" w:rsidP="006914C4">
            <w:pPr>
              <w:rPr>
                <w:sz w:val="20"/>
                <w:szCs w:val="20"/>
              </w:rPr>
            </w:pPr>
            <w:r w:rsidRPr="007A10F0">
              <w:rPr>
                <w:sz w:val="20"/>
                <w:szCs w:val="20"/>
              </w:rPr>
              <w:t>Review time intervals and remove time overlap.</w:t>
            </w:r>
          </w:p>
        </w:tc>
        <w:tc>
          <w:tcPr>
            <w:tcW w:w="1350" w:type="dxa"/>
            <w:shd w:val="clear" w:color="auto" w:fill="FFFFFF"/>
          </w:tcPr>
          <w:p w14:paraId="3D99A3F1" w14:textId="1233C4CC" w:rsidR="00947DB0" w:rsidRPr="007A10F0" w:rsidRDefault="00947DB0" w:rsidP="006914C4">
            <w:pPr>
              <w:rPr>
                <w:sz w:val="20"/>
                <w:szCs w:val="20"/>
              </w:rPr>
            </w:pPr>
            <w:r w:rsidRPr="007A10F0">
              <w:rPr>
                <w:sz w:val="20"/>
                <w:szCs w:val="20"/>
              </w:rPr>
              <w:t>Logical consistency</w:t>
            </w:r>
          </w:p>
        </w:tc>
        <w:tc>
          <w:tcPr>
            <w:tcW w:w="810" w:type="dxa"/>
          </w:tcPr>
          <w:p w14:paraId="4D7B22BC" w14:textId="3D07EAF6" w:rsidR="00947DB0" w:rsidRPr="007A10F0" w:rsidRDefault="00947DB0" w:rsidP="006914C4">
            <w:pPr>
              <w:suppressAutoHyphens w:val="0"/>
              <w:rPr>
                <w:sz w:val="20"/>
                <w:szCs w:val="20"/>
              </w:rPr>
            </w:pPr>
            <w:r w:rsidRPr="007A10F0">
              <w:rPr>
                <w:sz w:val="20"/>
                <w:szCs w:val="20"/>
              </w:rPr>
              <w:t>B, U</w:t>
            </w:r>
          </w:p>
        </w:tc>
      </w:tr>
      <w:tr w:rsidR="00947DB0" w:rsidRPr="007A10F0" w14:paraId="0B8015EB" w14:textId="77777777" w:rsidTr="003660BC">
        <w:trPr>
          <w:cantSplit/>
          <w:trHeight w:val="710"/>
        </w:trPr>
        <w:tc>
          <w:tcPr>
            <w:tcW w:w="562" w:type="dxa"/>
            <w:shd w:val="clear" w:color="auto" w:fill="FFFFFF"/>
          </w:tcPr>
          <w:p w14:paraId="684EE2F9" w14:textId="221C013C" w:rsidR="00947DB0" w:rsidRPr="007A10F0" w:rsidRDefault="00947DB0" w:rsidP="000D3080">
            <w:pPr>
              <w:jc w:val="center"/>
              <w:rPr>
                <w:sz w:val="20"/>
                <w:szCs w:val="20"/>
              </w:rPr>
            </w:pPr>
            <w:r w:rsidRPr="007A10F0">
              <w:rPr>
                <w:sz w:val="20"/>
                <w:szCs w:val="20"/>
              </w:rPr>
              <w:t>134</w:t>
            </w:r>
          </w:p>
        </w:tc>
        <w:tc>
          <w:tcPr>
            <w:tcW w:w="2977" w:type="dxa"/>
            <w:shd w:val="clear" w:color="auto" w:fill="FFFFFF"/>
          </w:tcPr>
          <w:p w14:paraId="356658AD" w14:textId="731E22F5" w:rsidR="00947DB0" w:rsidRPr="007A10F0" w:rsidRDefault="00947DB0" w:rsidP="000D3080">
            <w:pPr>
              <w:rPr>
                <w:sz w:val="20"/>
                <w:szCs w:val="20"/>
              </w:rPr>
            </w:pPr>
            <w:r w:rsidRPr="007A10F0">
              <w:rPr>
                <w:sz w:val="20"/>
                <w:szCs w:val="20"/>
              </w:rPr>
              <w:t xml:space="preserve">For each instance of </w:t>
            </w:r>
            <w:proofErr w:type="spellStart"/>
            <w:r w:rsidRPr="007A10F0">
              <w:rPr>
                <w:sz w:val="20"/>
                <w:szCs w:val="20"/>
              </w:rPr>
              <w:t>ServiceHours</w:t>
            </w:r>
            <w:proofErr w:type="spellEnd"/>
            <w:r w:rsidRPr="007A10F0">
              <w:rPr>
                <w:sz w:val="20"/>
                <w:szCs w:val="20"/>
              </w:rPr>
              <w:t xml:space="preserve"> </w:t>
            </w:r>
            <w:r w:rsidR="00ED6FF0">
              <w:rPr>
                <w:sz w:val="20"/>
                <w:szCs w:val="20"/>
              </w:rPr>
              <w:t>with</w:t>
            </w:r>
            <w:r w:rsidRPr="007A10F0">
              <w:rPr>
                <w:sz w:val="20"/>
                <w:szCs w:val="20"/>
              </w:rPr>
              <w:t xml:space="preserve"> more than one instance of </w:t>
            </w:r>
            <w:proofErr w:type="spellStart"/>
            <w:r>
              <w:rPr>
                <w:sz w:val="20"/>
                <w:szCs w:val="20"/>
              </w:rPr>
              <w:t>scheduleByDayOfWeek</w:t>
            </w:r>
            <w:proofErr w:type="spellEnd"/>
            <w:r w:rsidRPr="007A10F0">
              <w:rPr>
                <w:sz w:val="20"/>
                <w:szCs w:val="20"/>
              </w:rPr>
              <w:t xml:space="preserve">, and where an instance of </w:t>
            </w:r>
            <w:proofErr w:type="spellStart"/>
            <w:r>
              <w:rPr>
                <w:sz w:val="20"/>
                <w:szCs w:val="20"/>
              </w:rPr>
              <w:t>scheduleByDayOfWeek</w:t>
            </w:r>
            <w:proofErr w:type="spellEnd"/>
            <w:r w:rsidRPr="007A10F0">
              <w:rPr>
                <w:sz w:val="20"/>
                <w:szCs w:val="20"/>
              </w:rPr>
              <w:t xml:space="preserve"> has a temporal overlap with another instance of </w:t>
            </w:r>
            <w:proofErr w:type="spellStart"/>
            <w:r>
              <w:rPr>
                <w:sz w:val="20"/>
                <w:szCs w:val="20"/>
              </w:rPr>
              <w:t>scheduleByDayOfWeek</w:t>
            </w:r>
            <w:proofErr w:type="spellEnd"/>
            <w:r w:rsidRPr="007A10F0">
              <w:rPr>
                <w:sz w:val="20"/>
                <w:szCs w:val="20"/>
              </w:rPr>
              <w:t>.</w:t>
            </w:r>
          </w:p>
        </w:tc>
        <w:tc>
          <w:tcPr>
            <w:tcW w:w="1985" w:type="dxa"/>
            <w:shd w:val="clear" w:color="auto" w:fill="FFFFFF"/>
          </w:tcPr>
          <w:p w14:paraId="3264C61B" w14:textId="497806D7" w:rsidR="00947DB0" w:rsidRPr="007A10F0" w:rsidRDefault="00947DB0" w:rsidP="000D3080">
            <w:pPr>
              <w:rPr>
                <w:sz w:val="20"/>
                <w:szCs w:val="20"/>
              </w:rPr>
            </w:pPr>
            <w:r w:rsidRPr="007A10F0">
              <w:rPr>
                <w:sz w:val="20"/>
                <w:szCs w:val="20"/>
              </w:rPr>
              <w:t>Schedule overlaps</w:t>
            </w:r>
            <w:r w:rsidR="00BA2E54">
              <w:rPr>
                <w:sz w:val="20"/>
                <w:szCs w:val="20"/>
              </w:rPr>
              <w:t>.</w:t>
            </w:r>
          </w:p>
        </w:tc>
        <w:tc>
          <w:tcPr>
            <w:tcW w:w="2211" w:type="dxa"/>
            <w:shd w:val="clear" w:color="auto" w:fill="FFFFFF"/>
          </w:tcPr>
          <w:p w14:paraId="5F10CACE" w14:textId="3B321FFF" w:rsidR="00947DB0" w:rsidRPr="007A10F0" w:rsidRDefault="00947DB0" w:rsidP="000D3080">
            <w:pPr>
              <w:rPr>
                <w:sz w:val="20"/>
                <w:szCs w:val="20"/>
              </w:rPr>
            </w:pPr>
            <w:r w:rsidRPr="007A10F0">
              <w:rPr>
                <w:sz w:val="20"/>
                <w:szCs w:val="20"/>
              </w:rPr>
              <w:t>Review service hour intervals and remove time overlap.</w:t>
            </w:r>
          </w:p>
        </w:tc>
        <w:tc>
          <w:tcPr>
            <w:tcW w:w="1350" w:type="dxa"/>
            <w:shd w:val="clear" w:color="auto" w:fill="FFFFFF"/>
          </w:tcPr>
          <w:p w14:paraId="2241283D" w14:textId="0D023CDA" w:rsidR="00947DB0" w:rsidRPr="007A10F0" w:rsidRDefault="00947DB0" w:rsidP="000D3080">
            <w:pPr>
              <w:rPr>
                <w:sz w:val="20"/>
                <w:szCs w:val="20"/>
              </w:rPr>
            </w:pPr>
            <w:r w:rsidRPr="007A10F0">
              <w:rPr>
                <w:sz w:val="20"/>
                <w:szCs w:val="20"/>
              </w:rPr>
              <w:t>Logical consistency</w:t>
            </w:r>
          </w:p>
        </w:tc>
        <w:tc>
          <w:tcPr>
            <w:tcW w:w="810" w:type="dxa"/>
          </w:tcPr>
          <w:p w14:paraId="2DC437F2" w14:textId="73CDB95A" w:rsidR="00947DB0" w:rsidRPr="007A10F0" w:rsidRDefault="00947DB0" w:rsidP="000D3080">
            <w:pPr>
              <w:suppressAutoHyphens w:val="0"/>
              <w:rPr>
                <w:sz w:val="20"/>
                <w:szCs w:val="20"/>
              </w:rPr>
            </w:pPr>
            <w:r w:rsidRPr="007A10F0">
              <w:rPr>
                <w:sz w:val="20"/>
                <w:szCs w:val="20"/>
              </w:rPr>
              <w:t>B, U</w:t>
            </w:r>
          </w:p>
        </w:tc>
      </w:tr>
      <w:tr w:rsidR="00947DB0" w:rsidRPr="007A10F0" w14:paraId="1E2AB94F" w14:textId="77777777" w:rsidTr="003660BC">
        <w:trPr>
          <w:cantSplit/>
          <w:trHeight w:val="710"/>
        </w:trPr>
        <w:tc>
          <w:tcPr>
            <w:tcW w:w="562" w:type="dxa"/>
            <w:shd w:val="clear" w:color="auto" w:fill="FFFFFF"/>
          </w:tcPr>
          <w:p w14:paraId="31750064" w14:textId="00FE2275" w:rsidR="00947DB0" w:rsidRPr="007A10F0" w:rsidRDefault="00947DB0" w:rsidP="000D3080">
            <w:pPr>
              <w:jc w:val="center"/>
              <w:rPr>
                <w:sz w:val="20"/>
                <w:szCs w:val="20"/>
              </w:rPr>
            </w:pPr>
            <w:r w:rsidRPr="007A10F0">
              <w:rPr>
                <w:sz w:val="20"/>
                <w:szCs w:val="20"/>
              </w:rPr>
              <w:t>135</w:t>
            </w:r>
          </w:p>
        </w:tc>
        <w:tc>
          <w:tcPr>
            <w:tcW w:w="2977" w:type="dxa"/>
            <w:shd w:val="clear" w:color="auto" w:fill="FFFFFF"/>
          </w:tcPr>
          <w:p w14:paraId="709CD531" w14:textId="662FF854" w:rsidR="00947DB0" w:rsidRPr="007A10F0" w:rsidRDefault="00947DB0" w:rsidP="000D3080">
            <w:pPr>
              <w:rPr>
                <w:sz w:val="20"/>
                <w:szCs w:val="20"/>
              </w:rPr>
            </w:pPr>
            <w:r w:rsidRPr="007A10F0">
              <w:rPr>
                <w:sz w:val="20"/>
                <w:szCs w:val="20"/>
              </w:rPr>
              <w:t>For each instance of a file referenced in the data and it is not present in the exchange set</w:t>
            </w:r>
            <w:r w:rsidR="00BA2E54">
              <w:rPr>
                <w:sz w:val="20"/>
                <w:szCs w:val="20"/>
              </w:rPr>
              <w:t>.</w:t>
            </w:r>
          </w:p>
        </w:tc>
        <w:tc>
          <w:tcPr>
            <w:tcW w:w="1985" w:type="dxa"/>
            <w:shd w:val="clear" w:color="auto" w:fill="FFFFFF"/>
          </w:tcPr>
          <w:p w14:paraId="4BABA2F9" w14:textId="6F5F687E" w:rsidR="00947DB0" w:rsidRPr="007A10F0" w:rsidRDefault="00947DB0" w:rsidP="000D3080">
            <w:pPr>
              <w:rPr>
                <w:sz w:val="20"/>
                <w:szCs w:val="20"/>
              </w:rPr>
            </w:pPr>
            <w:r w:rsidRPr="007A10F0">
              <w:rPr>
                <w:sz w:val="20"/>
                <w:szCs w:val="20"/>
              </w:rPr>
              <w:t>File referenced in the dataset is not present in the exchange set</w:t>
            </w:r>
            <w:r w:rsidR="00BA2E54">
              <w:rPr>
                <w:sz w:val="20"/>
                <w:szCs w:val="20"/>
              </w:rPr>
              <w:t>.</w:t>
            </w:r>
          </w:p>
        </w:tc>
        <w:tc>
          <w:tcPr>
            <w:tcW w:w="2211" w:type="dxa"/>
            <w:shd w:val="clear" w:color="auto" w:fill="FFFFFF"/>
          </w:tcPr>
          <w:p w14:paraId="12981323" w14:textId="21741A27" w:rsidR="00947DB0" w:rsidRPr="007A10F0" w:rsidRDefault="00947DB0" w:rsidP="000D3080">
            <w:pPr>
              <w:rPr>
                <w:sz w:val="20"/>
                <w:szCs w:val="20"/>
              </w:rPr>
            </w:pPr>
            <w:r w:rsidRPr="007A10F0">
              <w:rPr>
                <w:sz w:val="20"/>
                <w:szCs w:val="20"/>
              </w:rPr>
              <w:t>Add file to exchange set or remove reference to file.</w:t>
            </w:r>
          </w:p>
        </w:tc>
        <w:tc>
          <w:tcPr>
            <w:tcW w:w="1350" w:type="dxa"/>
            <w:shd w:val="clear" w:color="auto" w:fill="FFFFFF"/>
          </w:tcPr>
          <w:p w14:paraId="6F22CFAC" w14:textId="5FFCDF96" w:rsidR="00947DB0" w:rsidRPr="007A10F0" w:rsidRDefault="00947DB0" w:rsidP="000D3080">
            <w:pPr>
              <w:rPr>
                <w:sz w:val="20"/>
                <w:szCs w:val="20"/>
              </w:rPr>
            </w:pPr>
            <w:r w:rsidRPr="007A10F0">
              <w:rPr>
                <w:sz w:val="20"/>
                <w:szCs w:val="20"/>
              </w:rPr>
              <w:t>PS 11.4</w:t>
            </w:r>
          </w:p>
        </w:tc>
        <w:tc>
          <w:tcPr>
            <w:tcW w:w="810" w:type="dxa"/>
          </w:tcPr>
          <w:p w14:paraId="192AAA9C" w14:textId="111B5721" w:rsidR="00947DB0" w:rsidRPr="007A10F0" w:rsidRDefault="00947DB0" w:rsidP="000D3080">
            <w:pPr>
              <w:suppressAutoHyphens w:val="0"/>
              <w:rPr>
                <w:sz w:val="20"/>
                <w:szCs w:val="20"/>
              </w:rPr>
            </w:pPr>
            <w:r w:rsidRPr="007A10F0">
              <w:rPr>
                <w:sz w:val="20"/>
                <w:szCs w:val="20"/>
              </w:rPr>
              <w:t>B, S</w:t>
            </w:r>
          </w:p>
        </w:tc>
      </w:tr>
      <w:tr w:rsidR="00947DB0" w:rsidRPr="007A10F0" w14:paraId="154CD8E2" w14:textId="77777777" w:rsidTr="003660BC">
        <w:trPr>
          <w:cantSplit/>
          <w:trHeight w:val="710"/>
        </w:trPr>
        <w:tc>
          <w:tcPr>
            <w:tcW w:w="562" w:type="dxa"/>
            <w:shd w:val="clear" w:color="auto" w:fill="FFFFFF"/>
          </w:tcPr>
          <w:p w14:paraId="3515A5FE" w14:textId="726DF768" w:rsidR="00947DB0" w:rsidRPr="007A10F0" w:rsidRDefault="00947DB0" w:rsidP="000D3080">
            <w:pPr>
              <w:jc w:val="center"/>
              <w:rPr>
                <w:sz w:val="20"/>
                <w:szCs w:val="20"/>
              </w:rPr>
            </w:pPr>
            <w:r w:rsidRPr="007A10F0">
              <w:rPr>
                <w:sz w:val="20"/>
                <w:szCs w:val="20"/>
              </w:rPr>
              <w:t>136</w:t>
            </w:r>
          </w:p>
        </w:tc>
        <w:tc>
          <w:tcPr>
            <w:tcW w:w="2977" w:type="dxa"/>
            <w:shd w:val="clear" w:color="auto" w:fill="FFFFFF"/>
          </w:tcPr>
          <w:p w14:paraId="1A8DC0AA" w14:textId="59569AF0" w:rsidR="00947DB0" w:rsidRPr="007A10F0" w:rsidRDefault="00947DB0" w:rsidP="000D3080">
            <w:pPr>
              <w:rPr>
                <w:sz w:val="20"/>
                <w:szCs w:val="20"/>
              </w:rPr>
            </w:pPr>
            <w:r w:rsidRPr="007A10F0">
              <w:rPr>
                <w:sz w:val="20"/>
                <w:szCs w:val="20"/>
              </w:rPr>
              <w:t>For each instance of a dataset present in the exchange set and that does not have dataset discovery metadata.</w:t>
            </w:r>
          </w:p>
        </w:tc>
        <w:tc>
          <w:tcPr>
            <w:tcW w:w="1985" w:type="dxa"/>
            <w:shd w:val="clear" w:color="auto" w:fill="FFFFFF"/>
          </w:tcPr>
          <w:p w14:paraId="4B2506DC" w14:textId="3A388B55" w:rsidR="00947DB0" w:rsidRPr="007A10F0" w:rsidRDefault="00947DB0" w:rsidP="000D3080">
            <w:pPr>
              <w:rPr>
                <w:sz w:val="20"/>
                <w:szCs w:val="20"/>
              </w:rPr>
            </w:pPr>
            <w:r w:rsidRPr="007A10F0">
              <w:rPr>
                <w:sz w:val="20"/>
                <w:szCs w:val="20"/>
              </w:rPr>
              <w:t>Dataset discovery metadata is missing for dataset</w:t>
            </w:r>
            <w:r w:rsidR="00BA2E54">
              <w:rPr>
                <w:sz w:val="20"/>
                <w:szCs w:val="20"/>
              </w:rPr>
              <w:t>.</w:t>
            </w:r>
          </w:p>
        </w:tc>
        <w:tc>
          <w:tcPr>
            <w:tcW w:w="2211" w:type="dxa"/>
            <w:shd w:val="clear" w:color="auto" w:fill="FFFFFF"/>
          </w:tcPr>
          <w:p w14:paraId="6684FC3D" w14:textId="2646028A" w:rsidR="00947DB0" w:rsidRPr="007A10F0" w:rsidRDefault="00947DB0" w:rsidP="000D3080">
            <w:pPr>
              <w:rPr>
                <w:sz w:val="20"/>
                <w:szCs w:val="20"/>
              </w:rPr>
            </w:pPr>
            <w:r w:rsidRPr="007A10F0">
              <w:rPr>
                <w:sz w:val="20"/>
                <w:szCs w:val="20"/>
              </w:rPr>
              <w:t>Add dataset discovery metadata</w:t>
            </w:r>
            <w:r w:rsidR="00BA2E54">
              <w:rPr>
                <w:sz w:val="20"/>
                <w:szCs w:val="20"/>
              </w:rPr>
              <w:t>.</w:t>
            </w:r>
          </w:p>
        </w:tc>
        <w:tc>
          <w:tcPr>
            <w:tcW w:w="1350" w:type="dxa"/>
            <w:shd w:val="clear" w:color="auto" w:fill="FFFFFF"/>
          </w:tcPr>
          <w:p w14:paraId="16CD9398" w14:textId="031A6CB1" w:rsidR="00947DB0" w:rsidRPr="007A10F0" w:rsidRDefault="00947DB0" w:rsidP="000D3080">
            <w:pPr>
              <w:rPr>
                <w:sz w:val="20"/>
                <w:szCs w:val="20"/>
              </w:rPr>
            </w:pPr>
            <w:r w:rsidRPr="007A10F0">
              <w:rPr>
                <w:sz w:val="20"/>
                <w:szCs w:val="20"/>
              </w:rPr>
              <w:t>PS 14.2, 14.3</w:t>
            </w:r>
          </w:p>
        </w:tc>
        <w:tc>
          <w:tcPr>
            <w:tcW w:w="810" w:type="dxa"/>
          </w:tcPr>
          <w:p w14:paraId="6BC80EB9" w14:textId="13D024B4" w:rsidR="00947DB0" w:rsidRPr="007A10F0" w:rsidRDefault="00947DB0" w:rsidP="000D3080">
            <w:pPr>
              <w:suppressAutoHyphens w:val="0"/>
              <w:rPr>
                <w:sz w:val="20"/>
                <w:szCs w:val="20"/>
              </w:rPr>
            </w:pPr>
            <w:r w:rsidRPr="007A10F0">
              <w:rPr>
                <w:sz w:val="20"/>
                <w:szCs w:val="20"/>
              </w:rPr>
              <w:t>B, U</w:t>
            </w:r>
          </w:p>
        </w:tc>
      </w:tr>
      <w:tr w:rsidR="00947DB0" w:rsidRPr="007A10F0" w14:paraId="5A0D5D82" w14:textId="77777777" w:rsidTr="003660BC">
        <w:trPr>
          <w:cantSplit/>
          <w:trHeight w:val="710"/>
        </w:trPr>
        <w:tc>
          <w:tcPr>
            <w:tcW w:w="562" w:type="dxa"/>
            <w:shd w:val="clear" w:color="auto" w:fill="FFFFFF"/>
          </w:tcPr>
          <w:p w14:paraId="7271DCC3" w14:textId="2DA4E959" w:rsidR="00947DB0" w:rsidRPr="007A10F0" w:rsidRDefault="00947DB0" w:rsidP="000D3080">
            <w:pPr>
              <w:jc w:val="center"/>
              <w:rPr>
                <w:sz w:val="20"/>
                <w:szCs w:val="20"/>
              </w:rPr>
            </w:pPr>
            <w:r w:rsidRPr="007A10F0">
              <w:rPr>
                <w:sz w:val="20"/>
                <w:szCs w:val="20"/>
              </w:rPr>
              <w:t>137</w:t>
            </w:r>
          </w:p>
        </w:tc>
        <w:tc>
          <w:tcPr>
            <w:tcW w:w="2977" w:type="dxa"/>
            <w:shd w:val="clear" w:color="auto" w:fill="FFFFFF"/>
          </w:tcPr>
          <w:p w14:paraId="152F135D" w14:textId="6A82BCA8" w:rsidR="00947DB0" w:rsidRPr="007A10F0" w:rsidRDefault="00947DB0" w:rsidP="000D3080">
            <w:pPr>
              <w:rPr>
                <w:sz w:val="20"/>
                <w:szCs w:val="20"/>
              </w:rPr>
            </w:pPr>
            <w:r w:rsidRPr="007A10F0">
              <w:rPr>
                <w:sz w:val="20"/>
                <w:szCs w:val="20"/>
              </w:rPr>
              <w:t>For each instance of a support file present in the exchange set and that does not have support file discovery metadata.</w:t>
            </w:r>
          </w:p>
        </w:tc>
        <w:tc>
          <w:tcPr>
            <w:tcW w:w="1985" w:type="dxa"/>
            <w:shd w:val="clear" w:color="auto" w:fill="FFFFFF"/>
          </w:tcPr>
          <w:p w14:paraId="4A068743" w14:textId="521AE8E9" w:rsidR="00947DB0" w:rsidRPr="007A10F0" w:rsidRDefault="00947DB0" w:rsidP="000D3080">
            <w:pPr>
              <w:rPr>
                <w:sz w:val="20"/>
                <w:szCs w:val="20"/>
              </w:rPr>
            </w:pPr>
            <w:r w:rsidRPr="007A10F0">
              <w:rPr>
                <w:sz w:val="20"/>
                <w:szCs w:val="20"/>
              </w:rPr>
              <w:t>Support file discovery metadata is missing for support file.</w:t>
            </w:r>
          </w:p>
        </w:tc>
        <w:tc>
          <w:tcPr>
            <w:tcW w:w="2211" w:type="dxa"/>
            <w:shd w:val="clear" w:color="auto" w:fill="FFFFFF"/>
          </w:tcPr>
          <w:p w14:paraId="7780032F" w14:textId="66DC269F" w:rsidR="00947DB0" w:rsidRPr="007A10F0" w:rsidRDefault="00947DB0" w:rsidP="000D3080">
            <w:pPr>
              <w:rPr>
                <w:sz w:val="20"/>
                <w:szCs w:val="20"/>
              </w:rPr>
            </w:pPr>
            <w:r w:rsidRPr="007A10F0">
              <w:rPr>
                <w:sz w:val="20"/>
                <w:szCs w:val="20"/>
              </w:rPr>
              <w:t>Support file discovery metadata</w:t>
            </w:r>
            <w:r w:rsidR="00BA2E54">
              <w:rPr>
                <w:sz w:val="20"/>
                <w:szCs w:val="20"/>
              </w:rPr>
              <w:t>.</w:t>
            </w:r>
          </w:p>
        </w:tc>
        <w:tc>
          <w:tcPr>
            <w:tcW w:w="1350" w:type="dxa"/>
            <w:shd w:val="clear" w:color="auto" w:fill="FFFFFF"/>
          </w:tcPr>
          <w:p w14:paraId="050706DB" w14:textId="27C864B2" w:rsidR="00947DB0" w:rsidRPr="007A10F0" w:rsidRDefault="00947DB0" w:rsidP="000D3080">
            <w:pPr>
              <w:rPr>
                <w:sz w:val="20"/>
                <w:szCs w:val="20"/>
              </w:rPr>
            </w:pPr>
            <w:r w:rsidRPr="007A10F0">
              <w:rPr>
                <w:sz w:val="20"/>
                <w:szCs w:val="20"/>
              </w:rPr>
              <w:t>PS 14.3</w:t>
            </w:r>
          </w:p>
        </w:tc>
        <w:tc>
          <w:tcPr>
            <w:tcW w:w="810" w:type="dxa"/>
          </w:tcPr>
          <w:p w14:paraId="456587E5" w14:textId="331CD998" w:rsidR="00947DB0" w:rsidRPr="007A10F0" w:rsidRDefault="00947DB0" w:rsidP="000D3080">
            <w:pPr>
              <w:suppressAutoHyphens w:val="0"/>
              <w:rPr>
                <w:sz w:val="20"/>
                <w:szCs w:val="20"/>
              </w:rPr>
            </w:pPr>
            <w:r w:rsidRPr="007A10F0">
              <w:rPr>
                <w:sz w:val="20"/>
                <w:szCs w:val="20"/>
              </w:rPr>
              <w:t>B, U</w:t>
            </w:r>
          </w:p>
        </w:tc>
      </w:tr>
      <w:tr w:rsidR="00947DB0" w:rsidRPr="007A10F0" w14:paraId="57AC99E0" w14:textId="77777777" w:rsidTr="003660BC">
        <w:trPr>
          <w:cantSplit/>
          <w:trHeight w:val="710"/>
        </w:trPr>
        <w:tc>
          <w:tcPr>
            <w:tcW w:w="562" w:type="dxa"/>
            <w:shd w:val="clear" w:color="auto" w:fill="FFFFFF"/>
          </w:tcPr>
          <w:p w14:paraId="5F55182E" w14:textId="0C613AC9" w:rsidR="00947DB0" w:rsidRPr="007A10F0" w:rsidRDefault="00947DB0" w:rsidP="000D3080">
            <w:pPr>
              <w:jc w:val="center"/>
              <w:rPr>
                <w:sz w:val="20"/>
                <w:szCs w:val="20"/>
              </w:rPr>
            </w:pPr>
            <w:r w:rsidRPr="007A10F0">
              <w:rPr>
                <w:sz w:val="20"/>
                <w:szCs w:val="20"/>
              </w:rPr>
              <w:lastRenderedPageBreak/>
              <w:t>138</w:t>
            </w:r>
          </w:p>
        </w:tc>
        <w:tc>
          <w:tcPr>
            <w:tcW w:w="2977" w:type="dxa"/>
            <w:shd w:val="clear" w:color="auto" w:fill="FFFFFF"/>
          </w:tcPr>
          <w:p w14:paraId="5E8D7965" w14:textId="348C6035" w:rsidR="00947DB0" w:rsidRPr="007A10F0" w:rsidRDefault="00947DB0" w:rsidP="000D3080">
            <w:pPr>
              <w:rPr>
                <w:sz w:val="20"/>
                <w:szCs w:val="20"/>
              </w:rPr>
            </w:pPr>
            <w:r w:rsidRPr="007A10F0">
              <w:rPr>
                <w:sz w:val="20"/>
                <w:szCs w:val="20"/>
              </w:rPr>
              <w:t>For each file referenced by the catalogue file in the exchange set and not present in the exchange set</w:t>
            </w:r>
            <w:r w:rsidR="00BA2E54">
              <w:rPr>
                <w:sz w:val="20"/>
                <w:szCs w:val="20"/>
              </w:rPr>
              <w:t>.</w:t>
            </w:r>
          </w:p>
        </w:tc>
        <w:tc>
          <w:tcPr>
            <w:tcW w:w="1985" w:type="dxa"/>
            <w:shd w:val="clear" w:color="auto" w:fill="FFFFFF"/>
          </w:tcPr>
          <w:p w14:paraId="74770BFA" w14:textId="4440654E" w:rsidR="00947DB0" w:rsidRPr="007A10F0" w:rsidRDefault="00947DB0" w:rsidP="000D3080">
            <w:pPr>
              <w:rPr>
                <w:sz w:val="20"/>
                <w:szCs w:val="20"/>
              </w:rPr>
            </w:pPr>
            <w:r w:rsidRPr="007A10F0">
              <w:rPr>
                <w:sz w:val="20"/>
                <w:szCs w:val="20"/>
              </w:rPr>
              <w:t>File is missing from exchange set.</w:t>
            </w:r>
          </w:p>
        </w:tc>
        <w:tc>
          <w:tcPr>
            <w:tcW w:w="2211" w:type="dxa"/>
            <w:shd w:val="clear" w:color="auto" w:fill="FFFFFF"/>
          </w:tcPr>
          <w:p w14:paraId="1613726E" w14:textId="0BB36ECD" w:rsidR="00947DB0" w:rsidRPr="007A10F0" w:rsidRDefault="00947DB0" w:rsidP="000D3080">
            <w:pPr>
              <w:rPr>
                <w:sz w:val="20"/>
                <w:szCs w:val="20"/>
              </w:rPr>
            </w:pPr>
            <w:r w:rsidRPr="007A10F0">
              <w:rPr>
                <w:sz w:val="20"/>
                <w:szCs w:val="20"/>
              </w:rPr>
              <w:t>Add file to exchange set or remove reference to file.</w:t>
            </w:r>
          </w:p>
        </w:tc>
        <w:tc>
          <w:tcPr>
            <w:tcW w:w="1350" w:type="dxa"/>
            <w:shd w:val="clear" w:color="auto" w:fill="FFFFFF"/>
          </w:tcPr>
          <w:p w14:paraId="03199C23" w14:textId="4DCBC274" w:rsidR="00947DB0" w:rsidRPr="007A10F0" w:rsidRDefault="00947DB0" w:rsidP="000D3080">
            <w:pPr>
              <w:rPr>
                <w:sz w:val="20"/>
                <w:szCs w:val="20"/>
              </w:rPr>
            </w:pPr>
            <w:r w:rsidRPr="007A10F0">
              <w:rPr>
                <w:sz w:val="20"/>
                <w:szCs w:val="20"/>
              </w:rPr>
              <w:t>PS 14.5, 14.6</w:t>
            </w:r>
          </w:p>
        </w:tc>
        <w:tc>
          <w:tcPr>
            <w:tcW w:w="810" w:type="dxa"/>
          </w:tcPr>
          <w:p w14:paraId="2428B746" w14:textId="74D46BA4" w:rsidR="00947DB0" w:rsidRPr="007A10F0" w:rsidRDefault="00947DB0" w:rsidP="000D3080">
            <w:pPr>
              <w:suppressAutoHyphens w:val="0"/>
              <w:rPr>
                <w:sz w:val="20"/>
                <w:szCs w:val="20"/>
              </w:rPr>
            </w:pPr>
            <w:r w:rsidRPr="007A10F0">
              <w:rPr>
                <w:sz w:val="20"/>
                <w:szCs w:val="20"/>
              </w:rPr>
              <w:t>B, U</w:t>
            </w:r>
          </w:p>
        </w:tc>
      </w:tr>
      <w:tr w:rsidR="00947DB0" w:rsidRPr="007A10F0" w14:paraId="4F1B3F5C" w14:textId="77777777" w:rsidTr="003660BC">
        <w:trPr>
          <w:cantSplit/>
          <w:trHeight w:val="710"/>
        </w:trPr>
        <w:tc>
          <w:tcPr>
            <w:tcW w:w="562" w:type="dxa"/>
            <w:shd w:val="clear" w:color="auto" w:fill="FFFFFF"/>
          </w:tcPr>
          <w:p w14:paraId="53518916" w14:textId="1961B9E1" w:rsidR="00947DB0" w:rsidRPr="007A10F0" w:rsidRDefault="00947DB0" w:rsidP="000D3080">
            <w:pPr>
              <w:jc w:val="center"/>
              <w:rPr>
                <w:sz w:val="20"/>
                <w:szCs w:val="20"/>
              </w:rPr>
            </w:pPr>
            <w:r w:rsidRPr="007A10F0">
              <w:rPr>
                <w:sz w:val="20"/>
                <w:szCs w:val="20"/>
              </w:rPr>
              <w:t>139</w:t>
            </w:r>
          </w:p>
        </w:tc>
        <w:tc>
          <w:tcPr>
            <w:tcW w:w="2977" w:type="dxa"/>
            <w:shd w:val="clear" w:color="auto" w:fill="FFFFFF"/>
          </w:tcPr>
          <w:p w14:paraId="7A04F205" w14:textId="0853AFAB" w:rsidR="00947DB0" w:rsidRPr="007A10F0" w:rsidRDefault="00947DB0" w:rsidP="000D3080">
            <w:pPr>
              <w:rPr>
                <w:sz w:val="20"/>
                <w:szCs w:val="20"/>
              </w:rPr>
            </w:pPr>
            <w:r w:rsidRPr="007A10F0">
              <w:rPr>
                <w:sz w:val="20"/>
                <w:szCs w:val="20"/>
              </w:rPr>
              <w:t>For each feature instance which CROSS the 180° meridian.</w:t>
            </w:r>
          </w:p>
        </w:tc>
        <w:tc>
          <w:tcPr>
            <w:tcW w:w="1985" w:type="dxa"/>
            <w:shd w:val="clear" w:color="auto" w:fill="FFFFFF"/>
          </w:tcPr>
          <w:p w14:paraId="2AC5B2A3" w14:textId="10DB344A" w:rsidR="00947DB0" w:rsidRPr="007A10F0" w:rsidRDefault="00947DB0" w:rsidP="000D3080">
            <w:pPr>
              <w:rPr>
                <w:sz w:val="20"/>
                <w:szCs w:val="20"/>
              </w:rPr>
            </w:pPr>
            <w:r w:rsidRPr="007A10F0">
              <w:rPr>
                <w:sz w:val="20"/>
                <w:szCs w:val="20"/>
              </w:rPr>
              <w:t>Data crossing the 180</w:t>
            </w:r>
            <w:r w:rsidRPr="007A10F0">
              <w:rPr>
                <w:rStyle w:val="standardtextcolour"/>
                <w:rFonts w:eastAsiaTheme="majorEastAsia"/>
                <w:sz w:val="20"/>
                <w:szCs w:val="20"/>
              </w:rPr>
              <w:t>° meridian</w:t>
            </w:r>
            <w:r w:rsidR="00BA2E54">
              <w:rPr>
                <w:rStyle w:val="standardtextcolour"/>
                <w:rFonts w:eastAsiaTheme="majorEastAsia"/>
                <w:sz w:val="20"/>
                <w:szCs w:val="20"/>
              </w:rPr>
              <w:t>.</w:t>
            </w:r>
          </w:p>
        </w:tc>
        <w:tc>
          <w:tcPr>
            <w:tcW w:w="2211" w:type="dxa"/>
            <w:shd w:val="clear" w:color="auto" w:fill="FFFFFF"/>
          </w:tcPr>
          <w:p w14:paraId="7D62E4C3" w14:textId="2C474251" w:rsidR="00947DB0" w:rsidRPr="007A10F0" w:rsidRDefault="00947DB0" w:rsidP="000D3080">
            <w:pPr>
              <w:rPr>
                <w:sz w:val="20"/>
                <w:szCs w:val="20"/>
              </w:rPr>
            </w:pPr>
            <w:r w:rsidRPr="007A10F0">
              <w:rPr>
                <w:sz w:val="20"/>
                <w:szCs w:val="20"/>
              </w:rPr>
              <w:t>Split the dataset along the 180° meridian.</w:t>
            </w:r>
          </w:p>
        </w:tc>
        <w:tc>
          <w:tcPr>
            <w:tcW w:w="1350" w:type="dxa"/>
            <w:shd w:val="clear" w:color="auto" w:fill="FFFFFF"/>
          </w:tcPr>
          <w:p w14:paraId="55EF0CF7" w14:textId="59BD802E" w:rsidR="00947DB0" w:rsidRPr="007A10F0" w:rsidRDefault="00947DB0" w:rsidP="000D3080">
            <w:pPr>
              <w:rPr>
                <w:sz w:val="20"/>
                <w:szCs w:val="20"/>
              </w:rPr>
            </w:pPr>
            <w:r w:rsidRPr="007A10F0">
              <w:rPr>
                <w:sz w:val="20"/>
                <w:szCs w:val="20"/>
              </w:rPr>
              <w:t>DCEG 2.6.9</w:t>
            </w:r>
          </w:p>
        </w:tc>
        <w:tc>
          <w:tcPr>
            <w:tcW w:w="810" w:type="dxa"/>
          </w:tcPr>
          <w:p w14:paraId="60D16950" w14:textId="1432611A" w:rsidR="00947DB0" w:rsidRPr="007A10F0" w:rsidRDefault="00947DB0" w:rsidP="000D3080">
            <w:pPr>
              <w:suppressAutoHyphens w:val="0"/>
              <w:rPr>
                <w:sz w:val="20"/>
                <w:szCs w:val="20"/>
              </w:rPr>
            </w:pPr>
            <w:r w:rsidRPr="007A10F0">
              <w:rPr>
                <w:sz w:val="20"/>
                <w:szCs w:val="20"/>
              </w:rPr>
              <w:t>B, U</w:t>
            </w:r>
          </w:p>
        </w:tc>
      </w:tr>
      <w:tr w:rsidR="00947DB0" w:rsidRPr="007A10F0" w14:paraId="214C5BAE" w14:textId="77777777" w:rsidTr="003660BC">
        <w:trPr>
          <w:cantSplit/>
          <w:trHeight w:val="710"/>
        </w:trPr>
        <w:tc>
          <w:tcPr>
            <w:tcW w:w="562" w:type="dxa"/>
            <w:shd w:val="clear" w:color="auto" w:fill="FFFFFF"/>
          </w:tcPr>
          <w:p w14:paraId="59949009" w14:textId="4D05C991" w:rsidR="00947DB0" w:rsidRPr="007A10F0" w:rsidRDefault="00947DB0" w:rsidP="000D3080">
            <w:pPr>
              <w:jc w:val="center"/>
              <w:rPr>
                <w:sz w:val="20"/>
                <w:szCs w:val="20"/>
              </w:rPr>
            </w:pPr>
            <w:r w:rsidRPr="007A10F0">
              <w:rPr>
                <w:sz w:val="20"/>
                <w:szCs w:val="20"/>
              </w:rPr>
              <w:t>140</w:t>
            </w:r>
          </w:p>
        </w:tc>
        <w:tc>
          <w:tcPr>
            <w:tcW w:w="2977" w:type="dxa"/>
            <w:shd w:val="clear" w:color="auto" w:fill="FFFFFF"/>
          </w:tcPr>
          <w:p w14:paraId="33667CD1" w14:textId="56FDF40E" w:rsidR="00947DB0" w:rsidRPr="007A10F0" w:rsidRDefault="00947DB0" w:rsidP="000D3080">
            <w:pPr>
              <w:rPr>
                <w:sz w:val="20"/>
                <w:szCs w:val="20"/>
              </w:rPr>
            </w:pPr>
            <w:r w:rsidRPr="007A10F0">
              <w:rPr>
                <w:sz w:val="20"/>
                <w:szCs w:val="20"/>
              </w:rPr>
              <w:t>For each dataset discovery metadata file that does not correspond to the dataset discovery metadata content table.</w:t>
            </w:r>
          </w:p>
        </w:tc>
        <w:tc>
          <w:tcPr>
            <w:tcW w:w="1985" w:type="dxa"/>
            <w:shd w:val="clear" w:color="auto" w:fill="FFFFFF"/>
          </w:tcPr>
          <w:p w14:paraId="7DCF25B4" w14:textId="0272641C" w:rsidR="00947DB0" w:rsidRPr="007A10F0" w:rsidRDefault="00947DB0" w:rsidP="000D3080">
            <w:pPr>
              <w:rPr>
                <w:sz w:val="20"/>
                <w:szCs w:val="20"/>
              </w:rPr>
            </w:pPr>
            <w:r w:rsidRPr="007A10F0">
              <w:rPr>
                <w:sz w:val="20"/>
                <w:szCs w:val="20"/>
              </w:rPr>
              <w:t>Dataset discovery metadata file that does not correspond to the dataset discovery metadata content table.</w:t>
            </w:r>
          </w:p>
        </w:tc>
        <w:tc>
          <w:tcPr>
            <w:tcW w:w="2211" w:type="dxa"/>
            <w:shd w:val="clear" w:color="auto" w:fill="FFFFFF"/>
          </w:tcPr>
          <w:p w14:paraId="0EE66B0C" w14:textId="4471B374" w:rsidR="00947DB0" w:rsidRPr="007A10F0" w:rsidRDefault="00947DB0" w:rsidP="000D3080">
            <w:pPr>
              <w:rPr>
                <w:sz w:val="20"/>
                <w:szCs w:val="20"/>
              </w:rPr>
            </w:pPr>
            <w:r w:rsidRPr="007A10F0">
              <w:rPr>
                <w:sz w:val="20"/>
                <w:szCs w:val="20"/>
              </w:rPr>
              <w:t>Ensure correct encoding of the discovery metadata file</w:t>
            </w:r>
            <w:r w:rsidR="00BA2E54">
              <w:rPr>
                <w:sz w:val="20"/>
                <w:szCs w:val="20"/>
              </w:rPr>
              <w:t>.</w:t>
            </w:r>
          </w:p>
        </w:tc>
        <w:tc>
          <w:tcPr>
            <w:tcW w:w="1350" w:type="dxa"/>
            <w:shd w:val="clear" w:color="auto" w:fill="FFFFFF"/>
          </w:tcPr>
          <w:p w14:paraId="38A55A31" w14:textId="1CEFB90E" w:rsidR="00947DB0" w:rsidRPr="007A10F0" w:rsidRDefault="00947DB0" w:rsidP="000D3080">
            <w:pPr>
              <w:rPr>
                <w:sz w:val="20"/>
                <w:szCs w:val="20"/>
              </w:rPr>
            </w:pPr>
            <w:r w:rsidRPr="007A10F0">
              <w:rPr>
                <w:sz w:val="20"/>
                <w:szCs w:val="20"/>
              </w:rPr>
              <w:t>PS 14.2, 14.3</w:t>
            </w:r>
          </w:p>
        </w:tc>
        <w:tc>
          <w:tcPr>
            <w:tcW w:w="810" w:type="dxa"/>
          </w:tcPr>
          <w:p w14:paraId="1AC10962" w14:textId="6BC3D2EC" w:rsidR="00947DB0" w:rsidRPr="007A10F0" w:rsidRDefault="00947DB0" w:rsidP="000D3080">
            <w:pPr>
              <w:suppressAutoHyphens w:val="0"/>
              <w:rPr>
                <w:sz w:val="20"/>
                <w:szCs w:val="20"/>
              </w:rPr>
            </w:pPr>
            <w:r w:rsidRPr="007A10F0">
              <w:rPr>
                <w:sz w:val="20"/>
                <w:szCs w:val="20"/>
              </w:rPr>
              <w:t>B, U</w:t>
            </w:r>
          </w:p>
        </w:tc>
      </w:tr>
      <w:tr w:rsidR="00947DB0" w:rsidRPr="007A10F0" w14:paraId="3056F6E9" w14:textId="77777777" w:rsidTr="003660BC">
        <w:trPr>
          <w:cantSplit/>
          <w:trHeight w:val="710"/>
        </w:trPr>
        <w:tc>
          <w:tcPr>
            <w:tcW w:w="562" w:type="dxa"/>
            <w:shd w:val="clear" w:color="auto" w:fill="FFFFFF"/>
          </w:tcPr>
          <w:p w14:paraId="5B4114B7" w14:textId="49294EEF" w:rsidR="00947DB0" w:rsidRPr="007A10F0" w:rsidRDefault="00947DB0" w:rsidP="000D3080">
            <w:pPr>
              <w:jc w:val="center"/>
              <w:rPr>
                <w:sz w:val="20"/>
                <w:szCs w:val="20"/>
              </w:rPr>
            </w:pPr>
            <w:r w:rsidRPr="007A10F0">
              <w:rPr>
                <w:sz w:val="20"/>
                <w:szCs w:val="20"/>
              </w:rPr>
              <w:t>141</w:t>
            </w:r>
          </w:p>
        </w:tc>
        <w:tc>
          <w:tcPr>
            <w:tcW w:w="2977" w:type="dxa"/>
            <w:shd w:val="clear" w:color="auto" w:fill="FFFFFF"/>
          </w:tcPr>
          <w:p w14:paraId="6AC48825" w14:textId="39AEEA82" w:rsidR="00947DB0" w:rsidRPr="007A10F0" w:rsidRDefault="00947DB0" w:rsidP="000D3080">
            <w:pPr>
              <w:rPr>
                <w:sz w:val="20"/>
                <w:szCs w:val="20"/>
              </w:rPr>
            </w:pPr>
            <w:r w:rsidRPr="007A10F0">
              <w:rPr>
                <w:sz w:val="20"/>
                <w:szCs w:val="20"/>
              </w:rPr>
              <w:t>For each support file discovery metadata file, does not correspond to the support file discovery metadata content table.</w:t>
            </w:r>
          </w:p>
        </w:tc>
        <w:tc>
          <w:tcPr>
            <w:tcW w:w="1985" w:type="dxa"/>
            <w:shd w:val="clear" w:color="auto" w:fill="FFFFFF"/>
          </w:tcPr>
          <w:p w14:paraId="10A7E137" w14:textId="0D86E181" w:rsidR="00947DB0" w:rsidRPr="007A10F0" w:rsidRDefault="00947DB0" w:rsidP="000D3080">
            <w:pPr>
              <w:rPr>
                <w:sz w:val="20"/>
                <w:szCs w:val="20"/>
              </w:rPr>
            </w:pPr>
            <w:r w:rsidRPr="007A10F0">
              <w:rPr>
                <w:sz w:val="20"/>
                <w:szCs w:val="20"/>
              </w:rPr>
              <w:t>Support file discovery metadata file</w:t>
            </w:r>
            <w:r w:rsidR="00ED6FF0">
              <w:rPr>
                <w:sz w:val="20"/>
                <w:szCs w:val="20"/>
              </w:rPr>
              <w:t xml:space="preserve"> that</w:t>
            </w:r>
            <w:r w:rsidR="00ED6FF0" w:rsidRPr="007A10F0">
              <w:rPr>
                <w:sz w:val="20"/>
                <w:szCs w:val="20"/>
              </w:rPr>
              <w:t xml:space="preserve"> </w:t>
            </w:r>
            <w:r w:rsidRPr="007A10F0">
              <w:rPr>
                <w:sz w:val="20"/>
                <w:szCs w:val="20"/>
              </w:rPr>
              <w:t>does not correspond to the support file discovery metadata content table.</w:t>
            </w:r>
          </w:p>
        </w:tc>
        <w:tc>
          <w:tcPr>
            <w:tcW w:w="2211" w:type="dxa"/>
            <w:shd w:val="clear" w:color="auto" w:fill="FFFFFF"/>
          </w:tcPr>
          <w:p w14:paraId="1377B281" w14:textId="58FE484C" w:rsidR="00947DB0" w:rsidRPr="007A10F0" w:rsidRDefault="00947DB0" w:rsidP="000D3080">
            <w:pPr>
              <w:rPr>
                <w:sz w:val="20"/>
                <w:szCs w:val="20"/>
              </w:rPr>
            </w:pPr>
            <w:r w:rsidRPr="007A10F0">
              <w:rPr>
                <w:sz w:val="20"/>
                <w:szCs w:val="20"/>
              </w:rPr>
              <w:t>Ensure correct encoding of the support file metadata file</w:t>
            </w:r>
            <w:r w:rsidR="00BA2E54">
              <w:rPr>
                <w:sz w:val="20"/>
                <w:szCs w:val="20"/>
              </w:rPr>
              <w:t>.</w:t>
            </w:r>
          </w:p>
        </w:tc>
        <w:tc>
          <w:tcPr>
            <w:tcW w:w="1350" w:type="dxa"/>
            <w:shd w:val="clear" w:color="auto" w:fill="FFFFFF"/>
          </w:tcPr>
          <w:p w14:paraId="7207C930" w14:textId="339B0A8E" w:rsidR="00947DB0" w:rsidRPr="007A10F0" w:rsidRDefault="00947DB0" w:rsidP="000D3080">
            <w:pPr>
              <w:rPr>
                <w:sz w:val="20"/>
                <w:szCs w:val="20"/>
              </w:rPr>
            </w:pPr>
            <w:r w:rsidRPr="007A10F0">
              <w:rPr>
                <w:sz w:val="20"/>
                <w:szCs w:val="20"/>
              </w:rPr>
              <w:t>PS 14.4</w:t>
            </w:r>
          </w:p>
        </w:tc>
        <w:tc>
          <w:tcPr>
            <w:tcW w:w="810" w:type="dxa"/>
          </w:tcPr>
          <w:p w14:paraId="430C005E" w14:textId="527F9594" w:rsidR="00947DB0" w:rsidRPr="007A10F0" w:rsidRDefault="00947DB0" w:rsidP="000D3080">
            <w:pPr>
              <w:suppressAutoHyphens w:val="0"/>
              <w:rPr>
                <w:sz w:val="20"/>
                <w:szCs w:val="20"/>
              </w:rPr>
            </w:pPr>
            <w:r w:rsidRPr="007A10F0">
              <w:rPr>
                <w:sz w:val="20"/>
                <w:szCs w:val="20"/>
              </w:rPr>
              <w:t>B, U</w:t>
            </w:r>
          </w:p>
        </w:tc>
      </w:tr>
      <w:tr w:rsidR="00947DB0" w:rsidRPr="007A10F0" w14:paraId="39FACC6A" w14:textId="77777777" w:rsidTr="003660BC">
        <w:trPr>
          <w:cantSplit/>
          <w:trHeight w:val="710"/>
        </w:trPr>
        <w:tc>
          <w:tcPr>
            <w:tcW w:w="562" w:type="dxa"/>
            <w:shd w:val="clear" w:color="auto" w:fill="FFFFFF"/>
          </w:tcPr>
          <w:p w14:paraId="3BAF5B15" w14:textId="561D168D" w:rsidR="00947DB0" w:rsidRPr="007A10F0" w:rsidRDefault="00947DB0" w:rsidP="000D3080">
            <w:pPr>
              <w:jc w:val="center"/>
              <w:rPr>
                <w:sz w:val="20"/>
                <w:szCs w:val="20"/>
              </w:rPr>
            </w:pPr>
            <w:r w:rsidRPr="007A10F0">
              <w:rPr>
                <w:sz w:val="20"/>
                <w:szCs w:val="20"/>
              </w:rPr>
              <w:t>142</w:t>
            </w:r>
          </w:p>
        </w:tc>
        <w:tc>
          <w:tcPr>
            <w:tcW w:w="2977" w:type="dxa"/>
            <w:shd w:val="clear" w:color="auto" w:fill="FFFFFF"/>
          </w:tcPr>
          <w:p w14:paraId="5145F631" w14:textId="0A85D60D" w:rsidR="00947DB0" w:rsidRPr="007A10F0" w:rsidRDefault="00947DB0" w:rsidP="000D3080">
            <w:pPr>
              <w:rPr>
                <w:sz w:val="20"/>
                <w:szCs w:val="20"/>
              </w:rPr>
            </w:pPr>
            <w:r w:rsidRPr="007A10F0">
              <w:rPr>
                <w:sz w:val="20"/>
                <w:szCs w:val="20"/>
              </w:rPr>
              <w:t>For each catalogue file discovery metadata file</w:t>
            </w:r>
            <w:r w:rsidR="00ED6FF0">
              <w:rPr>
                <w:sz w:val="20"/>
                <w:szCs w:val="20"/>
              </w:rPr>
              <w:t xml:space="preserve"> that</w:t>
            </w:r>
            <w:r w:rsidR="00ED6FF0" w:rsidRPr="007A10F0">
              <w:rPr>
                <w:sz w:val="20"/>
                <w:szCs w:val="20"/>
              </w:rPr>
              <w:t xml:space="preserve"> </w:t>
            </w:r>
            <w:r w:rsidRPr="007A10F0">
              <w:rPr>
                <w:sz w:val="20"/>
                <w:szCs w:val="20"/>
              </w:rPr>
              <w:t>does not correspond to the catalogue file discovery metadata content table.</w:t>
            </w:r>
          </w:p>
        </w:tc>
        <w:tc>
          <w:tcPr>
            <w:tcW w:w="1985" w:type="dxa"/>
            <w:shd w:val="clear" w:color="auto" w:fill="FFFFFF"/>
          </w:tcPr>
          <w:p w14:paraId="04028D2C" w14:textId="4B716F70" w:rsidR="00947DB0" w:rsidRPr="007A10F0" w:rsidRDefault="00947DB0" w:rsidP="000D3080">
            <w:pPr>
              <w:rPr>
                <w:sz w:val="20"/>
                <w:szCs w:val="20"/>
              </w:rPr>
            </w:pPr>
            <w:r w:rsidRPr="007A10F0">
              <w:rPr>
                <w:sz w:val="20"/>
                <w:szCs w:val="20"/>
              </w:rPr>
              <w:t>Catalogue file discovery metadata file</w:t>
            </w:r>
            <w:r w:rsidR="00ED6FF0">
              <w:rPr>
                <w:sz w:val="20"/>
                <w:szCs w:val="20"/>
              </w:rPr>
              <w:t xml:space="preserve"> that</w:t>
            </w:r>
            <w:r w:rsidR="00ED6FF0" w:rsidRPr="007A10F0">
              <w:rPr>
                <w:sz w:val="20"/>
                <w:szCs w:val="20"/>
              </w:rPr>
              <w:t xml:space="preserve"> </w:t>
            </w:r>
            <w:r w:rsidRPr="007A10F0">
              <w:rPr>
                <w:sz w:val="20"/>
                <w:szCs w:val="20"/>
              </w:rPr>
              <w:t>does not correspond to the catalogue file discovery metadata content table.</w:t>
            </w:r>
          </w:p>
        </w:tc>
        <w:tc>
          <w:tcPr>
            <w:tcW w:w="2211" w:type="dxa"/>
            <w:shd w:val="clear" w:color="auto" w:fill="FFFFFF"/>
          </w:tcPr>
          <w:p w14:paraId="70EE7C84" w14:textId="03D59B31" w:rsidR="00947DB0" w:rsidRPr="007A10F0" w:rsidRDefault="00947DB0" w:rsidP="000D3080">
            <w:pPr>
              <w:rPr>
                <w:sz w:val="20"/>
                <w:szCs w:val="20"/>
              </w:rPr>
            </w:pPr>
            <w:r w:rsidRPr="007A10F0">
              <w:rPr>
                <w:sz w:val="20"/>
                <w:szCs w:val="20"/>
              </w:rPr>
              <w:t>Ensure correct encoding of the catalogue metadata file.</w:t>
            </w:r>
          </w:p>
        </w:tc>
        <w:tc>
          <w:tcPr>
            <w:tcW w:w="1350" w:type="dxa"/>
            <w:shd w:val="clear" w:color="auto" w:fill="FFFFFF"/>
          </w:tcPr>
          <w:p w14:paraId="082BC240" w14:textId="5DF0B377" w:rsidR="00947DB0" w:rsidRPr="007A10F0" w:rsidRDefault="00947DB0" w:rsidP="000D3080">
            <w:pPr>
              <w:rPr>
                <w:sz w:val="20"/>
                <w:szCs w:val="20"/>
              </w:rPr>
            </w:pPr>
            <w:r w:rsidRPr="007A10F0">
              <w:rPr>
                <w:sz w:val="20"/>
                <w:szCs w:val="20"/>
              </w:rPr>
              <w:t>PS 14.5</w:t>
            </w:r>
          </w:p>
        </w:tc>
        <w:tc>
          <w:tcPr>
            <w:tcW w:w="810" w:type="dxa"/>
          </w:tcPr>
          <w:p w14:paraId="7174AA84" w14:textId="039A33B3" w:rsidR="00947DB0" w:rsidRPr="007A10F0" w:rsidRDefault="00947DB0" w:rsidP="000D3080">
            <w:pPr>
              <w:suppressAutoHyphens w:val="0"/>
              <w:rPr>
                <w:sz w:val="20"/>
                <w:szCs w:val="20"/>
              </w:rPr>
            </w:pPr>
            <w:r w:rsidRPr="007A10F0">
              <w:rPr>
                <w:sz w:val="20"/>
                <w:szCs w:val="20"/>
              </w:rPr>
              <w:t>B, U</w:t>
            </w:r>
          </w:p>
        </w:tc>
      </w:tr>
      <w:tr w:rsidR="00947DB0" w:rsidRPr="007A10F0" w14:paraId="63086455" w14:textId="77777777" w:rsidTr="003660BC">
        <w:trPr>
          <w:cantSplit/>
          <w:trHeight w:val="710"/>
        </w:trPr>
        <w:tc>
          <w:tcPr>
            <w:tcW w:w="562" w:type="dxa"/>
            <w:shd w:val="clear" w:color="auto" w:fill="FFFFFF"/>
          </w:tcPr>
          <w:p w14:paraId="36EA7DA3" w14:textId="030B1D7D" w:rsidR="00947DB0" w:rsidRPr="007A10F0" w:rsidRDefault="00947DB0" w:rsidP="000D3080">
            <w:pPr>
              <w:jc w:val="center"/>
              <w:rPr>
                <w:sz w:val="20"/>
                <w:szCs w:val="20"/>
              </w:rPr>
            </w:pPr>
            <w:r w:rsidRPr="007A10F0">
              <w:rPr>
                <w:sz w:val="20"/>
                <w:szCs w:val="20"/>
              </w:rPr>
              <w:t>143</w:t>
            </w:r>
          </w:p>
        </w:tc>
        <w:tc>
          <w:tcPr>
            <w:tcW w:w="2977" w:type="dxa"/>
            <w:shd w:val="clear" w:color="auto" w:fill="FFFFFF"/>
          </w:tcPr>
          <w:p w14:paraId="6A746704" w14:textId="77777777" w:rsidR="00947DB0" w:rsidRPr="007A10F0" w:rsidRDefault="00947DB0" w:rsidP="00B263B5">
            <w:pPr>
              <w:rPr>
                <w:sz w:val="20"/>
                <w:szCs w:val="20"/>
              </w:rPr>
            </w:pPr>
            <w:r w:rsidRPr="007A10F0">
              <w:rPr>
                <w:sz w:val="20"/>
                <w:szCs w:val="20"/>
              </w:rPr>
              <w:t xml:space="preserve">For each </w:t>
            </w:r>
            <w:proofErr w:type="spellStart"/>
            <w:r w:rsidRPr="007A10F0">
              <w:rPr>
                <w:sz w:val="20"/>
                <w:szCs w:val="20"/>
              </w:rPr>
              <w:t>fixedDateRange</w:t>
            </w:r>
            <w:proofErr w:type="spellEnd"/>
          </w:p>
          <w:p w14:paraId="0EA0FA78" w14:textId="77777777" w:rsidR="00947DB0" w:rsidRPr="007A10F0" w:rsidRDefault="00947DB0" w:rsidP="00B263B5">
            <w:pPr>
              <w:rPr>
                <w:sz w:val="20"/>
                <w:szCs w:val="20"/>
              </w:rPr>
            </w:pPr>
            <w:r w:rsidRPr="007A10F0">
              <w:rPr>
                <w:sz w:val="20"/>
                <w:szCs w:val="20"/>
              </w:rPr>
              <w:t xml:space="preserve">where </w:t>
            </w:r>
            <w:proofErr w:type="spellStart"/>
            <w:r w:rsidRPr="007A10F0">
              <w:rPr>
                <w:sz w:val="20"/>
                <w:szCs w:val="20"/>
              </w:rPr>
              <w:t>dateEnd</w:t>
            </w:r>
            <w:proofErr w:type="spellEnd"/>
            <w:r w:rsidRPr="007A10F0">
              <w:rPr>
                <w:sz w:val="20"/>
                <w:szCs w:val="20"/>
              </w:rPr>
              <w:t xml:space="preserve"> and</w:t>
            </w:r>
          </w:p>
          <w:p w14:paraId="50B5844A" w14:textId="77777777" w:rsidR="00947DB0" w:rsidRPr="007A10F0" w:rsidRDefault="00947DB0" w:rsidP="00B263B5">
            <w:pPr>
              <w:rPr>
                <w:sz w:val="20"/>
                <w:szCs w:val="20"/>
              </w:rPr>
            </w:pPr>
            <w:proofErr w:type="spellStart"/>
            <w:r w:rsidRPr="007A10F0">
              <w:rPr>
                <w:sz w:val="20"/>
                <w:szCs w:val="20"/>
              </w:rPr>
              <w:t>dateStart</w:t>
            </w:r>
            <w:proofErr w:type="spellEnd"/>
            <w:r w:rsidRPr="007A10F0">
              <w:rPr>
                <w:sz w:val="20"/>
                <w:szCs w:val="20"/>
              </w:rPr>
              <w:t xml:space="preserve"> are not Null and</w:t>
            </w:r>
          </w:p>
          <w:p w14:paraId="5EA0FBA6" w14:textId="77777777" w:rsidR="00947DB0" w:rsidRPr="007A10F0" w:rsidRDefault="00947DB0" w:rsidP="00B263B5">
            <w:pPr>
              <w:rPr>
                <w:sz w:val="20"/>
                <w:szCs w:val="20"/>
              </w:rPr>
            </w:pPr>
            <w:proofErr w:type="spellStart"/>
            <w:r w:rsidRPr="007A10F0">
              <w:rPr>
                <w:sz w:val="20"/>
                <w:szCs w:val="20"/>
              </w:rPr>
              <w:t>dateEnd</w:t>
            </w:r>
            <w:proofErr w:type="spellEnd"/>
            <w:r w:rsidRPr="007A10F0">
              <w:rPr>
                <w:sz w:val="20"/>
                <w:szCs w:val="20"/>
              </w:rPr>
              <w:t xml:space="preserve"> is less than or</w:t>
            </w:r>
          </w:p>
          <w:p w14:paraId="5CE2B4ED" w14:textId="60E2F74E" w:rsidR="00947DB0" w:rsidRPr="007A10F0" w:rsidRDefault="00947DB0" w:rsidP="00B263B5">
            <w:pPr>
              <w:rPr>
                <w:sz w:val="20"/>
                <w:szCs w:val="20"/>
              </w:rPr>
            </w:pPr>
            <w:r w:rsidRPr="007A10F0">
              <w:rPr>
                <w:sz w:val="20"/>
                <w:szCs w:val="20"/>
              </w:rPr>
              <w:t xml:space="preserve">equal to </w:t>
            </w:r>
            <w:proofErr w:type="spellStart"/>
            <w:r w:rsidRPr="007A10F0">
              <w:rPr>
                <w:sz w:val="20"/>
                <w:szCs w:val="20"/>
              </w:rPr>
              <w:t>dateStart</w:t>
            </w:r>
            <w:proofErr w:type="spellEnd"/>
            <w:r w:rsidRPr="007A10F0">
              <w:rPr>
                <w:sz w:val="20"/>
                <w:szCs w:val="20"/>
              </w:rPr>
              <w:t>.</w:t>
            </w:r>
          </w:p>
        </w:tc>
        <w:tc>
          <w:tcPr>
            <w:tcW w:w="1985" w:type="dxa"/>
            <w:shd w:val="clear" w:color="auto" w:fill="FFFFFF"/>
          </w:tcPr>
          <w:p w14:paraId="2D69BB7C" w14:textId="77777777" w:rsidR="00947DB0" w:rsidRPr="007A10F0" w:rsidRDefault="00947DB0" w:rsidP="00B263B5">
            <w:pPr>
              <w:rPr>
                <w:sz w:val="20"/>
                <w:szCs w:val="20"/>
              </w:rPr>
            </w:pPr>
            <w:proofErr w:type="spellStart"/>
            <w:r w:rsidRPr="007A10F0">
              <w:rPr>
                <w:sz w:val="20"/>
                <w:szCs w:val="20"/>
              </w:rPr>
              <w:t>dateEnd</w:t>
            </w:r>
            <w:proofErr w:type="spellEnd"/>
            <w:r w:rsidRPr="007A10F0">
              <w:rPr>
                <w:sz w:val="20"/>
                <w:szCs w:val="20"/>
              </w:rPr>
              <w:t xml:space="preserve"> less than</w:t>
            </w:r>
          </w:p>
          <w:p w14:paraId="0043C95C" w14:textId="2E287FAD" w:rsidR="00947DB0" w:rsidRPr="007A10F0" w:rsidRDefault="00947DB0" w:rsidP="00B263B5">
            <w:pPr>
              <w:rPr>
                <w:sz w:val="20"/>
                <w:szCs w:val="20"/>
              </w:rPr>
            </w:pPr>
            <w:proofErr w:type="spellStart"/>
            <w:r w:rsidRPr="007A10F0">
              <w:rPr>
                <w:sz w:val="20"/>
                <w:szCs w:val="20"/>
              </w:rPr>
              <w:t>dateStart</w:t>
            </w:r>
            <w:proofErr w:type="spellEnd"/>
            <w:r w:rsidR="00BA2E54">
              <w:rPr>
                <w:sz w:val="20"/>
                <w:szCs w:val="20"/>
              </w:rPr>
              <w:t>.</w:t>
            </w:r>
          </w:p>
        </w:tc>
        <w:tc>
          <w:tcPr>
            <w:tcW w:w="2211" w:type="dxa"/>
            <w:shd w:val="clear" w:color="auto" w:fill="FFFFFF"/>
          </w:tcPr>
          <w:p w14:paraId="150D1B28" w14:textId="77777777" w:rsidR="00947DB0" w:rsidRPr="007A10F0" w:rsidRDefault="00947DB0" w:rsidP="00B263B5">
            <w:pPr>
              <w:rPr>
                <w:sz w:val="20"/>
                <w:szCs w:val="20"/>
              </w:rPr>
            </w:pPr>
            <w:r w:rsidRPr="007A10F0">
              <w:rPr>
                <w:sz w:val="20"/>
                <w:szCs w:val="20"/>
              </w:rPr>
              <w:t>Amend values of</w:t>
            </w:r>
          </w:p>
          <w:p w14:paraId="32D78D4C" w14:textId="77777777" w:rsidR="00947DB0" w:rsidRPr="007A10F0" w:rsidRDefault="00947DB0" w:rsidP="00B263B5">
            <w:pPr>
              <w:rPr>
                <w:sz w:val="20"/>
                <w:szCs w:val="20"/>
              </w:rPr>
            </w:pPr>
            <w:proofErr w:type="spellStart"/>
            <w:r w:rsidRPr="007A10F0">
              <w:rPr>
                <w:sz w:val="20"/>
                <w:szCs w:val="20"/>
              </w:rPr>
              <w:t>dateEnd</w:t>
            </w:r>
            <w:proofErr w:type="spellEnd"/>
            <w:r w:rsidRPr="007A10F0">
              <w:rPr>
                <w:sz w:val="20"/>
                <w:szCs w:val="20"/>
              </w:rPr>
              <w:t xml:space="preserve"> or </w:t>
            </w:r>
            <w:proofErr w:type="spellStart"/>
            <w:r w:rsidRPr="007A10F0">
              <w:rPr>
                <w:sz w:val="20"/>
                <w:szCs w:val="20"/>
              </w:rPr>
              <w:t>dateStart</w:t>
            </w:r>
            <w:proofErr w:type="spellEnd"/>
          </w:p>
          <w:p w14:paraId="4390790E" w14:textId="19379180" w:rsidR="00947DB0" w:rsidRPr="007A10F0" w:rsidRDefault="00947DB0" w:rsidP="00B263B5">
            <w:pPr>
              <w:rPr>
                <w:sz w:val="20"/>
                <w:szCs w:val="20"/>
              </w:rPr>
            </w:pPr>
            <w:r w:rsidRPr="007A10F0">
              <w:rPr>
                <w:sz w:val="20"/>
                <w:szCs w:val="20"/>
              </w:rPr>
              <w:t>accordingly.</w:t>
            </w:r>
          </w:p>
        </w:tc>
        <w:tc>
          <w:tcPr>
            <w:tcW w:w="1350" w:type="dxa"/>
            <w:shd w:val="clear" w:color="auto" w:fill="FFFFFF"/>
          </w:tcPr>
          <w:p w14:paraId="1880F57E" w14:textId="5DAE32CB" w:rsidR="00947DB0" w:rsidRPr="007A10F0" w:rsidRDefault="00947DB0" w:rsidP="000D3080">
            <w:pPr>
              <w:rPr>
                <w:sz w:val="20"/>
                <w:szCs w:val="20"/>
              </w:rPr>
            </w:pPr>
            <w:r w:rsidRPr="007A10F0">
              <w:rPr>
                <w:sz w:val="20"/>
                <w:szCs w:val="20"/>
              </w:rPr>
              <w:t>Logical consistency</w:t>
            </w:r>
          </w:p>
        </w:tc>
        <w:tc>
          <w:tcPr>
            <w:tcW w:w="810" w:type="dxa"/>
          </w:tcPr>
          <w:p w14:paraId="5B20E7D1" w14:textId="4DBE00D7" w:rsidR="00947DB0" w:rsidRPr="007A10F0" w:rsidRDefault="00947DB0" w:rsidP="000D3080">
            <w:pPr>
              <w:suppressAutoHyphens w:val="0"/>
              <w:rPr>
                <w:sz w:val="20"/>
                <w:szCs w:val="20"/>
              </w:rPr>
            </w:pPr>
            <w:r w:rsidRPr="007A10F0">
              <w:rPr>
                <w:sz w:val="20"/>
                <w:szCs w:val="20"/>
              </w:rPr>
              <w:t>B, U</w:t>
            </w:r>
          </w:p>
        </w:tc>
      </w:tr>
      <w:tr w:rsidR="00947DB0" w:rsidRPr="007A10F0" w14:paraId="3D87AF41" w14:textId="77777777" w:rsidTr="003660BC">
        <w:trPr>
          <w:cantSplit/>
          <w:trHeight w:val="710"/>
        </w:trPr>
        <w:tc>
          <w:tcPr>
            <w:tcW w:w="562" w:type="dxa"/>
            <w:shd w:val="clear" w:color="auto" w:fill="FFFFFF"/>
          </w:tcPr>
          <w:p w14:paraId="7F79D248" w14:textId="5858F06F" w:rsidR="00947DB0" w:rsidRPr="007A10F0" w:rsidRDefault="00947DB0" w:rsidP="000D3080">
            <w:pPr>
              <w:jc w:val="center"/>
              <w:rPr>
                <w:sz w:val="20"/>
                <w:szCs w:val="20"/>
              </w:rPr>
            </w:pPr>
            <w:r w:rsidRPr="007A10F0">
              <w:rPr>
                <w:sz w:val="20"/>
                <w:szCs w:val="20"/>
              </w:rPr>
              <w:t>144</w:t>
            </w:r>
          </w:p>
        </w:tc>
        <w:tc>
          <w:tcPr>
            <w:tcW w:w="2977" w:type="dxa"/>
            <w:shd w:val="clear" w:color="auto" w:fill="FFFFFF"/>
          </w:tcPr>
          <w:p w14:paraId="2B1F5288" w14:textId="77777777" w:rsidR="00947DB0" w:rsidRPr="007A10F0" w:rsidRDefault="00947DB0" w:rsidP="00B263B5">
            <w:pPr>
              <w:rPr>
                <w:sz w:val="20"/>
                <w:szCs w:val="20"/>
              </w:rPr>
            </w:pPr>
            <w:r w:rsidRPr="007A10F0">
              <w:rPr>
                <w:sz w:val="20"/>
                <w:szCs w:val="20"/>
              </w:rPr>
              <w:t xml:space="preserve">For each </w:t>
            </w:r>
            <w:proofErr w:type="spellStart"/>
            <w:r w:rsidRPr="007A10F0">
              <w:rPr>
                <w:sz w:val="20"/>
                <w:szCs w:val="20"/>
              </w:rPr>
              <w:t>fixedDateRange</w:t>
            </w:r>
            <w:proofErr w:type="spellEnd"/>
          </w:p>
          <w:p w14:paraId="6BADF0DD" w14:textId="77777777" w:rsidR="00947DB0" w:rsidRPr="007A10F0" w:rsidRDefault="00947DB0" w:rsidP="00B263B5">
            <w:pPr>
              <w:rPr>
                <w:sz w:val="20"/>
                <w:szCs w:val="20"/>
              </w:rPr>
            </w:pPr>
            <w:r w:rsidRPr="007A10F0">
              <w:rPr>
                <w:sz w:val="20"/>
                <w:szCs w:val="20"/>
              </w:rPr>
              <w:t xml:space="preserve">where both </w:t>
            </w:r>
            <w:proofErr w:type="spellStart"/>
            <w:r w:rsidRPr="007A10F0">
              <w:rPr>
                <w:sz w:val="20"/>
                <w:szCs w:val="20"/>
              </w:rPr>
              <w:t>dateEnd</w:t>
            </w:r>
            <w:proofErr w:type="spellEnd"/>
            <w:r w:rsidRPr="007A10F0">
              <w:rPr>
                <w:sz w:val="20"/>
                <w:szCs w:val="20"/>
              </w:rPr>
              <w:t xml:space="preserve"> and</w:t>
            </w:r>
          </w:p>
          <w:p w14:paraId="0AFE36BD" w14:textId="77777777" w:rsidR="00947DB0" w:rsidRPr="007A10F0" w:rsidRDefault="00947DB0" w:rsidP="00B263B5">
            <w:pPr>
              <w:rPr>
                <w:sz w:val="20"/>
                <w:szCs w:val="20"/>
              </w:rPr>
            </w:pPr>
            <w:proofErr w:type="spellStart"/>
            <w:r w:rsidRPr="007A10F0">
              <w:rPr>
                <w:sz w:val="20"/>
                <w:szCs w:val="20"/>
              </w:rPr>
              <w:t>dateStart</w:t>
            </w:r>
            <w:proofErr w:type="spellEnd"/>
            <w:r w:rsidRPr="007A10F0">
              <w:rPr>
                <w:sz w:val="20"/>
                <w:szCs w:val="20"/>
              </w:rPr>
              <w:t xml:space="preserve"> are omitted or</w:t>
            </w:r>
          </w:p>
          <w:p w14:paraId="7F84FE53" w14:textId="1A83E0E7" w:rsidR="00947DB0" w:rsidRPr="007A10F0" w:rsidRDefault="00947DB0" w:rsidP="00B263B5">
            <w:pPr>
              <w:rPr>
                <w:sz w:val="20"/>
                <w:szCs w:val="20"/>
              </w:rPr>
            </w:pPr>
            <w:r w:rsidRPr="007A10F0">
              <w:rPr>
                <w:sz w:val="20"/>
                <w:szCs w:val="20"/>
              </w:rPr>
              <w:t>Null</w:t>
            </w:r>
            <w:r w:rsidR="00BA2E54">
              <w:rPr>
                <w:sz w:val="20"/>
                <w:szCs w:val="20"/>
              </w:rPr>
              <w:t>.</w:t>
            </w:r>
          </w:p>
        </w:tc>
        <w:tc>
          <w:tcPr>
            <w:tcW w:w="1985" w:type="dxa"/>
            <w:shd w:val="clear" w:color="auto" w:fill="FFFFFF"/>
          </w:tcPr>
          <w:p w14:paraId="1E835F8D" w14:textId="77777777" w:rsidR="00947DB0" w:rsidRPr="007A10F0" w:rsidRDefault="00947DB0" w:rsidP="00B263B5">
            <w:pPr>
              <w:rPr>
                <w:sz w:val="20"/>
                <w:szCs w:val="20"/>
              </w:rPr>
            </w:pPr>
            <w:proofErr w:type="spellStart"/>
            <w:r w:rsidRPr="007A10F0">
              <w:rPr>
                <w:sz w:val="20"/>
                <w:szCs w:val="20"/>
              </w:rPr>
              <w:t>FixedDateRange</w:t>
            </w:r>
            <w:proofErr w:type="spellEnd"/>
            <w:r w:rsidRPr="007A10F0">
              <w:rPr>
                <w:sz w:val="20"/>
                <w:szCs w:val="20"/>
              </w:rPr>
              <w:t xml:space="preserve"> not</w:t>
            </w:r>
          </w:p>
          <w:p w14:paraId="2C1DC531" w14:textId="59CCF6CD" w:rsidR="00947DB0" w:rsidRPr="007A10F0" w:rsidRDefault="006B55A3" w:rsidP="00B263B5">
            <w:pPr>
              <w:rPr>
                <w:sz w:val="20"/>
                <w:szCs w:val="20"/>
              </w:rPr>
            </w:pPr>
            <w:r>
              <w:rPr>
                <w:sz w:val="20"/>
                <w:szCs w:val="20"/>
              </w:rPr>
              <w:t>p</w:t>
            </w:r>
            <w:r w:rsidRPr="007A10F0">
              <w:rPr>
                <w:sz w:val="20"/>
                <w:szCs w:val="20"/>
              </w:rPr>
              <w:t xml:space="preserve">opulated </w:t>
            </w:r>
            <w:r w:rsidR="00947DB0" w:rsidRPr="007A10F0">
              <w:rPr>
                <w:sz w:val="20"/>
                <w:szCs w:val="20"/>
              </w:rPr>
              <w:t>making the attribute meaningless.</w:t>
            </w:r>
          </w:p>
        </w:tc>
        <w:tc>
          <w:tcPr>
            <w:tcW w:w="2211" w:type="dxa"/>
            <w:shd w:val="clear" w:color="auto" w:fill="FFFFFF"/>
          </w:tcPr>
          <w:p w14:paraId="6A93FF9B" w14:textId="7B48786F" w:rsidR="00947DB0" w:rsidRPr="007A10F0" w:rsidRDefault="00947DB0" w:rsidP="00B263B5">
            <w:pPr>
              <w:rPr>
                <w:sz w:val="20"/>
                <w:szCs w:val="20"/>
              </w:rPr>
            </w:pPr>
            <w:r w:rsidRPr="007A10F0">
              <w:rPr>
                <w:sz w:val="20"/>
                <w:szCs w:val="20"/>
              </w:rPr>
              <w:t>Populate at least one</w:t>
            </w:r>
          </w:p>
          <w:p w14:paraId="0D22B934" w14:textId="62B6D12F" w:rsidR="00947DB0" w:rsidRPr="007A10F0" w:rsidRDefault="00947DB0" w:rsidP="00B263B5">
            <w:pPr>
              <w:rPr>
                <w:sz w:val="20"/>
                <w:szCs w:val="20"/>
              </w:rPr>
            </w:pPr>
            <w:r w:rsidRPr="007A10F0">
              <w:rPr>
                <w:sz w:val="20"/>
                <w:szCs w:val="20"/>
              </w:rPr>
              <w:t xml:space="preserve">of </w:t>
            </w:r>
            <w:proofErr w:type="spellStart"/>
            <w:r w:rsidRPr="007A10F0">
              <w:rPr>
                <w:sz w:val="20"/>
                <w:szCs w:val="20"/>
              </w:rPr>
              <w:t>dateEnd</w:t>
            </w:r>
            <w:proofErr w:type="spellEnd"/>
            <w:r w:rsidRPr="007A10F0">
              <w:rPr>
                <w:sz w:val="20"/>
                <w:szCs w:val="20"/>
              </w:rPr>
              <w:t xml:space="preserve"> or </w:t>
            </w:r>
            <w:proofErr w:type="spellStart"/>
            <w:r w:rsidRPr="007A10F0">
              <w:rPr>
                <w:sz w:val="20"/>
                <w:szCs w:val="20"/>
              </w:rPr>
              <w:t>dateStart</w:t>
            </w:r>
            <w:proofErr w:type="spellEnd"/>
            <w:r w:rsidR="00BA2E54">
              <w:rPr>
                <w:sz w:val="20"/>
                <w:szCs w:val="20"/>
              </w:rPr>
              <w:t>.</w:t>
            </w:r>
          </w:p>
        </w:tc>
        <w:tc>
          <w:tcPr>
            <w:tcW w:w="1350" w:type="dxa"/>
            <w:shd w:val="clear" w:color="auto" w:fill="FFFFFF"/>
          </w:tcPr>
          <w:p w14:paraId="0827AF8C" w14:textId="7EDF7C05" w:rsidR="00947DB0" w:rsidRPr="007A10F0" w:rsidRDefault="00947DB0" w:rsidP="000D3080">
            <w:pPr>
              <w:rPr>
                <w:sz w:val="20"/>
                <w:szCs w:val="20"/>
              </w:rPr>
            </w:pPr>
            <w:r w:rsidRPr="007A10F0">
              <w:rPr>
                <w:sz w:val="20"/>
                <w:szCs w:val="20"/>
              </w:rPr>
              <w:t>Logical consistency</w:t>
            </w:r>
          </w:p>
        </w:tc>
        <w:tc>
          <w:tcPr>
            <w:tcW w:w="810" w:type="dxa"/>
          </w:tcPr>
          <w:p w14:paraId="3CA9E454" w14:textId="0D331565" w:rsidR="00947DB0" w:rsidRPr="007A10F0" w:rsidRDefault="00947DB0" w:rsidP="000D3080">
            <w:pPr>
              <w:suppressAutoHyphens w:val="0"/>
              <w:rPr>
                <w:sz w:val="20"/>
                <w:szCs w:val="20"/>
              </w:rPr>
            </w:pPr>
            <w:r w:rsidRPr="007A10F0">
              <w:rPr>
                <w:sz w:val="20"/>
                <w:szCs w:val="20"/>
              </w:rPr>
              <w:t>B, U</w:t>
            </w:r>
          </w:p>
        </w:tc>
      </w:tr>
      <w:tr w:rsidR="00947DB0" w:rsidRPr="007A10F0" w14:paraId="74618EA7" w14:textId="77777777" w:rsidTr="003660BC">
        <w:trPr>
          <w:cantSplit/>
          <w:trHeight w:val="710"/>
        </w:trPr>
        <w:tc>
          <w:tcPr>
            <w:tcW w:w="562" w:type="dxa"/>
            <w:shd w:val="clear" w:color="auto" w:fill="FFFFFF"/>
          </w:tcPr>
          <w:p w14:paraId="2B798E08" w14:textId="6F911242" w:rsidR="00947DB0" w:rsidRPr="007A10F0" w:rsidRDefault="00947DB0" w:rsidP="000D3080">
            <w:pPr>
              <w:jc w:val="center"/>
              <w:rPr>
                <w:sz w:val="20"/>
                <w:szCs w:val="20"/>
              </w:rPr>
            </w:pPr>
            <w:r w:rsidRPr="007A10F0">
              <w:rPr>
                <w:sz w:val="20"/>
                <w:szCs w:val="20"/>
              </w:rPr>
              <w:t>145</w:t>
            </w:r>
          </w:p>
        </w:tc>
        <w:tc>
          <w:tcPr>
            <w:tcW w:w="2977" w:type="dxa"/>
            <w:shd w:val="clear" w:color="auto" w:fill="FFFFFF"/>
          </w:tcPr>
          <w:p w14:paraId="0D13AC5F" w14:textId="77777777" w:rsidR="00947DB0" w:rsidRPr="007A10F0" w:rsidRDefault="00947DB0" w:rsidP="00B263B5">
            <w:pPr>
              <w:rPr>
                <w:sz w:val="20"/>
                <w:szCs w:val="20"/>
              </w:rPr>
            </w:pPr>
            <w:r w:rsidRPr="007A10F0">
              <w:rPr>
                <w:sz w:val="20"/>
                <w:szCs w:val="20"/>
              </w:rPr>
              <w:t xml:space="preserve">For each </w:t>
            </w:r>
            <w:proofErr w:type="spellStart"/>
            <w:r w:rsidRPr="007A10F0">
              <w:rPr>
                <w:sz w:val="20"/>
                <w:szCs w:val="20"/>
              </w:rPr>
              <w:t>fixedDateRange</w:t>
            </w:r>
            <w:proofErr w:type="spellEnd"/>
          </w:p>
          <w:p w14:paraId="46C87A26" w14:textId="77777777" w:rsidR="00947DB0" w:rsidRPr="007A10F0" w:rsidRDefault="00947DB0" w:rsidP="00B263B5">
            <w:pPr>
              <w:rPr>
                <w:sz w:val="20"/>
                <w:szCs w:val="20"/>
              </w:rPr>
            </w:pPr>
            <w:r w:rsidRPr="007A10F0">
              <w:rPr>
                <w:sz w:val="20"/>
                <w:szCs w:val="20"/>
              </w:rPr>
              <w:t xml:space="preserve">where </w:t>
            </w:r>
            <w:proofErr w:type="spellStart"/>
            <w:r w:rsidRPr="007A10F0">
              <w:rPr>
                <w:sz w:val="20"/>
                <w:szCs w:val="20"/>
              </w:rPr>
              <w:t>dateEnd</w:t>
            </w:r>
            <w:proofErr w:type="spellEnd"/>
            <w:r w:rsidRPr="007A10F0">
              <w:rPr>
                <w:sz w:val="20"/>
                <w:szCs w:val="20"/>
              </w:rPr>
              <w:t xml:space="preserve"> or</w:t>
            </w:r>
          </w:p>
          <w:p w14:paraId="1402E224" w14:textId="77777777" w:rsidR="00947DB0" w:rsidRPr="007A10F0" w:rsidRDefault="00947DB0" w:rsidP="00B263B5">
            <w:pPr>
              <w:rPr>
                <w:sz w:val="20"/>
                <w:szCs w:val="20"/>
              </w:rPr>
            </w:pPr>
            <w:proofErr w:type="spellStart"/>
            <w:r w:rsidRPr="007A10F0">
              <w:rPr>
                <w:sz w:val="20"/>
                <w:szCs w:val="20"/>
              </w:rPr>
              <w:t>dateStart</w:t>
            </w:r>
            <w:proofErr w:type="spellEnd"/>
            <w:r w:rsidRPr="007A10F0">
              <w:rPr>
                <w:sz w:val="20"/>
                <w:szCs w:val="20"/>
              </w:rPr>
              <w:t xml:space="preserve"> is not Null but the</w:t>
            </w:r>
          </w:p>
          <w:p w14:paraId="4DAA4CDA" w14:textId="77777777" w:rsidR="00947DB0" w:rsidRPr="007A10F0" w:rsidRDefault="00947DB0" w:rsidP="00B263B5">
            <w:pPr>
              <w:rPr>
                <w:sz w:val="20"/>
                <w:szCs w:val="20"/>
              </w:rPr>
            </w:pPr>
            <w:r w:rsidRPr="007A10F0">
              <w:rPr>
                <w:sz w:val="20"/>
                <w:szCs w:val="20"/>
              </w:rPr>
              <w:t>year component is not</w:t>
            </w:r>
          </w:p>
          <w:p w14:paraId="714A963B" w14:textId="195335DE" w:rsidR="00947DB0" w:rsidRPr="007A10F0" w:rsidRDefault="00947DB0" w:rsidP="00B263B5">
            <w:pPr>
              <w:rPr>
                <w:sz w:val="20"/>
                <w:szCs w:val="20"/>
              </w:rPr>
            </w:pPr>
            <w:r w:rsidRPr="007A10F0">
              <w:rPr>
                <w:sz w:val="20"/>
                <w:szCs w:val="20"/>
              </w:rPr>
              <w:t>specified.</w:t>
            </w:r>
          </w:p>
        </w:tc>
        <w:tc>
          <w:tcPr>
            <w:tcW w:w="1985" w:type="dxa"/>
            <w:shd w:val="clear" w:color="auto" w:fill="FFFFFF"/>
          </w:tcPr>
          <w:p w14:paraId="6B474274" w14:textId="77777777" w:rsidR="00947DB0" w:rsidRPr="007A10F0" w:rsidRDefault="00947DB0" w:rsidP="00B263B5">
            <w:pPr>
              <w:rPr>
                <w:sz w:val="20"/>
                <w:szCs w:val="20"/>
              </w:rPr>
            </w:pPr>
            <w:r w:rsidRPr="007A10F0">
              <w:rPr>
                <w:sz w:val="20"/>
                <w:szCs w:val="20"/>
              </w:rPr>
              <w:t>Year is required in</w:t>
            </w:r>
          </w:p>
          <w:p w14:paraId="27CD3FCC" w14:textId="77777777" w:rsidR="00947DB0" w:rsidRPr="007A10F0" w:rsidRDefault="00947DB0" w:rsidP="00B263B5">
            <w:pPr>
              <w:rPr>
                <w:sz w:val="20"/>
                <w:szCs w:val="20"/>
              </w:rPr>
            </w:pPr>
            <w:proofErr w:type="spellStart"/>
            <w:r w:rsidRPr="007A10F0">
              <w:rPr>
                <w:sz w:val="20"/>
                <w:szCs w:val="20"/>
              </w:rPr>
              <w:t>fixedDateRange</w:t>
            </w:r>
            <w:proofErr w:type="spellEnd"/>
          </w:p>
          <w:p w14:paraId="557240A8" w14:textId="05507FDC" w:rsidR="00947DB0" w:rsidRPr="007A10F0" w:rsidRDefault="00947DB0" w:rsidP="00B263B5">
            <w:pPr>
              <w:rPr>
                <w:sz w:val="20"/>
                <w:szCs w:val="20"/>
              </w:rPr>
            </w:pPr>
            <w:r w:rsidRPr="007A10F0">
              <w:rPr>
                <w:sz w:val="20"/>
                <w:szCs w:val="20"/>
              </w:rPr>
              <w:t>dates.</w:t>
            </w:r>
          </w:p>
        </w:tc>
        <w:tc>
          <w:tcPr>
            <w:tcW w:w="2211" w:type="dxa"/>
            <w:shd w:val="clear" w:color="auto" w:fill="FFFFFF"/>
          </w:tcPr>
          <w:p w14:paraId="5E63BCA3" w14:textId="77777777" w:rsidR="00947DB0" w:rsidRPr="007A10F0" w:rsidRDefault="00947DB0" w:rsidP="00B263B5">
            <w:pPr>
              <w:rPr>
                <w:sz w:val="20"/>
                <w:szCs w:val="20"/>
              </w:rPr>
            </w:pPr>
            <w:r w:rsidRPr="007A10F0">
              <w:rPr>
                <w:sz w:val="20"/>
                <w:szCs w:val="20"/>
              </w:rPr>
              <w:t>Populate year</w:t>
            </w:r>
          </w:p>
          <w:p w14:paraId="33489740" w14:textId="77777777" w:rsidR="00947DB0" w:rsidRPr="007A10F0" w:rsidRDefault="00947DB0" w:rsidP="00B263B5">
            <w:pPr>
              <w:rPr>
                <w:sz w:val="20"/>
                <w:szCs w:val="20"/>
              </w:rPr>
            </w:pPr>
            <w:r w:rsidRPr="007A10F0">
              <w:rPr>
                <w:sz w:val="20"/>
                <w:szCs w:val="20"/>
              </w:rPr>
              <w:t xml:space="preserve">component of </w:t>
            </w:r>
            <w:proofErr w:type="spellStart"/>
            <w:r w:rsidRPr="007A10F0">
              <w:rPr>
                <w:sz w:val="20"/>
                <w:szCs w:val="20"/>
              </w:rPr>
              <w:t>dateStart</w:t>
            </w:r>
            <w:proofErr w:type="spellEnd"/>
          </w:p>
          <w:p w14:paraId="1B27442D" w14:textId="02DF4A85" w:rsidR="00947DB0" w:rsidRPr="007A10F0" w:rsidRDefault="00947DB0" w:rsidP="00B263B5">
            <w:pPr>
              <w:rPr>
                <w:sz w:val="20"/>
                <w:szCs w:val="20"/>
              </w:rPr>
            </w:pPr>
            <w:r w:rsidRPr="007A10F0">
              <w:rPr>
                <w:sz w:val="20"/>
                <w:szCs w:val="20"/>
              </w:rPr>
              <w:t xml:space="preserve">and </w:t>
            </w:r>
            <w:proofErr w:type="spellStart"/>
            <w:r w:rsidRPr="007A10F0">
              <w:rPr>
                <w:sz w:val="20"/>
                <w:szCs w:val="20"/>
              </w:rPr>
              <w:t>dateEnd</w:t>
            </w:r>
            <w:proofErr w:type="spellEnd"/>
          </w:p>
        </w:tc>
        <w:tc>
          <w:tcPr>
            <w:tcW w:w="1350" w:type="dxa"/>
            <w:shd w:val="clear" w:color="auto" w:fill="FFFFFF"/>
          </w:tcPr>
          <w:p w14:paraId="4C6F2F57" w14:textId="5EA5C9B2" w:rsidR="00947DB0" w:rsidRPr="007A10F0" w:rsidRDefault="00947DB0" w:rsidP="000D3080">
            <w:pPr>
              <w:rPr>
                <w:sz w:val="20"/>
                <w:szCs w:val="20"/>
              </w:rPr>
            </w:pPr>
            <w:r w:rsidRPr="007A10F0">
              <w:rPr>
                <w:sz w:val="20"/>
                <w:szCs w:val="20"/>
              </w:rPr>
              <w:t>Logical consistency</w:t>
            </w:r>
          </w:p>
        </w:tc>
        <w:tc>
          <w:tcPr>
            <w:tcW w:w="810" w:type="dxa"/>
          </w:tcPr>
          <w:p w14:paraId="62A7E023" w14:textId="7BC87CA2" w:rsidR="00947DB0" w:rsidRPr="007A10F0" w:rsidRDefault="00947DB0" w:rsidP="000D3080">
            <w:pPr>
              <w:suppressAutoHyphens w:val="0"/>
              <w:rPr>
                <w:sz w:val="20"/>
                <w:szCs w:val="20"/>
              </w:rPr>
            </w:pPr>
            <w:r w:rsidRPr="007A10F0">
              <w:rPr>
                <w:sz w:val="20"/>
                <w:szCs w:val="20"/>
              </w:rPr>
              <w:t>B, U</w:t>
            </w:r>
          </w:p>
        </w:tc>
      </w:tr>
      <w:tr w:rsidR="00947DB0" w:rsidRPr="007A10F0" w14:paraId="4BC3265F" w14:textId="77777777" w:rsidTr="003660BC">
        <w:trPr>
          <w:cantSplit/>
          <w:trHeight w:val="710"/>
        </w:trPr>
        <w:tc>
          <w:tcPr>
            <w:tcW w:w="562" w:type="dxa"/>
            <w:shd w:val="clear" w:color="auto" w:fill="FFFFFF"/>
          </w:tcPr>
          <w:p w14:paraId="79DE5E2B" w14:textId="78AD150B" w:rsidR="00947DB0" w:rsidRPr="007A10F0" w:rsidRDefault="00947DB0" w:rsidP="000D3080">
            <w:pPr>
              <w:jc w:val="center"/>
              <w:rPr>
                <w:sz w:val="20"/>
                <w:szCs w:val="20"/>
              </w:rPr>
            </w:pPr>
            <w:r w:rsidRPr="007A10F0">
              <w:rPr>
                <w:sz w:val="20"/>
                <w:szCs w:val="20"/>
              </w:rPr>
              <w:t>146</w:t>
            </w:r>
          </w:p>
        </w:tc>
        <w:tc>
          <w:tcPr>
            <w:tcW w:w="2977" w:type="dxa"/>
            <w:shd w:val="clear" w:color="auto" w:fill="FFFFFF"/>
          </w:tcPr>
          <w:p w14:paraId="1804FAD8" w14:textId="77777777" w:rsidR="00947DB0" w:rsidRPr="007A10F0" w:rsidRDefault="00947DB0" w:rsidP="00B263B5">
            <w:pPr>
              <w:rPr>
                <w:sz w:val="20"/>
                <w:szCs w:val="20"/>
              </w:rPr>
            </w:pPr>
            <w:r w:rsidRPr="007A10F0">
              <w:rPr>
                <w:sz w:val="20"/>
                <w:szCs w:val="20"/>
              </w:rPr>
              <w:t xml:space="preserve">For each </w:t>
            </w:r>
            <w:proofErr w:type="spellStart"/>
            <w:r w:rsidRPr="007A10F0">
              <w:rPr>
                <w:sz w:val="20"/>
                <w:szCs w:val="20"/>
              </w:rPr>
              <w:t>textContent</w:t>
            </w:r>
            <w:proofErr w:type="spellEnd"/>
          </w:p>
          <w:p w14:paraId="1217E0A7" w14:textId="77777777" w:rsidR="00947DB0" w:rsidRPr="007A10F0" w:rsidRDefault="00947DB0" w:rsidP="00B263B5">
            <w:pPr>
              <w:rPr>
                <w:sz w:val="20"/>
                <w:szCs w:val="20"/>
              </w:rPr>
            </w:pPr>
            <w:r w:rsidRPr="007A10F0">
              <w:rPr>
                <w:sz w:val="20"/>
                <w:szCs w:val="20"/>
              </w:rPr>
              <w:t>attribute where both</w:t>
            </w:r>
          </w:p>
          <w:p w14:paraId="39121247" w14:textId="77777777" w:rsidR="00947DB0" w:rsidRPr="007A10F0" w:rsidRDefault="00947DB0" w:rsidP="00B263B5">
            <w:pPr>
              <w:rPr>
                <w:sz w:val="20"/>
                <w:szCs w:val="20"/>
              </w:rPr>
            </w:pPr>
            <w:r w:rsidRPr="007A10F0">
              <w:rPr>
                <w:sz w:val="20"/>
                <w:szCs w:val="20"/>
              </w:rPr>
              <w:t>information and</w:t>
            </w:r>
          </w:p>
          <w:p w14:paraId="0553FCB2" w14:textId="77777777" w:rsidR="00947DB0" w:rsidRPr="007A10F0" w:rsidRDefault="00947DB0" w:rsidP="00B263B5">
            <w:pPr>
              <w:rPr>
                <w:sz w:val="20"/>
                <w:szCs w:val="20"/>
              </w:rPr>
            </w:pPr>
            <w:proofErr w:type="spellStart"/>
            <w:r w:rsidRPr="007A10F0">
              <w:rPr>
                <w:sz w:val="20"/>
                <w:szCs w:val="20"/>
              </w:rPr>
              <w:t>onlineResource</w:t>
            </w:r>
            <w:proofErr w:type="spellEnd"/>
            <w:r w:rsidRPr="007A10F0">
              <w:rPr>
                <w:sz w:val="20"/>
                <w:szCs w:val="20"/>
              </w:rPr>
              <w:t xml:space="preserve"> are</w:t>
            </w:r>
          </w:p>
          <w:p w14:paraId="62CF8CE2" w14:textId="0211F669" w:rsidR="00947DB0" w:rsidRPr="007A10F0" w:rsidRDefault="00947DB0" w:rsidP="00B263B5">
            <w:pPr>
              <w:rPr>
                <w:sz w:val="20"/>
                <w:szCs w:val="20"/>
              </w:rPr>
            </w:pPr>
            <w:r w:rsidRPr="007A10F0">
              <w:rPr>
                <w:sz w:val="20"/>
                <w:szCs w:val="20"/>
              </w:rPr>
              <w:t>missing or null.</w:t>
            </w:r>
          </w:p>
        </w:tc>
        <w:tc>
          <w:tcPr>
            <w:tcW w:w="1985" w:type="dxa"/>
            <w:shd w:val="clear" w:color="auto" w:fill="FFFFFF"/>
          </w:tcPr>
          <w:p w14:paraId="18EB3AFF" w14:textId="77777777" w:rsidR="00947DB0" w:rsidRPr="007A10F0" w:rsidRDefault="00947DB0" w:rsidP="00B263B5">
            <w:pPr>
              <w:rPr>
                <w:sz w:val="20"/>
                <w:szCs w:val="20"/>
              </w:rPr>
            </w:pPr>
            <w:proofErr w:type="spellStart"/>
            <w:r w:rsidRPr="007A10F0">
              <w:rPr>
                <w:sz w:val="20"/>
                <w:szCs w:val="20"/>
              </w:rPr>
              <w:t>TextContent</w:t>
            </w:r>
            <w:proofErr w:type="spellEnd"/>
            <w:r w:rsidRPr="007A10F0">
              <w:rPr>
                <w:sz w:val="20"/>
                <w:szCs w:val="20"/>
              </w:rPr>
              <w:t xml:space="preserve"> is not</w:t>
            </w:r>
          </w:p>
          <w:p w14:paraId="4F5C9E48" w14:textId="2724EB85" w:rsidR="00947DB0" w:rsidRPr="007A10F0" w:rsidRDefault="006B55A3" w:rsidP="00B263B5">
            <w:pPr>
              <w:rPr>
                <w:sz w:val="20"/>
                <w:szCs w:val="20"/>
              </w:rPr>
            </w:pPr>
            <w:r>
              <w:rPr>
                <w:sz w:val="20"/>
                <w:szCs w:val="20"/>
              </w:rPr>
              <w:t>p</w:t>
            </w:r>
            <w:r w:rsidRPr="007A10F0">
              <w:rPr>
                <w:sz w:val="20"/>
                <w:szCs w:val="20"/>
              </w:rPr>
              <w:t xml:space="preserve">opulated </w:t>
            </w:r>
            <w:r w:rsidR="00947DB0" w:rsidRPr="007A10F0">
              <w:rPr>
                <w:sz w:val="20"/>
                <w:szCs w:val="20"/>
              </w:rPr>
              <w:t>with meaningful information.</w:t>
            </w:r>
          </w:p>
        </w:tc>
        <w:tc>
          <w:tcPr>
            <w:tcW w:w="2211" w:type="dxa"/>
            <w:shd w:val="clear" w:color="auto" w:fill="FFFFFF"/>
          </w:tcPr>
          <w:p w14:paraId="11A3CD86" w14:textId="77777777" w:rsidR="00947DB0" w:rsidRPr="007A10F0" w:rsidRDefault="00947DB0" w:rsidP="00B263B5">
            <w:pPr>
              <w:rPr>
                <w:sz w:val="20"/>
                <w:szCs w:val="20"/>
              </w:rPr>
            </w:pPr>
            <w:r w:rsidRPr="007A10F0">
              <w:rPr>
                <w:sz w:val="20"/>
                <w:szCs w:val="20"/>
              </w:rPr>
              <w:t>Populate information or</w:t>
            </w:r>
          </w:p>
          <w:p w14:paraId="2F310461" w14:textId="11A50E43" w:rsidR="00947DB0" w:rsidRPr="007A10F0" w:rsidRDefault="00947DB0" w:rsidP="00B263B5">
            <w:pPr>
              <w:rPr>
                <w:sz w:val="20"/>
                <w:szCs w:val="20"/>
              </w:rPr>
            </w:pPr>
            <w:proofErr w:type="spellStart"/>
            <w:r w:rsidRPr="007A10F0">
              <w:rPr>
                <w:sz w:val="20"/>
                <w:szCs w:val="20"/>
              </w:rPr>
              <w:t>onlineResource</w:t>
            </w:r>
            <w:proofErr w:type="spellEnd"/>
            <w:r w:rsidRPr="007A10F0">
              <w:rPr>
                <w:sz w:val="20"/>
                <w:szCs w:val="20"/>
              </w:rPr>
              <w:t>.</w:t>
            </w:r>
          </w:p>
        </w:tc>
        <w:tc>
          <w:tcPr>
            <w:tcW w:w="1350" w:type="dxa"/>
            <w:shd w:val="clear" w:color="auto" w:fill="FFFFFF"/>
          </w:tcPr>
          <w:p w14:paraId="0681B703" w14:textId="7E617CF1" w:rsidR="00947DB0" w:rsidRPr="007A10F0" w:rsidRDefault="00947DB0" w:rsidP="000D3080">
            <w:pPr>
              <w:rPr>
                <w:sz w:val="20"/>
                <w:szCs w:val="20"/>
              </w:rPr>
            </w:pPr>
            <w:r w:rsidRPr="007A10F0">
              <w:rPr>
                <w:sz w:val="20"/>
                <w:szCs w:val="20"/>
              </w:rPr>
              <w:t>Logical consistency</w:t>
            </w:r>
          </w:p>
        </w:tc>
        <w:tc>
          <w:tcPr>
            <w:tcW w:w="810" w:type="dxa"/>
          </w:tcPr>
          <w:p w14:paraId="28EEF4AE" w14:textId="556254DA" w:rsidR="00947DB0" w:rsidRPr="007A10F0" w:rsidRDefault="00947DB0" w:rsidP="000D3080">
            <w:pPr>
              <w:suppressAutoHyphens w:val="0"/>
              <w:rPr>
                <w:sz w:val="20"/>
                <w:szCs w:val="20"/>
              </w:rPr>
            </w:pPr>
            <w:r w:rsidRPr="007A10F0">
              <w:rPr>
                <w:sz w:val="20"/>
                <w:szCs w:val="20"/>
              </w:rPr>
              <w:t>B, U</w:t>
            </w:r>
          </w:p>
        </w:tc>
      </w:tr>
      <w:tr w:rsidR="00947DB0" w:rsidRPr="007A10F0" w14:paraId="0D444C00" w14:textId="77777777" w:rsidTr="003660BC">
        <w:trPr>
          <w:cantSplit/>
          <w:trHeight w:val="710"/>
        </w:trPr>
        <w:tc>
          <w:tcPr>
            <w:tcW w:w="562" w:type="dxa"/>
            <w:shd w:val="clear" w:color="auto" w:fill="FFFFFF"/>
          </w:tcPr>
          <w:p w14:paraId="2DD873AC" w14:textId="50825510" w:rsidR="00947DB0" w:rsidRPr="007A10F0" w:rsidRDefault="00947DB0" w:rsidP="000D3080">
            <w:pPr>
              <w:jc w:val="center"/>
              <w:rPr>
                <w:sz w:val="20"/>
                <w:szCs w:val="20"/>
              </w:rPr>
            </w:pPr>
            <w:r w:rsidRPr="007A10F0">
              <w:rPr>
                <w:sz w:val="20"/>
                <w:szCs w:val="20"/>
              </w:rPr>
              <w:t>147</w:t>
            </w:r>
          </w:p>
        </w:tc>
        <w:tc>
          <w:tcPr>
            <w:tcW w:w="2977" w:type="dxa"/>
            <w:shd w:val="clear" w:color="auto" w:fill="FFFFFF"/>
          </w:tcPr>
          <w:p w14:paraId="4D543A9C" w14:textId="77777777" w:rsidR="00947DB0" w:rsidRPr="007A10F0" w:rsidRDefault="00947DB0" w:rsidP="00B263B5">
            <w:pPr>
              <w:rPr>
                <w:sz w:val="20"/>
                <w:szCs w:val="20"/>
              </w:rPr>
            </w:pPr>
            <w:r w:rsidRPr="007A10F0">
              <w:rPr>
                <w:sz w:val="20"/>
                <w:szCs w:val="20"/>
              </w:rPr>
              <w:t>For each information</w:t>
            </w:r>
          </w:p>
          <w:p w14:paraId="33593E47" w14:textId="77777777" w:rsidR="00947DB0" w:rsidRPr="007A10F0" w:rsidRDefault="00947DB0" w:rsidP="00B263B5">
            <w:pPr>
              <w:rPr>
                <w:sz w:val="20"/>
                <w:szCs w:val="20"/>
              </w:rPr>
            </w:pPr>
            <w:r w:rsidRPr="007A10F0">
              <w:rPr>
                <w:sz w:val="20"/>
                <w:szCs w:val="20"/>
              </w:rPr>
              <w:t>attribute where both</w:t>
            </w:r>
          </w:p>
          <w:p w14:paraId="01B6E7D6" w14:textId="77777777" w:rsidR="00947DB0" w:rsidRPr="007A10F0" w:rsidRDefault="00947DB0" w:rsidP="00B263B5">
            <w:pPr>
              <w:rPr>
                <w:sz w:val="20"/>
                <w:szCs w:val="20"/>
              </w:rPr>
            </w:pPr>
            <w:proofErr w:type="spellStart"/>
            <w:r w:rsidRPr="007A10F0">
              <w:rPr>
                <w:sz w:val="20"/>
                <w:szCs w:val="20"/>
              </w:rPr>
              <w:t>fileReference</w:t>
            </w:r>
            <w:proofErr w:type="spellEnd"/>
            <w:r w:rsidRPr="007A10F0">
              <w:rPr>
                <w:sz w:val="20"/>
                <w:szCs w:val="20"/>
              </w:rPr>
              <w:t xml:space="preserve"> and text </w:t>
            </w:r>
            <w:proofErr w:type="spellStart"/>
            <w:r w:rsidRPr="007A10F0">
              <w:rPr>
                <w:sz w:val="20"/>
                <w:szCs w:val="20"/>
              </w:rPr>
              <w:t>subattributes</w:t>
            </w:r>
            <w:proofErr w:type="spellEnd"/>
          </w:p>
          <w:p w14:paraId="60E8BF80" w14:textId="77777777" w:rsidR="00947DB0" w:rsidRPr="007A10F0" w:rsidRDefault="00947DB0" w:rsidP="00B263B5">
            <w:pPr>
              <w:rPr>
                <w:sz w:val="20"/>
                <w:szCs w:val="20"/>
              </w:rPr>
            </w:pPr>
            <w:r w:rsidRPr="007A10F0">
              <w:rPr>
                <w:sz w:val="20"/>
                <w:szCs w:val="20"/>
              </w:rPr>
              <w:t>are missing or</w:t>
            </w:r>
          </w:p>
          <w:p w14:paraId="63DA4A53" w14:textId="5057B5D0" w:rsidR="00947DB0" w:rsidRPr="007A10F0" w:rsidRDefault="00947DB0" w:rsidP="00B263B5">
            <w:pPr>
              <w:rPr>
                <w:sz w:val="20"/>
                <w:szCs w:val="20"/>
              </w:rPr>
            </w:pPr>
            <w:r w:rsidRPr="007A10F0">
              <w:rPr>
                <w:sz w:val="20"/>
                <w:szCs w:val="20"/>
              </w:rPr>
              <w:t>null</w:t>
            </w:r>
            <w:r w:rsidR="00BA2E54">
              <w:rPr>
                <w:sz w:val="20"/>
                <w:szCs w:val="20"/>
              </w:rPr>
              <w:t>.</w:t>
            </w:r>
          </w:p>
        </w:tc>
        <w:tc>
          <w:tcPr>
            <w:tcW w:w="1985" w:type="dxa"/>
            <w:shd w:val="clear" w:color="auto" w:fill="FFFFFF"/>
          </w:tcPr>
          <w:p w14:paraId="4E3EC94B" w14:textId="77777777" w:rsidR="00947DB0" w:rsidRPr="007A10F0" w:rsidRDefault="00947DB0" w:rsidP="00B263B5">
            <w:pPr>
              <w:rPr>
                <w:sz w:val="20"/>
                <w:szCs w:val="20"/>
              </w:rPr>
            </w:pPr>
            <w:r w:rsidRPr="007A10F0">
              <w:rPr>
                <w:sz w:val="20"/>
                <w:szCs w:val="20"/>
              </w:rPr>
              <w:t>Information is not</w:t>
            </w:r>
          </w:p>
          <w:p w14:paraId="48623EE0" w14:textId="4E6C0703" w:rsidR="00947DB0" w:rsidRPr="007A10F0" w:rsidRDefault="006B55A3" w:rsidP="00B263B5">
            <w:pPr>
              <w:rPr>
                <w:sz w:val="20"/>
                <w:szCs w:val="20"/>
              </w:rPr>
            </w:pPr>
            <w:r>
              <w:rPr>
                <w:sz w:val="20"/>
                <w:szCs w:val="20"/>
              </w:rPr>
              <w:t>p</w:t>
            </w:r>
            <w:r w:rsidRPr="007A10F0">
              <w:rPr>
                <w:sz w:val="20"/>
                <w:szCs w:val="20"/>
              </w:rPr>
              <w:t xml:space="preserve">opulated </w:t>
            </w:r>
            <w:r w:rsidR="00947DB0" w:rsidRPr="007A10F0">
              <w:rPr>
                <w:sz w:val="20"/>
                <w:szCs w:val="20"/>
              </w:rPr>
              <w:t>with meaningful information.</w:t>
            </w:r>
          </w:p>
        </w:tc>
        <w:tc>
          <w:tcPr>
            <w:tcW w:w="2211" w:type="dxa"/>
            <w:shd w:val="clear" w:color="auto" w:fill="FFFFFF"/>
          </w:tcPr>
          <w:p w14:paraId="345435F2" w14:textId="77777777" w:rsidR="00947DB0" w:rsidRPr="007A10F0" w:rsidRDefault="00947DB0" w:rsidP="00B263B5">
            <w:pPr>
              <w:rPr>
                <w:sz w:val="20"/>
                <w:szCs w:val="20"/>
              </w:rPr>
            </w:pPr>
            <w:r w:rsidRPr="007A10F0">
              <w:rPr>
                <w:sz w:val="20"/>
                <w:szCs w:val="20"/>
              </w:rPr>
              <w:t xml:space="preserve">Populate </w:t>
            </w:r>
            <w:proofErr w:type="spellStart"/>
            <w:r w:rsidRPr="007A10F0">
              <w:rPr>
                <w:sz w:val="20"/>
                <w:szCs w:val="20"/>
              </w:rPr>
              <w:t>fileReference</w:t>
            </w:r>
            <w:proofErr w:type="spellEnd"/>
          </w:p>
          <w:p w14:paraId="7C12E05A" w14:textId="1DA658B0" w:rsidR="00947DB0" w:rsidRPr="007A10F0" w:rsidRDefault="00947DB0" w:rsidP="00B263B5">
            <w:pPr>
              <w:rPr>
                <w:sz w:val="20"/>
                <w:szCs w:val="20"/>
              </w:rPr>
            </w:pPr>
            <w:r w:rsidRPr="007A10F0">
              <w:rPr>
                <w:sz w:val="20"/>
                <w:szCs w:val="20"/>
              </w:rPr>
              <w:t>or text attribute.</w:t>
            </w:r>
          </w:p>
        </w:tc>
        <w:tc>
          <w:tcPr>
            <w:tcW w:w="1350" w:type="dxa"/>
            <w:shd w:val="clear" w:color="auto" w:fill="FFFFFF"/>
          </w:tcPr>
          <w:p w14:paraId="7B35D9BF" w14:textId="7D032C5F" w:rsidR="00947DB0" w:rsidRPr="007A10F0" w:rsidRDefault="00947DB0" w:rsidP="000D3080">
            <w:pPr>
              <w:rPr>
                <w:sz w:val="20"/>
                <w:szCs w:val="20"/>
              </w:rPr>
            </w:pPr>
            <w:r w:rsidRPr="007A10F0">
              <w:rPr>
                <w:sz w:val="20"/>
                <w:szCs w:val="20"/>
              </w:rPr>
              <w:t>Logical consistency</w:t>
            </w:r>
          </w:p>
        </w:tc>
        <w:tc>
          <w:tcPr>
            <w:tcW w:w="810" w:type="dxa"/>
          </w:tcPr>
          <w:p w14:paraId="54CFC32F" w14:textId="385E0EBB" w:rsidR="00947DB0" w:rsidRPr="007A10F0" w:rsidRDefault="00947DB0" w:rsidP="000D3080">
            <w:pPr>
              <w:suppressAutoHyphens w:val="0"/>
              <w:rPr>
                <w:sz w:val="20"/>
                <w:szCs w:val="20"/>
              </w:rPr>
            </w:pPr>
            <w:r w:rsidRPr="007A10F0">
              <w:rPr>
                <w:sz w:val="20"/>
                <w:szCs w:val="20"/>
              </w:rPr>
              <w:t>B, U</w:t>
            </w:r>
          </w:p>
        </w:tc>
      </w:tr>
      <w:tr w:rsidR="00947DB0" w:rsidRPr="007A10F0" w14:paraId="24DDCDAB" w14:textId="77777777" w:rsidTr="003660BC">
        <w:trPr>
          <w:cantSplit/>
          <w:trHeight w:val="710"/>
        </w:trPr>
        <w:tc>
          <w:tcPr>
            <w:tcW w:w="562" w:type="dxa"/>
            <w:shd w:val="clear" w:color="auto" w:fill="FFFFFF"/>
          </w:tcPr>
          <w:p w14:paraId="6EE0C7DB" w14:textId="0DF70EA5" w:rsidR="00947DB0" w:rsidRPr="007A10F0" w:rsidRDefault="00947DB0" w:rsidP="000D3080">
            <w:pPr>
              <w:jc w:val="center"/>
              <w:rPr>
                <w:sz w:val="20"/>
                <w:szCs w:val="20"/>
              </w:rPr>
            </w:pPr>
            <w:r w:rsidRPr="007A10F0">
              <w:rPr>
                <w:sz w:val="20"/>
                <w:szCs w:val="20"/>
              </w:rPr>
              <w:t>148</w:t>
            </w:r>
          </w:p>
        </w:tc>
        <w:tc>
          <w:tcPr>
            <w:tcW w:w="2977" w:type="dxa"/>
            <w:shd w:val="clear" w:color="auto" w:fill="FFFFFF"/>
          </w:tcPr>
          <w:p w14:paraId="5256A97C" w14:textId="77777777" w:rsidR="00947DB0" w:rsidRPr="007A10F0" w:rsidRDefault="00947DB0" w:rsidP="003F37C3">
            <w:pPr>
              <w:rPr>
                <w:sz w:val="20"/>
                <w:szCs w:val="20"/>
              </w:rPr>
            </w:pPr>
            <w:r w:rsidRPr="007A10F0">
              <w:rPr>
                <w:sz w:val="20"/>
                <w:szCs w:val="20"/>
              </w:rPr>
              <w:t xml:space="preserve">For each </w:t>
            </w:r>
            <w:proofErr w:type="spellStart"/>
            <w:r w:rsidRPr="007A10F0">
              <w:rPr>
                <w:sz w:val="20"/>
                <w:szCs w:val="20"/>
              </w:rPr>
              <w:t>sourceIndication</w:t>
            </w:r>
            <w:proofErr w:type="spellEnd"/>
          </w:p>
          <w:p w14:paraId="61B0E664" w14:textId="77777777" w:rsidR="00947DB0" w:rsidRPr="007A10F0" w:rsidRDefault="00947DB0" w:rsidP="003F37C3">
            <w:pPr>
              <w:rPr>
                <w:sz w:val="20"/>
                <w:szCs w:val="20"/>
              </w:rPr>
            </w:pPr>
            <w:r w:rsidRPr="007A10F0">
              <w:rPr>
                <w:sz w:val="20"/>
                <w:szCs w:val="20"/>
              </w:rPr>
              <w:t>where the sub-attributes</w:t>
            </w:r>
          </w:p>
          <w:p w14:paraId="405FFF9D" w14:textId="4FE6D9BB" w:rsidR="00947DB0" w:rsidRPr="007A10F0" w:rsidRDefault="00947DB0" w:rsidP="003F37C3">
            <w:pPr>
              <w:rPr>
                <w:sz w:val="20"/>
                <w:szCs w:val="20"/>
              </w:rPr>
            </w:pPr>
            <w:r w:rsidRPr="007A10F0">
              <w:rPr>
                <w:sz w:val="20"/>
                <w:szCs w:val="20"/>
              </w:rPr>
              <w:t>are missing or null</w:t>
            </w:r>
            <w:r w:rsidR="00BA2E54">
              <w:rPr>
                <w:sz w:val="20"/>
                <w:szCs w:val="20"/>
              </w:rPr>
              <w:t>.</w:t>
            </w:r>
          </w:p>
        </w:tc>
        <w:tc>
          <w:tcPr>
            <w:tcW w:w="1985" w:type="dxa"/>
            <w:shd w:val="clear" w:color="auto" w:fill="FFFFFF"/>
          </w:tcPr>
          <w:p w14:paraId="22507C82" w14:textId="77777777" w:rsidR="00947DB0" w:rsidRPr="007A10F0" w:rsidRDefault="00947DB0" w:rsidP="003F37C3">
            <w:pPr>
              <w:rPr>
                <w:sz w:val="20"/>
                <w:szCs w:val="20"/>
              </w:rPr>
            </w:pPr>
            <w:proofErr w:type="spellStart"/>
            <w:r w:rsidRPr="007A10F0">
              <w:rPr>
                <w:sz w:val="20"/>
                <w:szCs w:val="20"/>
              </w:rPr>
              <w:t>SourceIndication</w:t>
            </w:r>
            <w:proofErr w:type="spellEnd"/>
            <w:r w:rsidRPr="007A10F0">
              <w:rPr>
                <w:sz w:val="20"/>
                <w:szCs w:val="20"/>
              </w:rPr>
              <w:t xml:space="preserve"> is</w:t>
            </w:r>
          </w:p>
          <w:p w14:paraId="3DDE08F8" w14:textId="22017537" w:rsidR="00947DB0" w:rsidRPr="007A10F0" w:rsidRDefault="00947DB0" w:rsidP="003F37C3">
            <w:pPr>
              <w:rPr>
                <w:sz w:val="20"/>
                <w:szCs w:val="20"/>
              </w:rPr>
            </w:pPr>
            <w:r w:rsidRPr="007A10F0">
              <w:rPr>
                <w:sz w:val="20"/>
                <w:szCs w:val="20"/>
              </w:rPr>
              <w:t>not populated with meaningful information.</w:t>
            </w:r>
          </w:p>
        </w:tc>
        <w:tc>
          <w:tcPr>
            <w:tcW w:w="2211" w:type="dxa"/>
            <w:shd w:val="clear" w:color="auto" w:fill="FFFFFF"/>
          </w:tcPr>
          <w:p w14:paraId="6C75C4E7" w14:textId="77777777" w:rsidR="00947DB0" w:rsidRPr="007A10F0" w:rsidRDefault="00947DB0" w:rsidP="003F37C3">
            <w:pPr>
              <w:rPr>
                <w:sz w:val="20"/>
                <w:szCs w:val="20"/>
              </w:rPr>
            </w:pPr>
            <w:r w:rsidRPr="007A10F0">
              <w:rPr>
                <w:sz w:val="20"/>
                <w:szCs w:val="20"/>
              </w:rPr>
              <w:t>Populate source</w:t>
            </w:r>
          </w:p>
          <w:p w14:paraId="0A0AF142" w14:textId="5E7D67ED" w:rsidR="00947DB0" w:rsidRPr="007A10F0" w:rsidRDefault="00BA2E54" w:rsidP="003F37C3">
            <w:pPr>
              <w:rPr>
                <w:sz w:val="20"/>
                <w:szCs w:val="20"/>
              </w:rPr>
            </w:pPr>
            <w:r w:rsidRPr="007A10F0">
              <w:rPr>
                <w:sz w:val="20"/>
                <w:szCs w:val="20"/>
              </w:rPr>
              <w:t>I</w:t>
            </w:r>
            <w:r w:rsidR="00947DB0" w:rsidRPr="007A10F0">
              <w:rPr>
                <w:sz w:val="20"/>
                <w:szCs w:val="20"/>
              </w:rPr>
              <w:t>ndication</w:t>
            </w:r>
            <w:r>
              <w:rPr>
                <w:sz w:val="20"/>
                <w:szCs w:val="20"/>
              </w:rPr>
              <w:t>.</w:t>
            </w:r>
          </w:p>
        </w:tc>
        <w:tc>
          <w:tcPr>
            <w:tcW w:w="1350" w:type="dxa"/>
            <w:shd w:val="clear" w:color="auto" w:fill="FFFFFF"/>
          </w:tcPr>
          <w:p w14:paraId="60D61850" w14:textId="67649E23" w:rsidR="00947DB0" w:rsidRPr="007A10F0" w:rsidRDefault="00947DB0" w:rsidP="000D3080">
            <w:pPr>
              <w:rPr>
                <w:sz w:val="20"/>
                <w:szCs w:val="20"/>
              </w:rPr>
            </w:pPr>
            <w:r w:rsidRPr="007A10F0">
              <w:rPr>
                <w:sz w:val="20"/>
                <w:szCs w:val="20"/>
              </w:rPr>
              <w:t>Logical consistency</w:t>
            </w:r>
          </w:p>
        </w:tc>
        <w:tc>
          <w:tcPr>
            <w:tcW w:w="810" w:type="dxa"/>
          </w:tcPr>
          <w:p w14:paraId="5E587AA8" w14:textId="7C2F4602" w:rsidR="00947DB0" w:rsidRPr="007A10F0" w:rsidRDefault="00947DB0" w:rsidP="000D3080">
            <w:pPr>
              <w:suppressAutoHyphens w:val="0"/>
              <w:rPr>
                <w:sz w:val="20"/>
                <w:szCs w:val="20"/>
              </w:rPr>
            </w:pPr>
            <w:r w:rsidRPr="007A10F0">
              <w:rPr>
                <w:sz w:val="20"/>
                <w:szCs w:val="20"/>
              </w:rPr>
              <w:t>B, U</w:t>
            </w:r>
          </w:p>
        </w:tc>
      </w:tr>
      <w:tr w:rsidR="00947DB0" w:rsidRPr="007A10F0" w14:paraId="21C51661" w14:textId="77777777" w:rsidTr="003660BC">
        <w:trPr>
          <w:cantSplit/>
          <w:trHeight w:val="710"/>
        </w:trPr>
        <w:tc>
          <w:tcPr>
            <w:tcW w:w="562" w:type="dxa"/>
            <w:shd w:val="clear" w:color="auto" w:fill="FFFFFF"/>
          </w:tcPr>
          <w:p w14:paraId="16E03675" w14:textId="40F740B6" w:rsidR="00947DB0" w:rsidRPr="007A10F0" w:rsidRDefault="00947DB0" w:rsidP="000D3080">
            <w:pPr>
              <w:jc w:val="center"/>
              <w:rPr>
                <w:sz w:val="20"/>
                <w:szCs w:val="20"/>
              </w:rPr>
            </w:pPr>
            <w:r w:rsidRPr="007A10F0">
              <w:rPr>
                <w:sz w:val="20"/>
                <w:szCs w:val="20"/>
              </w:rPr>
              <w:t>149</w:t>
            </w:r>
          </w:p>
        </w:tc>
        <w:tc>
          <w:tcPr>
            <w:tcW w:w="2977" w:type="dxa"/>
            <w:shd w:val="clear" w:color="auto" w:fill="FFFFFF"/>
          </w:tcPr>
          <w:p w14:paraId="2FE7E372" w14:textId="77777777" w:rsidR="00947DB0" w:rsidRPr="007A10F0" w:rsidRDefault="00947DB0" w:rsidP="003F37C3">
            <w:pPr>
              <w:rPr>
                <w:sz w:val="20"/>
                <w:szCs w:val="20"/>
              </w:rPr>
            </w:pPr>
            <w:r w:rsidRPr="007A10F0">
              <w:rPr>
                <w:sz w:val="20"/>
                <w:szCs w:val="20"/>
              </w:rPr>
              <w:t xml:space="preserve">For each </w:t>
            </w:r>
            <w:proofErr w:type="spellStart"/>
            <w:r w:rsidRPr="007A10F0">
              <w:rPr>
                <w:sz w:val="20"/>
                <w:szCs w:val="20"/>
              </w:rPr>
              <w:t>contactAddress</w:t>
            </w:r>
            <w:proofErr w:type="spellEnd"/>
          </w:p>
          <w:p w14:paraId="6E0D5637" w14:textId="77777777" w:rsidR="00947DB0" w:rsidRPr="007A10F0" w:rsidRDefault="00947DB0" w:rsidP="003F37C3">
            <w:pPr>
              <w:rPr>
                <w:sz w:val="20"/>
                <w:szCs w:val="20"/>
              </w:rPr>
            </w:pPr>
            <w:r w:rsidRPr="007A10F0">
              <w:rPr>
                <w:sz w:val="20"/>
                <w:szCs w:val="20"/>
              </w:rPr>
              <w:t>with all sub-attributes</w:t>
            </w:r>
          </w:p>
          <w:p w14:paraId="3295D9FB" w14:textId="0C08C6FE" w:rsidR="00947DB0" w:rsidRPr="007A10F0" w:rsidRDefault="00947DB0" w:rsidP="003F37C3">
            <w:pPr>
              <w:rPr>
                <w:sz w:val="20"/>
                <w:szCs w:val="20"/>
              </w:rPr>
            </w:pPr>
            <w:r w:rsidRPr="007A10F0">
              <w:rPr>
                <w:sz w:val="20"/>
                <w:szCs w:val="20"/>
              </w:rPr>
              <w:t>either omitted or null</w:t>
            </w:r>
            <w:r w:rsidR="00BA2E54">
              <w:rPr>
                <w:sz w:val="20"/>
                <w:szCs w:val="20"/>
              </w:rPr>
              <w:t>.</w:t>
            </w:r>
          </w:p>
        </w:tc>
        <w:tc>
          <w:tcPr>
            <w:tcW w:w="1985" w:type="dxa"/>
            <w:shd w:val="clear" w:color="auto" w:fill="FFFFFF"/>
          </w:tcPr>
          <w:p w14:paraId="363142ED" w14:textId="77777777" w:rsidR="00947DB0" w:rsidRPr="007A10F0" w:rsidRDefault="00947DB0" w:rsidP="003F37C3">
            <w:pPr>
              <w:rPr>
                <w:sz w:val="20"/>
                <w:szCs w:val="20"/>
              </w:rPr>
            </w:pPr>
            <w:r w:rsidRPr="007A10F0">
              <w:rPr>
                <w:sz w:val="20"/>
                <w:szCs w:val="20"/>
              </w:rPr>
              <w:t>Contact address is</w:t>
            </w:r>
          </w:p>
          <w:p w14:paraId="39D843DB" w14:textId="221960BE" w:rsidR="00947DB0" w:rsidRPr="007A10F0" w:rsidRDefault="00947DB0" w:rsidP="003F37C3">
            <w:pPr>
              <w:rPr>
                <w:sz w:val="20"/>
                <w:szCs w:val="20"/>
              </w:rPr>
            </w:pPr>
            <w:r w:rsidRPr="007A10F0">
              <w:rPr>
                <w:sz w:val="20"/>
                <w:szCs w:val="20"/>
              </w:rPr>
              <w:t>not populated with meaningful information.</w:t>
            </w:r>
          </w:p>
        </w:tc>
        <w:tc>
          <w:tcPr>
            <w:tcW w:w="2211" w:type="dxa"/>
            <w:shd w:val="clear" w:color="auto" w:fill="FFFFFF"/>
          </w:tcPr>
          <w:p w14:paraId="6981E2BD" w14:textId="77777777" w:rsidR="00947DB0" w:rsidRPr="007A10F0" w:rsidRDefault="00947DB0" w:rsidP="003F37C3">
            <w:pPr>
              <w:rPr>
                <w:sz w:val="20"/>
                <w:szCs w:val="20"/>
              </w:rPr>
            </w:pPr>
            <w:r w:rsidRPr="007A10F0">
              <w:rPr>
                <w:sz w:val="20"/>
                <w:szCs w:val="20"/>
              </w:rPr>
              <w:t>Populate at least one</w:t>
            </w:r>
          </w:p>
          <w:p w14:paraId="36E46406" w14:textId="77777777" w:rsidR="00947DB0" w:rsidRPr="007A10F0" w:rsidRDefault="00947DB0" w:rsidP="003F37C3">
            <w:pPr>
              <w:rPr>
                <w:sz w:val="20"/>
                <w:szCs w:val="20"/>
              </w:rPr>
            </w:pPr>
            <w:r w:rsidRPr="007A10F0">
              <w:rPr>
                <w:sz w:val="20"/>
                <w:szCs w:val="20"/>
              </w:rPr>
              <w:t>sub-attribute of</w:t>
            </w:r>
          </w:p>
          <w:p w14:paraId="38B001F3" w14:textId="72DDFB37" w:rsidR="00947DB0" w:rsidRPr="007A10F0" w:rsidRDefault="00947DB0" w:rsidP="003F37C3">
            <w:pPr>
              <w:rPr>
                <w:sz w:val="20"/>
                <w:szCs w:val="20"/>
              </w:rPr>
            </w:pPr>
            <w:proofErr w:type="spellStart"/>
            <w:r w:rsidRPr="007A10F0">
              <w:rPr>
                <w:sz w:val="20"/>
                <w:szCs w:val="20"/>
              </w:rPr>
              <w:t>contactAddress</w:t>
            </w:r>
            <w:proofErr w:type="spellEnd"/>
            <w:r w:rsidRPr="007A10F0">
              <w:rPr>
                <w:sz w:val="20"/>
                <w:szCs w:val="20"/>
              </w:rPr>
              <w:t>.</w:t>
            </w:r>
          </w:p>
        </w:tc>
        <w:tc>
          <w:tcPr>
            <w:tcW w:w="1350" w:type="dxa"/>
            <w:shd w:val="clear" w:color="auto" w:fill="FFFFFF"/>
          </w:tcPr>
          <w:p w14:paraId="53479580" w14:textId="1A1392A3" w:rsidR="00947DB0" w:rsidRPr="007A10F0" w:rsidRDefault="00947DB0" w:rsidP="000D3080">
            <w:pPr>
              <w:rPr>
                <w:sz w:val="20"/>
                <w:szCs w:val="20"/>
              </w:rPr>
            </w:pPr>
            <w:r w:rsidRPr="007A10F0">
              <w:rPr>
                <w:sz w:val="20"/>
                <w:szCs w:val="20"/>
              </w:rPr>
              <w:t>Logical consistency</w:t>
            </w:r>
          </w:p>
        </w:tc>
        <w:tc>
          <w:tcPr>
            <w:tcW w:w="810" w:type="dxa"/>
          </w:tcPr>
          <w:p w14:paraId="0D687B44" w14:textId="3C9DC80B" w:rsidR="00947DB0" w:rsidRPr="007A10F0" w:rsidRDefault="00947DB0" w:rsidP="000D3080">
            <w:pPr>
              <w:suppressAutoHyphens w:val="0"/>
              <w:rPr>
                <w:sz w:val="20"/>
                <w:szCs w:val="20"/>
              </w:rPr>
            </w:pPr>
            <w:r w:rsidRPr="007A10F0">
              <w:rPr>
                <w:sz w:val="20"/>
                <w:szCs w:val="20"/>
              </w:rPr>
              <w:t>B, U</w:t>
            </w:r>
          </w:p>
        </w:tc>
      </w:tr>
      <w:tr w:rsidR="00947DB0" w:rsidRPr="007A10F0" w14:paraId="1133CEC3" w14:textId="77777777" w:rsidTr="003660BC">
        <w:trPr>
          <w:cantSplit/>
          <w:trHeight w:val="710"/>
        </w:trPr>
        <w:tc>
          <w:tcPr>
            <w:tcW w:w="562" w:type="dxa"/>
            <w:shd w:val="clear" w:color="auto" w:fill="FFFFFF"/>
          </w:tcPr>
          <w:p w14:paraId="7B6AA4E0" w14:textId="3BCB3424" w:rsidR="00947DB0" w:rsidRPr="007A10F0" w:rsidRDefault="00947DB0" w:rsidP="000D3080">
            <w:pPr>
              <w:jc w:val="center"/>
              <w:rPr>
                <w:sz w:val="20"/>
                <w:szCs w:val="20"/>
              </w:rPr>
            </w:pPr>
            <w:r w:rsidRPr="007A10F0">
              <w:rPr>
                <w:sz w:val="20"/>
                <w:szCs w:val="20"/>
              </w:rPr>
              <w:lastRenderedPageBreak/>
              <w:t>150</w:t>
            </w:r>
          </w:p>
        </w:tc>
        <w:tc>
          <w:tcPr>
            <w:tcW w:w="2977" w:type="dxa"/>
            <w:shd w:val="clear" w:color="auto" w:fill="FFFFFF"/>
          </w:tcPr>
          <w:p w14:paraId="2ABDD46F" w14:textId="77777777" w:rsidR="00947DB0" w:rsidRPr="007A10F0" w:rsidRDefault="00947DB0" w:rsidP="003F37C3">
            <w:pPr>
              <w:rPr>
                <w:sz w:val="20"/>
                <w:szCs w:val="20"/>
              </w:rPr>
            </w:pPr>
            <w:r w:rsidRPr="007A10F0">
              <w:rPr>
                <w:sz w:val="20"/>
                <w:szCs w:val="20"/>
              </w:rPr>
              <w:t xml:space="preserve">For each </w:t>
            </w:r>
            <w:proofErr w:type="spellStart"/>
            <w:r w:rsidRPr="007A10F0">
              <w:rPr>
                <w:sz w:val="20"/>
                <w:szCs w:val="20"/>
              </w:rPr>
              <w:t>frequencyPair</w:t>
            </w:r>
            <w:proofErr w:type="spellEnd"/>
          </w:p>
          <w:p w14:paraId="4F8B7CDE" w14:textId="77777777" w:rsidR="00947DB0" w:rsidRPr="007A10F0" w:rsidRDefault="00947DB0" w:rsidP="003F37C3">
            <w:pPr>
              <w:rPr>
                <w:sz w:val="20"/>
                <w:szCs w:val="20"/>
              </w:rPr>
            </w:pPr>
            <w:r w:rsidRPr="007A10F0">
              <w:rPr>
                <w:sz w:val="20"/>
                <w:szCs w:val="20"/>
              </w:rPr>
              <w:t>with</w:t>
            </w:r>
          </w:p>
          <w:p w14:paraId="3542229F" w14:textId="77777777" w:rsidR="00947DB0" w:rsidRPr="007A10F0" w:rsidRDefault="00947DB0" w:rsidP="003F37C3">
            <w:pPr>
              <w:rPr>
                <w:sz w:val="20"/>
                <w:szCs w:val="20"/>
              </w:rPr>
            </w:pPr>
            <w:proofErr w:type="spellStart"/>
            <w:r w:rsidRPr="007A10F0">
              <w:rPr>
                <w:sz w:val="20"/>
                <w:szCs w:val="20"/>
              </w:rPr>
              <w:t>frequencyShoreStationTra</w:t>
            </w:r>
            <w:proofErr w:type="spellEnd"/>
          </w:p>
          <w:p w14:paraId="4536FCA9" w14:textId="77777777" w:rsidR="00947DB0" w:rsidRPr="007A10F0" w:rsidRDefault="00947DB0" w:rsidP="003F37C3">
            <w:pPr>
              <w:rPr>
                <w:sz w:val="20"/>
                <w:szCs w:val="20"/>
              </w:rPr>
            </w:pPr>
            <w:proofErr w:type="spellStart"/>
            <w:r w:rsidRPr="007A10F0">
              <w:rPr>
                <w:sz w:val="20"/>
                <w:szCs w:val="20"/>
              </w:rPr>
              <w:t>nsmits</w:t>
            </w:r>
            <w:proofErr w:type="spellEnd"/>
            <w:r w:rsidRPr="007A10F0">
              <w:rPr>
                <w:sz w:val="20"/>
                <w:szCs w:val="20"/>
              </w:rPr>
              <w:t xml:space="preserve"> or</w:t>
            </w:r>
          </w:p>
          <w:p w14:paraId="6987C37F" w14:textId="77777777" w:rsidR="00947DB0" w:rsidRPr="007A10F0" w:rsidRDefault="00947DB0" w:rsidP="003F37C3">
            <w:pPr>
              <w:rPr>
                <w:sz w:val="20"/>
                <w:szCs w:val="20"/>
              </w:rPr>
            </w:pPr>
            <w:proofErr w:type="spellStart"/>
            <w:r w:rsidRPr="007A10F0">
              <w:rPr>
                <w:sz w:val="20"/>
                <w:szCs w:val="20"/>
              </w:rPr>
              <w:t>frequencyShoreStationRec</w:t>
            </w:r>
            <w:proofErr w:type="spellEnd"/>
          </w:p>
          <w:p w14:paraId="1863D2C1" w14:textId="77777777" w:rsidR="00947DB0" w:rsidRPr="007A10F0" w:rsidRDefault="00947DB0" w:rsidP="003F37C3">
            <w:pPr>
              <w:rPr>
                <w:sz w:val="20"/>
                <w:szCs w:val="20"/>
              </w:rPr>
            </w:pPr>
            <w:proofErr w:type="spellStart"/>
            <w:r w:rsidRPr="007A10F0">
              <w:rPr>
                <w:sz w:val="20"/>
                <w:szCs w:val="20"/>
              </w:rPr>
              <w:t>eives</w:t>
            </w:r>
            <w:proofErr w:type="spellEnd"/>
            <w:r w:rsidRPr="007A10F0">
              <w:rPr>
                <w:sz w:val="20"/>
                <w:szCs w:val="20"/>
              </w:rPr>
              <w:t xml:space="preserve"> both sub-attributes</w:t>
            </w:r>
          </w:p>
          <w:p w14:paraId="45443264" w14:textId="47C6B439" w:rsidR="00947DB0" w:rsidRPr="007A10F0" w:rsidRDefault="00947DB0" w:rsidP="003F37C3">
            <w:pPr>
              <w:rPr>
                <w:sz w:val="20"/>
                <w:szCs w:val="20"/>
              </w:rPr>
            </w:pPr>
            <w:r w:rsidRPr="007A10F0">
              <w:rPr>
                <w:sz w:val="20"/>
                <w:szCs w:val="20"/>
              </w:rPr>
              <w:t>either omitted or null</w:t>
            </w:r>
            <w:r w:rsidR="00BA2E54">
              <w:rPr>
                <w:sz w:val="20"/>
                <w:szCs w:val="20"/>
              </w:rPr>
              <w:t>.</w:t>
            </w:r>
          </w:p>
        </w:tc>
        <w:tc>
          <w:tcPr>
            <w:tcW w:w="1985" w:type="dxa"/>
            <w:shd w:val="clear" w:color="auto" w:fill="FFFFFF"/>
          </w:tcPr>
          <w:p w14:paraId="3689C801" w14:textId="77777777" w:rsidR="00947DB0" w:rsidRPr="007A10F0" w:rsidRDefault="00947DB0" w:rsidP="003F37C3">
            <w:pPr>
              <w:rPr>
                <w:sz w:val="20"/>
                <w:szCs w:val="20"/>
              </w:rPr>
            </w:pPr>
            <w:r w:rsidRPr="007A10F0">
              <w:rPr>
                <w:sz w:val="20"/>
                <w:szCs w:val="20"/>
              </w:rPr>
              <w:t>Frequency pair</w:t>
            </w:r>
          </w:p>
          <w:p w14:paraId="5ECA91B9" w14:textId="77777777" w:rsidR="00947DB0" w:rsidRPr="007A10F0" w:rsidRDefault="00947DB0" w:rsidP="003F37C3">
            <w:pPr>
              <w:rPr>
                <w:sz w:val="20"/>
                <w:szCs w:val="20"/>
              </w:rPr>
            </w:pPr>
            <w:r w:rsidRPr="007A10F0">
              <w:rPr>
                <w:sz w:val="20"/>
                <w:szCs w:val="20"/>
              </w:rPr>
              <w:t>frequency attributes</w:t>
            </w:r>
          </w:p>
          <w:p w14:paraId="644DFA79" w14:textId="3A99B772" w:rsidR="00947DB0" w:rsidRPr="007A10F0" w:rsidRDefault="00947DB0" w:rsidP="003F37C3">
            <w:pPr>
              <w:rPr>
                <w:sz w:val="20"/>
                <w:szCs w:val="20"/>
              </w:rPr>
            </w:pPr>
            <w:r w:rsidRPr="007A10F0">
              <w:rPr>
                <w:sz w:val="20"/>
                <w:szCs w:val="20"/>
              </w:rPr>
              <w:t>are not populated with meaningful information.</w:t>
            </w:r>
          </w:p>
        </w:tc>
        <w:tc>
          <w:tcPr>
            <w:tcW w:w="2211" w:type="dxa"/>
            <w:shd w:val="clear" w:color="auto" w:fill="FFFFFF"/>
          </w:tcPr>
          <w:p w14:paraId="159584BC" w14:textId="77777777" w:rsidR="00947DB0" w:rsidRPr="007A10F0" w:rsidRDefault="00947DB0" w:rsidP="003F37C3">
            <w:pPr>
              <w:rPr>
                <w:sz w:val="20"/>
                <w:szCs w:val="20"/>
              </w:rPr>
            </w:pPr>
            <w:r w:rsidRPr="007A10F0">
              <w:rPr>
                <w:sz w:val="20"/>
                <w:szCs w:val="20"/>
              </w:rPr>
              <w:t>Populate at least one of</w:t>
            </w:r>
          </w:p>
          <w:p w14:paraId="2411CC48" w14:textId="77777777" w:rsidR="00947DB0" w:rsidRPr="007A10F0" w:rsidRDefault="00947DB0" w:rsidP="003F37C3">
            <w:pPr>
              <w:rPr>
                <w:sz w:val="20"/>
                <w:szCs w:val="20"/>
              </w:rPr>
            </w:pPr>
            <w:proofErr w:type="spellStart"/>
            <w:r w:rsidRPr="007A10F0">
              <w:rPr>
                <w:sz w:val="20"/>
                <w:szCs w:val="20"/>
              </w:rPr>
              <w:t>frequencyShoreStation</w:t>
            </w:r>
            <w:proofErr w:type="spellEnd"/>
          </w:p>
          <w:p w14:paraId="59D6B188" w14:textId="77777777" w:rsidR="00947DB0" w:rsidRPr="007A10F0" w:rsidRDefault="00947DB0" w:rsidP="003F37C3">
            <w:pPr>
              <w:rPr>
                <w:sz w:val="20"/>
                <w:szCs w:val="20"/>
              </w:rPr>
            </w:pPr>
            <w:r w:rsidRPr="007A10F0">
              <w:rPr>
                <w:sz w:val="20"/>
                <w:szCs w:val="20"/>
              </w:rPr>
              <w:t>Transmits or</w:t>
            </w:r>
          </w:p>
          <w:p w14:paraId="1C65A445" w14:textId="77777777" w:rsidR="00947DB0" w:rsidRPr="007A10F0" w:rsidRDefault="00947DB0" w:rsidP="003F37C3">
            <w:pPr>
              <w:rPr>
                <w:sz w:val="20"/>
                <w:szCs w:val="20"/>
              </w:rPr>
            </w:pPr>
            <w:proofErr w:type="spellStart"/>
            <w:r w:rsidRPr="007A10F0">
              <w:rPr>
                <w:sz w:val="20"/>
                <w:szCs w:val="20"/>
              </w:rPr>
              <w:t>frequencyShoreStation</w:t>
            </w:r>
            <w:proofErr w:type="spellEnd"/>
          </w:p>
          <w:p w14:paraId="1E8ECD20" w14:textId="2CFCC028" w:rsidR="00947DB0" w:rsidRPr="007A10F0" w:rsidRDefault="00947DB0" w:rsidP="003F37C3">
            <w:pPr>
              <w:rPr>
                <w:sz w:val="20"/>
                <w:szCs w:val="20"/>
              </w:rPr>
            </w:pPr>
            <w:r w:rsidRPr="007A10F0">
              <w:rPr>
                <w:sz w:val="20"/>
                <w:szCs w:val="20"/>
              </w:rPr>
              <w:t>Receives</w:t>
            </w:r>
            <w:r w:rsidR="00BA2E54">
              <w:rPr>
                <w:sz w:val="20"/>
                <w:szCs w:val="20"/>
              </w:rPr>
              <w:t>.</w:t>
            </w:r>
          </w:p>
        </w:tc>
        <w:tc>
          <w:tcPr>
            <w:tcW w:w="1350" w:type="dxa"/>
            <w:shd w:val="clear" w:color="auto" w:fill="FFFFFF"/>
          </w:tcPr>
          <w:p w14:paraId="675FFDF1" w14:textId="7BED3C98" w:rsidR="00947DB0" w:rsidRPr="007A10F0" w:rsidRDefault="00947DB0" w:rsidP="000D3080">
            <w:pPr>
              <w:rPr>
                <w:sz w:val="20"/>
                <w:szCs w:val="20"/>
              </w:rPr>
            </w:pPr>
            <w:r w:rsidRPr="007A10F0">
              <w:rPr>
                <w:sz w:val="20"/>
                <w:szCs w:val="20"/>
              </w:rPr>
              <w:t>Logical consistency</w:t>
            </w:r>
          </w:p>
        </w:tc>
        <w:tc>
          <w:tcPr>
            <w:tcW w:w="810" w:type="dxa"/>
          </w:tcPr>
          <w:p w14:paraId="48C349FC" w14:textId="0C1017A7" w:rsidR="00947DB0" w:rsidRPr="007A10F0" w:rsidRDefault="00947DB0" w:rsidP="000D3080">
            <w:pPr>
              <w:suppressAutoHyphens w:val="0"/>
              <w:rPr>
                <w:sz w:val="20"/>
                <w:szCs w:val="20"/>
              </w:rPr>
            </w:pPr>
            <w:r w:rsidRPr="007A10F0">
              <w:rPr>
                <w:sz w:val="20"/>
                <w:szCs w:val="20"/>
              </w:rPr>
              <w:t>B, U</w:t>
            </w:r>
          </w:p>
        </w:tc>
      </w:tr>
      <w:tr w:rsidR="00947DB0" w:rsidRPr="007A10F0" w14:paraId="59E2BF3C" w14:textId="77777777" w:rsidTr="003660BC">
        <w:trPr>
          <w:cantSplit/>
          <w:trHeight w:val="710"/>
        </w:trPr>
        <w:tc>
          <w:tcPr>
            <w:tcW w:w="562" w:type="dxa"/>
            <w:shd w:val="clear" w:color="auto" w:fill="FFFFFF"/>
          </w:tcPr>
          <w:p w14:paraId="495F386A" w14:textId="66B88849" w:rsidR="00947DB0" w:rsidRPr="007A10F0" w:rsidRDefault="00947DB0" w:rsidP="000D3080">
            <w:pPr>
              <w:jc w:val="center"/>
              <w:rPr>
                <w:sz w:val="20"/>
                <w:szCs w:val="20"/>
              </w:rPr>
            </w:pPr>
            <w:r w:rsidRPr="007A10F0">
              <w:rPr>
                <w:sz w:val="20"/>
                <w:szCs w:val="20"/>
              </w:rPr>
              <w:t>151</w:t>
            </w:r>
          </w:p>
        </w:tc>
        <w:tc>
          <w:tcPr>
            <w:tcW w:w="2977" w:type="dxa"/>
            <w:shd w:val="clear" w:color="auto" w:fill="FFFFFF"/>
          </w:tcPr>
          <w:p w14:paraId="3A21244B" w14:textId="77777777" w:rsidR="00947DB0" w:rsidRPr="007A10F0" w:rsidRDefault="00947DB0" w:rsidP="003F37C3">
            <w:pPr>
              <w:rPr>
                <w:sz w:val="20"/>
                <w:szCs w:val="20"/>
              </w:rPr>
            </w:pPr>
            <w:r w:rsidRPr="007A10F0">
              <w:rPr>
                <w:sz w:val="20"/>
                <w:szCs w:val="20"/>
              </w:rPr>
              <w:t>For each Regulations,</w:t>
            </w:r>
          </w:p>
          <w:p w14:paraId="247A29BD" w14:textId="77777777" w:rsidR="00947DB0" w:rsidRPr="007A10F0" w:rsidRDefault="00947DB0" w:rsidP="003F37C3">
            <w:pPr>
              <w:rPr>
                <w:sz w:val="20"/>
                <w:szCs w:val="20"/>
              </w:rPr>
            </w:pPr>
            <w:r w:rsidRPr="007A10F0">
              <w:rPr>
                <w:sz w:val="20"/>
                <w:szCs w:val="20"/>
              </w:rPr>
              <w:t>Restrictions,</w:t>
            </w:r>
          </w:p>
          <w:p w14:paraId="7D9FFEFD" w14:textId="77777777" w:rsidR="00947DB0" w:rsidRPr="007A10F0" w:rsidRDefault="00947DB0" w:rsidP="003F37C3">
            <w:pPr>
              <w:rPr>
                <w:sz w:val="20"/>
                <w:szCs w:val="20"/>
              </w:rPr>
            </w:pPr>
            <w:r w:rsidRPr="007A10F0">
              <w:rPr>
                <w:sz w:val="20"/>
                <w:szCs w:val="20"/>
              </w:rPr>
              <w:t>Recommendations,</w:t>
            </w:r>
          </w:p>
          <w:p w14:paraId="7E062D1D" w14:textId="77777777" w:rsidR="00947DB0" w:rsidRPr="007A10F0" w:rsidRDefault="00947DB0" w:rsidP="003F37C3">
            <w:pPr>
              <w:rPr>
                <w:sz w:val="20"/>
                <w:szCs w:val="20"/>
              </w:rPr>
            </w:pPr>
            <w:proofErr w:type="spellStart"/>
            <w:r w:rsidRPr="007A10F0">
              <w:rPr>
                <w:sz w:val="20"/>
                <w:szCs w:val="20"/>
              </w:rPr>
              <w:t>NauticalInformation</w:t>
            </w:r>
            <w:proofErr w:type="spellEnd"/>
            <w:r w:rsidRPr="007A10F0">
              <w:rPr>
                <w:sz w:val="20"/>
                <w:szCs w:val="20"/>
              </w:rPr>
              <w:t xml:space="preserve"> with</w:t>
            </w:r>
          </w:p>
          <w:p w14:paraId="4DFD9F74" w14:textId="2641258C" w:rsidR="00947DB0" w:rsidRPr="007A10F0" w:rsidRDefault="00947DB0" w:rsidP="003F37C3">
            <w:pPr>
              <w:rPr>
                <w:sz w:val="20"/>
                <w:szCs w:val="20"/>
              </w:rPr>
            </w:pPr>
            <w:r w:rsidRPr="007A10F0">
              <w:rPr>
                <w:sz w:val="20"/>
                <w:szCs w:val="20"/>
              </w:rPr>
              <w:t>both graphic and</w:t>
            </w:r>
          </w:p>
          <w:p w14:paraId="65040476" w14:textId="77648303" w:rsidR="00947DB0" w:rsidRPr="007A10F0" w:rsidRDefault="00947DB0" w:rsidP="003F37C3">
            <w:pPr>
              <w:rPr>
                <w:sz w:val="20"/>
                <w:szCs w:val="20"/>
              </w:rPr>
            </w:pPr>
            <w:proofErr w:type="spellStart"/>
            <w:r w:rsidRPr="007A10F0">
              <w:rPr>
                <w:sz w:val="20"/>
                <w:szCs w:val="20"/>
              </w:rPr>
              <w:t>textContent</w:t>
            </w:r>
            <w:proofErr w:type="spellEnd"/>
            <w:r w:rsidRPr="007A10F0">
              <w:rPr>
                <w:sz w:val="20"/>
                <w:szCs w:val="20"/>
              </w:rPr>
              <w:t xml:space="preserve"> missing or null</w:t>
            </w:r>
            <w:r w:rsidR="00BA2E54">
              <w:rPr>
                <w:sz w:val="20"/>
                <w:szCs w:val="20"/>
              </w:rPr>
              <w:t>.</w:t>
            </w:r>
          </w:p>
        </w:tc>
        <w:tc>
          <w:tcPr>
            <w:tcW w:w="1985" w:type="dxa"/>
            <w:shd w:val="clear" w:color="auto" w:fill="FFFFFF"/>
          </w:tcPr>
          <w:p w14:paraId="020B77A9" w14:textId="77777777" w:rsidR="00947DB0" w:rsidRPr="007A10F0" w:rsidRDefault="00947DB0" w:rsidP="003F37C3">
            <w:pPr>
              <w:rPr>
                <w:sz w:val="20"/>
                <w:szCs w:val="20"/>
              </w:rPr>
            </w:pPr>
            <w:r w:rsidRPr="007A10F0">
              <w:rPr>
                <w:sz w:val="20"/>
                <w:szCs w:val="20"/>
              </w:rPr>
              <w:t>Regulations,</w:t>
            </w:r>
          </w:p>
          <w:p w14:paraId="0CFA4B04" w14:textId="77777777" w:rsidR="00947DB0" w:rsidRPr="007A10F0" w:rsidRDefault="00947DB0" w:rsidP="003F37C3">
            <w:pPr>
              <w:rPr>
                <w:sz w:val="20"/>
                <w:szCs w:val="20"/>
              </w:rPr>
            </w:pPr>
            <w:r w:rsidRPr="007A10F0">
              <w:rPr>
                <w:sz w:val="20"/>
                <w:szCs w:val="20"/>
              </w:rPr>
              <w:t>Restrictions,</w:t>
            </w:r>
          </w:p>
          <w:p w14:paraId="791C89E8" w14:textId="77777777" w:rsidR="00947DB0" w:rsidRPr="007A10F0" w:rsidRDefault="00947DB0" w:rsidP="003F37C3">
            <w:pPr>
              <w:rPr>
                <w:sz w:val="20"/>
                <w:szCs w:val="20"/>
              </w:rPr>
            </w:pPr>
            <w:r w:rsidRPr="007A10F0">
              <w:rPr>
                <w:sz w:val="20"/>
                <w:szCs w:val="20"/>
              </w:rPr>
              <w:t>Recommendations,</w:t>
            </w:r>
          </w:p>
          <w:p w14:paraId="56E3759E" w14:textId="77777777" w:rsidR="00947DB0" w:rsidRPr="007A10F0" w:rsidRDefault="00947DB0" w:rsidP="003F37C3">
            <w:pPr>
              <w:rPr>
                <w:sz w:val="20"/>
                <w:szCs w:val="20"/>
              </w:rPr>
            </w:pPr>
            <w:proofErr w:type="spellStart"/>
            <w:r w:rsidRPr="007A10F0">
              <w:rPr>
                <w:sz w:val="20"/>
                <w:szCs w:val="20"/>
              </w:rPr>
              <w:t>NauticalInformation</w:t>
            </w:r>
            <w:proofErr w:type="spellEnd"/>
          </w:p>
          <w:p w14:paraId="662C076B" w14:textId="66030B0A" w:rsidR="00947DB0" w:rsidRPr="007A10F0" w:rsidRDefault="00947DB0" w:rsidP="003F37C3">
            <w:pPr>
              <w:rPr>
                <w:sz w:val="20"/>
                <w:szCs w:val="20"/>
              </w:rPr>
            </w:pPr>
            <w:r w:rsidRPr="007A10F0">
              <w:rPr>
                <w:sz w:val="20"/>
                <w:szCs w:val="20"/>
              </w:rPr>
              <w:t>not populated</w:t>
            </w:r>
            <w:r w:rsidR="00BA2E54">
              <w:rPr>
                <w:sz w:val="20"/>
                <w:szCs w:val="20"/>
              </w:rPr>
              <w:t>.</w:t>
            </w:r>
          </w:p>
        </w:tc>
        <w:tc>
          <w:tcPr>
            <w:tcW w:w="2211" w:type="dxa"/>
            <w:shd w:val="clear" w:color="auto" w:fill="FFFFFF"/>
          </w:tcPr>
          <w:p w14:paraId="6B38A9D0" w14:textId="77777777" w:rsidR="00947DB0" w:rsidRPr="007A10F0" w:rsidRDefault="00947DB0" w:rsidP="003F37C3">
            <w:pPr>
              <w:rPr>
                <w:sz w:val="20"/>
                <w:szCs w:val="20"/>
              </w:rPr>
            </w:pPr>
            <w:r w:rsidRPr="007A10F0">
              <w:rPr>
                <w:sz w:val="20"/>
                <w:szCs w:val="20"/>
              </w:rPr>
              <w:t>Populate at least one of</w:t>
            </w:r>
          </w:p>
          <w:p w14:paraId="77D77650" w14:textId="2C4A4301" w:rsidR="00947DB0" w:rsidRPr="007A10F0" w:rsidRDefault="00947DB0" w:rsidP="003F37C3">
            <w:pPr>
              <w:rPr>
                <w:sz w:val="20"/>
                <w:szCs w:val="20"/>
              </w:rPr>
            </w:pPr>
            <w:r w:rsidRPr="007A10F0">
              <w:rPr>
                <w:sz w:val="20"/>
                <w:szCs w:val="20"/>
              </w:rPr>
              <w:t>graphic and</w:t>
            </w:r>
          </w:p>
          <w:p w14:paraId="42258AEF" w14:textId="1DCB6FB4" w:rsidR="00947DB0" w:rsidRPr="007A10F0" w:rsidRDefault="00947DB0" w:rsidP="003F37C3">
            <w:pPr>
              <w:rPr>
                <w:sz w:val="20"/>
                <w:szCs w:val="20"/>
              </w:rPr>
            </w:pPr>
            <w:proofErr w:type="spellStart"/>
            <w:r w:rsidRPr="007A10F0">
              <w:rPr>
                <w:sz w:val="20"/>
                <w:szCs w:val="20"/>
              </w:rPr>
              <w:t>textContent</w:t>
            </w:r>
            <w:proofErr w:type="spellEnd"/>
            <w:r w:rsidR="00BA2E54">
              <w:rPr>
                <w:sz w:val="20"/>
                <w:szCs w:val="20"/>
              </w:rPr>
              <w:t>.</w:t>
            </w:r>
          </w:p>
        </w:tc>
        <w:tc>
          <w:tcPr>
            <w:tcW w:w="1350" w:type="dxa"/>
            <w:shd w:val="clear" w:color="auto" w:fill="FFFFFF"/>
          </w:tcPr>
          <w:p w14:paraId="354FBE5A" w14:textId="283CD20E" w:rsidR="00947DB0" w:rsidRPr="007A10F0" w:rsidRDefault="00947DB0" w:rsidP="000D3080">
            <w:pPr>
              <w:rPr>
                <w:sz w:val="20"/>
                <w:szCs w:val="20"/>
              </w:rPr>
            </w:pPr>
            <w:r w:rsidRPr="007A10F0">
              <w:rPr>
                <w:sz w:val="20"/>
                <w:szCs w:val="20"/>
              </w:rPr>
              <w:t>Logical consistency</w:t>
            </w:r>
          </w:p>
        </w:tc>
        <w:tc>
          <w:tcPr>
            <w:tcW w:w="810" w:type="dxa"/>
          </w:tcPr>
          <w:p w14:paraId="444E09EA" w14:textId="60682A59" w:rsidR="00947DB0" w:rsidRPr="007A10F0" w:rsidRDefault="00947DB0" w:rsidP="000D3080">
            <w:pPr>
              <w:suppressAutoHyphens w:val="0"/>
              <w:rPr>
                <w:sz w:val="20"/>
                <w:szCs w:val="20"/>
              </w:rPr>
            </w:pPr>
            <w:r w:rsidRPr="007A10F0">
              <w:rPr>
                <w:sz w:val="20"/>
                <w:szCs w:val="20"/>
              </w:rPr>
              <w:t>B, U</w:t>
            </w:r>
          </w:p>
        </w:tc>
      </w:tr>
      <w:tr w:rsidR="00947DB0" w:rsidRPr="007A10F0" w14:paraId="65D3ED3A" w14:textId="77777777" w:rsidTr="003660BC">
        <w:trPr>
          <w:cantSplit/>
          <w:trHeight w:val="710"/>
        </w:trPr>
        <w:tc>
          <w:tcPr>
            <w:tcW w:w="562" w:type="dxa"/>
            <w:shd w:val="clear" w:color="auto" w:fill="FFFFFF"/>
          </w:tcPr>
          <w:p w14:paraId="1ED2AE06" w14:textId="5B5E0789" w:rsidR="00947DB0" w:rsidRPr="007A10F0" w:rsidRDefault="00947DB0" w:rsidP="000D3080">
            <w:pPr>
              <w:jc w:val="center"/>
              <w:rPr>
                <w:sz w:val="20"/>
                <w:szCs w:val="20"/>
              </w:rPr>
            </w:pPr>
            <w:r w:rsidRPr="007A10F0">
              <w:rPr>
                <w:sz w:val="20"/>
                <w:szCs w:val="20"/>
              </w:rPr>
              <w:t>152</w:t>
            </w:r>
          </w:p>
        </w:tc>
        <w:tc>
          <w:tcPr>
            <w:tcW w:w="2977" w:type="dxa"/>
            <w:shd w:val="clear" w:color="auto" w:fill="FFFFFF"/>
          </w:tcPr>
          <w:p w14:paraId="70EC07BB" w14:textId="77777777" w:rsidR="00947DB0" w:rsidRPr="007A10F0" w:rsidRDefault="00947DB0" w:rsidP="003F37C3">
            <w:pPr>
              <w:rPr>
                <w:sz w:val="20"/>
                <w:szCs w:val="20"/>
              </w:rPr>
            </w:pPr>
            <w:r w:rsidRPr="007A10F0">
              <w:rPr>
                <w:sz w:val="20"/>
                <w:szCs w:val="20"/>
              </w:rPr>
              <w:t>For each Applicability</w:t>
            </w:r>
          </w:p>
          <w:p w14:paraId="29F1841A" w14:textId="77777777" w:rsidR="00947DB0" w:rsidRPr="007A10F0" w:rsidRDefault="00947DB0" w:rsidP="003F37C3">
            <w:pPr>
              <w:rPr>
                <w:sz w:val="20"/>
                <w:szCs w:val="20"/>
              </w:rPr>
            </w:pPr>
            <w:r w:rsidRPr="007A10F0">
              <w:rPr>
                <w:sz w:val="20"/>
                <w:szCs w:val="20"/>
              </w:rPr>
              <w:t>without at least one of its</w:t>
            </w:r>
          </w:p>
          <w:p w14:paraId="136ADD85" w14:textId="2089038A" w:rsidR="00947DB0" w:rsidRPr="007A10F0" w:rsidRDefault="00947DB0" w:rsidP="003F37C3">
            <w:pPr>
              <w:rPr>
                <w:sz w:val="20"/>
                <w:szCs w:val="20"/>
              </w:rPr>
            </w:pPr>
            <w:r w:rsidRPr="007A10F0">
              <w:rPr>
                <w:sz w:val="20"/>
                <w:szCs w:val="20"/>
              </w:rPr>
              <w:t>attributes populated</w:t>
            </w:r>
            <w:r w:rsidR="00BA2E54">
              <w:rPr>
                <w:sz w:val="20"/>
                <w:szCs w:val="20"/>
              </w:rPr>
              <w:t>.</w:t>
            </w:r>
          </w:p>
        </w:tc>
        <w:tc>
          <w:tcPr>
            <w:tcW w:w="1985" w:type="dxa"/>
            <w:shd w:val="clear" w:color="auto" w:fill="FFFFFF"/>
          </w:tcPr>
          <w:p w14:paraId="1B06F1B7" w14:textId="77777777" w:rsidR="00947DB0" w:rsidRPr="007A10F0" w:rsidRDefault="00947DB0" w:rsidP="003F37C3">
            <w:pPr>
              <w:rPr>
                <w:sz w:val="20"/>
                <w:szCs w:val="20"/>
              </w:rPr>
            </w:pPr>
            <w:r w:rsidRPr="007A10F0">
              <w:rPr>
                <w:sz w:val="20"/>
                <w:szCs w:val="20"/>
              </w:rPr>
              <w:t>Applicability is not</w:t>
            </w:r>
          </w:p>
          <w:p w14:paraId="05C0F9C8" w14:textId="7AFB2D71" w:rsidR="00947DB0" w:rsidRPr="007A10F0" w:rsidRDefault="00947DB0" w:rsidP="003F37C3">
            <w:pPr>
              <w:rPr>
                <w:sz w:val="20"/>
                <w:szCs w:val="20"/>
              </w:rPr>
            </w:pPr>
            <w:r w:rsidRPr="007A10F0">
              <w:rPr>
                <w:sz w:val="20"/>
                <w:szCs w:val="20"/>
              </w:rPr>
              <w:t>populated with meaningful information.</w:t>
            </w:r>
          </w:p>
        </w:tc>
        <w:tc>
          <w:tcPr>
            <w:tcW w:w="2211" w:type="dxa"/>
            <w:shd w:val="clear" w:color="auto" w:fill="FFFFFF"/>
          </w:tcPr>
          <w:p w14:paraId="438F773E" w14:textId="77777777" w:rsidR="00947DB0" w:rsidRPr="007A10F0" w:rsidRDefault="00947DB0" w:rsidP="003F37C3">
            <w:pPr>
              <w:rPr>
                <w:sz w:val="20"/>
                <w:szCs w:val="20"/>
              </w:rPr>
            </w:pPr>
            <w:r w:rsidRPr="007A10F0">
              <w:rPr>
                <w:sz w:val="20"/>
                <w:szCs w:val="20"/>
              </w:rPr>
              <w:t>Populate at least one</w:t>
            </w:r>
          </w:p>
          <w:p w14:paraId="573B258D" w14:textId="435992FC" w:rsidR="00947DB0" w:rsidRPr="007A10F0" w:rsidRDefault="00947DB0" w:rsidP="003F37C3">
            <w:pPr>
              <w:rPr>
                <w:sz w:val="20"/>
                <w:szCs w:val="20"/>
              </w:rPr>
            </w:pPr>
            <w:r w:rsidRPr="007A10F0">
              <w:rPr>
                <w:sz w:val="20"/>
                <w:szCs w:val="20"/>
              </w:rPr>
              <w:t>attribute of Applicability</w:t>
            </w:r>
            <w:r w:rsidR="00BA2E54">
              <w:rPr>
                <w:sz w:val="20"/>
                <w:szCs w:val="20"/>
              </w:rPr>
              <w:t>.</w:t>
            </w:r>
          </w:p>
        </w:tc>
        <w:tc>
          <w:tcPr>
            <w:tcW w:w="1350" w:type="dxa"/>
            <w:shd w:val="clear" w:color="auto" w:fill="FFFFFF"/>
          </w:tcPr>
          <w:p w14:paraId="131C7F65" w14:textId="405334C2" w:rsidR="00947DB0" w:rsidRPr="007A10F0" w:rsidRDefault="00947DB0" w:rsidP="000D3080">
            <w:pPr>
              <w:rPr>
                <w:sz w:val="20"/>
                <w:szCs w:val="20"/>
              </w:rPr>
            </w:pPr>
            <w:r w:rsidRPr="007A10F0">
              <w:rPr>
                <w:sz w:val="20"/>
                <w:szCs w:val="20"/>
              </w:rPr>
              <w:t>Logical consistency</w:t>
            </w:r>
          </w:p>
        </w:tc>
        <w:tc>
          <w:tcPr>
            <w:tcW w:w="810" w:type="dxa"/>
          </w:tcPr>
          <w:p w14:paraId="0C72328F" w14:textId="172D7984" w:rsidR="00947DB0" w:rsidRPr="007A10F0" w:rsidRDefault="00947DB0" w:rsidP="000D3080">
            <w:pPr>
              <w:suppressAutoHyphens w:val="0"/>
              <w:rPr>
                <w:sz w:val="20"/>
                <w:szCs w:val="20"/>
              </w:rPr>
            </w:pPr>
            <w:r w:rsidRPr="007A10F0">
              <w:rPr>
                <w:sz w:val="20"/>
                <w:szCs w:val="20"/>
              </w:rPr>
              <w:t>B, U</w:t>
            </w:r>
          </w:p>
        </w:tc>
      </w:tr>
      <w:tr w:rsidR="00947DB0" w:rsidRPr="007A10F0" w14:paraId="0956DE8A" w14:textId="77777777" w:rsidTr="003660BC">
        <w:trPr>
          <w:cantSplit/>
          <w:trHeight w:val="710"/>
        </w:trPr>
        <w:tc>
          <w:tcPr>
            <w:tcW w:w="562" w:type="dxa"/>
            <w:shd w:val="clear" w:color="auto" w:fill="FFFFFF"/>
          </w:tcPr>
          <w:p w14:paraId="2762815E" w14:textId="4AD437EA" w:rsidR="00947DB0" w:rsidRPr="007A10F0" w:rsidRDefault="00947DB0" w:rsidP="000D3080">
            <w:pPr>
              <w:jc w:val="center"/>
              <w:rPr>
                <w:sz w:val="20"/>
                <w:szCs w:val="20"/>
              </w:rPr>
            </w:pPr>
            <w:r w:rsidRPr="007A10F0">
              <w:rPr>
                <w:sz w:val="20"/>
                <w:szCs w:val="20"/>
              </w:rPr>
              <w:t>153</w:t>
            </w:r>
          </w:p>
        </w:tc>
        <w:tc>
          <w:tcPr>
            <w:tcW w:w="2977" w:type="dxa"/>
            <w:shd w:val="clear" w:color="auto" w:fill="FFFFFF"/>
          </w:tcPr>
          <w:p w14:paraId="0AE17AA9" w14:textId="77777777" w:rsidR="00947DB0" w:rsidRPr="007A10F0" w:rsidRDefault="00947DB0" w:rsidP="003F37C3">
            <w:pPr>
              <w:rPr>
                <w:sz w:val="20"/>
                <w:szCs w:val="20"/>
              </w:rPr>
            </w:pPr>
            <w:r w:rsidRPr="007A10F0">
              <w:rPr>
                <w:sz w:val="20"/>
                <w:szCs w:val="20"/>
              </w:rPr>
              <w:t>For each</w:t>
            </w:r>
          </w:p>
          <w:p w14:paraId="072B5E92" w14:textId="77777777" w:rsidR="00947DB0" w:rsidRPr="007A10F0" w:rsidRDefault="00947DB0" w:rsidP="003F37C3">
            <w:pPr>
              <w:rPr>
                <w:sz w:val="20"/>
                <w:szCs w:val="20"/>
              </w:rPr>
            </w:pPr>
            <w:proofErr w:type="spellStart"/>
            <w:r w:rsidRPr="007A10F0">
              <w:rPr>
                <w:sz w:val="20"/>
                <w:szCs w:val="20"/>
              </w:rPr>
              <w:t>NonStandardWorkingDay</w:t>
            </w:r>
            <w:proofErr w:type="spellEnd"/>
          </w:p>
          <w:p w14:paraId="25D7AADB" w14:textId="77777777" w:rsidR="00947DB0" w:rsidRPr="007A10F0" w:rsidRDefault="00947DB0" w:rsidP="003F37C3">
            <w:pPr>
              <w:rPr>
                <w:sz w:val="20"/>
                <w:szCs w:val="20"/>
              </w:rPr>
            </w:pPr>
            <w:r w:rsidRPr="007A10F0">
              <w:rPr>
                <w:sz w:val="20"/>
                <w:szCs w:val="20"/>
              </w:rPr>
              <w:t xml:space="preserve">with all of </w:t>
            </w:r>
            <w:proofErr w:type="spellStart"/>
            <w:r w:rsidRPr="007A10F0">
              <w:rPr>
                <w:sz w:val="20"/>
                <w:szCs w:val="20"/>
              </w:rPr>
              <w:t>dateFixed</w:t>
            </w:r>
            <w:proofErr w:type="spellEnd"/>
            <w:r w:rsidRPr="007A10F0">
              <w:rPr>
                <w:sz w:val="20"/>
                <w:szCs w:val="20"/>
              </w:rPr>
              <w:t>,</w:t>
            </w:r>
          </w:p>
          <w:p w14:paraId="5DC266A7" w14:textId="77777777" w:rsidR="00947DB0" w:rsidRPr="007A10F0" w:rsidRDefault="00947DB0" w:rsidP="003F37C3">
            <w:pPr>
              <w:rPr>
                <w:sz w:val="20"/>
                <w:szCs w:val="20"/>
              </w:rPr>
            </w:pPr>
            <w:proofErr w:type="spellStart"/>
            <w:r w:rsidRPr="007A10F0">
              <w:rPr>
                <w:sz w:val="20"/>
                <w:szCs w:val="20"/>
              </w:rPr>
              <w:t>dateVariable</w:t>
            </w:r>
            <w:proofErr w:type="spellEnd"/>
            <w:r w:rsidRPr="007A10F0">
              <w:rPr>
                <w:sz w:val="20"/>
                <w:szCs w:val="20"/>
              </w:rPr>
              <w:t>, and</w:t>
            </w:r>
          </w:p>
          <w:p w14:paraId="0909CBF1" w14:textId="6E5504DE" w:rsidR="00947DB0" w:rsidRPr="007A10F0" w:rsidRDefault="00947DB0" w:rsidP="003F37C3">
            <w:pPr>
              <w:rPr>
                <w:sz w:val="20"/>
                <w:szCs w:val="20"/>
              </w:rPr>
            </w:pPr>
            <w:r w:rsidRPr="007A10F0">
              <w:rPr>
                <w:sz w:val="20"/>
                <w:szCs w:val="20"/>
              </w:rPr>
              <w:t>information missing or null</w:t>
            </w:r>
            <w:r w:rsidR="00BA2E54">
              <w:rPr>
                <w:sz w:val="20"/>
                <w:szCs w:val="20"/>
              </w:rPr>
              <w:t>.</w:t>
            </w:r>
          </w:p>
        </w:tc>
        <w:tc>
          <w:tcPr>
            <w:tcW w:w="1985" w:type="dxa"/>
            <w:shd w:val="clear" w:color="auto" w:fill="FFFFFF"/>
          </w:tcPr>
          <w:p w14:paraId="3FD0140F" w14:textId="77777777" w:rsidR="00947DB0" w:rsidRPr="007A10F0" w:rsidRDefault="00947DB0" w:rsidP="003F37C3">
            <w:pPr>
              <w:rPr>
                <w:sz w:val="20"/>
                <w:szCs w:val="20"/>
              </w:rPr>
            </w:pPr>
            <w:proofErr w:type="spellStart"/>
            <w:r w:rsidRPr="007A10F0">
              <w:rPr>
                <w:sz w:val="20"/>
                <w:szCs w:val="20"/>
              </w:rPr>
              <w:t>NonStandardWorkin</w:t>
            </w:r>
            <w:proofErr w:type="spellEnd"/>
          </w:p>
          <w:p w14:paraId="57E19964" w14:textId="7727EB38" w:rsidR="00947DB0" w:rsidRPr="007A10F0" w:rsidRDefault="00947DB0" w:rsidP="003F37C3">
            <w:pPr>
              <w:rPr>
                <w:sz w:val="20"/>
                <w:szCs w:val="20"/>
              </w:rPr>
            </w:pPr>
            <w:proofErr w:type="spellStart"/>
            <w:r w:rsidRPr="007A10F0">
              <w:rPr>
                <w:sz w:val="20"/>
                <w:szCs w:val="20"/>
              </w:rPr>
              <w:t>gDay</w:t>
            </w:r>
            <w:proofErr w:type="spellEnd"/>
            <w:r w:rsidRPr="007A10F0">
              <w:rPr>
                <w:sz w:val="20"/>
                <w:szCs w:val="20"/>
              </w:rPr>
              <w:t xml:space="preserve"> not populated with meaningful information.</w:t>
            </w:r>
          </w:p>
        </w:tc>
        <w:tc>
          <w:tcPr>
            <w:tcW w:w="2211" w:type="dxa"/>
            <w:shd w:val="clear" w:color="auto" w:fill="FFFFFF"/>
          </w:tcPr>
          <w:p w14:paraId="11056CF6" w14:textId="77777777" w:rsidR="00947DB0" w:rsidRPr="007A10F0" w:rsidRDefault="00947DB0" w:rsidP="003F37C3">
            <w:pPr>
              <w:rPr>
                <w:sz w:val="20"/>
                <w:szCs w:val="20"/>
              </w:rPr>
            </w:pPr>
            <w:r w:rsidRPr="007A10F0">
              <w:rPr>
                <w:sz w:val="20"/>
                <w:szCs w:val="20"/>
              </w:rPr>
              <w:t>Populate at least one of</w:t>
            </w:r>
          </w:p>
          <w:p w14:paraId="1831E4BF" w14:textId="77777777" w:rsidR="00947DB0" w:rsidRPr="007A10F0" w:rsidRDefault="00947DB0" w:rsidP="003F37C3">
            <w:pPr>
              <w:rPr>
                <w:sz w:val="20"/>
                <w:szCs w:val="20"/>
              </w:rPr>
            </w:pPr>
            <w:proofErr w:type="spellStart"/>
            <w:r w:rsidRPr="007A10F0">
              <w:rPr>
                <w:sz w:val="20"/>
                <w:szCs w:val="20"/>
              </w:rPr>
              <w:t>dateFixed</w:t>
            </w:r>
            <w:proofErr w:type="spellEnd"/>
            <w:r w:rsidRPr="007A10F0">
              <w:rPr>
                <w:sz w:val="20"/>
                <w:szCs w:val="20"/>
              </w:rPr>
              <w:t>,</w:t>
            </w:r>
          </w:p>
          <w:p w14:paraId="4D2142E3" w14:textId="77777777" w:rsidR="00947DB0" w:rsidRPr="007A10F0" w:rsidRDefault="00947DB0" w:rsidP="003F37C3">
            <w:pPr>
              <w:rPr>
                <w:sz w:val="20"/>
                <w:szCs w:val="20"/>
              </w:rPr>
            </w:pPr>
            <w:proofErr w:type="spellStart"/>
            <w:r w:rsidRPr="007A10F0">
              <w:rPr>
                <w:sz w:val="20"/>
                <w:szCs w:val="20"/>
              </w:rPr>
              <w:t>dateVariable</w:t>
            </w:r>
            <w:proofErr w:type="spellEnd"/>
            <w:r w:rsidRPr="007A10F0">
              <w:rPr>
                <w:sz w:val="20"/>
                <w:szCs w:val="20"/>
              </w:rPr>
              <w:t>, and</w:t>
            </w:r>
          </w:p>
          <w:p w14:paraId="04C67E0E" w14:textId="5E689CD2" w:rsidR="00947DB0" w:rsidRPr="007A10F0" w:rsidRDefault="00947DB0" w:rsidP="003F37C3">
            <w:pPr>
              <w:rPr>
                <w:sz w:val="20"/>
                <w:szCs w:val="20"/>
              </w:rPr>
            </w:pPr>
            <w:r w:rsidRPr="007A10F0">
              <w:rPr>
                <w:sz w:val="20"/>
                <w:szCs w:val="20"/>
              </w:rPr>
              <w:t>information</w:t>
            </w:r>
            <w:r w:rsidR="00BA2E54">
              <w:rPr>
                <w:sz w:val="20"/>
                <w:szCs w:val="20"/>
              </w:rPr>
              <w:t>.</w:t>
            </w:r>
          </w:p>
        </w:tc>
        <w:tc>
          <w:tcPr>
            <w:tcW w:w="1350" w:type="dxa"/>
            <w:shd w:val="clear" w:color="auto" w:fill="FFFFFF"/>
          </w:tcPr>
          <w:p w14:paraId="4DDE81B4" w14:textId="531BCFDD" w:rsidR="00947DB0" w:rsidRPr="007A10F0" w:rsidRDefault="00947DB0" w:rsidP="000D3080">
            <w:pPr>
              <w:rPr>
                <w:sz w:val="20"/>
                <w:szCs w:val="20"/>
              </w:rPr>
            </w:pPr>
            <w:r w:rsidRPr="007A10F0">
              <w:rPr>
                <w:sz w:val="20"/>
                <w:szCs w:val="20"/>
              </w:rPr>
              <w:t>Logical consistency</w:t>
            </w:r>
          </w:p>
        </w:tc>
        <w:tc>
          <w:tcPr>
            <w:tcW w:w="810" w:type="dxa"/>
          </w:tcPr>
          <w:p w14:paraId="6CE7D025" w14:textId="469B86FB" w:rsidR="00947DB0" w:rsidRPr="007A10F0" w:rsidRDefault="00947DB0" w:rsidP="000D3080">
            <w:pPr>
              <w:suppressAutoHyphens w:val="0"/>
              <w:rPr>
                <w:sz w:val="20"/>
                <w:szCs w:val="20"/>
              </w:rPr>
            </w:pPr>
            <w:r w:rsidRPr="007A10F0">
              <w:rPr>
                <w:sz w:val="20"/>
                <w:szCs w:val="20"/>
              </w:rPr>
              <w:t>B, U</w:t>
            </w:r>
          </w:p>
        </w:tc>
      </w:tr>
      <w:tr w:rsidR="00947DB0" w:rsidRPr="007A10F0" w14:paraId="5A4EFC4A" w14:textId="77777777" w:rsidTr="003660BC">
        <w:trPr>
          <w:cantSplit/>
          <w:trHeight w:val="710"/>
        </w:trPr>
        <w:tc>
          <w:tcPr>
            <w:tcW w:w="562" w:type="dxa"/>
            <w:shd w:val="clear" w:color="auto" w:fill="FFFFFF"/>
          </w:tcPr>
          <w:p w14:paraId="421A0074" w14:textId="0E2F8BA5" w:rsidR="00947DB0" w:rsidRPr="007A10F0" w:rsidRDefault="00947DB0" w:rsidP="000D3080">
            <w:pPr>
              <w:jc w:val="center"/>
              <w:rPr>
                <w:sz w:val="20"/>
                <w:szCs w:val="20"/>
              </w:rPr>
            </w:pPr>
            <w:r w:rsidRPr="007A10F0">
              <w:rPr>
                <w:sz w:val="20"/>
                <w:szCs w:val="20"/>
              </w:rPr>
              <w:t>154</w:t>
            </w:r>
          </w:p>
        </w:tc>
        <w:tc>
          <w:tcPr>
            <w:tcW w:w="2977" w:type="dxa"/>
            <w:shd w:val="clear" w:color="auto" w:fill="FFFFFF"/>
          </w:tcPr>
          <w:p w14:paraId="692E14D5" w14:textId="77777777" w:rsidR="00947DB0" w:rsidRPr="007A10F0" w:rsidRDefault="00947DB0" w:rsidP="003F37C3">
            <w:pPr>
              <w:rPr>
                <w:sz w:val="20"/>
                <w:szCs w:val="20"/>
              </w:rPr>
            </w:pPr>
            <w:r w:rsidRPr="007A10F0">
              <w:rPr>
                <w:sz w:val="20"/>
                <w:szCs w:val="20"/>
              </w:rPr>
              <w:t xml:space="preserve">For each </w:t>
            </w:r>
            <w:proofErr w:type="spellStart"/>
            <w:r w:rsidRPr="007A10F0">
              <w:rPr>
                <w:sz w:val="20"/>
                <w:szCs w:val="20"/>
              </w:rPr>
              <w:t>ContactDetails</w:t>
            </w:r>
            <w:proofErr w:type="spellEnd"/>
          </w:p>
          <w:p w14:paraId="27E2264B" w14:textId="77777777" w:rsidR="00947DB0" w:rsidRPr="007A10F0" w:rsidRDefault="00947DB0" w:rsidP="003F37C3">
            <w:pPr>
              <w:rPr>
                <w:sz w:val="20"/>
                <w:szCs w:val="20"/>
              </w:rPr>
            </w:pPr>
            <w:r w:rsidRPr="007A10F0">
              <w:rPr>
                <w:sz w:val="20"/>
                <w:szCs w:val="20"/>
              </w:rPr>
              <w:t>without at least one non</w:t>
            </w:r>
          </w:p>
          <w:p w14:paraId="7A903F93" w14:textId="6B394F77" w:rsidR="00947DB0" w:rsidRPr="007A10F0" w:rsidRDefault="00947DB0" w:rsidP="003F37C3">
            <w:pPr>
              <w:rPr>
                <w:sz w:val="20"/>
                <w:szCs w:val="20"/>
              </w:rPr>
            </w:pPr>
            <w:r w:rsidRPr="007A10F0">
              <w:rPr>
                <w:sz w:val="20"/>
                <w:szCs w:val="20"/>
              </w:rPr>
              <w:t>Null attribute</w:t>
            </w:r>
            <w:r w:rsidR="00BA2E54">
              <w:rPr>
                <w:sz w:val="20"/>
                <w:szCs w:val="20"/>
              </w:rPr>
              <w:t>.</w:t>
            </w:r>
          </w:p>
        </w:tc>
        <w:tc>
          <w:tcPr>
            <w:tcW w:w="1985" w:type="dxa"/>
            <w:shd w:val="clear" w:color="auto" w:fill="FFFFFF"/>
          </w:tcPr>
          <w:p w14:paraId="039F5A5E" w14:textId="77777777" w:rsidR="00947DB0" w:rsidRPr="007A10F0" w:rsidRDefault="00947DB0" w:rsidP="003F37C3">
            <w:pPr>
              <w:rPr>
                <w:sz w:val="20"/>
                <w:szCs w:val="20"/>
              </w:rPr>
            </w:pPr>
            <w:proofErr w:type="spellStart"/>
            <w:r w:rsidRPr="007A10F0">
              <w:rPr>
                <w:sz w:val="20"/>
                <w:szCs w:val="20"/>
              </w:rPr>
              <w:t>ContactDetails</w:t>
            </w:r>
            <w:proofErr w:type="spellEnd"/>
            <w:r w:rsidRPr="007A10F0">
              <w:rPr>
                <w:sz w:val="20"/>
                <w:szCs w:val="20"/>
              </w:rPr>
              <w:t xml:space="preserve"> not</w:t>
            </w:r>
          </w:p>
          <w:p w14:paraId="0AE3D7A7" w14:textId="795C51C6" w:rsidR="00947DB0" w:rsidRPr="007A10F0" w:rsidRDefault="00947DB0" w:rsidP="003F37C3">
            <w:pPr>
              <w:rPr>
                <w:sz w:val="20"/>
                <w:szCs w:val="20"/>
              </w:rPr>
            </w:pPr>
            <w:r w:rsidRPr="007A10F0">
              <w:rPr>
                <w:sz w:val="20"/>
                <w:szCs w:val="20"/>
              </w:rPr>
              <w:t>populated with meaningful information.</w:t>
            </w:r>
          </w:p>
        </w:tc>
        <w:tc>
          <w:tcPr>
            <w:tcW w:w="2211" w:type="dxa"/>
            <w:shd w:val="clear" w:color="auto" w:fill="FFFFFF"/>
          </w:tcPr>
          <w:p w14:paraId="6B6DB888" w14:textId="77777777" w:rsidR="00947DB0" w:rsidRPr="007A10F0" w:rsidRDefault="00947DB0" w:rsidP="003F37C3">
            <w:pPr>
              <w:rPr>
                <w:sz w:val="20"/>
                <w:szCs w:val="20"/>
              </w:rPr>
            </w:pPr>
            <w:r w:rsidRPr="007A10F0">
              <w:rPr>
                <w:sz w:val="20"/>
                <w:szCs w:val="20"/>
              </w:rPr>
              <w:t>Populate at least one</w:t>
            </w:r>
          </w:p>
          <w:p w14:paraId="6B4D3868" w14:textId="77777777" w:rsidR="00947DB0" w:rsidRPr="007A10F0" w:rsidRDefault="00947DB0" w:rsidP="003F37C3">
            <w:pPr>
              <w:rPr>
                <w:sz w:val="20"/>
                <w:szCs w:val="20"/>
              </w:rPr>
            </w:pPr>
            <w:r w:rsidRPr="007A10F0">
              <w:rPr>
                <w:sz w:val="20"/>
                <w:szCs w:val="20"/>
              </w:rPr>
              <w:t>attribute of</w:t>
            </w:r>
          </w:p>
          <w:p w14:paraId="61D4CED9" w14:textId="710F18DA" w:rsidR="00947DB0" w:rsidRPr="007A10F0" w:rsidRDefault="00947DB0" w:rsidP="003F37C3">
            <w:pPr>
              <w:rPr>
                <w:sz w:val="20"/>
                <w:szCs w:val="20"/>
              </w:rPr>
            </w:pPr>
            <w:proofErr w:type="spellStart"/>
            <w:r w:rsidRPr="007A10F0">
              <w:rPr>
                <w:sz w:val="20"/>
                <w:szCs w:val="20"/>
              </w:rPr>
              <w:t>ContactDetails</w:t>
            </w:r>
            <w:proofErr w:type="spellEnd"/>
            <w:r w:rsidR="00BA2E54">
              <w:rPr>
                <w:sz w:val="20"/>
                <w:szCs w:val="20"/>
              </w:rPr>
              <w:t>.</w:t>
            </w:r>
          </w:p>
        </w:tc>
        <w:tc>
          <w:tcPr>
            <w:tcW w:w="1350" w:type="dxa"/>
            <w:shd w:val="clear" w:color="auto" w:fill="FFFFFF"/>
          </w:tcPr>
          <w:p w14:paraId="3C1048FA" w14:textId="6D0245DF" w:rsidR="00947DB0" w:rsidRPr="007A10F0" w:rsidRDefault="00947DB0" w:rsidP="000D3080">
            <w:pPr>
              <w:rPr>
                <w:sz w:val="20"/>
                <w:szCs w:val="20"/>
              </w:rPr>
            </w:pPr>
            <w:r w:rsidRPr="007A10F0">
              <w:rPr>
                <w:sz w:val="20"/>
                <w:szCs w:val="20"/>
              </w:rPr>
              <w:t>Logical consistency</w:t>
            </w:r>
          </w:p>
        </w:tc>
        <w:tc>
          <w:tcPr>
            <w:tcW w:w="810" w:type="dxa"/>
          </w:tcPr>
          <w:p w14:paraId="04DECFC8" w14:textId="3F2F5EA8" w:rsidR="00947DB0" w:rsidRPr="007A10F0" w:rsidRDefault="00947DB0" w:rsidP="000D3080">
            <w:pPr>
              <w:suppressAutoHyphens w:val="0"/>
              <w:rPr>
                <w:sz w:val="20"/>
                <w:szCs w:val="20"/>
              </w:rPr>
            </w:pPr>
            <w:r w:rsidRPr="007A10F0">
              <w:rPr>
                <w:sz w:val="20"/>
                <w:szCs w:val="20"/>
              </w:rPr>
              <w:t>B, U</w:t>
            </w:r>
          </w:p>
        </w:tc>
      </w:tr>
      <w:tr w:rsidR="00947DB0" w:rsidRPr="007A10F0" w14:paraId="16F0EBED" w14:textId="77777777" w:rsidTr="003660BC">
        <w:trPr>
          <w:cantSplit/>
          <w:trHeight w:val="710"/>
        </w:trPr>
        <w:tc>
          <w:tcPr>
            <w:tcW w:w="562" w:type="dxa"/>
            <w:shd w:val="clear" w:color="auto" w:fill="FFFFFF"/>
          </w:tcPr>
          <w:p w14:paraId="69E0BC6C" w14:textId="7A493A59" w:rsidR="00947DB0" w:rsidRPr="007A10F0" w:rsidRDefault="00947DB0" w:rsidP="000D3080">
            <w:pPr>
              <w:jc w:val="center"/>
              <w:rPr>
                <w:sz w:val="20"/>
                <w:szCs w:val="20"/>
              </w:rPr>
            </w:pPr>
            <w:r w:rsidRPr="007A10F0">
              <w:rPr>
                <w:sz w:val="20"/>
                <w:szCs w:val="20"/>
              </w:rPr>
              <w:t>155</w:t>
            </w:r>
          </w:p>
        </w:tc>
        <w:tc>
          <w:tcPr>
            <w:tcW w:w="2977" w:type="dxa"/>
            <w:shd w:val="clear" w:color="auto" w:fill="FFFFFF"/>
          </w:tcPr>
          <w:p w14:paraId="04093A13" w14:textId="77777777" w:rsidR="00947DB0" w:rsidRPr="007A10F0" w:rsidRDefault="00947DB0" w:rsidP="003F37C3">
            <w:pPr>
              <w:rPr>
                <w:sz w:val="20"/>
                <w:szCs w:val="20"/>
              </w:rPr>
            </w:pPr>
            <w:r w:rsidRPr="007A10F0">
              <w:rPr>
                <w:sz w:val="20"/>
                <w:szCs w:val="20"/>
              </w:rPr>
              <w:t>For each association</w:t>
            </w:r>
          </w:p>
          <w:p w14:paraId="71059E27" w14:textId="77777777" w:rsidR="00947DB0" w:rsidRPr="007A10F0" w:rsidRDefault="00947DB0" w:rsidP="003F37C3">
            <w:pPr>
              <w:rPr>
                <w:sz w:val="20"/>
                <w:szCs w:val="20"/>
              </w:rPr>
            </w:pPr>
            <w:r w:rsidRPr="007A10F0">
              <w:rPr>
                <w:sz w:val="20"/>
                <w:szCs w:val="20"/>
              </w:rPr>
              <w:t>where the target is not in</w:t>
            </w:r>
          </w:p>
          <w:p w14:paraId="6DA97A9C" w14:textId="10AA7435" w:rsidR="00947DB0" w:rsidRPr="007A10F0" w:rsidRDefault="00947DB0" w:rsidP="003F37C3">
            <w:pPr>
              <w:rPr>
                <w:sz w:val="20"/>
                <w:szCs w:val="20"/>
              </w:rPr>
            </w:pPr>
            <w:r w:rsidRPr="007A10F0">
              <w:rPr>
                <w:sz w:val="20"/>
                <w:szCs w:val="20"/>
              </w:rPr>
              <w:t>the dataset</w:t>
            </w:r>
            <w:r w:rsidR="00BA2E54">
              <w:rPr>
                <w:sz w:val="20"/>
                <w:szCs w:val="20"/>
              </w:rPr>
              <w:t>.</w:t>
            </w:r>
          </w:p>
        </w:tc>
        <w:tc>
          <w:tcPr>
            <w:tcW w:w="1985" w:type="dxa"/>
            <w:shd w:val="clear" w:color="auto" w:fill="FFFFFF"/>
          </w:tcPr>
          <w:p w14:paraId="59FC9DD6" w14:textId="77777777" w:rsidR="00947DB0" w:rsidRPr="007A10F0" w:rsidRDefault="00947DB0" w:rsidP="003F37C3">
            <w:pPr>
              <w:rPr>
                <w:sz w:val="20"/>
                <w:szCs w:val="20"/>
              </w:rPr>
            </w:pPr>
            <w:r w:rsidRPr="007A10F0">
              <w:rPr>
                <w:sz w:val="20"/>
                <w:szCs w:val="20"/>
              </w:rPr>
              <w:t>Associated feature</w:t>
            </w:r>
          </w:p>
          <w:p w14:paraId="4B3FEDB0" w14:textId="77777777" w:rsidR="00947DB0" w:rsidRPr="007A10F0" w:rsidRDefault="00947DB0" w:rsidP="003F37C3">
            <w:pPr>
              <w:rPr>
                <w:sz w:val="20"/>
                <w:szCs w:val="20"/>
              </w:rPr>
            </w:pPr>
            <w:r w:rsidRPr="007A10F0">
              <w:rPr>
                <w:sz w:val="20"/>
                <w:szCs w:val="20"/>
              </w:rPr>
              <w:t>or information type</w:t>
            </w:r>
          </w:p>
          <w:p w14:paraId="19D1AAC9" w14:textId="6E8E55B2" w:rsidR="00947DB0" w:rsidRPr="007A10F0" w:rsidRDefault="00947DB0" w:rsidP="003F37C3">
            <w:pPr>
              <w:rPr>
                <w:sz w:val="20"/>
                <w:szCs w:val="20"/>
              </w:rPr>
            </w:pPr>
            <w:r w:rsidRPr="007A10F0">
              <w:rPr>
                <w:sz w:val="20"/>
                <w:szCs w:val="20"/>
              </w:rPr>
              <w:t>not present.</w:t>
            </w:r>
          </w:p>
        </w:tc>
        <w:tc>
          <w:tcPr>
            <w:tcW w:w="2211" w:type="dxa"/>
            <w:shd w:val="clear" w:color="auto" w:fill="FFFFFF"/>
          </w:tcPr>
          <w:p w14:paraId="6F57C9CF" w14:textId="77777777" w:rsidR="00947DB0" w:rsidRPr="007A10F0" w:rsidRDefault="00947DB0" w:rsidP="003F37C3">
            <w:pPr>
              <w:rPr>
                <w:sz w:val="20"/>
                <w:szCs w:val="20"/>
              </w:rPr>
            </w:pPr>
            <w:r w:rsidRPr="007A10F0">
              <w:rPr>
                <w:sz w:val="20"/>
                <w:szCs w:val="20"/>
              </w:rPr>
              <w:t>Correct or remove the</w:t>
            </w:r>
          </w:p>
          <w:p w14:paraId="15E60576" w14:textId="77777777" w:rsidR="00947DB0" w:rsidRPr="007A10F0" w:rsidRDefault="00947DB0" w:rsidP="003F37C3">
            <w:pPr>
              <w:rPr>
                <w:sz w:val="20"/>
                <w:szCs w:val="20"/>
              </w:rPr>
            </w:pPr>
            <w:r w:rsidRPr="007A10F0">
              <w:rPr>
                <w:sz w:val="20"/>
                <w:szCs w:val="20"/>
              </w:rPr>
              <w:t>association, or add the</w:t>
            </w:r>
          </w:p>
          <w:p w14:paraId="346C2BB4" w14:textId="77777777" w:rsidR="00947DB0" w:rsidRPr="007A10F0" w:rsidRDefault="00947DB0" w:rsidP="003F37C3">
            <w:pPr>
              <w:rPr>
                <w:sz w:val="20"/>
                <w:szCs w:val="20"/>
              </w:rPr>
            </w:pPr>
            <w:r w:rsidRPr="007A10F0">
              <w:rPr>
                <w:sz w:val="20"/>
                <w:szCs w:val="20"/>
              </w:rPr>
              <w:t>missing feature or</w:t>
            </w:r>
          </w:p>
          <w:p w14:paraId="1B919B17" w14:textId="34D555D5" w:rsidR="00947DB0" w:rsidRPr="007A10F0" w:rsidRDefault="00947DB0" w:rsidP="003F37C3">
            <w:pPr>
              <w:rPr>
                <w:sz w:val="20"/>
                <w:szCs w:val="20"/>
              </w:rPr>
            </w:pPr>
            <w:r w:rsidRPr="007A10F0">
              <w:rPr>
                <w:sz w:val="20"/>
                <w:szCs w:val="20"/>
              </w:rPr>
              <w:t>information type.</w:t>
            </w:r>
          </w:p>
        </w:tc>
        <w:tc>
          <w:tcPr>
            <w:tcW w:w="1350" w:type="dxa"/>
            <w:shd w:val="clear" w:color="auto" w:fill="FFFFFF"/>
          </w:tcPr>
          <w:p w14:paraId="3BF7926E" w14:textId="0B3F6E22" w:rsidR="00947DB0" w:rsidRPr="007A10F0" w:rsidRDefault="00947DB0" w:rsidP="000D3080">
            <w:pPr>
              <w:rPr>
                <w:sz w:val="20"/>
                <w:szCs w:val="20"/>
              </w:rPr>
            </w:pPr>
            <w:r w:rsidRPr="007A10F0">
              <w:rPr>
                <w:sz w:val="20"/>
                <w:szCs w:val="20"/>
              </w:rPr>
              <w:t>Logical consistency</w:t>
            </w:r>
          </w:p>
        </w:tc>
        <w:tc>
          <w:tcPr>
            <w:tcW w:w="810" w:type="dxa"/>
          </w:tcPr>
          <w:p w14:paraId="12148A92" w14:textId="7621B9D0" w:rsidR="00947DB0" w:rsidRPr="007A10F0" w:rsidRDefault="00947DB0" w:rsidP="000D3080">
            <w:pPr>
              <w:suppressAutoHyphens w:val="0"/>
              <w:rPr>
                <w:sz w:val="20"/>
                <w:szCs w:val="20"/>
              </w:rPr>
            </w:pPr>
            <w:r w:rsidRPr="007A10F0">
              <w:rPr>
                <w:sz w:val="20"/>
                <w:szCs w:val="20"/>
              </w:rPr>
              <w:t>B, S</w:t>
            </w:r>
          </w:p>
        </w:tc>
      </w:tr>
      <w:tr w:rsidR="00947DB0" w:rsidRPr="007A10F0" w14:paraId="1EC91827" w14:textId="625D71AB" w:rsidTr="003660BC">
        <w:trPr>
          <w:cantSplit/>
          <w:trHeight w:val="710"/>
        </w:trPr>
        <w:tc>
          <w:tcPr>
            <w:tcW w:w="562" w:type="dxa"/>
            <w:shd w:val="clear" w:color="auto" w:fill="FFFFFF"/>
          </w:tcPr>
          <w:p w14:paraId="423533A2" w14:textId="274AD148" w:rsidR="00947DB0" w:rsidRPr="007A10F0" w:rsidRDefault="00947DB0" w:rsidP="000D3080">
            <w:pPr>
              <w:jc w:val="center"/>
              <w:rPr>
                <w:sz w:val="20"/>
                <w:szCs w:val="20"/>
              </w:rPr>
            </w:pPr>
            <w:r w:rsidRPr="007A10F0">
              <w:rPr>
                <w:sz w:val="20"/>
                <w:szCs w:val="20"/>
              </w:rPr>
              <w:t>158</w:t>
            </w:r>
          </w:p>
        </w:tc>
        <w:tc>
          <w:tcPr>
            <w:tcW w:w="2977" w:type="dxa"/>
            <w:shd w:val="clear" w:color="auto" w:fill="FFFFFF"/>
          </w:tcPr>
          <w:p w14:paraId="0E0AB448" w14:textId="7638BEFC" w:rsidR="00947DB0" w:rsidRPr="007A10F0" w:rsidRDefault="00947DB0" w:rsidP="003F37C3">
            <w:pPr>
              <w:rPr>
                <w:sz w:val="20"/>
                <w:szCs w:val="20"/>
              </w:rPr>
            </w:pPr>
            <w:r w:rsidRPr="007A10F0">
              <w:rPr>
                <w:sz w:val="20"/>
                <w:szCs w:val="20"/>
              </w:rPr>
              <w:t xml:space="preserve">For each radiocommunications attribute where </w:t>
            </w:r>
            <w:proofErr w:type="spellStart"/>
            <w:r w:rsidRPr="007A10F0">
              <w:rPr>
                <w:sz w:val="20"/>
                <w:szCs w:val="20"/>
              </w:rPr>
              <w:t>transmissionContent</w:t>
            </w:r>
            <w:proofErr w:type="spellEnd"/>
            <w:r w:rsidRPr="007A10F0">
              <w:rPr>
                <w:sz w:val="20"/>
                <w:szCs w:val="20"/>
              </w:rPr>
              <w:t xml:space="preserve"> and </w:t>
            </w:r>
            <w:proofErr w:type="spellStart"/>
            <w:r w:rsidRPr="007A10F0">
              <w:rPr>
                <w:sz w:val="20"/>
                <w:szCs w:val="20"/>
              </w:rPr>
              <w:t>categoryOfMari</w:t>
            </w:r>
            <w:r w:rsidR="007B4C30">
              <w:rPr>
                <w:sz w:val="20"/>
                <w:szCs w:val="20"/>
              </w:rPr>
              <w:t>time</w:t>
            </w:r>
            <w:r w:rsidRPr="007A10F0">
              <w:rPr>
                <w:sz w:val="20"/>
                <w:szCs w:val="20"/>
              </w:rPr>
              <w:t>Broadcast</w:t>
            </w:r>
            <w:proofErr w:type="spellEnd"/>
            <w:r w:rsidRPr="007A10F0">
              <w:rPr>
                <w:sz w:val="20"/>
                <w:szCs w:val="20"/>
              </w:rPr>
              <w:t xml:space="preserve"> are encoded</w:t>
            </w:r>
            <w:r w:rsidR="00BA2E54">
              <w:rPr>
                <w:sz w:val="20"/>
                <w:szCs w:val="20"/>
              </w:rPr>
              <w:t>.</w:t>
            </w:r>
          </w:p>
        </w:tc>
        <w:tc>
          <w:tcPr>
            <w:tcW w:w="1985" w:type="dxa"/>
            <w:shd w:val="clear" w:color="auto" w:fill="FFFFFF"/>
          </w:tcPr>
          <w:p w14:paraId="4BB2ED3F" w14:textId="38A1E13E" w:rsidR="00947DB0" w:rsidRPr="007A10F0" w:rsidRDefault="00947DB0" w:rsidP="003F37C3">
            <w:pPr>
              <w:rPr>
                <w:sz w:val="20"/>
                <w:szCs w:val="20"/>
              </w:rPr>
            </w:pPr>
            <w:proofErr w:type="spellStart"/>
            <w:r w:rsidRPr="007A10F0">
              <w:rPr>
                <w:sz w:val="20"/>
                <w:szCs w:val="20"/>
              </w:rPr>
              <w:t>transmissionContent</w:t>
            </w:r>
            <w:proofErr w:type="spellEnd"/>
            <w:r w:rsidRPr="007A10F0">
              <w:rPr>
                <w:sz w:val="20"/>
                <w:szCs w:val="20"/>
              </w:rPr>
              <w:t xml:space="preserve"> can only be encoded when </w:t>
            </w:r>
            <w:proofErr w:type="spellStart"/>
            <w:r w:rsidRPr="007A10F0">
              <w:rPr>
                <w:sz w:val="20"/>
                <w:szCs w:val="20"/>
              </w:rPr>
              <w:t>categoryOfMari</w:t>
            </w:r>
            <w:r w:rsidR="007B4C30">
              <w:rPr>
                <w:sz w:val="20"/>
                <w:szCs w:val="20"/>
              </w:rPr>
              <w:t>tim</w:t>
            </w:r>
            <w:r w:rsidRPr="007A10F0">
              <w:rPr>
                <w:sz w:val="20"/>
                <w:szCs w:val="20"/>
              </w:rPr>
              <w:t>eBroadcast</w:t>
            </w:r>
            <w:proofErr w:type="spellEnd"/>
            <w:r w:rsidRPr="007A10F0">
              <w:rPr>
                <w:sz w:val="20"/>
                <w:szCs w:val="20"/>
              </w:rPr>
              <w:t xml:space="preserve"> is not encoded.</w:t>
            </w:r>
          </w:p>
        </w:tc>
        <w:tc>
          <w:tcPr>
            <w:tcW w:w="2211" w:type="dxa"/>
            <w:shd w:val="clear" w:color="auto" w:fill="FFFFFF"/>
          </w:tcPr>
          <w:p w14:paraId="2A44617B" w14:textId="1BC9630E" w:rsidR="00947DB0" w:rsidRPr="007A10F0" w:rsidRDefault="00947DB0" w:rsidP="003F37C3">
            <w:pPr>
              <w:rPr>
                <w:sz w:val="20"/>
                <w:szCs w:val="20"/>
              </w:rPr>
            </w:pPr>
            <w:r w:rsidRPr="007A10F0">
              <w:rPr>
                <w:sz w:val="20"/>
                <w:szCs w:val="20"/>
              </w:rPr>
              <w:t xml:space="preserve">Remove </w:t>
            </w:r>
            <w:proofErr w:type="spellStart"/>
            <w:r w:rsidRPr="007A10F0">
              <w:rPr>
                <w:sz w:val="20"/>
                <w:szCs w:val="20"/>
              </w:rPr>
              <w:t>transmissionContent</w:t>
            </w:r>
            <w:proofErr w:type="spellEnd"/>
            <w:r w:rsidRPr="007A10F0">
              <w:rPr>
                <w:sz w:val="20"/>
                <w:szCs w:val="20"/>
              </w:rPr>
              <w:t xml:space="preserve"> or add an additional radiocommunications attribute.</w:t>
            </w:r>
          </w:p>
        </w:tc>
        <w:tc>
          <w:tcPr>
            <w:tcW w:w="1350" w:type="dxa"/>
            <w:shd w:val="clear" w:color="auto" w:fill="FFFFFF"/>
          </w:tcPr>
          <w:p w14:paraId="1C5C6C20" w14:textId="17E9D4CC" w:rsidR="00947DB0" w:rsidRPr="007A10F0" w:rsidRDefault="00947DB0" w:rsidP="000D3080">
            <w:pPr>
              <w:rPr>
                <w:sz w:val="20"/>
                <w:szCs w:val="20"/>
              </w:rPr>
            </w:pPr>
            <w:r w:rsidRPr="007A10F0">
              <w:rPr>
                <w:sz w:val="20"/>
                <w:szCs w:val="20"/>
              </w:rPr>
              <w:t>PS 6.2.1.3</w:t>
            </w:r>
          </w:p>
        </w:tc>
        <w:tc>
          <w:tcPr>
            <w:tcW w:w="810" w:type="dxa"/>
          </w:tcPr>
          <w:p w14:paraId="22ECD175" w14:textId="7D738BC9" w:rsidR="00947DB0" w:rsidRPr="007A10F0" w:rsidRDefault="00947DB0" w:rsidP="000D3080">
            <w:pPr>
              <w:suppressAutoHyphens w:val="0"/>
              <w:rPr>
                <w:sz w:val="20"/>
                <w:szCs w:val="20"/>
              </w:rPr>
            </w:pPr>
            <w:r w:rsidRPr="007A10F0">
              <w:rPr>
                <w:sz w:val="20"/>
                <w:szCs w:val="20"/>
              </w:rPr>
              <w:t>B, U</w:t>
            </w:r>
          </w:p>
        </w:tc>
      </w:tr>
      <w:tr w:rsidR="00947DB0" w:rsidRPr="007A10F0" w14:paraId="4EE3AE4A" w14:textId="77777777" w:rsidTr="003660BC">
        <w:trPr>
          <w:cantSplit/>
          <w:trHeight w:val="710"/>
        </w:trPr>
        <w:tc>
          <w:tcPr>
            <w:tcW w:w="562" w:type="dxa"/>
            <w:shd w:val="clear" w:color="auto" w:fill="FFFFFF"/>
          </w:tcPr>
          <w:p w14:paraId="457D3077" w14:textId="535BD992" w:rsidR="00947DB0" w:rsidRPr="007A10F0" w:rsidRDefault="00947DB0" w:rsidP="000D3080">
            <w:pPr>
              <w:jc w:val="center"/>
              <w:rPr>
                <w:sz w:val="20"/>
                <w:szCs w:val="20"/>
              </w:rPr>
            </w:pPr>
            <w:r w:rsidRPr="007A10F0">
              <w:rPr>
                <w:sz w:val="20"/>
                <w:szCs w:val="20"/>
              </w:rPr>
              <w:t>159</w:t>
            </w:r>
          </w:p>
        </w:tc>
        <w:tc>
          <w:tcPr>
            <w:tcW w:w="2977" w:type="dxa"/>
            <w:shd w:val="clear" w:color="auto" w:fill="FFFFFF"/>
          </w:tcPr>
          <w:p w14:paraId="6EB91447" w14:textId="47608375" w:rsidR="00947DB0" w:rsidRPr="007A10F0" w:rsidRDefault="00947DB0" w:rsidP="003F37C3">
            <w:pPr>
              <w:rPr>
                <w:sz w:val="20"/>
                <w:szCs w:val="20"/>
              </w:rPr>
            </w:pPr>
            <w:r w:rsidRPr="007A10F0">
              <w:rPr>
                <w:sz w:val="20"/>
                <w:szCs w:val="20"/>
              </w:rPr>
              <w:t xml:space="preserve">For each </w:t>
            </w:r>
            <w:proofErr w:type="spellStart"/>
            <w:r w:rsidRPr="007A10F0">
              <w:rPr>
                <w:sz w:val="20"/>
                <w:szCs w:val="20"/>
              </w:rPr>
              <w:t>ContactDetails</w:t>
            </w:r>
            <w:proofErr w:type="spellEnd"/>
            <w:r w:rsidRPr="007A10F0">
              <w:rPr>
                <w:sz w:val="20"/>
                <w:szCs w:val="20"/>
              </w:rPr>
              <w:t xml:space="preserve"> where radiocommunications attribute is present and </w:t>
            </w:r>
            <w:proofErr w:type="spellStart"/>
            <w:r w:rsidRPr="007A10F0">
              <w:rPr>
                <w:sz w:val="20"/>
                <w:szCs w:val="20"/>
              </w:rPr>
              <w:t>communicationChannel</w:t>
            </w:r>
            <w:proofErr w:type="spellEnd"/>
            <w:r w:rsidR="007B4C30">
              <w:rPr>
                <w:sz w:val="20"/>
                <w:szCs w:val="20"/>
              </w:rPr>
              <w:t xml:space="preserve">, </w:t>
            </w:r>
            <w:proofErr w:type="spellStart"/>
            <w:r w:rsidR="007B4C30">
              <w:rPr>
                <w:sz w:val="20"/>
                <w:szCs w:val="20"/>
              </w:rPr>
              <w:t>signal</w:t>
            </w:r>
            <w:r w:rsidR="00016B86">
              <w:rPr>
                <w:sz w:val="20"/>
                <w:szCs w:val="20"/>
              </w:rPr>
              <w:t>F</w:t>
            </w:r>
            <w:r w:rsidR="007B4C30">
              <w:rPr>
                <w:sz w:val="20"/>
                <w:szCs w:val="20"/>
              </w:rPr>
              <w:t>requency</w:t>
            </w:r>
            <w:proofErr w:type="spellEnd"/>
            <w:r w:rsidR="007B4C30">
              <w:rPr>
                <w:sz w:val="20"/>
                <w:szCs w:val="20"/>
              </w:rPr>
              <w:t>,</w:t>
            </w:r>
            <w:r w:rsidRPr="007A10F0">
              <w:rPr>
                <w:sz w:val="20"/>
                <w:szCs w:val="20"/>
              </w:rPr>
              <w:t xml:space="preserve"> or </w:t>
            </w:r>
            <w:proofErr w:type="spellStart"/>
            <w:r w:rsidRPr="007A10F0">
              <w:rPr>
                <w:sz w:val="20"/>
                <w:szCs w:val="20"/>
              </w:rPr>
              <w:t>frequencyPair</w:t>
            </w:r>
            <w:proofErr w:type="spellEnd"/>
            <w:r w:rsidRPr="007A10F0">
              <w:rPr>
                <w:sz w:val="20"/>
                <w:szCs w:val="20"/>
              </w:rPr>
              <w:t xml:space="preserve"> is not present.</w:t>
            </w:r>
          </w:p>
        </w:tc>
        <w:tc>
          <w:tcPr>
            <w:tcW w:w="1985" w:type="dxa"/>
            <w:shd w:val="clear" w:color="auto" w:fill="FFFFFF"/>
          </w:tcPr>
          <w:p w14:paraId="4D4BD9D5" w14:textId="0B37D440" w:rsidR="00947DB0" w:rsidRPr="007A10F0" w:rsidRDefault="00947DB0" w:rsidP="003F37C3">
            <w:pPr>
              <w:rPr>
                <w:sz w:val="20"/>
                <w:szCs w:val="20"/>
              </w:rPr>
            </w:pPr>
            <w:proofErr w:type="spellStart"/>
            <w:r w:rsidRPr="007A10F0">
              <w:rPr>
                <w:sz w:val="20"/>
                <w:szCs w:val="20"/>
              </w:rPr>
              <w:t>communicationChannel</w:t>
            </w:r>
            <w:proofErr w:type="spellEnd"/>
            <w:r w:rsidR="007B4C30">
              <w:rPr>
                <w:sz w:val="20"/>
                <w:szCs w:val="20"/>
              </w:rPr>
              <w:t xml:space="preserve">, </w:t>
            </w:r>
            <w:proofErr w:type="spellStart"/>
            <w:r w:rsidR="007B4C30">
              <w:rPr>
                <w:sz w:val="20"/>
                <w:szCs w:val="20"/>
              </w:rPr>
              <w:t>signalFrequency</w:t>
            </w:r>
            <w:proofErr w:type="spellEnd"/>
            <w:r w:rsidR="007B4C30">
              <w:rPr>
                <w:sz w:val="20"/>
                <w:szCs w:val="20"/>
              </w:rPr>
              <w:t>,</w:t>
            </w:r>
            <w:r w:rsidRPr="007A10F0">
              <w:rPr>
                <w:sz w:val="20"/>
                <w:szCs w:val="20"/>
              </w:rPr>
              <w:t xml:space="preserve"> or </w:t>
            </w:r>
            <w:proofErr w:type="spellStart"/>
            <w:r w:rsidRPr="007A10F0">
              <w:rPr>
                <w:sz w:val="20"/>
                <w:szCs w:val="20"/>
              </w:rPr>
              <w:t>frequencyPair</w:t>
            </w:r>
            <w:proofErr w:type="spellEnd"/>
            <w:r w:rsidRPr="007A10F0">
              <w:rPr>
                <w:sz w:val="20"/>
                <w:szCs w:val="20"/>
              </w:rPr>
              <w:t xml:space="preserve"> should be encoded in radiocommunications.</w:t>
            </w:r>
          </w:p>
        </w:tc>
        <w:tc>
          <w:tcPr>
            <w:tcW w:w="2211" w:type="dxa"/>
            <w:shd w:val="clear" w:color="auto" w:fill="FFFFFF"/>
          </w:tcPr>
          <w:p w14:paraId="71F0ABE6" w14:textId="3BE7274C" w:rsidR="00947DB0" w:rsidRPr="007A10F0" w:rsidRDefault="00947DB0" w:rsidP="003F37C3">
            <w:pPr>
              <w:rPr>
                <w:sz w:val="20"/>
                <w:szCs w:val="20"/>
              </w:rPr>
            </w:pPr>
            <w:r w:rsidRPr="007A10F0">
              <w:rPr>
                <w:sz w:val="20"/>
                <w:szCs w:val="20"/>
              </w:rPr>
              <w:t xml:space="preserve">Encode </w:t>
            </w:r>
            <w:proofErr w:type="spellStart"/>
            <w:r w:rsidRPr="007A10F0">
              <w:rPr>
                <w:sz w:val="20"/>
                <w:szCs w:val="20"/>
              </w:rPr>
              <w:t>communicationChannel</w:t>
            </w:r>
            <w:proofErr w:type="spellEnd"/>
            <w:r w:rsidR="007B4C30">
              <w:rPr>
                <w:sz w:val="20"/>
                <w:szCs w:val="20"/>
              </w:rPr>
              <w:t xml:space="preserve">, </w:t>
            </w:r>
            <w:proofErr w:type="spellStart"/>
            <w:r w:rsidR="007B4C30">
              <w:rPr>
                <w:sz w:val="20"/>
                <w:szCs w:val="20"/>
              </w:rPr>
              <w:t>signalFrequency</w:t>
            </w:r>
            <w:proofErr w:type="spellEnd"/>
            <w:r w:rsidR="007B4C30">
              <w:rPr>
                <w:sz w:val="20"/>
                <w:szCs w:val="20"/>
              </w:rPr>
              <w:t>,</w:t>
            </w:r>
            <w:r w:rsidRPr="007A10F0">
              <w:rPr>
                <w:sz w:val="20"/>
                <w:szCs w:val="20"/>
              </w:rPr>
              <w:t xml:space="preserve"> or </w:t>
            </w:r>
            <w:proofErr w:type="spellStart"/>
            <w:r w:rsidRPr="007A10F0">
              <w:rPr>
                <w:sz w:val="20"/>
                <w:szCs w:val="20"/>
              </w:rPr>
              <w:t>frequencyPair</w:t>
            </w:r>
            <w:proofErr w:type="spellEnd"/>
            <w:r w:rsidRPr="007A10F0">
              <w:rPr>
                <w:sz w:val="20"/>
                <w:szCs w:val="20"/>
              </w:rPr>
              <w:t xml:space="preserve"> in radiocommunications.</w:t>
            </w:r>
          </w:p>
        </w:tc>
        <w:tc>
          <w:tcPr>
            <w:tcW w:w="1350" w:type="dxa"/>
            <w:shd w:val="clear" w:color="auto" w:fill="FFFFFF"/>
          </w:tcPr>
          <w:p w14:paraId="38FF897F" w14:textId="31044E4F" w:rsidR="00947DB0" w:rsidRPr="007A10F0" w:rsidRDefault="00947DB0" w:rsidP="000D3080">
            <w:pPr>
              <w:rPr>
                <w:sz w:val="20"/>
                <w:szCs w:val="20"/>
              </w:rPr>
            </w:pPr>
            <w:r w:rsidRPr="007A10F0">
              <w:rPr>
                <w:sz w:val="20"/>
                <w:szCs w:val="20"/>
              </w:rPr>
              <w:t>PS 6.2.1.4</w:t>
            </w:r>
          </w:p>
        </w:tc>
        <w:tc>
          <w:tcPr>
            <w:tcW w:w="810" w:type="dxa"/>
          </w:tcPr>
          <w:p w14:paraId="283D5C88" w14:textId="70F33F92" w:rsidR="00947DB0" w:rsidRPr="007A10F0" w:rsidRDefault="00947DB0" w:rsidP="000D3080">
            <w:pPr>
              <w:suppressAutoHyphens w:val="0"/>
              <w:rPr>
                <w:sz w:val="20"/>
                <w:szCs w:val="20"/>
              </w:rPr>
            </w:pPr>
            <w:r w:rsidRPr="007A10F0">
              <w:rPr>
                <w:sz w:val="20"/>
                <w:szCs w:val="20"/>
              </w:rPr>
              <w:t>B, U</w:t>
            </w:r>
          </w:p>
        </w:tc>
      </w:tr>
      <w:tr w:rsidR="00947DB0" w:rsidRPr="007A10F0" w14:paraId="271304F8" w14:textId="77777777" w:rsidTr="003660BC">
        <w:trPr>
          <w:cantSplit/>
          <w:trHeight w:val="710"/>
        </w:trPr>
        <w:tc>
          <w:tcPr>
            <w:tcW w:w="562" w:type="dxa"/>
            <w:shd w:val="clear" w:color="auto" w:fill="FFFFFF"/>
          </w:tcPr>
          <w:p w14:paraId="46688751" w14:textId="14F2A7AE" w:rsidR="00947DB0" w:rsidRPr="007A10F0" w:rsidRDefault="00947DB0">
            <w:pPr>
              <w:jc w:val="center"/>
              <w:rPr>
                <w:sz w:val="20"/>
                <w:szCs w:val="20"/>
              </w:rPr>
            </w:pPr>
            <w:r w:rsidRPr="007A10F0">
              <w:rPr>
                <w:sz w:val="20"/>
                <w:szCs w:val="20"/>
              </w:rPr>
              <w:t>167</w:t>
            </w:r>
          </w:p>
        </w:tc>
        <w:tc>
          <w:tcPr>
            <w:tcW w:w="2977" w:type="dxa"/>
            <w:shd w:val="clear" w:color="auto" w:fill="FFFFFF"/>
          </w:tcPr>
          <w:p w14:paraId="331C0F29" w14:textId="7A03D06A" w:rsidR="00947DB0" w:rsidRPr="007A10F0" w:rsidRDefault="00947DB0">
            <w:pPr>
              <w:rPr>
                <w:sz w:val="20"/>
                <w:szCs w:val="20"/>
              </w:rPr>
            </w:pPr>
            <w:r w:rsidRPr="007A10F0">
              <w:rPr>
                <w:sz w:val="20"/>
                <w:szCs w:val="20"/>
              </w:rPr>
              <w:t>If the update dataset file size is greater than 500Kbytes</w:t>
            </w:r>
            <w:r w:rsidR="00BA2E54">
              <w:rPr>
                <w:sz w:val="20"/>
                <w:szCs w:val="20"/>
              </w:rPr>
              <w:t>.</w:t>
            </w:r>
          </w:p>
        </w:tc>
        <w:tc>
          <w:tcPr>
            <w:tcW w:w="1985" w:type="dxa"/>
            <w:shd w:val="clear" w:color="auto" w:fill="FFFFFF"/>
          </w:tcPr>
          <w:p w14:paraId="567E5E7A" w14:textId="77777777" w:rsidR="00947DB0" w:rsidRPr="007A10F0" w:rsidRDefault="00947DB0">
            <w:pPr>
              <w:rPr>
                <w:sz w:val="20"/>
                <w:szCs w:val="20"/>
              </w:rPr>
            </w:pPr>
            <w:r w:rsidRPr="007A10F0">
              <w:rPr>
                <w:sz w:val="20"/>
                <w:szCs w:val="20"/>
              </w:rPr>
              <w:t>The update is larger than 500 KB in size.</w:t>
            </w:r>
          </w:p>
        </w:tc>
        <w:tc>
          <w:tcPr>
            <w:tcW w:w="2211" w:type="dxa"/>
            <w:shd w:val="clear" w:color="auto" w:fill="FFFFFF"/>
          </w:tcPr>
          <w:p w14:paraId="48FB4C35" w14:textId="7F5F70E9" w:rsidR="00947DB0" w:rsidRPr="007A10F0" w:rsidRDefault="00947DB0">
            <w:pPr>
              <w:rPr>
                <w:sz w:val="20"/>
                <w:szCs w:val="20"/>
              </w:rPr>
            </w:pPr>
            <w:r w:rsidRPr="007A10F0">
              <w:rPr>
                <w:sz w:val="20"/>
                <w:szCs w:val="20"/>
              </w:rPr>
              <w:t>Ensure that the cell is not larger than 500 Kbytes</w:t>
            </w:r>
            <w:r w:rsidR="00BA2E54">
              <w:rPr>
                <w:sz w:val="20"/>
                <w:szCs w:val="20"/>
              </w:rPr>
              <w:t>.</w:t>
            </w:r>
          </w:p>
        </w:tc>
        <w:tc>
          <w:tcPr>
            <w:tcW w:w="1350" w:type="dxa"/>
            <w:shd w:val="clear" w:color="auto" w:fill="FFFFFF"/>
          </w:tcPr>
          <w:p w14:paraId="6BA75795" w14:textId="65E7932F" w:rsidR="00947DB0" w:rsidRPr="007A10F0" w:rsidRDefault="00947DB0">
            <w:pPr>
              <w:rPr>
                <w:sz w:val="20"/>
                <w:szCs w:val="20"/>
              </w:rPr>
            </w:pPr>
            <w:r w:rsidRPr="007A10F0">
              <w:rPr>
                <w:sz w:val="20"/>
                <w:szCs w:val="20"/>
              </w:rPr>
              <w:t>PS 11.2</w:t>
            </w:r>
          </w:p>
        </w:tc>
        <w:tc>
          <w:tcPr>
            <w:tcW w:w="810" w:type="dxa"/>
          </w:tcPr>
          <w:p w14:paraId="0DD7D02A" w14:textId="77777777" w:rsidR="00947DB0" w:rsidRPr="007A10F0" w:rsidRDefault="00947DB0">
            <w:pPr>
              <w:suppressAutoHyphens w:val="0"/>
              <w:rPr>
                <w:sz w:val="20"/>
                <w:szCs w:val="20"/>
              </w:rPr>
            </w:pPr>
            <w:r w:rsidRPr="007A10F0">
              <w:rPr>
                <w:sz w:val="20"/>
                <w:szCs w:val="20"/>
              </w:rPr>
              <w:t>U</w:t>
            </w:r>
          </w:p>
        </w:tc>
      </w:tr>
      <w:tr w:rsidR="00947DB0" w:rsidRPr="007A10F0" w14:paraId="50454D9F" w14:textId="77777777" w:rsidTr="003660BC">
        <w:trPr>
          <w:cantSplit/>
          <w:trHeight w:val="710"/>
        </w:trPr>
        <w:tc>
          <w:tcPr>
            <w:tcW w:w="562" w:type="dxa"/>
            <w:shd w:val="clear" w:color="auto" w:fill="FFFFFF"/>
          </w:tcPr>
          <w:p w14:paraId="1FB265CD" w14:textId="18C434AF" w:rsidR="00947DB0" w:rsidRPr="007A10F0" w:rsidRDefault="00947DB0">
            <w:pPr>
              <w:jc w:val="center"/>
              <w:rPr>
                <w:sz w:val="20"/>
                <w:szCs w:val="20"/>
              </w:rPr>
            </w:pPr>
            <w:r w:rsidRPr="007A10F0">
              <w:rPr>
                <w:sz w:val="20"/>
                <w:szCs w:val="20"/>
              </w:rPr>
              <w:t>168</w:t>
            </w:r>
          </w:p>
        </w:tc>
        <w:tc>
          <w:tcPr>
            <w:tcW w:w="2977" w:type="dxa"/>
            <w:shd w:val="clear" w:color="auto" w:fill="FFFFFF"/>
          </w:tcPr>
          <w:p w14:paraId="19F83CCC" w14:textId="77777777" w:rsidR="00947DB0" w:rsidRPr="007A10F0" w:rsidRDefault="00947DB0">
            <w:pPr>
              <w:rPr>
                <w:sz w:val="20"/>
                <w:szCs w:val="20"/>
              </w:rPr>
            </w:pPr>
            <w:r w:rsidRPr="007A10F0">
              <w:rPr>
                <w:sz w:val="20"/>
                <w:szCs w:val="20"/>
              </w:rPr>
              <w:t>For each update dataset, a base dataset of the same dataset name is not either present on the system, in the same exchange set, or in another exchange set in the collection of exchange sets.</w:t>
            </w:r>
          </w:p>
        </w:tc>
        <w:tc>
          <w:tcPr>
            <w:tcW w:w="1985" w:type="dxa"/>
            <w:shd w:val="clear" w:color="auto" w:fill="FFFFFF"/>
          </w:tcPr>
          <w:p w14:paraId="634110FC" w14:textId="0B7B84F9" w:rsidR="00947DB0" w:rsidRPr="007A10F0" w:rsidRDefault="00947DB0">
            <w:pPr>
              <w:rPr>
                <w:sz w:val="20"/>
                <w:szCs w:val="20"/>
              </w:rPr>
            </w:pPr>
            <w:r w:rsidRPr="007A10F0">
              <w:rPr>
                <w:sz w:val="20"/>
                <w:szCs w:val="20"/>
              </w:rPr>
              <w:t>Base dataset not present</w:t>
            </w:r>
            <w:r w:rsidR="00BA2E54">
              <w:rPr>
                <w:sz w:val="20"/>
                <w:szCs w:val="20"/>
              </w:rPr>
              <w:t>.</w:t>
            </w:r>
          </w:p>
        </w:tc>
        <w:tc>
          <w:tcPr>
            <w:tcW w:w="2211" w:type="dxa"/>
            <w:shd w:val="clear" w:color="auto" w:fill="FFFFFF"/>
          </w:tcPr>
          <w:p w14:paraId="52357A33" w14:textId="77777777" w:rsidR="00947DB0" w:rsidRPr="007A10F0" w:rsidRDefault="00947DB0">
            <w:pPr>
              <w:rPr>
                <w:sz w:val="20"/>
                <w:szCs w:val="20"/>
              </w:rPr>
            </w:pPr>
            <w:r w:rsidRPr="007A10F0">
              <w:rPr>
                <w:sz w:val="20"/>
                <w:szCs w:val="20"/>
              </w:rPr>
              <w:t>Verify that the absence base dataset is not an error.</w:t>
            </w:r>
          </w:p>
        </w:tc>
        <w:tc>
          <w:tcPr>
            <w:tcW w:w="1350" w:type="dxa"/>
            <w:shd w:val="clear" w:color="auto" w:fill="FFFFFF"/>
          </w:tcPr>
          <w:p w14:paraId="689DCA85" w14:textId="77777777" w:rsidR="00947DB0" w:rsidRPr="007A10F0" w:rsidRDefault="00947DB0">
            <w:pPr>
              <w:rPr>
                <w:sz w:val="20"/>
                <w:szCs w:val="20"/>
              </w:rPr>
            </w:pPr>
            <w:r w:rsidRPr="007A10F0">
              <w:rPr>
                <w:sz w:val="20"/>
                <w:szCs w:val="20"/>
              </w:rPr>
              <w:t>Logical consistency</w:t>
            </w:r>
          </w:p>
        </w:tc>
        <w:tc>
          <w:tcPr>
            <w:tcW w:w="810" w:type="dxa"/>
          </w:tcPr>
          <w:p w14:paraId="086F41E9" w14:textId="77777777" w:rsidR="00947DB0" w:rsidRPr="007A10F0" w:rsidRDefault="00947DB0">
            <w:pPr>
              <w:suppressAutoHyphens w:val="0"/>
              <w:rPr>
                <w:sz w:val="20"/>
                <w:szCs w:val="20"/>
              </w:rPr>
            </w:pPr>
            <w:r w:rsidRPr="007A10F0">
              <w:rPr>
                <w:sz w:val="20"/>
                <w:szCs w:val="20"/>
              </w:rPr>
              <w:t>U</w:t>
            </w:r>
          </w:p>
        </w:tc>
      </w:tr>
      <w:tr w:rsidR="00947DB0" w:rsidRPr="007A10F0" w14:paraId="03BCAB5D" w14:textId="77777777" w:rsidTr="003660BC">
        <w:trPr>
          <w:cantSplit/>
          <w:trHeight w:val="710"/>
        </w:trPr>
        <w:tc>
          <w:tcPr>
            <w:tcW w:w="562" w:type="dxa"/>
            <w:shd w:val="clear" w:color="auto" w:fill="FFFFFF"/>
          </w:tcPr>
          <w:p w14:paraId="0DBF9EA9" w14:textId="08DCCB66" w:rsidR="00947DB0" w:rsidRPr="007A10F0" w:rsidRDefault="00947DB0">
            <w:pPr>
              <w:jc w:val="center"/>
              <w:rPr>
                <w:sz w:val="20"/>
                <w:szCs w:val="20"/>
              </w:rPr>
            </w:pPr>
            <w:r w:rsidRPr="007A10F0">
              <w:rPr>
                <w:sz w:val="20"/>
                <w:szCs w:val="20"/>
              </w:rPr>
              <w:lastRenderedPageBreak/>
              <w:t>169</w:t>
            </w:r>
          </w:p>
        </w:tc>
        <w:tc>
          <w:tcPr>
            <w:tcW w:w="2977" w:type="dxa"/>
            <w:shd w:val="clear" w:color="auto" w:fill="FFFFFF"/>
          </w:tcPr>
          <w:p w14:paraId="0B368154" w14:textId="77777777" w:rsidR="00947DB0" w:rsidRPr="007A10F0" w:rsidRDefault="00947DB0">
            <w:pPr>
              <w:rPr>
                <w:sz w:val="20"/>
                <w:szCs w:val="20"/>
              </w:rPr>
            </w:pPr>
            <w:r w:rsidRPr="007A10F0">
              <w:rPr>
                <w:sz w:val="20"/>
                <w:szCs w:val="20"/>
              </w:rPr>
              <w:t xml:space="preserve">For each update dataset with </w:t>
            </w:r>
            <w:proofErr w:type="spellStart"/>
            <w:r w:rsidRPr="007A10F0">
              <w:rPr>
                <w:sz w:val="20"/>
                <w:szCs w:val="20"/>
              </w:rPr>
              <w:t>updateNumber</w:t>
            </w:r>
            <w:proofErr w:type="spellEnd"/>
            <w:r w:rsidRPr="007A10F0">
              <w:rPr>
                <w:sz w:val="20"/>
                <w:szCs w:val="20"/>
              </w:rPr>
              <w:t xml:space="preserve"> N &gt; 1, the base dataset is present and updates 1 to N-1 are not present on the system, in the exchange set, or in another exchange set on the system.</w:t>
            </w:r>
          </w:p>
        </w:tc>
        <w:tc>
          <w:tcPr>
            <w:tcW w:w="1985" w:type="dxa"/>
            <w:shd w:val="clear" w:color="auto" w:fill="FFFFFF"/>
          </w:tcPr>
          <w:p w14:paraId="450C3561" w14:textId="1CA8EE58" w:rsidR="00947DB0" w:rsidRPr="007A10F0" w:rsidRDefault="00947DB0">
            <w:pPr>
              <w:rPr>
                <w:sz w:val="20"/>
                <w:szCs w:val="20"/>
              </w:rPr>
            </w:pPr>
            <w:r w:rsidRPr="007A10F0">
              <w:rPr>
                <w:sz w:val="20"/>
                <w:szCs w:val="20"/>
              </w:rPr>
              <w:t>Preceding updates not present</w:t>
            </w:r>
            <w:r w:rsidR="00BA2E54">
              <w:rPr>
                <w:sz w:val="20"/>
                <w:szCs w:val="20"/>
              </w:rPr>
              <w:t>.</w:t>
            </w:r>
          </w:p>
        </w:tc>
        <w:tc>
          <w:tcPr>
            <w:tcW w:w="2211" w:type="dxa"/>
            <w:shd w:val="clear" w:color="auto" w:fill="FFFFFF"/>
          </w:tcPr>
          <w:p w14:paraId="0068971E" w14:textId="77777777" w:rsidR="00947DB0" w:rsidRPr="007A10F0" w:rsidRDefault="00947DB0">
            <w:pPr>
              <w:rPr>
                <w:sz w:val="20"/>
                <w:szCs w:val="20"/>
              </w:rPr>
            </w:pPr>
            <w:r w:rsidRPr="007A10F0">
              <w:rPr>
                <w:sz w:val="20"/>
                <w:szCs w:val="20"/>
              </w:rPr>
              <w:t xml:space="preserve">Obtain and install preceding updates. </w:t>
            </w:r>
          </w:p>
        </w:tc>
        <w:tc>
          <w:tcPr>
            <w:tcW w:w="1350" w:type="dxa"/>
            <w:shd w:val="clear" w:color="auto" w:fill="FFFFFF"/>
          </w:tcPr>
          <w:p w14:paraId="477A1B50" w14:textId="77777777" w:rsidR="00947DB0" w:rsidRPr="007A10F0" w:rsidRDefault="00947DB0">
            <w:pPr>
              <w:rPr>
                <w:sz w:val="20"/>
                <w:szCs w:val="20"/>
              </w:rPr>
            </w:pPr>
            <w:r w:rsidRPr="007A10F0">
              <w:rPr>
                <w:sz w:val="20"/>
                <w:szCs w:val="20"/>
              </w:rPr>
              <w:t>Logical consistency</w:t>
            </w:r>
          </w:p>
        </w:tc>
        <w:tc>
          <w:tcPr>
            <w:tcW w:w="810" w:type="dxa"/>
          </w:tcPr>
          <w:p w14:paraId="3276957F" w14:textId="77777777" w:rsidR="00947DB0" w:rsidRPr="007A10F0" w:rsidRDefault="00947DB0">
            <w:pPr>
              <w:suppressAutoHyphens w:val="0"/>
              <w:rPr>
                <w:sz w:val="20"/>
                <w:szCs w:val="20"/>
              </w:rPr>
            </w:pPr>
            <w:r w:rsidRPr="007A10F0">
              <w:rPr>
                <w:sz w:val="20"/>
                <w:szCs w:val="20"/>
              </w:rPr>
              <w:t>U</w:t>
            </w:r>
          </w:p>
        </w:tc>
      </w:tr>
      <w:tr w:rsidR="00947DB0" w:rsidRPr="007A10F0" w14:paraId="2CDBD285" w14:textId="77777777" w:rsidTr="003660BC">
        <w:trPr>
          <w:cantSplit/>
          <w:trHeight w:val="710"/>
        </w:trPr>
        <w:tc>
          <w:tcPr>
            <w:tcW w:w="562" w:type="dxa"/>
            <w:shd w:val="clear" w:color="auto" w:fill="FFFFFF"/>
          </w:tcPr>
          <w:p w14:paraId="7806BFB6" w14:textId="107FA12E" w:rsidR="00947DB0" w:rsidRPr="007A10F0" w:rsidRDefault="00947DB0">
            <w:pPr>
              <w:jc w:val="center"/>
              <w:rPr>
                <w:sz w:val="20"/>
                <w:szCs w:val="20"/>
              </w:rPr>
            </w:pPr>
            <w:r w:rsidRPr="007A10F0">
              <w:rPr>
                <w:sz w:val="20"/>
                <w:szCs w:val="20"/>
              </w:rPr>
              <w:t>170</w:t>
            </w:r>
          </w:p>
        </w:tc>
        <w:tc>
          <w:tcPr>
            <w:tcW w:w="2977" w:type="dxa"/>
            <w:shd w:val="clear" w:color="auto" w:fill="FFFFFF"/>
          </w:tcPr>
          <w:p w14:paraId="35F59A69" w14:textId="0EFC3297" w:rsidR="00947DB0" w:rsidRPr="007A10F0" w:rsidRDefault="00947DB0">
            <w:pPr>
              <w:rPr>
                <w:sz w:val="20"/>
                <w:szCs w:val="20"/>
              </w:rPr>
            </w:pPr>
            <w:r w:rsidRPr="007A10F0">
              <w:rPr>
                <w:sz w:val="20"/>
                <w:szCs w:val="20"/>
              </w:rPr>
              <w:t>For each update dataset, without a feature, information type, or support file</w:t>
            </w:r>
            <w:r w:rsidR="00BA2E54">
              <w:rPr>
                <w:sz w:val="20"/>
                <w:szCs w:val="20"/>
              </w:rPr>
              <w:t>.</w:t>
            </w:r>
          </w:p>
        </w:tc>
        <w:tc>
          <w:tcPr>
            <w:tcW w:w="1985" w:type="dxa"/>
            <w:shd w:val="clear" w:color="auto" w:fill="FFFFFF"/>
          </w:tcPr>
          <w:p w14:paraId="2A317A33" w14:textId="4F01B150" w:rsidR="00947DB0" w:rsidRPr="007A10F0" w:rsidRDefault="00947DB0">
            <w:pPr>
              <w:rPr>
                <w:sz w:val="20"/>
                <w:szCs w:val="20"/>
              </w:rPr>
            </w:pPr>
            <w:r w:rsidRPr="007A10F0">
              <w:rPr>
                <w:sz w:val="20"/>
                <w:szCs w:val="20"/>
              </w:rPr>
              <w:t>Empty update</w:t>
            </w:r>
            <w:r w:rsidR="00BA2E54">
              <w:rPr>
                <w:sz w:val="20"/>
                <w:szCs w:val="20"/>
              </w:rPr>
              <w:t>.</w:t>
            </w:r>
          </w:p>
        </w:tc>
        <w:tc>
          <w:tcPr>
            <w:tcW w:w="2211" w:type="dxa"/>
            <w:shd w:val="clear" w:color="auto" w:fill="FFFFFF"/>
          </w:tcPr>
          <w:p w14:paraId="4729B804" w14:textId="77777777" w:rsidR="00947DB0" w:rsidRPr="007A10F0" w:rsidRDefault="00947DB0">
            <w:pPr>
              <w:rPr>
                <w:sz w:val="20"/>
                <w:szCs w:val="20"/>
              </w:rPr>
            </w:pPr>
            <w:r w:rsidRPr="007A10F0">
              <w:rPr>
                <w:sz w:val="20"/>
                <w:szCs w:val="20"/>
              </w:rPr>
              <w:t>Add the data or support file or correct the metadata.</w:t>
            </w:r>
          </w:p>
        </w:tc>
        <w:tc>
          <w:tcPr>
            <w:tcW w:w="1350" w:type="dxa"/>
            <w:shd w:val="clear" w:color="auto" w:fill="FFFFFF"/>
          </w:tcPr>
          <w:p w14:paraId="268541DA" w14:textId="055182D9" w:rsidR="00947DB0" w:rsidRPr="007A10F0" w:rsidRDefault="00947DB0">
            <w:pPr>
              <w:rPr>
                <w:sz w:val="20"/>
                <w:szCs w:val="20"/>
              </w:rPr>
            </w:pPr>
            <w:r w:rsidRPr="007A10F0">
              <w:rPr>
                <w:sz w:val="20"/>
                <w:szCs w:val="20"/>
              </w:rPr>
              <w:t>Logical consistency</w:t>
            </w:r>
          </w:p>
        </w:tc>
        <w:tc>
          <w:tcPr>
            <w:tcW w:w="810" w:type="dxa"/>
          </w:tcPr>
          <w:p w14:paraId="613C1E36" w14:textId="77777777" w:rsidR="00947DB0" w:rsidRPr="007A10F0" w:rsidRDefault="00947DB0">
            <w:pPr>
              <w:suppressAutoHyphens w:val="0"/>
              <w:rPr>
                <w:sz w:val="20"/>
                <w:szCs w:val="20"/>
              </w:rPr>
            </w:pPr>
            <w:r w:rsidRPr="007A10F0">
              <w:rPr>
                <w:sz w:val="20"/>
                <w:szCs w:val="20"/>
              </w:rPr>
              <w:t>U</w:t>
            </w:r>
          </w:p>
        </w:tc>
      </w:tr>
      <w:tr w:rsidR="00947DB0" w:rsidRPr="007A10F0" w14:paraId="2E59E796" w14:textId="77777777" w:rsidTr="003660BC">
        <w:trPr>
          <w:cantSplit/>
          <w:trHeight w:val="710"/>
        </w:trPr>
        <w:tc>
          <w:tcPr>
            <w:tcW w:w="562" w:type="dxa"/>
            <w:shd w:val="clear" w:color="auto" w:fill="FFFFFF"/>
          </w:tcPr>
          <w:p w14:paraId="0827F370" w14:textId="1B99E317" w:rsidR="00947DB0" w:rsidRPr="007A10F0" w:rsidRDefault="00947DB0">
            <w:pPr>
              <w:jc w:val="center"/>
              <w:rPr>
                <w:sz w:val="20"/>
                <w:szCs w:val="20"/>
              </w:rPr>
            </w:pPr>
            <w:r w:rsidRPr="007A10F0">
              <w:rPr>
                <w:sz w:val="20"/>
                <w:szCs w:val="20"/>
              </w:rPr>
              <w:t>171</w:t>
            </w:r>
          </w:p>
        </w:tc>
        <w:tc>
          <w:tcPr>
            <w:tcW w:w="2977" w:type="dxa"/>
            <w:shd w:val="clear" w:color="auto" w:fill="FFFFFF"/>
          </w:tcPr>
          <w:p w14:paraId="7FB2CF39" w14:textId="7C2D8D3D" w:rsidR="00947DB0" w:rsidRPr="007A10F0" w:rsidRDefault="00947DB0">
            <w:pPr>
              <w:rPr>
                <w:sz w:val="20"/>
                <w:szCs w:val="20"/>
              </w:rPr>
            </w:pPr>
            <w:r w:rsidRPr="007A10F0">
              <w:rPr>
                <w:sz w:val="20"/>
                <w:szCs w:val="20"/>
              </w:rPr>
              <w:t>For each cancellation (termination) of a dataset that does not exist on the system or has already been cancelled</w:t>
            </w:r>
            <w:r w:rsidR="00BA2E54">
              <w:rPr>
                <w:sz w:val="20"/>
                <w:szCs w:val="20"/>
              </w:rPr>
              <w:t>.</w:t>
            </w:r>
          </w:p>
        </w:tc>
        <w:tc>
          <w:tcPr>
            <w:tcW w:w="1985" w:type="dxa"/>
            <w:shd w:val="clear" w:color="auto" w:fill="FFFFFF"/>
          </w:tcPr>
          <w:p w14:paraId="09C4BF1D" w14:textId="7A905AD0" w:rsidR="00947DB0" w:rsidRPr="007A10F0" w:rsidRDefault="00947DB0">
            <w:pPr>
              <w:rPr>
                <w:sz w:val="20"/>
                <w:szCs w:val="20"/>
              </w:rPr>
            </w:pPr>
            <w:r w:rsidRPr="007A10F0">
              <w:rPr>
                <w:sz w:val="20"/>
                <w:szCs w:val="20"/>
              </w:rPr>
              <w:t>Terminated dataset is not present</w:t>
            </w:r>
            <w:r w:rsidR="00BA2E54">
              <w:rPr>
                <w:sz w:val="20"/>
                <w:szCs w:val="20"/>
              </w:rPr>
              <w:t>.</w:t>
            </w:r>
          </w:p>
        </w:tc>
        <w:tc>
          <w:tcPr>
            <w:tcW w:w="2211" w:type="dxa"/>
            <w:shd w:val="clear" w:color="auto" w:fill="FFFFFF"/>
          </w:tcPr>
          <w:p w14:paraId="5BE46352" w14:textId="0EF8CEEF" w:rsidR="00947DB0" w:rsidRPr="007A10F0" w:rsidRDefault="00947DB0">
            <w:pPr>
              <w:rPr>
                <w:sz w:val="20"/>
                <w:szCs w:val="20"/>
              </w:rPr>
            </w:pPr>
            <w:r w:rsidRPr="007A10F0">
              <w:rPr>
                <w:sz w:val="20"/>
                <w:szCs w:val="20"/>
              </w:rPr>
              <w:t>Ignore the update</w:t>
            </w:r>
            <w:r w:rsidR="00BA2E54">
              <w:rPr>
                <w:sz w:val="20"/>
                <w:szCs w:val="20"/>
              </w:rPr>
              <w:t>.</w:t>
            </w:r>
          </w:p>
        </w:tc>
        <w:tc>
          <w:tcPr>
            <w:tcW w:w="1350" w:type="dxa"/>
            <w:shd w:val="clear" w:color="auto" w:fill="FFFFFF"/>
          </w:tcPr>
          <w:p w14:paraId="63C32BEF" w14:textId="4F7C86B1" w:rsidR="00947DB0" w:rsidRPr="007A10F0" w:rsidRDefault="00947DB0">
            <w:pPr>
              <w:rPr>
                <w:sz w:val="20"/>
                <w:szCs w:val="20"/>
              </w:rPr>
            </w:pPr>
            <w:r w:rsidRPr="007A10F0">
              <w:rPr>
                <w:sz w:val="20"/>
                <w:szCs w:val="20"/>
              </w:rPr>
              <w:t>Logical consistency</w:t>
            </w:r>
          </w:p>
        </w:tc>
        <w:tc>
          <w:tcPr>
            <w:tcW w:w="810" w:type="dxa"/>
          </w:tcPr>
          <w:p w14:paraId="51796649" w14:textId="77777777" w:rsidR="00947DB0" w:rsidRPr="007A10F0" w:rsidRDefault="00947DB0">
            <w:pPr>
              <w:suppressAutoHyphens w:val="0"/>
              <w:rPr>
                <w:sz w:val="20"/>
                <w:szCs w:val="20"/>
              </w:rPr>
            </w:pPr>
            <w:r w:rsidRPr="007A10F0">
              <w:rPr>
                <w:sz w:val="20"/>
                <w:szCs w:val="20"/>
              </w:rPr>
              <w:t>U</w:t>
            </w:r>
          </w:p>
        </w:tc>
      </w:tr>
      <w:tr w:rsidR="00947DB0" w:rsidRPr="007A10F0" w14:paraId="29DDAFE9" w14:textId="77777777" w:rsidTr="003660BC">
        <w:trPr>
          <w:cantSplit/>
          <w:trHeight w:val="710"/>
        </w:trPr>
        <w:tc>
          <w:tcPr>
            <w:tcW w:w="562" w:type="dxa"/>
            <w:shd w:val="clear" w:color="auto" w:fill="FFFFFF"/>
          </w:tcPr>
          <w:p w14:paraId="4A162960" w14:textId="3E70B5CE" w:rsidR="00947DB0" w:rsidRPr="007A10F0" w:rsidRDefault="00947DB0">
            <w:pPr>
              <w:jc w:val="center"/>
              <w:rPr>
                <w:sz w:val="20"/>
                <w:szCs w:val="20"/>
              </w:rPr>
            </w:pPr>
            <w:r w:rsidRPr="007A10F0">
              <w:rPr>
                <w:sz w:val="20"/>
                <w:szCs w:val="20"/>
              </w:rPr>
              <w:t>172</w:t>
            </w:r>
          </w:p>
        </w:tc>
        <w:tc>
          <w:tcPr>
            <w:tcW w:w="2977" w:type="dxa"/>
            <w:shd w:val="clear" w:color="auto" w:fill="FFFFFF"/>
          </w:tcPr>
          <w:p w14:paraId="4F3E3771" w14:textId="6817122B" w:rsidR="00947DB0" w:rsidRPr="007A10F0" w:rsidRDefault="00947DB0">
            <w:pPr>
              <w:rPr>
                <w:sz w:val="20"/>
                <w:szCs w:val="20"/>
              </w:rPr>
            </w:pPr>
            <w:r w:rsidRPr="007A10F0">
              <w:rPr>
                <w:sz w:val="20"/>
                <w:szCs w:val="20"/>
              </w:rPr>
              <w:t>For each cancellation (termination) of a dataset where the update exchange set contains a corresponding dataset file</w:t>
            </w:r>
            <w:r w:rsidR="00BA2E54">
              <w:rPr>
                <w:sz w:val="20"/>
                <w:szCs w:val="20"/>
              </w:rPr>
              <w:t>.</w:t>
            </w:r>
          </w:p>
        </w:tc>
        <w:tc>
          <w:tcPr>
            <w:tcW w:w="1985" w:type="dxa"/>
            <w:shd w:val="clear" w:color="auto" w:fill="FFFFFF"/>
          </w:tcPr>
          <w:p w14:paraId="20E1D5A6" w14:textId="51BD5948" w:rsidR="00947DB0" w:rsidRPr="007A10F0" w:rsidRDefault="00947DB0">
            <w:pPr>
              <w:rPr>
                <w:sz w:val="20"/>
                <w:szCs w:val="20"/>
              </w:rPr>
            </w:pPr>
            <w:r w:rsidRPr="007A10F0">
              <w:rPr>
                <w:sz w:val="20"/>
                <w:szCs w:val="20"/>
              </w:rPr>
              <w:t>Cancellations cannot contain data objects</w:t>
            </w:r>
            <w:r w:rsidR="00BA2E54">
              <w:rPr>
                <w:sz w:val="20"/>
                <w:szCs w:val="20"/>
              </w:rPr>
              <w:t>.</w:t>
            </w:r>
          </w:p>
        </w:tc>
        <w:tc>
          <w:tcPr>
            <w:tcW w:w="2211" w:type="dxa"/>
            <w:shd w:val="clear" w:color="auto" w:fill="FFFFFF"/>
          </w:tcPr>
          <w:p w14:paraId="12CE14DA" w14:textId="7A27538E" w:rsidR="00947DB0" w:rsidRPr="007A10F0" w:rsidRDefault="00947DB0">
            <w:pPr>
              <w:rPr>
                <w:sz w:val="20"/>
                <w:szCs w:val="20"/>
              </w:rPr>
            </w:pPr>
            <w:r w:rsidRPr="007A10F0">
              <w:rPr>
                <w:sz w:val="20"/>
                <w:szCs w:val="20"/>
              </w:rPr>
              <w:t>Remove the dataset file from the exchange set or correct the metadata</w:t>
            </w:r>
            <w:r w:rsidR="00BA2E54">
              <w:rPr>
                <w:sz w:val="20"/>
                <w:szCs w:val="20"/>
              </w:rPr>
              <w:t>.</w:t>
            </w:r>
          </w:p>
        </w:tc>
        <w:tc>
          <w:tcPr>
            <w:tcW w:w="1350" w:type="dxa"/>
            <w:shd w:val="clear" w:color="auto" w:fill="FFFFFF"/>
          </w:tcPr>
          <w:p w14:paraId="0702B6FB" w14:textId="47D19D00" w:rsidR="00947DB0" w:rsidRPr="007A10F0" w:rsidRDefault="00947DB0">
            <w:pPr>
              <w:rPr>
                <w:sz w:val="20"/>
                <w:szCs w:val="20"/>
              </w:rPr>
            </w:pPr>
            <w:r w:rsidRPr="007A10F0">
              <w:rPr>
                <w:sz w:val="20"/>
                <w:szCs w:val="20"/>
              </w:rPr>
              <w:t>Logical consistency</w:t>
            </w:r>
          </w:p>
        </w:tc>
        <w:tc>
          <w:tcPr>
            <w:tcW w:w="810" w:type="dxa"/>
          </w:tcPr>
          <w:p w14:paraId="0E326F1D" w14:textId="77777777" w:rsidR="00947DB0" w:rsidRPr="007A10F0" w:rsidRDefault="00947DB0">
            <w:pPr>
              <w:suppressAutoHyphens w:val="0"/>
              <w:rPr>
                <w:sz w:val="20"/>
                <w:szCs w:val="20"/>
              </w:rPr>
            </w:pPr>
            <w:r w:rsidRPr="007A10F0">
              <w:rPr>
                <w:sz w:val="20"/>
                <w:szCs w:val="20"/>
              </w:rPr>
              <w:t>U</w:t>
            </w:r>
          </w:p>
        </w:tc>
      </w:tr>
      <w:tr w:rsidR="00947DB0" w:rsidRPr="007A10F0" w14:paraId="66085F98" w14:textId="77777777" w:rsidTr="003660BC">
        <w:trPr>
          <w:cantSplit/>
          <w:trHeight w:val="710"/>
        </w:trPr>
        <w:tc>
          <w:tcPr>
            <w:tcW w:w="562" w:type="dxa"/>
            <w:shd w:val="clear" w:color="auto" w:fill="FFFFFF"/>
          </w:tcPr>
          <w:p w14:paraId="52E7E7D4" w14:textId="2322497C" w:rsidR="00947DB0" w:rsidRPr="007A10F0" w:rsidRDefault="00947DB0">
            <w:pPr>
              <w:jc w:val="center"/>
              <w:rPr>
                <w:sz w:val="20"/>
                <w:szCs w:val="20"/>
              </w:rPr>
            </w:pPr>
            <w:r>
              <w:rPr>
                <w:sz w:val="20"/>
                <w:szCs w:val="20"/>
              </w:rPr>
              <w:t>173</w:t>
            </w:r>
          </w:p>
        </w:tc>
        <w:tc>
          <w:tcPr>
            <w:tcW w:w="2977" w:type="dxa"/>
            <w:shd w:val="clear" w:color="auto" w:fill="FFFFFF"/>
          </w:tcPr>
          <w:p w14:paraId="25B5A19C" w14:textId="5820F4DB" w:rsidR="00947DB0" w:rsidRPr="007A10F0" w:rsidRDefault="00947DB0">
            <w:pPr>
              <w:rPr>
                <w:sz w:val="20"/>
                <w:szCs w:val="20"/>
              </w:rPr>
            </w:pPr>
            <w:r>
              <w:rPr>
                <w:sz w:val="20"/>
                <w:szCs w:val="20"/>
              </w:rPr>
              <w:t xml:space="preserve">For each </w:t>
            </w:r>
            <w:proofErr w:type="spellStart"/>
            <w:r>
              <w:rPr>
                <w:sz w:val="20"/>
                <w:szCs w:val="20"/>
              </w:rPr>
              <w:t>RouteingMeasure</w:t>
            </w:r>
            <w:proofErr w:type="spellEnd"/>
            <w:r>
              <w:rPr>
                <w:sz w:val="20"/>
                <w:szCs w:val="20"/>
              </w:rPr>
              <w:t xml:space="preserve"> with </w:t>
            </w:r>
            <w:proofErr w:type="spellStart"/>
            <w:r>
              <w:rPr>
                <w:sz w:val="20"/>
                <w:szCs w:val="20"/>
              </w:rPr>
              <w:t>categoryOfRouteingMeasure</w:t>
            </w:r>
            <w:proofErr w:type="spellEnd"/>
            <w:r>
              <w:rPr>
                <w:sz w:val="20"/>
                <w:szCs w:val="20"/>
              </w:rPr>
              <w:t xml:space="preserve"> ≠ 5 AND </w:t>
            </w:r>
            <w:proofErr w:type="spellStart"/>
            <w:r>
              <w:rPr>
                <w:sz w:val="20"/>
                <w:szCs w:val="20"/>
              </w:rPr>
              <w:t>categoryOfTrafficSeparationScheme</w:t>
            </w:r>
            <w:proofErr w:type="spellEnd"/>
            <w:r>
              <w:rPr>
                <w:sz w:val="20"/>
                <w:szCs w:val="20"/>
              </w:rPr>
              <w:t xml:space="preserve"> populated</w:t>
            </w:r>
            <w:r w:rsidR="00BA2E54">
              <w:rPr>
                <w:sz w:val="20"/>
                <w:szCs w:val="20"/>
              </w:rPr>
              <w:t>.</w:t>
            </w:r>
          </w:p>
        </w:tc>
        <w:tc>
          <w:tcPr>
            <w:tcW w:w="1985" w:type="dxa"/>
            <w:shd w:val="clear" w:color="auto" w:fill="FFFFFF"/>
          </w:tcPr>
          <w:p w14:paraId="44059F3C" w14:textId="035E4B5B" w:rsidR="00947DB0" w:rsidRPr="007A10F0" w:rsidRDefault="00947DB0">
            <w:pPr>
              <w:rPr>
                <w:sz w:val="20"/>
                <w:szCs w:val="20"/>
              </w:rPr>
            </w:pPr>
            <w:r>
              <w:rPr>
                <w:sz w:val="20"/>
                <w:szCs w:val="20"/>
              </w:rPr>
              <w:t>Category of TSS applies only to traffic separation schemes</w:t>
            </w:r>
            <w:r w:rsidR="00BA2E54">
              <w:rPr>
                <w:sz w:val="20"/>
                <w:szCs w:val="20"/>
              </w:rPr>
              <w:t>.</w:t>
            </w:r>
          </w:p>
        </w:tc>
        <w:tc>
          <w:tcPr>
            <w:tcW w:w="2211" w:type="dxa"/>
            <w:shd w:val="clear" w:color="auto" w:fill="FFFFFF"/>
          </w:tcPr>
          <w:p w14:paraId="26BA982A" w14:textId="537D94B6" w:rsidR="00947DB0" w:rsidRPr="007A10F0" w:rsidRDefault="00947DB0">
            <w:pPr>
              <w:rPr>
                <w:sz w:val="20"/>
                <w:szCs w:val="20"/>
              </w:rPr>
            </w:pPr>
            <w:r>
              <w:rPr>
                <w:sz w:val="20"/>
                <w:szCs w:val="20"/>
              </w:rPr>
              <w:t xml:space="preserve">Remove the </w:t>
            </w:r>
            <w:proofErr w:type="spellStart"/>
            <w:r>
              <w:rPr>
                <w:sz w:val="20"/>
                <w:szCs w:val="20"/>
              </w:rPr>
              <w:t>categoryOfTrafficSeparationScheme</w:t>
            </w:r>
            <w:proofErr w:type="spellEnd"/>
            <w:r>
              <w:rPr>
                <w:sz w:val="20"/>
                <w:szCs w:val="20"/>
              </w:rPr>
              <w:t xml:space="preserve"> attribute</w:t>
            </w:r>
            <w:r w:rsidR="00BA2E54">
              <w:rPr>
                <w:sz w:val="20"/>
                <w:szCs w:val="20"/>
              </w:rPr>
              <w:t>.</w:t>
            </w:r>
          </w:p>
        </w:tc>
        <w:tc>
          <w:tcPr>
            <w:tcW w:w="1350" w:type="dxa"/>
            <w:shd w:val="clear" w:color="auto" w:fill="FFFFFF"/>
          </w:tcPr>
          <w:p w14:paraId="5F6C5527" w14:textId="4D0BDE23" w:rsidR="00947DB0" w:rsidRPr="007A10F0" w:rsidRDefault="00947DB0">
            <w:pPr>
              <w:rPr>
                <w:sz w:val="20"/>
                <w:szCs w:val="20"/>
              </w:rPr>
            </w:pPr>
            <w:r>
              <w:rPr>
                <w:sz w:val="20"/>
                <w:szCs w:val="20"/>
              </w:rPr>
              <w:t>PS 6.2.1.9</w:t>
            </w:r>
          </w:p>
        </w:tc>
        <w:tc>
          <w:tcPr>
            <w:tcW w:w="810" w:type="dxa"/>
          </w:tcPr>
          <w:p w14:paraId="5A0BA776" w14:textId="65205D3A" w:rsidR="00947DB0" w:rsidRPr="007A10F0" w:rsidRDefault="00947DB0">
            <w:pPr>
              <w:suppressAutoHyphens w:val="0"/>
              <w:rPr>
                <w:sz w:val="20"/>
                <w:szCs w:val="20"/>
              </w:rPr>
            </w:pPr>
            <w:r>
              <w:rPr>
                <w:sz w:val="20"/>
                <w:szCs w:val="20"/>
              </w:rPr>
              <w:t>B, U, S</w:t>
            </w:r>
          </w:p>
        </w:tc>
      </w:tr>
      <w:tr w:rsidR="00947DB0" w:rsidRPr="007A10F0" w14:paraId="2110CB6F" w14:textId="77777777" w:rsidTr="003660BC">
        <w:trPr>
          <w:cantSplit/>
          <w:trHeight w:val="710"/>
        </w:trPr>
        <w:tc>
          <w:tcPr>
            <w:tcW w:w="562" w:type="dxa"/>
            <w:shd w:val="clear" w:color="auto" w:fill="FFFFFF"/>
          </w:tcPr>
          <w:p w14:paraId="4F4207E3" w14:textId="7BD02461" w:rsidR="00947DB0" w:rsidRDefault="00947DB0">
            <w:pPr>
              <w:jc w:val="center"/>
              <w:rPr>
                <w:sz w:val="20"/>
                <w:szCs w:val="20"/>
              </w:rPr>
            </w:pPr>
            <w:r>
              <w:rPr>
                <w:sz w:val="20"/>
                <w:szCs w:val="20"/>
              </w:rPr>
              <w:t>174</w:t>
            </w:r>
          </w:p>
        </w:tc>
        <w:tc>
          <w:tcPr>
            <w:tcW w:w="2977" w:type="dxa"/>
            <w:shd w:val="clear" w:color="auto" w:fill="FFFFFF"/>
          </w:tcPr>
          <w:p w14:paraId="33357631" w14:textId="13BEDBDE" w:rsidR="00947DB0" w:rsidRDefault="00947DB0">
            <w:pPr>
              <w:rPr>
                <w:sz w:val="20"/>
                <w:szCs w:val="20"/>
              </w:rPr>
            </w:pPr>
            <w:r>
              <w:rPr>
                <w:sz w:val="20"/>
                <w:szCs w:val="20"/>
              </w:rPr>
              <w:t xml:space="preserve">For each </w:t>
            </w:r>
            <w:proofErr w:type="spellStart"/>
            <w:r>
              <w:rPr>
                <w:sz w:val="20"/>
                <w:szCs w:val="20"/>
              </w:rPr>
              <w:t>UnderkeelClearanceManagementArea</w:t>
            </w:r>
            <w:proofErr w:type="spellEnd"/>
            <w:r>
              <w:rPr>
                <w:sz w:val="20"/>
                <w:szCs w:val="20"/>
              </w:rPr>
              <w:t xml:space="preserve"> with </w:t>
            </w:r>
            <w:proofErr w:type="spellStart"/>
            <w:r>
              <w:rPr>
                <w:sz w:val="20"/>
                <w:szCs w:val="20"/>
              </w:rPr>
              <w:t>dynamicResource</w:t>
            </w:r>
            <w:proofErr w:type="spellEnd"/>
            <w:r>
              <w:rPr>
                <w:sz w:val="20"/>
                <w:szCs w:val="20"/>
              </w:rPr>
              <w:t xml:space="preserve"> = 2 or 3 and without an association to a </w:t>
            </w:r>
            <w:proofErr w:type="spellStart"/>
            <w:r>
              <w:rPr>
                <w:sz w:val="20"/>
                <w:szCs w:val="20"/>
              </w:rPr>
              <w:t>ContactDetails</w:t>
            </w:r>
            <w:proofErr w:type="spellEnd"/>
            <w:r>
              <w:rPr>
                <w:sz w:val="20"/>
                <w:szCs w:val="20"/>
              </w:rPr>
              <w:t xml:space="preserve"> object</w:t>
            </w:r>
            <w:r w:rsidR="00BA2E54">
              <w:rPr>
                <w:sz w:val="20"/>
                <w:szCs w:val="20"/>
              </w:rPr>
              <w:t>.</w:t>
            </w:r>
          </w:p>
        </w:tc>
        <w:tc>
          <w:tcPr>
            <w:tcW w:w="1985" w:type="dxa"/>
            <w:shd w:val="clear" w:color="auto" w:fill="FFFFFF"/>
          </w:tcPr>
          <w:p w14:paraId="250410C4" w14:textId="1DB9F0A5" w:rsidR="00947DB0" w:rsidRDefault="00947DB0">
            <w:pPr>
              <w:rPr>
                <w:sz w:val="20"/>
                <w:szCs w:val="20"/>
              </w:rPr>
            </w:pPr>
            <w:r>
              <w:rPr>
                <w:sz w:val="20"/>
                <w:szCs w:val="20"/>
              </w:rPr>
              <w:t>Features for dynamic resources must indicate a source for the dynamic information.</w:t>
            </w:r>
          </w:p>
        </w:tc>
        <w:tc>
          <w:tcPr>
            <w:tcW w:w="2211" w:type="dxa"/>
            <w:shd w:val="clear" w:color="auto" w:fill="FFFFFF"/>
          </w:tcPr>
          <w:p w14:paraId="2803F650" w14:textId="70190341" w:rsidR="00947DB0" w:rsidRDefault="00947DB0">
            <w:pPr>
              <w:rPr>
                <w:sz w:val="20"/>
                <w:szCs w:val="20"/>
              </w:rPr>
            </w:pPr>
            <w:r>
              <w:rPr>
                <w:sz w:val="20"/>
                <w:szCs w:val="20"/>
              </w:rPr>
              <w:t xml:space="preserve">Add a </w:t>
            </w:r>
            <w:proofErr w:type="spellStart"/>
            <w:r>
              <w:rPr>
                <w:sz w:val="20"/>
                <w:szCs w:val="20"/>
              </w:rPr>
              <w:t>ContactDetails</w:t>
            </w:r>
            <w:proofErr w:type="spellEnd"/>
            <w:r>
              <w:rPr>
                <w:sz w:val="20"/>
                <w:szCs w:val="20"/>
              </w:rPr>
              <w:t xml:space="preserve"> object and associate the UKCM feature to it.</w:t>
            </w:r>
          </w:p>
        </w:tc>
        <w:tc>
          <w:tcPr>
            <w:tcW w:w="1350" w:type="dxa"/>
            <w:shd w:val="clear" w:color="auto" w:fill="FFFFFF"/>
          </w:tcPr>
          <w:p w14:paraId="3B0D1D00" w14:textId="3327B61A" w:rsidR="00947DB0" w:rsidRDefault="00947DB0">
            <w:pPr>
              <w:rPr>
                <w:sz w:val="20"/>
                <w:szCs w:val="20"/>
              </w:rPr>
            </w:pPr>
            <w:r>
              <w:rPr>
                <w:sz w:val="20"/>
                <w:szCs w:val="20"/>
              </w:rPr>
              <w:t>PS 6.2.1.12</w:t>
            </w:r>
          </w:p>
        </w:tc>
        <w:tc>
          <w:tcPr>
            <w:tcW w:w="810" w:type="dxa"/>
          </w:tcPr>
          <w:p w14:paraId="011E5CD9" w14:textId="77CC5B07" w:rsidR="00947DB0" w:rsidRDefault="00947DB0">
            <w:pPr>
              <w:suppressAutoHyphens w:val="0"/>
              <w:rPr>
                <w:sz w:val="20"/>
                <w:szCs w:val="20"/>
              </w:rPr>
            </w:pPr>
            <w:r>
              <w:rPr>
                <w:sz w:val="20"/>
                <w:szCs w:val="20"/>
              </w:rPr>
              <w:t>B, S</w:t>
            </w:r>
          </w:p>
        </w:tc>
      </w:tr>
      <w:tr w:rsidR="00947DB0" w:rsidRPr="007A10F0" w14:paraId="799B3F1D" w14:textId="77777777" w:rsidTr="003660BC">
        <w:trPr>
          <w:cantSplit/>
          <w:trHeight w:val="710"/>
        </w:trPr>
        <w:tc>
          <w:tcPr>
            <w:tcW w:w="562" w:type="dxa"/>
            <w:shd w:val="clear" w:color="auto" w:fill="FFFFFF"/>
          </w:tcPr>
          <w:p w14:paraId="5A55BE43" w14:textId="39B7D5B6" w:rsidR="00947DB0" w:rsidRDefault="00947DB0" w:rsidP="00757694">
            <w:pPr>
              <w:jc w:val="center"/>
              <w:rPr>
                <w:sz w:val="20"/>
                <w:szCs w:val="20"/>
              </w:rPr>
            </w:pPr>
            <w:r>
              <w:rPr>
                <w:sz w:val="20"/>
                <w:szCs w:val="20"/>
              </w:rPr>
              <w:t>175</w:t>
            </w:r>
          </w:p>
        </w:tc>
        <w:tc>
          <w:tcPr>
            <w:tcW w:w="2977" w:type="dxa"/>
            <w:shd w:val="clear" w:color="auto" w:fill="FFFFFF"/>
          </w:tcPr>
          <w:p w14:paraId="26710588" w14:textId="1C058DA5" w:rsidR="00947DB0" w:rsidRDefault="00947DB0" w:rsidP="00757694">
            <w:pPr>
              <w:rPr>
                <w:sz w:val="20"/>
                <w:szCs w:val="20"/>
              </w:rPr>
            </w:pPr>
            <w:r>
              <w:rPr>
                <w:sz w:val="20"/>
                <w:szCs w:val="20"/>
              </w:rPr>
              <w:t xml:space="preserve">For each </w:t>
            </w:r>
            <w:proofErr w:type="spellStart"/>
            <w:r>
              <w:rPr>
                <w:sz w:val="20"/>
                <w:szCs w:val="20"/>
              </w:rPr>
              <w:t>WaterwayArea</w:t>
            </w:r>
            <w:proofErr w:type="spellEnd"/>
            <w:r>
              <w:rPr>
                <w:sz w:val="20"/>
                <w:szCs w:val="20"/>
              </w:rPr>
              <w:t xml:space="preserve"> with </w:t>
            </w:r>
            <w:proofErr w:type="spellStart"/>
            <w:r>
              <w:rPr>
                <w:sz w:val="20"/>
                <w:szCs w:val="20"/>
              </w:rPr>
              <w:t>dynamicResource</w:t>
            </w:r>
            <w:proofErr w:type="spellEnd"/>
            <w:r>
              <w:rPr>
                <w:sz w:val="20"/>
                <w:szCs w:val="20"/>
              </w:rPr>
              <w:t xml:space="preserve"> = 2 or 3 and without an association to a </w:t>
            </w:r>
            <w:proofErr w:type="spellStart"/>
            <w:r>
              <w:rPr>
                <w:sz w:val="20"/>
                <w:szCs w:val="20"/>
              </w:rPr>
              <w:t>ContactDetails</w:t>
            </w:r>
            <w:proofErr w:type="spellEnd"/>
            <w:r>
              <w:rPr>
                <w:sz w:val="20"/>
                <w:szCs w:val="20"/>
              </w:rPr>
              <w:t xml:space="preserve"> object</w:t>
            </w:r>
            <w:r w:rsidR="00BA2E54">
              <w:rPr>
                <w:sz w:val="20"/>
                <w:szCs w:val="20"/>
              </w:rPr>
              <w:t>.</w:t>
            </w:r>
          </w:p>
        </w:tc>
        <w:tc>
          <w:tcPr>
            <w:tcW w:w="1985" w:type="dxa"/>
            <w:shd w:val="clear" w:color="auto" w:fill="FFFFFF"/>
          </w:tcPr>
          <w:p w14:paraId="58EDE92D" w14:textId="0A8BB1E5" w:rsidR="00947DB0" w:rsidRDefault="00947DB0" w:rsidP="00757694">
            <w:pPr>
              <w:rPr>
                <w:sz w:val="20"/>
                <w:szCs w:val="20"/>
              </w:rPr>
            </w:pPr>
            <w:r>
              <w:rPr>
                <w:sz w:val="20"/>
                <w:szCs w:val="20"/>
              </w:rPr>
              <w:t>Features for dynamic resources must indicate a source for the dynamic information.</w:t>
            </w:r>
          </w:p>
        </w:tc>
        <w:tc>
          <w:tcPr>
            <w:tcW w:w="2211" w:type="dxa"/>
            <w:shd w:val="clear" w:color="auto" w:fill="FFFFFF"/>
          </w:tcPr>
          <w:p w14:paraId="3A175B15" w14:textId="7817BE9E" w:rsidR="00947DB0" w:rsidRDefault="00947DB0" w:rsidP="00757694">
            <w:pPr>
              <w:rPr>
                <w:sz w:val="20"/>
                <w:szCs w:val="20"/>
              </w:rPr>
            </w:pPr>
            <w:r>
              <w:rPr>
                <w:sz w:val="20"/>
                <w:szCs w:val="20"/>
              </w:rPr>
              <w:t xml:space="preserve">Add a </w:t>
            </w:r>
            <w:proofErr w:type="spellStart"/>
            <w:r>
              <w:rPr>
                <w:sz w:val="20"/>
                <w:szCs w:val="20"/>
              </w:rPr>
              <w:t>ContactDetails</w:t>
            </w:r>
            <w:proofErr w:type="spellEnd"/>
            <w:r>
              <w:rPr>
                <w:sz w:val="20"/>
                <w:szCs w:val="20"/>
              </w:rPr>
              <w:t xml:space="preserve"> object and associate the </w:t>
            </w:r>
            <w:proofErr w:type="spellStart"/>
            <w:r>
              <w:rPr>
                <w:sz w:val="20"/>
                <w:szCs w:val="20"/>
              </w:rPr>
              <w:t>WaterwayArea</w:t>
            </w:r>
            <w:proofErr w:type="spellEnd"/>
            <w:r>
              <w:rPr>
                <w:sz w:val="20"/>
                <w:szCs w:val="20"/>
              </w:rPr>
              <w:t xml:space="preserve"> feature to it.</w:t>
            </w:r>
          </w:p>
        </w:tc>
        <w:tc>
          <w:tcPr>
            <w:tcW w:w="1350" w:type="dxa"/>
            <w:shd w:val="clear" w:color="auto" w:fill="FFFFFF"/>
          </w:tcPr>
          <w:p w14:paraId="2D0E1883" w14:textId="703EC6FF" w:rsidR="00947DB0" w:rsidRDefault="00947DB0" w:rsidP="00757694">
            <w:pPr>
              <w:rPr>
                <w:sz w:val="20"/>
                <w:szCs w:val="20"/>
              </w:rPr>
            </w:pPr>
            <w:r>
              <w:rPr>
                <w:sz w:val="20"/>
                <w:szCs w:val="20"/>
              </w:rPr>
              <w:t>PS 6.2.1.12</w:t>
            </w:r>
          </w:p>
        </w:tc>
        <w:tc>
          <w:tcPr>
            <w:tcW w:w="810" w:type="dxa"/>
          </w:tcPr>
          <w:p w14:paraId="10CF11F0" w14:textId="33650705" w:rsidR="00947DB0" w:rsidRDefault="00947DB0" w:rsidP="00757694">
            <w:pPr>
              <w:suppressAutoHyphens w:val="0"/>
              <w:rPr>
                <w:sz w:val="20"/>
                <w:szCs w:val="20"/>
              </w:rPr>
            </w:pPr>
            <w:r>
              <w:rPr>
                <w:sz w:val="20"/>
                <w:szCs w:val="20"/>
              </w:rPr>
              <w:t>B, S</w:t>
            </w:r>
          </w:p>
        </w:tc>
      </w:tr>
      <w:tr w:rsidR="00947DB0" w:rsidRPr="007A10F0" w14:paraId="249CCED9" w14:textId="77777777" w:rsidTr="003660BC">
        <w:trPr>
          <w:cantSplit/>
          <w:trHeight w:val="710"/>
        </w:trPr>
        <w:tc>
          <w:tcPr>
            <w:tcW w:w="562" w:type="dxa"/>
            <w:shd w:val="clear" w:color="auto" w:fill="FFFFFF"/>
          </w:tcPr>
          <w:p w14:paraId="6D3A423F" w14:textId="01998246" w:rsidR="00947DB0" w:rsidRDefault="00947DB0" w:rsidP="00757694">
            <w:pPr>
              <w:jc w:val="center"/>
              <w:rPr>
                <w:sz w:val="20"/>
                <w:szCs w:val="20"/>
              </w:rPr>
            </w:pPr>
            <w:r>
              <w:rPr>
                <w:sz w:val="20"/>
                <w:szCs w:val="20"/>
              </w:rPr>
              <w:t>176</w:t>
            </w:r>
          </w:p>
        </w:tc>
        <w:tc>
          <w:tcPr>
            <w:tcW w:w="2977" w:type="dxa"/>
            <w:shd w:val="clear" w:color="auto" w:fill="FFFFFF"/>
          </w:tcPr>
          <w:p w14:paraId="6F0C6D1C" w14:textId="1C17BD0C" w:rsidR="00947DB0" w:rsidRDefault="00947DB0" w:rsidP="00757694">
            <w:pPr>
              <w:rPr>
                <w:sz w:val="20"/>
                <w:szCs w:val="20"/>
              </w:rPr>
            </w:pPr>
            <w:r>
              <w:rPr>
                <w:sz w:val="20"/>
                <w:szCs w:val="20"/>
              </w:rPr>
              <w:t xml:space="preserve">For each </w:t>
            </w:r>
            <w:proofErr w:type="spellStart"/>
            <w:r>
              <w:rPr>
                <w:sz w:val="20"/>
                <w:szCs w:val="20"/>
              </w:rPr>
              <w:t>underkeelAllowance</w:t>
            </w:r>
            <w:proofErr w:type="spellEnd"/>
            <w:r>
              <w:rPr>
                <w:sz w:val="20"/>
                <w:szCs w:val="20"/>
              </w:rPr>
              <w:t xml:space="preserve"> complex attribute without any of </w:t>
            </w:r>
            <w:proofErr w:type="spellStart"/>
            <w:r>
              <w:rPr>
                <w:sz w:val="20"/>
                <w:szCs w:val="20"/>
              </w:rPr>
              <w:t>underkeelAllowance</w:t>
            </w:r>
            <w:proofErr w:type="spellEnd"/>
            <w:r>
              <w:rPr>
                <w:sz w:val="20"/>
                <w:szCs w:val="20"/>
              </w:rPr>
              <w:t xml:space="preserve"> Fixed/Variable/</w:t>
            </w:r>
            <w:proofErr w:type="spellStart"/>
            <w:r>
              <w:rPr>
                <w:sz w:val="20"/>
                <w:szCs w:val="20"/>
              </w:rPr>
              <w:t>BeamBased</w:t>
            </w:r>
            <w:proofErr w:type="spellEnd"/>
            <w:r>
              <w:rPr>
                <w:sz w:val="20"/>
                <w:szCs w:val="20"/>
              </w:rPr>
              <w:t xml:space="preserve"> sub-attributes populated</w:t>
            </w:r>
            <w:r w:rsidR="00BA2E54">
              <w:rPr>
                <w:sz w:val="20"/>
                <w:szCs w:val="20"/>
              </w:rPr>
              <w:t>.</w:t>
            </w:r>
          </w:p>
        </w:tc>
        <w:tc>
          <w:tcPr>
            <w:tcW w:w="1985" w:type="dxa"/>
            <w:shd w:val="clear" w:color="auto" w:fill="FFFFFF"/>
          </w:tcPr>
          <w:p w14:paraId="4AC2BFAF" w14:textId="7480602F" w:rsidR="00947DB0" w:rsidRDefault="006B55A3" w:rsidP="00757694">
            <w:pPr>
              <w:rPr>
                <w:sz w:val="20"/>
                <w:szCs w:val="20"/>
              </w:rPr>
            </w:pPr>
            <w:proofErr w:type="spellStart"/>
            <w:r>
              <w:rPr>
                <w:sz w:val="20"/>
                <w:szCs w:val="20"/>
              </w:rPr>
              <w:t>Underkeel</w:t>
            </w:r>
            <w:proofErr w:type="spellEnd"/>
            <w:r>
              <w:rPr>
                <w:sz w:val="20"/>
                <w:szCs w:val="20"/>
              </w:rPr>
              <w:t xml:space="preserve"> </w:t>
            </w:r>
            <w:r w:rsidR="00947DB0">
              <w:rPr>
                <w:sz w:val="20"/>
                <w:szCs w:val="20"/>
              </w:rPr>
              <w:t xml:space="preserve">allowance attribute is not </w:t>
            </w:r>
            <w:r w:rsidR="00BA2E54">
              <w:rPr>
                <w:sz w:val="20"/>
                <w:szCs w:val="20"/>
              </w:rPr>
              <w:t>populated.</w:t>
            </w:r>
          </w:p>
        </w:tc>
        <w:tc>
          <w:tcPr>
            <w:tcW w:w="2211" w:type="dxa"/>
            <w:shd w:val="clear" w:color="auto" w:fill="FFFFFF"/>
          </w:tcPr>
          <w:p w14:paraId="2C4087CC" w14:textId="7BF6D864" w:rsidR="00947DB0" w:rsidRDefault="00947DB0" w:rsidP="00757694">
            <w:pPr>
              <w:rPr>
                <w:sz w:val="20"/>
                <w:szCs w:val="20"/>
              </w:rPr>
            </w:pPr>
            <w:r>
              <w:rPr>
                <w:sz w:val="20"/>
                <w:szCs w:val="20"/>
              </w:rPr>
              <w:t xml:space="preserve">Populate at </w:t>
            </w:r>
            <w:r w:rsidR="00BA2E54">
              <w:rPr>
                <w:sz w:val="20"/>
                <w:szCs w:val="20"/>
              </w:rPr>
              <w:t>least</w:t>
            </w:r>
            <w:r>
              <w:rPr>
                <w:sz w:val="20"/>
                <w:szCs w:val="20"/>
              </w:rPr>
              <w:t xml:space="preserve"> one of </w:t>
            </w:r>
            <w:proofErr w:type="spellStart"/>
            <w:r>
              <w:rPr>
                <w:sz w:val="20"/>
                <w:szCs w:val="20"/>
              </w:rPr>
              <w:t>underkeelAllowance</w:t>
            </w:r>
            <w:proofErr w:type="spellEnd"/>
            <w:r>
              <w:rPr>
                <w:sz w:val="20"/>
                <w:szCs w:val="20"/>
              </w:rPr>
              <w:t xml:space="preserve"> Fixed/Variable/</w:t>
            </w:r>
            <w:proofErr w:type="spellStart"/>
            <w:r>
              <w:rPr>
                <w:sz w:val="20"/>
                <w:szCs w:val="20"/>
              </w:rPr>
              <w:t>BeamBased</w:t>
            </w:r>
            <w:proofErr w:type="spellEnd"/>
            <w:r>
              <w:rPr>
                <w:sz w:val="20"/>
                <w:szCs w:val="20"/>
              </w:rPr>
              <w:t xml:space="preserve"> sub-attributes</w:t>
            </w:r>
            <w:r w:rsidR="00BA2E54">
              <w:rPr>
                <w:sz w:val="20"/>
                <w:szCs w:val="20"/>
              </w:rPr>
              <w:t>.</w:t>
            </w:r>
          </w:p>
        </w:tc>
        <w:tc>
          <w:tcPr>
            <w:tcW w:w="1350" w:type="dxa"/>
            <w:shd w:val="clear" w:color="auto" w:fill="FFFFFF"/>
          </w:tcPr>
          <w:p w14:paraId="42A6742D" w14:textId="417A114F" w:rsidR="00947DB0" w:rsidRDefault="00947DB0" w:rsidP="00757694">
            <w:pPr>
              <w:rPr>
                <w:sz w:val="20"/>
                <w:szCs w:val="20"/>
              </w:rPr>
            </w:pPr>
            <w:r>
              <w:rPr>
                <w:sz w:val="20"/>
                <w:szCs w:val="20"/>
              </w:rPr>
              <w:t>PS 6.2.1.12</w:t>
            </w:r>
          </w:p>
        </w:tc>
        <w:tc>
          <w:tcPr>
            <w:tcW w:w="810" w:type="dxa"/>
          </w:tcPr>
          <w:p w14:paraId="06C3BEBD" w14:textId="6F75C655" w:rsidR="00947DB0" w:rsidRDefault="00947DB0" w:rsidP="00757694">
            <w:pPr>
              <w:suppressAutoHyphens w:val="0"/>
              <w:rPr>
                <w:sz w:val="20"/>
                <w:szCs w:val="20"/>
              </w:rPr>
            </w:pPr>
            <w:r>
              <w:rPr>
                <w:sz w:val="20"/>
                <w:szCs w:val="20"/>
              </w:rPr>
              <w:t>B, U</w:t>
            </w:r>
          </w:p>
        </w:tc>
      </w:tr>
      <w:tr w:rsidR="00947DB0" w:rsidRPr="007A10F0" w14:paraId="668B8D5F" w14:textId="77777777" w:rsidTr="003660BC">
        <w:trPr>
          <w:cantSplit/>
          <w:trHeight w:val="710"/>
        </w:trPr>
        <w:tc>
          <w:tcPr>
            <w:tcW w:w="562" w:type="dxa"/>
            <w:shd w:val="clear" w:color="auto" w:fill="FFFFFF"/>
          </w:tcPr>
          <w:p w14:paraId="386043BB" w14:textId="20E72B86" w:rsidR="00947DB0" w:rsidRDefault="00947DB0" w:rsidP="00BF4FCC">
            <w:pPr>
              <w:jc w:val="center"/>
              <w:rPr>
                <w:sz w:val="20"/>
                <w:szCs w:val="20"/>
              </w:rPr>
            </w:pPr>
            <w:r>
              <w:rPr>
                <w:sz w:val="20"/>
                <w:szCs w:val="20"/>
              </w:rPr>
              <w:t>177</w:t>
            </w:r>
          </w:p>
        </w:tc>
        <w:tc>
          <w:tcPr>
            <w:tcW w:w="2977" w:type="dxa"/>
            <w:shd w:val="clear" w:color="auto" w:fill="FFFFFF"/>
          </w:tcPr>
          <w:p w14:paraId="60132D08" w14:textId="478321CC" w:rsidR="00947DB0" w:rsidRDefault="00947DB0" w:rsidP="00BF4FCC">
            <w:pPr>
              <w:rPr>
                <w:sz w:val="20"/>
                <w:szCs w:val="20"/>
              </w:rPr>
            </w:pPr>
            <w:r>
              <w:rPr>
                <w:sz w:val="20"/>
                <w:szCs w:val="20"/>
              </w:rPr>
              <w:t xml:space="preserve">For each </w:t>
            </w:r>
            <w:proofErr w:type="spellStart"/>
            <w:r>
              <w:rPr>
                <w:sz w:val="20"/>
                <w:szCs w:val="20"/>
              </w:rPr>
              <w:t>underkeelAllowance</w:t>
            </w:r>
            <w:proofErr w:type="spellEnd"/>
            <w:r>
              <w:rPr>
                <w:sz w:val="20"/>
                <w:szCs w:val="20"/>
              </w:rPr>
              <w:t xml:space="preserve"> complex attribute without more than one of </w:t>
            </w:r>
            <w:proofErr w:type="spellStart"/>
            <w:r>
              <w:rPr>
                <w:sz w:val="20"/>
                <w:szCs w:val="20"/>
              </w:rPr>
              <w:t>underkeelAllowance</w:t>
            </w:r>
            <w:proofErr w:type="spellEnd"/>
            <w:r>
              <w:rPr>
                <w:sz w:val="20"/>
                <w:szCs w:val="20"/>
              </w:rPr>
              <w:t xml:space="preserve"> Fixed/Variable/</w:t>
            </w:r>
            <w:proofErr w:type="spellStart"/>
            <w:r>
              <w:rPr>
                <w:sz w:val="20"/>
                <w:szCs w:val="20"/>
              </w:rPr>
              <w:t>BeamBased</w:t>
            </w:r>
            <w:proofErr w:type="spellEnd"/>
            <w:r>
              <w:rPr>
                <w:sz w:val="20"/>
                <w:szCs w:val="20"/>
              </w:rPr>
              <w:t xml:space="preserve"> sub-attributes populated and operation not populated</w:t>
            </w:r>
            <w:r w:rsidR="00BA2E54">
              <w:rPr>
                <w:sz w:val="20"/>
                <w:szCs w:val="20"/>
              </w:rPr>
              <w:t>.</w:t>
            </w:r>
          </w:p>
        </w:tc>
        <w:tc>
          <w:tcPr>
            <w:tcW w:w="1985" w:type="dxa"/>
            <w:shd w:val="clear" w:color="auto" w:fill="FFFFFF"/>
          </w:tcPr>
          <w:p w14:paraId="5AB36C6A" w14:textId="0CB466A1" w:rsidR="00947DB0" w:rsidRDefault="00947DB0" w:rsidP="00BF4FCC">
            <w:pPr>
              <w:rPr>
                <w:sz w:val="20"/>
                <w:szCs w:val="20"/>
              </w:rPr>
            </w:pPr>
            <w:proofErr w:type="spellStart"/>
            <w:r>
              <w:rPr>
                <w:sz w:val="20"/>
                <w:szCs w:val="20"/>
              </w:rPr>
              <w:t>Underkeel</w:t>
            </w:r>
            <w:proofErr w:type="spellEnd"/>
            <w:r>
              <w:rPr>
                <w:sz w:val="20"/>
                <w:szCs w:val="20"/>
              </w:rPr>
              <w:t xml:space="preserve"> allowance with more than one factor must specify how the factors are combined</w:t>
            </w:r>
            <w:r w:rsidR="00BA2E54">
              <w:rPr>
                <w:sz w:val="20"/>
                <w:szCs w:val="20"/>
              </w:rPr>
              <w:t>.</w:t>
            </w:r>
          </w:p>
        </w:tc>
        <w:tc>
          <w:tcPr>
            <w:tcW w:w="2211" w:type="dxa"/>
            <w:shd w:val="clear" w:color="auto" w:fill="FFFFFF"/>
          </w:tcPr>
          <w:p w14:paraId="3052F68D" w14:textId="6CFE0AE1" w:rsidR="00947DB0" w:rsidRDefault="00947DB0" w:rsidP="00BF4FCC">
            <w:pPr>
              <w:rPr>
                <w:sz w:val="20"/>
                <w:szCs w:val="20"/>
              </w:rPr>
            </w:pPr>
            <w:r>
              <w:rPr>
                <w:sz w:val="20"/>
                <w:szCs w:val="20"/>
              </w:rPr>
              <w:t>Populate sub-attribute operation.</w:t>
            </w:r>
          </w:p>
        </w:tc>
        <w:tc>
          <w:tcPr>
            <w:tcW w:w="1350" w:type="dxa"/>
            <w:shd w:val="clear" w:color="auto" w:fill="FFFFFF"/>
          </w:tcPr>
          <w:p w14:paraId="79C9431B" w14:textId="353CAACD" w:rsidR="00947DB0" w:rsidRDefault="00947DB0" w:rsidP="00BF4FCC">
            <w:pPr>
              <w:rPr>
                <w:sz w:val="20"/>
                <w:szCs w:val="20"/>
              </w:rPr>
            </w:pPr>
            <w:r>
              <w:rPr>
                <w:sz w:val="20"/>
                <w:szCs w:val="20"/>
              </w:rPr>
              <w:t>PS 6.2.1.12</w:t>
            </w:r>
          </w:p>
        </w:tc>
        <w:tc>
          <w:tcPr>
            <w:tcW w:w="810" w:type="dxa"/>
          </w:tcPr>
          <w:p w14:paraId="39205261" w14:textId="73714DCA" w:rsidR="00947DB0" w:rsidRDefault="00947DB0" w:rsidP="00BF4FCC">
            <w:pPr>
              <w:suppressAutoHyphens w:val="0"/>
              <w:rPr>
                <w:sz w:val="20"/>
                <w:szCs w:val="20"/>
              </w:rPr>
            </w:pPr>
            <w:r>
              <w:rPr>
                <w:sz w:val="20"/>
                <w:szCs w:val="20"/>
              </w:rPr>
              <w:t>B, U</w:t>
            </w:r>
          </w:p>
        </w:tc>
      </w:tr>
      <w:tr w:rsidR="00090D19" w:rsidRPr="007A10F0" w14:paraId="47CE8B7F" w14:textId="77777777" w:rsidTr="003660BC">
        <w:trPr>
          <w:cantSplit/>
          <w:trHeight w:val="710"/>
        </w:trPr>
        <w:tc>
          <w:tcPr>
            <w:tcW w:w="562" w:type="dxa"/>
            <w:shd w:val="clear" w:color="auto" w:fill="FFFFFF"/>
          </w:tcPr>
          <w:p w14:paraId="15D7DA91" w14:textId="20989CA7" w:rsidR="00090D19" w:rsidRDefault="00090D19" w:rsidP="00090D19">
            <w:pPr>
              <w:jc w:val="center"/>
              <w:rPr>
                <w:sz w:val="20"/>
                <w:szCs w:val="20"/>
              </w:rPr>
            </w:pPr>
            <w:r>
              <w:rPr>
                <w:sz w:val="20"/>
                <w:szCs w:val="20"/>
              </w:rPr>
              <w:t>178</w:t>
            </w:r>
          </w:p>
        </w:tc>
        <w:tc>
          <w:tcPr>
            <w:tcW w:w="2977" w:type="dxa"/>
            <w:shd w:val="clear" w:color="auto" w:fill="FFFFFF"/>
          </w:tcPr>
          <w:p w14:paraId="14E8A4A6" w14:textId="7FD1E7F4" w:rsidR="00090D19" w:rsidRDefault="00090D19" w:rsidP="00090D19">
            <w:pPr>
              <w:rPr>
                <w:sz w:val="20"/>
                <w:szCs w:val="20"/>
              </w:rPr>
            </w:pPr>
            <w:r>
              <w:rPr>
                <w:sz w:val="20"/>
                <w:szCs w:val="20"/>
              </w:rPr>
              <w:t xml:space="preserve">For each </w:t>
            </w:r>
            <w:proofErr w:type="spellStart"/>
            <w:r>
              <w:rPr>
                <w:sz w:val="20"/>
                <w:szCs w:val="20"/>
              </w:rPr>
              <w:t>RouteingMeasure</w:t>
            </w:r>
            <w:proofErr w:type="spellEnd"/>
            <w:r>
              <w:rPr>
                <w:sz w:val="20"/>
                <w:szCs w:val="20"/>
              </w:rPr>
              <w:t xml:space="preserve"> with </w:t>
            </w:r>
            <w:proofErr w:type="spellStart"/>
            <w:r>
              <w:rPr>
                <w:sz w:val="20"/>
                <w:szCs w:val="20"/>
              </w:rPr>
              <w:t>categoryOfRouteingMeasure</w:t>
            </w:r>
            <w:proofErr w:type="spellEnd"/>
            <w:r>
              <w:rPr>
                <w:sz w:val="20"/>
                <w:szCs w:val="20"/>
              </w:rPr>
              <w:t xml:space="preserve"> ≠ 4 AND </w:t>
            </w:r>
            <w:proofErr w:type="spellStart"/>
            <w:r>
              <w:rPr>
                <w:sz w:val="20"/>
                <w:szCs w:val="20"/>
              </w:rPr>
              <w:t>categoryOfNavigationLine</w:t>
            </w:r>
            <w:proofErr w:type="spellEnd"/>
            <w:r>
              <w:rPr>
                <w:sz w:val="20"/>
                <w:szCs w:val="20"/>
              </w:rPr>
              <w:t xml:space="preserve"> populated</w:t>
            </w:r>
            <w:r w:rsidR="00BA2E54">
              <w:rPr>
                <w:sz w:val="20"/>
                <w:szCs w:val="20"/>
              </w:rPr>
              <w:t>.</w:t>
            </w:r>
          </w:p>
        </w:tc>
        <w:tc>
          <w:tcPr>
            <w:tcW w:w="1985" w:type="dxa"/>
            <w:shd w:val="clear" w:color="auto" w:fill="FFFFFF"/>
          </w:tcPr>
          <w:p w14:paraId="3C014215" w14:textId="32BC880F" w:rsidR="00090D19" w:rsidRDefault="00090D19" w:rsidP="00090D19">
            <w:pPr>
              <w:rPr>
                <w:sz w:val="20"/>
                <w:szCs w:val="20"/>
              </w:rPr>
            </w:pPr>
            <w:r>
              <w:rPr>
                <w:sz w:val="20"/>
                <w:szCs w:val="20"/>
              </w:rPr>
              <w:t>Category of navigation line applies only to recommended tracks</w:t>
            </w:r>
            <w:r w:rsidR="00BA2E54">
              <w:rPr>
                <w:sz w:val="20"/>
                <w:szCs w:val="20"/>
              </w:rPr>
              <w:t>.</w:t>
            </w:r>
          </w:p>
        </w:tc>
        <w:tc>
          <w:tcPr>
            <w:tcW w:w="2211" w:type="dxa"/>
            <w:shd w:val="clear" w:color="auto" w:fill="FFFFFF"/>
          </w:tcPr>
          <w:p w14:paraId="1750E7F0" w14:textId="05BC6A37" w:rsidR="00090D19" w:rsidRDefault="00090D19" w:rsidP="00090D19">
            <w:pPr>
              <w:rPr>
                <w:sz w:val="20"/>
                <w:szCs w:val="20"/>
              </w:rPr>
            </w:pPr>
            <w:r>
              <w:rPr>
                <w:sz w:val="20"/>
                <w:szCs w:val="20"/>
              </w:rPr>
              <w:t xml:space="preserve">Remove the </w:t>
            </w:r>
            <w:proofErr w:type="spellStart"/>
            <w:r>
              <w:rPr>
                <w:sz w:val="20"/>
                <w:szCs w:val="20"/>
              </w:rPr>
              <w:t>categoryOfNavigationLine</w:t>
            </w:r>
            <w:proofErr w:type="spellEnd"/>
            <w:r>
              <w:rPr>
                <w:sz w:val="20"/>
                <w:szCs w:val="20"/>
              </w:rPr>
              <w:t xml:space="preserve"> attribute</w:t>
            </w:r>
            <w:r w:rsidR="00BA2E54">
              <w:rPr>
                <w:sz w:val="20"/>
                <w:szCs w:val="20"/>
              </w:rPr>
              <w:t>.</w:t>
            </w:r>
          </w:p>
        </w:tc>
        <w:tc>
          <w:tcPr>
            <w:tcW w:w="1350" w:type="dxa"/>
            <w:shd w:val="clear" w:color="auto" w:fill="FFFFFF"/>
          </w:tcPr>
          <w:p w14:paraId="15DEA088" w14:textId="261D6D6F" w:rsidR="00090D19" w:rsidRDefault="00090D19" w:rsidP="00090D19">
            <w:pPr>
              <w:rPr>
                <w:sz w:val="20"/>
                <w:szCs w:val="20"/>
              </w:rPr>
            </w:pPr>
            <w:r>
              <w:rPr>
                <w:sz w:val="20"/>
                <w:szCs w:val="20"/>
              </w:rPr>
              <w:t>PS 6.2.1.9</w:t>
            </w:r>
          </w:p>
        </w:tc>
        <w:tc>
          <w:tcPr>
            <w:tcW w:w="810" w:type="dxa"/>
          </w:tcPr>
          <w:p w14:paraId="18C139AE" w14:textId="51FBF9E3" w:rsidR="00090D19" w:rsidRDefault="00090D19" w:rsidP="00090D19">
            <w:pPr>
              <w:suppressAutoHyphens w:val="0"/>
              <w:rPr>
                <w:sz w:val="20"/>
                <w:szCs w:val="20"/>
              </w:rPr>
            </w:pPr>
            <w:r>
              <w:rPr>
                <w:sz w:val="20"/>
                <w:szCs w:val="20"/>
              </w:rPr>
              <w:t>B, U, S</w:t>
            </w:r>
          </w:p>
        </w:tc>
      </w:tr>
      <w:tr w:rsidR="00F84DC6" w:rsidRPr="007A10F0" w14:paraId="7B90068E" w14:textId="77777777" w:rsidTr="003660BC">
        <w:trPr>
          <w:cantSplit/>
          <w:trHeight w:val="710"/>
        </w:trPr>
        <w:tc>
          <w:tcPr>
            <w:tcW w:w="562" w:type="dxa"/>
            <w:shd w:val="clear" w:color="auto" w:fill="FFFFFF"/>
          </w:tcPr>
          <w:p w14:paraId="51E93B55" w14:textId="4624415E" w:rsidR="00F84DC6" w:rsidRDefault="00655FF5" w:rsidP="00090D19">
            <w:pPr>
              <w:jc w:val="center"/>
              <w:rPr>
                <w:sz w:val="20"/>
                <w:szCs w:val="20"/>
              </w:rPr>
            </w:pPr>
            <w:r>
              <w:rPr>
                <w:sz w:val="20"/>
                <w:szCs w:val="20"/>
              </w:rPr>
              <w:t>179</w:t>
            </w:r>
          </w:p>
        </w:tc>
        <w:tc>
          <w:tcPr>
            <w:tcW w:w="2977" w:type="dxa"/>
            <w:shd w:val="clear" w:color="auto" w:fill="FFFFFF"/>
          </w:tcPr>
          <w:p w14:paraId="7B9600EB" w14:textId="1A7FE856" w:rsidR="00F84DC6" w:rsidRDefault="00F84DC6" w:rsidP="00090D19">
            <w:pPr>
              <w:rPr>
                <w:sz w:val="20"/>
                <w:szCs w:val="20"/>
              </w:rPr>
            </w:pPr>
            <w:r>
              <w:rPr>
                <w:sz w:val="20"/>
                <w:szCs w:val="20"/>
              </w:rPr>
              <w:t xml:space="preserve">For each feature with more than one associated </w:t>
            </w:r>
            <w:proofErr w:type="spellStart"/>
            <w:r>
              <w:rPr>
                <w:sz w:val="20"/>
                <w:szCs w:val="20"/>
              </w:rPr>
              <w:t>ContactDetails</w:t>
            </w:r>
            <w:proofErr w:type="spellEnd"/>
            <w:r>
              <w:rPr>
                <w:sz w:val="20"/>
                <w:szCs w:val="20"/>
              </w:rPr>
              <w:t xml:space="preserve"> </w:t>
            </w:r>
            <w:r w:rsidR="000B4F3A">
              <w:rPr>
                <w:sz w:val="20"/>
                <w:szCs w:val="20"/>
              </w:rPr>
              <w:t>instance with call name attribute encoded AND</w:t>
            </w:r>
            <w:r>
              <w:rPr>
                <w:sz w:val="20"/>
                <w:szCs w:val="20"/>
              </w:rPr>
              <w:t xml:space="preserve"> that does not have different values in the language attribute.</w:t>
            </w:r>
          </w:p>
        </w:tc>
        <w:tc>
          <w:tcPr>
            <w:tcW w:w="1985" w:type="dxa"/>
            <w:shd w:val="clear" w:color="auto" w:fill="FFFFFF"/>
          </w:tcPr>
          <w:p w14:paraId="44AE3DCB" w14:textId="2CA8C6D2" w:rsidR="00F84DC6" w:rsidRDefault="000B4F3A" w:rsidP="00090D19">
            <w:pPr>
              <w:rPr>
                <w:sz w:val="20"/>
                <w:szCs w:val="20"/>
              </w:rPr>
            </w:pPr>
            <w:r>
              <w:rPr>
                <w:sz w:val="20"/>
                <w:szCs w:val="20"/>
              </w:rPr>
              <w:t>Call name in different languages should be noted by the appropriate language.</w:t>
            </w:r>
          </w:p>
        </w:tc>
        <w:tc>
          <w:tcPr>
            <w:tcW w:w="2211" w:type="dxa"/>
            <w:shd w:val="clear" w:color="auto" w:fill="FFFFFF"/>
          </w:tcPr>
          <w:p w14:paraId="6B85697D" w14:textId="1E6F0420" w:rsidR="00F84DC6" w:rsidRDefault="00F84DC6" w:rsidP="00090D19">
            <w:pPr>
              <w:rPr>
                <w:sz w:val="20"/>
                <w:szCs w:val="20"/>
              </w:rPr>
            </w:pPr>
            <w:r>
              <w:rPr>
                <w:sz w:val="20"/>
                <w:szCs w:val="20"/>
              </w:rPr>
              <w:t>Populate language</w:t>
            </w:r>
          </w:p>
        </w:tc>
        <w:tc>
          <w:tcPr>
            <w:tcW w:w="1350" w:type="dxa"/>
            <w:shd w:val="clear" w:color="auto" w:fill="FFFFFF"/>
          </w:tcPr>
          <w:p w14:paraId="782CCAF5" w14:textId="2D082859" w:rsidR="00F84DC6" w:rsidRDefault="000B4F3A" w:rsidP="00090D19">
            <w:pPr>
              <w:rPr>
                <w:sz w:val="20"/>
                <w:szCs w:val="20"/>
              </w:rPr>
            </w:pPr>
            <w:r>
              <w:rPr>
                <w:sz w:val="20"/>
                <w:szCs w:val="20"/>
              </w:rPr>
              <w:t>DCEG 7.9</w:t>
            </w:r>
          </w:p>
        </w:tc>
        <w:tc>
          <w:tcPr>
            <w:tcW w:w="810" w:type="dxa"/>
          </w:tcPr>
          <w:p w14:paraId="6972FE3B" w14:textId="208D4B6E" w:rsidR="00F84DC6" w:rsidRDefault="000B4F3A" w:rsidP="00090D19">
            <w:pPr>
              <w:suppressAutoHyphens w:val="0"/>
              <w:rPr>
                <w:sz w:val="20"/>
                <w:szCs w:val="20"/>
              </w:rPr>
            </w:pPr>
            <w:r>
              <w:rPr>
                <w:sz w:val="20"/>
                <w:szCs w:val="20"/>
              </w:rPr>
              <w:t>B, U, S</w:t>
            </w:r>
          </w:p>
        </w:tc>
      </w:tr>
      <w:tr w:rsidR="004B4B81" w:rsidRPr="007A10F0" w14:paraId="5C14DEC0" w14:textId="77777777" w:rsidTr="003660BC">
        <w:trPr>
          <w:cantSplit/>
          <w:trHeight w:val="710"/>
          <w:ins w:id="6" w:author="Raphael Malyankar" w:date="2019-06-16T20:17:00Z"/>
        </w:trPr>
        <w:tc>
          <w:tcPr>
            <w:tcW w:w="562" w:type="dxa"/>
            <w:shd w:val="clear" w:color="auto" w:fill="FFFFFF"/>
          </w:tcPr>
          <w:p w14:paraId="6F8F803B" w14:textId="3FB10187" w:rsidR="004B4B81" w:rsidRDefault="004B4B81" w:rsidP="00090D19">
            <w:pPr>
              <w:jc w:val="center"/>
              <w:rPr>
                <w:ins w:id="7" w:author="Raphael Malyankar" w:date="2019-06-16T20:17:00Z"/>
                <w:sz w:val="20"/>
                <w:szCs w:val="20"/>
              </w:rPr>
            </w:pPr>
            <w:ins w:id="8" w:author="Raphael Malyankar" w:date="2019-06-16T20:17:00Z">
              <w:r>
                <w:rPr>
                  <w:sz w:val="20"/>
                  <w:szCs w:val="20"/>
                </w:rPr>
                <w:lastRenderedPageBreak/>
                <w:t>180</w:t>
              </w:r>
            </w:ins>
          </w:p>
        </w:tc>
        <w:tc>
          <w:tcPr>
            <w:tcW w:w="2977" w:type="dxa"/>
            <w:shd w:val="clear" w:color="auto" w:fill="FFFFFF"/>
          </w:tcPr>
          <w:p w14:paraId="6F374114" w14:textId="31E4AA6C" w:rsidR="004B4B81" w:rsidRDefault="004B4B81" w:rsidP="00090D19">
            <w:pPr>
              <w:rPr>
                <w:ins w:id="9" w:author="Raphael Malyankar" w:date="2019-06-16T20:17:00Z"/>
                <w:sz w:val="20"/>
                <w:szCs w:val="20"/>
              </w:rPr>
            </w:pPr>
            <w:ins w:id="10" w:author="Raphael Malyankar" w:date="2019-06-16T20:17:00Z">
              <w:r>
                <w:rPr>
                  <w:sz w:val="20"/>
                  <w:szCs w:val="20"/>
                </w:rPr>
                <w:t xml:space="preserve">For each </w:t>
              </w:r>
            </w:ins>
            <w:proofErr w:type="spellStart"/>
            <w:ins w:id="11" w:author="Raphael Malyankar" w:date="2019-06-16T20:19:00Z">
              <w:r>
                <w:rPr>
                  <w:sz w:val="20"/>
                  <w:szCs w:val="20"/>
                </w:rPr>
                <w:t>PilotS</w:t>
              </w:r>
            </w:ins>
            <w:ins w:id="12" w:author="Raphael Malyankar" w:date="2019-06-16T20:20:00Z">
              <w:r>
                <w:rPr>
                  <w:sz w:val="20"/>
                  <w:szCs w:val="20"/>
                </w:rPr>
                <w:t>ervic</w:t>
              </w:r>
            </w:ins>
            <w:ins w:id="13" w:author="Raphael Malyankar" w:date="2019-06-16T20:21:00Z">
              <w:r w:rsidR="00CE193D">
                <w:rPr>
                  <w:sz w:val="20"/>
                  <w:szCs w:val="20"/>
                </w:rPr>
                <w:t>e</w:t>
              </w:r>
              <w:proofErr w:type="spellEnd"/>
              <w:r w:rsidR="00CE193D">
                <w:rPr>
                  <w:sz w:val="20"/>
                  <w:szCs w:val="20"/>
                </w:rPr>
                <w:t xml:space="preserve"> with more than one </w:t>
              </w:r>
              <w:proofErr w:type="spellStart"/>
              <w:r w:rsidR="00CE193D">
                <w:rPr>
                  <w:sz w:val="20"/>
                  <w:szCs w:val="20"/>
                </w:rPr>
                <w:t>PilotDistrict</w:t>
              </w:r>
              <w:proofErr w:type="spellEnd"/>
              <w:r w:rsidR="00CE193D">
                <w:rPr>
                  <w:sz w:val="20"/>
                  <w:szCs w:val="20"/>
                </w:rPr>
                <w:t xml:space="preserve"> associated</w:t>
              </w:r>
            </w:ins>
            <w:ins w:id="14" w:author="Raphael Malyankar" w:date="2019-06-16T20:22:00Z">
              <w:r w:rsidR="00CE193D">
                <w:rPr>
                  <w:sz w:val="20"/>
                  <w:szCs w:val="20"/>
                </w:rPr>
                <w:t xml:space="preserve"> via a </w:t>
              </w:r>
              <w:proofErr w:type="spellStart"/>
              <w:r w:rsidR="00CE193D">
                <w:rPr>
                  <w:sz w:val="20"/>
                  <w:szCs w:val="20"/>
                </w:rPr>
                <w:t>serviceArea</w:t>
              </w:r>
              <w:proofErr w:type="spellEnd"/>
              <w:r w:rsidR="00CE193D">
                <w:rPr>
                  <w:sz w:val="20"/>
                  <w:szCs w:val="20"/>
                </w:rPr>
                <w:t xml:space="preserve"> role</w:t>
              </w:r>
            </w:ins>
            <w:ins w:id="15" w:author="Raphael Malyankar" w:date="2019-06-16T20:20:00Z">
              <w:r w:rsidR="00CE193D">
                <w:rPr>
                  <w:sz w:val="20"/>
                  <w:szCs w:val="20"/>
                </w:rPr>
                <w:t>.</w:t>
              </w:r>
            </w:ins>
          </w:p>
        </w:tc>
        <w:tc>
          <w:tcPr>
            <w:tcW w:w="1985" w:type="dxa"/>
            <w:shd w:val="clear" w:color="auto" w:fill="FFFFFF"/>
          </w:tcPr>
          <w:p w14:paraId="35C8A0F7" w14:textId="4B03D2CA" w:rsidR="004B4B81" w:rsidRDefault="00CE193D" w:rsidP="00090D19">
            <w:pPr>
              <w:rPr>
                <w:ins w:id="16" w:author="Raphael Malyankar" w:date="2019-06-16T20:17:00Z"/>
                <w:sz w:val="20"/>
                <w:szCs w:val="20"/>
              </w:rPr>
            </w:pPr>
            <w:proofErr w:type="spellStart"/>
            <w:ins w:id="17" w:author="Raphael Malyankar" w:date="2019-06-16T20:21:00Z">
              <w:r>
                <w:rPr>
                  <w:sz w:val="20"/>
                  <w:szCs w:val="20"/>
                </w:rPr>
                <w:t>PilotService</w:t>
              </w:r>
              <w:proofErr w:type="spellEnd"/>
              <w:r>
                <w:rPr>
                  <w:sz w:val="20"/>
                  <w:szCs w:val="20"/>
                </w:rPr>
                <w:t xml:space="preserve"> can have at most on</w:t>
              </w:r>
            </w:ins>
            <w:ins w:id="18" w:author="Raphael Malyankar" w:date="2019-06-16T20:22:00Z">
              <w:r>
                <w:rPr>
                  <w:sz w:val="20"/>
                  <w:szCs w:val="20"/>
                </w:rPr>
                <w:t xml:space="preserve">e associated </w:t>
              </w:r>
              <w:proofErr w:type="spellStart"/>
              <w:r>
                <w:rPr>
                  <w:sz w:val="20"/>
                  <w:szCs w:val="20"/>
                </w:rPr>
                <w:t>PilotDistrict</w:t>
              </w:r>
              <w:proofErr w:type="spellEnd"/>
              <w:r>
                <w:rPr>
                  <w:sz w:val="20"/>
                  <w:szCs w:val="20"/>
                </w:rPr>
                <w:t xml:space="preserve"> service</w:t>
              </w:r>
            </w:ins>
            <w:ins w:id="19" w:author="Raphael Malyankar" w:date="2019-06-16T20:23:00Z">
              <w:r>
                <w:rPr>
                  <w:sz w:val="20"/>
                  <w:szCs w:val="20"/>
                </w:rPr>
                <w:t xml:space="preserve"> area</w:t>
              </w:r>
            </w:ins>
            <w:ins w:id="20" w:author="Raphael Malyankar" w:date="2019-06-16T20:26:00Z">
              <w:r>
                <w:rPr>
                  <w:sz w:val="20"/>
                  <w:szCs w:val="20"/>
                </w:rPr>
                <w:t xml:space="preserve"> associated</w:t>
              </w:r>
            </w:ins>
            <w:ins w:id="21" w:author="Raphael Malyankar" w:date="2019-06-16T20:23:00Z">
              <w:r>
                <w:rPr>
                  <w:sz w:val="20"/>
                  <w:szCs w:val="20"/>
                </w:rPr>
                <w:t>.</w:t>
              </w:r>
            </w:ins>
          </w:p>
        </w:tc>
        <w:tc>
          <w:tcPr>
            <w:tcW w:w="2211" w:type="dxa"/>
            <w:shd w:val="clear" w:color="auto" w:fill="FFFFFF"/>
          </w:tcPr>
          <w:p w14:paraId="6CD3F194" w14:textId="3FFCB22B" w:rsidR="004B4B81" w:rsidRDefault="00CE193D" w:rsidP="00090D19">
            <w:pPr>
              <w:rPr>
                <w:ins w:id="22" w:author="Raphael Malyankar" w:date="2019-06-16T20:17:00Z"/>
                <w:sz w:val="20"/>
                <w:szCs w:val="20"/>
              </w:rPr>
            </w:pPr>
            <w:ins w:id="23" w:author="Raphael Malyankar" w:date="2019-06-16T20:23:00Z">
              <w:r>
                <w:rPr>
                  <w:sz w:val="20"/>
                  <w:szCs w:val="20"/>
                </w:rPr>
                <w:t xml:space="preserve">Remove association to all but one of the associated </w:t>
              </w:r>
              <w:proofErr w:type="spellStart"/>
              <w:r>
                <w:rPr>
                  <w:sz w:val="20"/>
                  <w:szCs w:val="20"/>
                </w:rPr>
                <w:t>PilotDistrict</w:t>
              </w:r>
              <w:proofErr w:type="spellEnd"/>
              <w:r>
                <w:rPr>
                  <w:sz w:val="20"/>
                  <w:szCs w:val="20"/>
                </w:rPr>
                <w:t xml:space="preserve"> features.</w:t>
              </w:r>
            </w:ins>
          </w:p>
        </w:tc>
        <w:tc>
          <w:tcPr>
            <w:tcW w:w="1350" w:type="dxa"/>
            <w:shd w:val="clear" w:color="auto" w:fill="FFFFFF"/>
          </w:tcPr>
          <w:p w14:paraId="19E7B068" w14:textId="7893FA28" w:rsidR="004B4B81" w:rsidRDefault="00CE193D" w:rsidP="00090D19">
            <w:pPr>
              <w:rPr>
                <w:ins w:id="24" w:author="Raphael Malyankar" w:date="2019-06-16T20:17:00Z"/>
                <w:sz w:val="20"/>
                <w:szCs w:val="20"/>
              </w:rPr>
            </w:pPr>
            <w:ins w:id="25" w:author="Raphael Malyankar" w:date="2019-06-16T20:25:00Z">
              <w:r>
                <w:rPr>
                  <w:sz w:val="20"/>
                  <w:szCs w:val="20"/>
                </w:rPr>
                <w:t>DCEG 5.13</w:t>
              </w:r>
            </w:ins>
          </w:p>
        </w:tc>
        <w:tc>
          <w:tcPr>
            <w:tcW w:w="810" w:type="dxa"/>
          </w:tcPr>
          <w:p w14:paraId="68674026" w14:textId="3EBFD045" w:rsidR="004B4B81" w:rsidRDefault="00CE193D" w:rsidP="00090D19">
            <w:pPr>
              <w:suppressAutoHyphens w:val="0"/>
              <w:rPr>
                <w:ins w:id="26" w:author="Raphael Malyankar" w:date="2019-06-16T20:17:00Z"/>
                <w:sz w:val="20"/>
                <w:szCs w:val="20"/>
              </w:rPr>
            </w:pPr>
            <w:ins w:id="27" w:author="Raphael Malyankar" w:date="2019-06-16T20:25:00Z">
              <w:r>
                <w:rPr>
                  <w:sz w:val="20"/>
                  <w:szCs w:val="20"/>
                </w:rPr>
                <w:t>B, U, S</w:t>
              </w:r>
            </w:ins>
          </w:p>
        </w:tc>
      </w:tr>
    </w:tbl>
    <w:p w14:paraId="48E15402" w14:textId="65E8348B" w:rsidR="001E1D0E" w:rsidRDefault="001E1D0E"/>
    <w:p w14:paraId="54FFFCAD" w14:textId="77777777" w:rsidR="00E425E4" w:rsidRDefault="00E425E4">
      <w:pPr>
        <w:rPr>
          <w:b/>
        </w:rPr>
      </w:pPr>
    </w:p>
    <w:p w14:paraId="73229865" w14:textId="5579F48B" w:rsidR="00E425E4" w:rsidRPr="005650FB" w:rsidRDefault="00E425E4" w:rsidP="00E425E4">
      <w:pPr>
        <w:pStyle w:val="ListParagraph"/>
        <w:numPr>
          <w:ilvl w:val="0"/>
          <w:numId w:val="9"/>
        </w:numPr>
        <w:rPr>
          <w:rFonts w:ascii="Arial" w:hAnsi="Arial" w:cs="Arial"/>
          <w:color w:val="000000"/>
          <w:sz w:val="24"/>
          <w:lang w:eastAsia="ar-SA"/>
        </w:rPr>
      </w:pPr>
      <w:r>
        <w:rPr>
          <w:rFonts w:ascii="Arial" w:hAnsi="Arial" w:cs="Arial"/>
          <w:color w:val="000000"/>
          <w:sz w:val="24"/>
          <w:lang w:eastAsia="ar-SA"/>
        </w:rPr>
        <w:t>Data quality measures</w:t>
      </w:r>
      <w:r w:rsidR="00947DB0">
        <w:rPr>
          <w:rFonts w:ascii="Arial" w:hAnsi="Arial" w:cs="Arial"/>
          <w:color w:val="000000"/>
          <w:sz w:val="24"/>
          <w:lang w:eastAsia="ar-SA"/>
        </w:rPr>
        <w:t xml:space="preserve"> and reporting</w:t>
      </w:r>
    </w:p>
    <w:p w14:paraId="58CABFD6" w14:textId="2B9B9696" w:rsidR="00E425E4" w:rsidRDefault="00E425E4"/>
    <w:p w14:paraId="0AECC260" w14:textId="187EA2A7" w:rsidR="00947DB0" w:rsidRDefault="00947DB0">
      <w:r>
        <w:t xml:space="preserve">Data quality </w:t>
      </w:r>
      <w:r w:rsidR="00FF5BD2">
        <w:t>measures should be reported using the ISO data quality schemas</w:t>
      </w:r>
      <w:r w:rsidR="002B145F">
        <w:t xml:space="preserve"> specified in </w:t>
      </w:r>
      <w:r w:rsidR="006D3108" w:rsidRPr="00875AD9">
        <w:t>ISO 19115-3</w:t>
      </w:r>
      <w:r w:rsidR="006D3108">
        <w:t>,</w:t>
      </w:r>
      <w:r w:rsidR="006D3108" w:rsidRPr="00875AD9">
        <w:t xml:space="preserve"> extended </w:t>
      </w:r>
      <w:r w:rsidR="006D3108">
        <w:t xml:space="preserve">as necessary </w:t>
      </w:r>
      <w:r w:rsidR="006D3108" w:rsidRPr="00875AD9">
        <w:t>for S-100</w:t>
      </w:r>
      <w:r w:rsidR="00FF5BD2" w:rsidRPr="00875AD9">
        <w:t>.</w:t>
      </w:r>
      <w:r w:rsidR="00FF5BD2">
        <w:t xml:space="preserve"> Data quality </w:t>
      </w:r>
      <w:r w:rsidR="00F26970">
        <w:t xml:space="preserve">elements </w:t>
      </w:r>
      <w:r w:rsidR="002B145F">
        <w:t xml:space="preserve">recommended in the IHO data quality checklist and </w:t>
      </w:r>
      <w:r w:rsidR="00F26970">
        <w:t xml:space="preserve">applicable to </w:t>
      </w:r>
      <w:r w:rsidR="002B145F">
        <w:t xml:space="preserve">S-127 are listed in the product specification. </w:t>
      </w:r>
    </w:p>
    <w:p w14:paraId="4D0FC93E" w14:textId="251D9F2B" w:rsidR="003F081B" w:rsidRDefault="003F081B">
      <w:pPr>
        <w:suppressAutoHyphens w:val="0"/>
      </w:pPr>
      <w:r>
        <w:br w:type="page"/>
      </w:r>
    </w:p>
    <w:p w14:paraId="5529AF7B" w14:textId="77777777" w:rsidR="003F081B" w:rsidRDefault="003F081B" w:rsidP="003F081B">
      <w:pPr>
        <w:rPr>
          <w:b/>
          <w:sz w:val="32"/>
          <w:szCs w:val="32"/>
        </w:rPr>
      </w:pPr>
      <w:r>
        <w:rPr>
          <w:b/>
          <w:sz w:val="32"/>
          <w:szCs w:val="32"/>
        </w:rPr>
        <w:lastRenderedPageBreak/>
        <w:t>Annex</w:t>
      </w:r>
      <w:r w:rsidRPr="002449CA">
        <w:rPr>
          <w:b/>
          <w:sz w:val="32"/>
          <w:szCs w:val="32"/>
        </w:rPr>
        <w:t xml:space="preserve"> A</w:t>
      </w:r>
    </w:p>
    <w:p w14:paraId="3B3DDC6C" w14:textId="77777777" w:rsidR="003F081B" w:rsidRPr="007D395F" w:rsidRDefault="003F081B" w:rsidP="003F081B">
      <w:pPr>
        <w:rPr>
          <w:b/>
        </w:rPr>
      </w:pPr>
    </w:p>
    <w:p w14:paraId="4F3DF3CD" w14:textId="77777777" w:rsidR="003F081B" w:rsidRDefault="003F081B" w:rsidP="003F081B">
      <w:pPr>
        <w:numPr>
          <w:ilvl w:val="0"/>
          <w:numId w:val="4"/>
        </w:numPr>
      </w:pPr>
      <w:r>
        <w:t>Introduction</w:t>
      </w:r>
    </w:p>
    <w:p w14:paraId="16BECDC7" w14:textId="77777777" w:rsidR="003F081B" w:rsidRDefault="003F081B" w:rsidP="003F081B">
      <w:pPr>
        <w:ind w:left="405"/>
      </w:pPr>
    </w:p>
    <w:p w14:paraId="30E8F7A7" w14:textId="77777777" w:rsidR="003F081B" w:rsidRDefault="003F081B" w:rsidP="003F081B">
      <w:pPr>
        <w:numPr>
          <w:ilvl w:val="1"/>
          <w:numId w:val="1"/>
        </w:numPr>
      </w:pPr>
      <w:r>
        <w:t>ISO 19125-1:2004 geometry.</w:t>
      </w:r>
    </w:p>
    <w:p w14:paraId="74718985" w14:textId="77777777" w:rsidR="003F081B" w:rsidRDefault="003F081B" w:rsidP="003F081B"/>
    <w:p w14:paraId="42B5BAF0" w14:textId="4D32ADC5" w:rsidR="003F081B" w:rsidRPr="007D395F" w:rsidRDefault="003F081B" w:rsidP="003F081B">
      <w:pPr>
        <w:rPr>
          <w:sz w:val="20"/>
          <w:szCs w:val="20"/>
        </w:rPr>
      </w:pPr>
      <w:r w:rsidRPr="007D395F">
        <w:rPr>
          <w:sz w:val="20"/>
          <w:szCs w:val="20"/>
        </w:rPr>
        <w:t xml:space="preserve">This </w:t>
      </w:r>
      <w:r w:rsidR="00F10B47">
        <w:rPr>
          <w:sz w:val="20"/>
          <w:szCs w:val="20"/>
        </w:rPr>
        <w:t>clause</w:t>
      </w:r>
      <w:r w:rsidR="00F10B47" w:rsidRPr="007D395F">
        <w:rPr>
          <w:sz w:val="20"/>
          <w:szCs w:val="20"/>
        </w:rPr>
        <w:t xml:space="preserve"> </w:t>
      </w:r>
      <w:r w:rsidRPr="007D395F">
        <w:rPr>
          <w:sz w:val="20"/>
          <w:szCs w:val="20"/>
        </w:rPr>
        <w:t>defines ISO 19125-2004 geometric terms used in this Annex.</w:t>
      </w:r>
    </w:p>
    <w:p w14:paraId="50D15A56" w14:textId="77777777" w:rsidR="003F081B" w:rsidRDefault="003F081B" w:rsidP="003F081B"/>
    <w:p w14:paraId="0A836438" w14:textId="77777777" w:rsidR="003F081B" w:rsidRPr="007B06E1" w:rsidRDefault="003F081B" w:rsidP="003F081B">
      <w:pPr>
        <w:numPr>
          <w:ilvl w:val="2"/>
          <w:numId w:val="1"/>
        </w:numPr>
      </w:pPr>
      <w:r>
        <w:t>Definitions for ISO 19125-1:2004 geometry</w:t>
      </w:r>
    </w:p>
    <w:p w14:paraId="6DA87D0D" w14:textId="77777777" w:rsidR="003F081B" w:rsidRDefault="003F081B" w:rsidP="003F081B"/>
    <w:p w14:paraId="73D24B37" w14:textId="2C4134E3" w:rsidR="003F081B" w:rsidRPr="007B06E1" w:rsidRDefault="003F081B" w:rsidP="003F081B">
      <w:pPr>
        <w:rPr>
          <w:sz w:val="20"/>
          <w:szCs w:val="20"/>
        </w:rPr>
      </w:pPr>
      <w:r w:rsidRPr="007D395F">
        <w:rPr>
          <w:sz w:val="20"/>
          <w:szCs w:val="20"/>
        </w:rPr>
        <w:t xml:space="preserve">Note that these definitions are for the primitives defined by ISO 19125-1:2004 which are single point, single </w:t>
      </w:r>
      <w:r w:rsidR="006B55A3">
        <w:rPr>
          <w:sz w:val="20"/>
          <w:szCs w:val="20"/>
        </w:rPr>
        <w:t>l</w:t>
      </w:r>
      <w:r w:rsidR="006B55A3" w:rsidRPr="007D395F">
        <w:rPr>
          <w:sz w:val="20"/>
          <w:szCs w:val="20"/>
        </w:rPr>
        <w:t>ine</w:t>
      </w:r>
      <w:r w:rsidR="006B55A3">
        <w:rPr>
          <w:sz w:val="20"/>
          <w:szCs w:val="20"/>
        </w:rPr>
        <w:t>,</w:t>
      </w:r>
      <w:r w:rsidR="006B55A3" w:rsidRPr="007D395F">
        <w:rPr>
          <w:sz w:val="20"/>
          <w:szCs w:val="20"/>
        </w:rPr>
        <w:t xml:space="preserve"> </w:t>
      </w:r>
      <w:r w:rsidRPr="007D395F">
        <w:rPr>
          <w:sz w:val="20"/>
          <w:szCs w:val="20"/>
        </w:rPr>
        <w:t>and single area geometry objects.</w:t>
      </w:r>
    </w:p>
    <w:p w14:paraId="659C619B" w14:textId="77777777" w:rsidR="003F081B" w:rsidRPr="00C77AD0" w:rsidRDefault="003F081B" w:rsidP="003F081B">
      <w:pPr>
        <w:rPr>
          <w:sz w:val="20"/>
          <w:szCs w:val="20"/>
        </w:rPr>
      </w:pPr>
    </w:p>
    <w:p w14:paraId="3B59756A" w14:textId="5C96A588" w:rsidR="003F081B" w:rsidRPr="00A372F1" w:rsidRDefault="003F081B" w:rsidP="003F081B">
      <w:pPr>
        <w:pStyle w:val="CommentText"/>
        <w:numPr>
          <w:ilvl w:val="0"/>
          <w:numId w:val="2"/>
        </w:numPr>
        <w:suppressAutoHyphens w:val="0"/>
        <w:rPr>
          <w:lang w:eastAsia="en-CA"/>
        </w:rPr>
      </w:pPr>
      <w:r w:rsidRPr="00955B42">
        <w:rPr>
          <w:i/>
        </w:rPr>
        <w:t>Polygon</w:t>
      </w:r>
      <w:r w:rsidRPr="00955B42">
        <w:t xml:space="preserve"> – A Polygon has a geometric dimension of 2. It consists of a boundary and its interior, not just a boundary on its own. It is a simple planar surface defined by 1 exterior boundary and 0 or more interior boundaries. The geometry used by an S-57 Area feature is equivalent to a Polygon. </w:t>
      </w:r>
    </w:p>
    <w:p w14:paraId="71FA31E1" w14:textId="77777777" w:rsidR="003F081B" w:rsidRPr="00116D95" w:rsidRDefault="003F081B" w:rsidP="003F081B">
      <w:pPr>
        <w:pStyle w:val="CommentText"/>
      </w:pPr>
    </w:p>
    <w:p w14:paraId="265884CB" w14:textId="77777777" w:rsidR="003F081B" w:rsidRPr="007D395F" w:rsidRDefault="003F081B" w:rsidP="003F081B">
      <w:pPr>
        <w:pStyle w:val="CommentText"/>
        <w:numPr>
          <w:ilvl w:val="0"/>
          <w:numId w:val="2"/>
        </w:numPr>
        <w:suppressAutoHyphens w:val="0"/>
      </w:pPr>
      <w:r w:rsidRPr="007D395F">
        <w:rPr>
          <w:i/>
        </w:rPr>
        <w:t>Polygon boundary</w:t>
      </w:r>
      <w:r w:rsidRPr="007D395F">
        <w:t xml:space="preserve"> – A Polygon boundary has a geometric dimension of 1 and is equivalent to the outer and inner rings used by an S-57 Area feature.</w:t>
      </w:r>
    </w:p>
    <w:p w14:paraId="2CEB238F" w14:textId="77777777" w:rsidR="003F081B" w:rsidRPr="007D395F" w:rsidRDefault="003F081B" w:rsidP="003F081B">
      <w:pPr>
        <w:pStyle w:val="CommentText"/>
      </w:pPr>
    </w:p>
    <w:p w14:paraId="53BFE72F" w14:textId="77777777" w:rsidR="003F081B" w:rsidRPr="007D395F" w:rsidRDefault="003F081B" w:rsidP="003F081B">
      <w:pPr>
        <w:numPr>
          <w:ilvl w:val="0"/>
          <w:numId w:val="2"/>
        </w:numPr>
        <w:suppressAutoHyphens w:val="0"/>
        <w:rPr>
          <w:sz w:val="20"/>
          <w:szCs w:val="20"/>
        </w:rPr>
      </w:pPr>
      <w:proofErr w:type="spellStart"/>
      <w:r w:rsidRPr="007D395F">
        <w:rPr>
          <w:i/>
          <w:sz w:val="20"/>
          <w:szCs w:val="20"/>
        </w:rPr>
        <w:t>LineString</w:t>
      </w:r>
      <w:proofErr w:type="spellEnd"/>
      <w:r w:rsidRPr="007D395F">
        <w:rPr>
          <w:sz w:val="20"/>
          <w:szCs w:val="20"/>
        </w:rPr>
        <w:t xml:space="preserve"> – </w:t>
      </w:r>
      <w:r w:rsidRPr="007D395F">
        <w:rPr>
          <w:sz w:val="20"/>
          <w:szCs w:val="20"/>
          <w:lang w:val="en-CA"/>
        </w:rPr>
        <w:t xml:space="preserve">A </w:t>
      </w:r>
      <w:proofErr w:type="spellStart"/>
      <w:r w:rsidRPr="007D395F">
        <w:rPr>
          <w:sz w:val="20"/>
          <w:szCs w:val="20"/>
          <w:lang w:val="en-CA"/>
        </w:rPr>
        <w:t>LineString</w:t>
      </w:r>
      <w:proofErr w:type="spellEnd"/>
      <w:r w:rsidRPr="007D395F">
        <w:rPr>
          <w:sz w:val="20"/>
          <w:szCs w:val="20"/>
          <w:lang w:val="en-CA"/>
        </w:rPr>
        <w:t xml:space="preserve"> is a Curve with linear interpolation between Points. </w:t>
      </w:r>
      <w:r w:rsidRPr="007D395F">
        <w:rPr>
          <w:sz w:val="20"/>
          <w:szCs w:val="20"/>
        </w:rPr>
        <w:t xml:space="preserve">A </w:t>
      </w:r>
      <w:proofErr w:type="spellStart"/>
      <w:r w:rsidRPr="007D395F">
        <w:rPr>
          <w:sz w:val="20"/>
          <w:szCs w:val="20"/>
        </w:rPr>
        <w:t>LineString</w:t>
      </w:r>
      <w:proofErr w:type="spellEnd"/>
      <w:r w:rsidRPr="007D395F">
        <w:rPr>
          <w:sz w:val="20"/>
          <w:szCs w:val="20"/>
        </w:rPr>
        <w:t xml:space="preserve"> has a geometric dimension of 1. It is composed of one or more segments – each segment is defined by a pair of points.  The geometry used by an S-57 Line feature is equivalent to a </w:t>
      </w:r>
      <w:proofErr w:type="spellStart"/>
      <w:r w:rsidRPr="007D395F">
        <w:rPr>
          <w:sz w:val="20"/>
          <w:szCs w:val="20"/>
        </w:rPr>
        <w:t>LineString</w:t>
      </w:r>
      <w:proofErr w:type="spellEnd"/>
      <w:r w:rsidRPr="007D395F">
        <w:rPr>
          <w:sz w:val="20"/>
          <w:szCs w:val="20"/>
        </w:rPr>
        <w:t xml:space="preserve">. </w:t>
      </w:r>
    </w:p>
    <w:p w14:paraId="0414E5CC" w14:textId="77777777" w:rsidR="003F081B" w:rsidRPr="007D395F" w:rsidRDefault="003F081B" w:rsidP="003F081B">
      <w:pPr>
        <w:rPr>
          <w:sz w:val="20"/>
          <w:szCs w:val="20"/>
        </w:rPr>
      </w:pPr>
    </w:p>
    <w:p w14:paraId="30C06FEB" w14:textId="77777777" w:rsidR="003F081B" w:rsidRPr="007D395F" w:rsidRDefault="003F081B" w:rsidP="003F081B">
      <w:pPr>
        <w:numPr>
          <w:ilvl w:val="0"/>
          <w:numId w:val="2"/>
        </w:numPr>
        <w:suppressAutoHyphens w:val="0"/>
        <w:rPr>
          <w:sz w:val="20"/>
          <w:szCs w:val="20"/>
        </w:rPr>
      </w:pPr>
      <w:r w:rsidRPr="007D395F">
        <w:rPr>
          <w:i/>
          <w:sz w:val="20"/>
          <w:szCs w:val="20"/>
        </w:rPr>
        <w:t>Line</w:t>
      </w:r>
      <w:r w:rsidRPr="007D395F">
        <w:rPr>
          <w:sz w:val="20"/>
          <w:szCs w:val="20"/>
        </w:rPr>
        <w:t xml:space="preserve"> - An ISO 19125-1:2004 line is a </w:t>
      </w:r>
      <w:proofErr w:type="spellStart"/>
      <w:r w:rsidRPr="007D395F">
        <w:rPr>
          <w:sz w:val="20"/>
          <w:szCs w:val="20"/>
        </w:rPr>
        <w:t>LineString</w:t>
      </w:r>
      <w:proofErr w:type="spellEnd"/>
      <w:r w:rsidRPr="007D395F">
        <w:rPr>
          <w:sz w:val="20"/>
          <w:szCs w:val="20"/>
        </w:rPr>
        <w:t xml:space="preserve"> with exactly 2 points. Note that the geometry used by an S-57 Line feature is equivalent to a </w:t>
      </w:r>
      <w:proofErr w:type="spellStart"/>
      <w:r w:rsidRPr="007D395F">
        <w:rPr>
          <w:sz w:val="20"/>
          <w:szCs w:val="20"/>
        </w:rPr>
        <w:t>LineString</w:t>
      </w:r>
      <w:proofErr w:type="spellEnd"/>
      <w:r w:rsidRPr="007D395F">
        <w:rPr>
          <w:sz w:val="20"/>
          <w:szCs w:val="20"/>
        </w:rPr>
        <w:t xml:space="preserve">, not a line in ISO 19125-1:2004 terms. In this document the term Line refers to an S-57 Line feature or a </w:t>
      </w:r>
      <w:proofErr w:type="spellStart"/>
      <w:r w:rsidRPr="007D395F">
        <w:rPr>
          <w:sz w:val="20"/>
          <w:szCs w:val="20"/>
        </w:rPr>
        <w:t>LineString</w:t>
      </w:r>
      <w:proofErr w:type="spellEnd"/>
      <w:r w:rsidRPr="007D395F">
        <w:rPr>
          <w:sz w:val="20"/>
          <w:szCs w:val="20"/>
        </w:rPr>
        <w:t xml:space="preserve"> which can have more than two points.</w:t>
      </w:r>
    </w:p>
    <w:p w14:paraId="619255AC" w14:textId="77777777" w:rsidR="003F081B" w:rsidRPr="007D395F" w:rsidRDefault="003F081B" w:rsidP="003F081B">
      <w:pPr>
        <w:rPr>
          <w:sz w:val="20"/>
          <w:szCs w:val="20"/>
        </w:rPr>
      </w:pPr>
    </w:p>
    <w:p w14:paraId="45ED9661" w14:textId="77777777" w:rsidR="003F081B" w:rsidRPr="007D395F" w:rsidRDefault="003F081B" w:rsidP="003F081B">
      <w:pPr>
        <w:numPr>
          <w:ilvl w:val="0"/>
          <w:numId w:val="2"/>
        </w:numPr>
        <w:suppressAutoHyphens w:val="0"/>
        <w:rPr>
          <w:sz w:val="20"/>
          <w:szCs w:val="20"/>
        </w:rPr>
      </w:pPr>
      <w:r w:rsidRPr="007D395F">
        <w:rPr>
          <w:i/>
          <w:sz w:val="20"/>
          <w:szCs w:val="20"/>
        </w:rPr>
        <w:t xml:space="preserve">Point </w:t>
      </w:r>
      <w:r w:rsidRPr="007D395F">
        <w:rPr>
          <w:sz w:val="20"/>
          <w:szCs w:val="20"/>
        </w:rPr>
        <w:t xml:space="preserve">– Points have a geometric dimension of 0. The geometry used by an S-57 Point feature is equivalent to an ISO 19125-1:2004 point.  </w:t>
      </w:r>
    </w:p>
    <w:p w14:paraId="46AEDA7C" w14:textId="77777777" w:rsidR="003F081B" w:rsidRPr="007D395F" w:rsidRDefault="003F081B" w:rsidP="003F081B">
      <w:pPr>
        <w:pStyle w:val="ListParagraph"/>
        <w:rPr>
          <w:rFonts w:ascii="Arial" w:hAnsi="Arial"/>
        </w:rPr>
      </w:pPr>
    </w:p>
    <w:p w14:paraId="3D009952" w14:textId="5F0AFB93" w:rsidR="003F081B" w:rsidRPr="007D395F" w:rsidRDefault="003F081B" w:rsidP="003F081B">
      <w:pPr>
        <w:numPr>
          <w:ilvl w:val="0"/>
          <w:numId w:val="2"/>
        </w:numPr>
        <w:suppressAutoHyphens w:val="0"/>
        <w:rPr>
          <w:sz w:val="20"/>
          <w:szCs w:val="20"/>
        </w:rPr>
      </w:pPr>
      <w:r w:rsidRPr="007D395F">
        <w:rPr>
          <w:i/>
          <w:sz w:val="20"/>
          <w:szCs w:val="20"/>
        </w:rPr>
        <w:t>Reciprocal</w:t>
      </w:r>
      <w:r w:rsidRPr="007D395F">
        <w:rPr>
          <w:sz w:val="20"/>
          <w:szCs w:val="20"/>
        </w:rPr>
        <w:t xml:space="preserve"> – inversely related or opposite</w:t>
      </w:r>
      <w:r w:rsidR="006B55A3">
        <w:rPr>
          <w:sz w:val="20"/>
          <w:szCs w:val="20"/>
        </w:rPr>
        <w:t>.</w:t>
      </w:r>
    </w:p>
    <w:p w14:paraId="5B06A333" w14:textId="77777777" w:rsidR="003F081B" w:rsidRDefault="003F081B" w:rsidP="003F081B">
      <w:pPr>
        <w:rPr>
          <w:sz w:val="20"/>
          <w:szCs w:val="20"/>
        </w:rPr>
      </w:pPr>
    </w:p>
    <w:p w14:paraId="28AFAF26" w14:textId="77777777" w:rsidR="003F081B" w:rsidRPr="007D395F" w:rsidRDefault="003F081B" w:rsidP="003F081B">
      <w:pPr>
        <w:rPr>
          <w:sz w:val="20"/>
          <w:szCs w:val="20"/>
        </w:rPr>
      </w:pPr>
    </w:p>
    <w:p w14:paraId="76DF138D" w14:textId="77777777" w:rsidR="003F081B" w:rsidRPr="007D395F" w:rsidRDefault="003F081B" w:rsidP="003F081B">
      <w:pPr>
        <w:rPr>
          <w:sz w:val="20"/>
          <w:szCs w:val="20"/>
        </w:rPr>
      </w:pPr>
      <w:r w:rsidRPr="007D395F">
        <w:rPr>
          <w:sz w:val="20"/>
          <w:szCs w:val="20"/>
        </w:rPr>
        <w:t>The following table matches 19125-1:2004 geometric terms to S-57 terms:</w:t>
      </w:r>
    </w:p>
    <w:p w14:paraId="66FE04C0" w14:textId="77777777" w:rsidR="003F081B" w:rsidRDefault="003F081B" w:rsidP="003F081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33"/>
        <w:gridCol w:w="4733"/>
      </w:tblGrid>
      <w:tr w:rsidR="003F081B" w14:paraId="18810794" w14:textId="77777777" w:rsidTr="003F081B">
        <w:tc>
          <w:tcPr>
            <w:tcW w:w="4733" w:type="dxa"/>
            <w:tcBorders>
              <w:top w:val="single" w:sz="4" w:space="0" w:color="auto"/>
              <w:left w:val="single" w:sz="4" w:space="0" w:color="auto"/>
              <w:bottom w:val="single" w:sz="4" w:space="0" w:color="auto"/>
              <w:right w:val="single" w:sz="4" w:space="0" w:color="auto"/>
            </w:tcBorders>
            <w:shd w:val="pct35" w:color="auto" w:fill="FFFFFF"/>
            <w:hideMark/>
          </w:tcPr>
          <w:p w14:paraId="3A0935C2" w14:textId="77777777" w:rsidR="003F081B" w:rsidRPr="007D395F" w:rsidRDefault="003F081B" w:rsidP="003F081B">
            <w:pPr>
              <w:rPr>
                <w:sz w:val="20"/>
                <w:szCs w:val="20"/>
              </w:rPr>
            </w:pPr>
            <w:r w:rsidRPr="007D395F">
              <w:rPr>
                <w:b/>
                <w:sz w:val="20"/>
                <w:szCs w:val="20"/>
              </w:rPr>
              <w:t>ISO 19125-1:2004</w:t>
            </w:r>
          </w:p>
        </w:tc>
        <w:tc>
          <w:tcPr>
            <w:tcW w:w="4733" w:type="dxa"/>
            <w:tcBorders>
              <w:top w:val="single" w:sz="4" w:space="0" w:color="auto"/>
              <w:left w:val="single" w:sz="4" w:space="0" w:color="auto"/>
              <w:bottom w:val="single" w:sz="4" w:space="0" w:color="auto"/>
              <w:right w:val="single" w:sz="4" w:space="0" w:color="auto"/>
            </w:tcBorders>
            <w:shd w:val="pct35" w:color="auto" w:fill="FFFFFF"/>
            <w:hideMark/>
          </w:tcPr>
          <w:p w14:paraId="0E601E8F" w14:textId="77777777" w:rsidR="003F081B" w:rsidRPr="007D395F" w:rsidRDefault="003F081B" w:rsidP="003F081B">
            <w:pPr>
              <w:pStyle w:val="CommentSubject"/>
              <w:rPr>
                <w:rFonts w:ascii="Arial" w:hAnsi="Arial"/>
              </w:rPr>
            </w:pPr>
            <w:r w:rsidRPr="007D395F">
              <w:rPr>
                <w:rFonts w:ascii="Arial" w:hAnsi="Arial"/>
              </w:rPr>
              <w:t>S-57</w:t>
            </w:r>
          </w:p>
        </w:tc>
      </w:tr>
      <w:tr w:rsidR="003F081B" w14:paraId="5FEF2922" w14:textId="77777777" w:rsidTr="003F081B">
        <w:tc>
          <w:tcPr>
            <w:tcW w:w="4733" w:type="dxa"/>
            <w:tcBorders>
              <w:top w:val="single" w:sz="4" w:space="0" w:color="auto"/>
              <w:left w:val="single" w:sz="4" w:space="0" w:color="auto"/>
              <w:bottom w:val="single" w:sz="4" w:space="0" w:color="auto"/>
              <w:right w:val="single" w:sz="4" w:space="0" w:color="auto"/>
            </w:tcBorders>
            <w:hideMark/>
          </w:tcPr>
          <w:p w14:paraId="290C7203" w14:textId="77777777" w:rsidR="003F081B" w:rsidRPr="007D395F" w:rsidRDefault="003F081B" w:rsidP="003F081B">
            <w:pPr>
              <w:rPr>
                <w:sz w:val="20"/>
                <w:szCs w:val="20"/>
              </w:rPr>
            </w:pPr>
            <w:r w:rsidRPr="007D395F">
              <w:rPr>
                <w:sz w:val="20"/>
                <w:szCs w:val="20"/>
              </w:rPr>
              <w:t xml:space="preserve">Polygon </w:t>
            </w:r>
          </w:p>
        </w:tc>
        <w:tc>
          <w:tcPr>
            <w:tcW w:w="4733" w:type="dxa"/>
            <w:tcBorders>
              <w:top w:val="single" w:sz="4" w:space="0" w:color="auto"/>
              <w:left w:val="single" w:sz="4" w:space="0" w:color="auto"/>
              <w:bottom w:val="single" w:sz="4" w:space="0" w:color="auto"/>
              <w:right w:val="single" w:sz="4" w:space="0" w:color="auto"/>
            </w:tcBorders>
            <w:hideMark/>
          </w:tcPr>
          <w:p w14:paraId="5D7EAE3C" w14:textId="77777777" w:rsidR="003F081B" w:rsidRPr="007D395F" w:rsidRDefault="003F081B" w:rsidP="003F081B">
            <w:pPr>
              <w:rPr>
                <w:sz w:val="20"/>
                <w:szCs w:val="20"/>
              </w:rPr>
            </w:pPr>
            <w:r w:rsidRPr="007D395F">
              <w:rPr>
                <w:sz w:val="20"/>
                <w:szCs w:val="20"/>
              </w:rPr>
              <w:t>Area feature geometry OR Area</w:t>
            </w:r>
          </w:p>
        </w:tc>
      </w:tr>
      <w:tr w:rsidR="003F081B" w14:paraId="143FD234" w14:textId="77777777" w:rsidTr="003F081B">
        <w:tc>
          <w:tcPr>
            <w:tcW w:w="4733" w:type="dxa"/>
            <w:tcBorders>
              <w:top w:val="single" w:sz="4" w:space="0" w:color="auto"/>
              <w:left w:val="single" w:sz="4" w:space="0" w:color="auto"/>
              <w:bottom w:val="single" w:sz="4" w:space="0" w:color="auto"/>
              <w:right w:val="single" w:sz="4" w:space="0" w:color="auto"/>
            </w:tcBorders>
            <w:hideMark/>
          </w:tcPr>
          <w:p w14:paraId="7509E86C" w14:textId="77777777" w:rsidR="003F081B" w:rsidRPr="007D395F" w:rsidRDefault="003F081B" w:rsidP="003F081B">
            <w:pPr>
              <w:rPr>
                <w:sz w:val="20"/>
                <w:szCs w:val="20"/>
              </w:rPr>
            </w:pPr>
            <w:r w:rsidRPr="007D395F">
              <w:rPr>
                <w:sz w:val="20"/>
                <w:szCs w:val="20"/>
              </w:rPr>
              <w:t>Polygon boundary</w:t>
            </w:r>
          </w:p>
        </w:tc>
        <w:tc>
          <w:tcPr>
            <w:tcW w:w="4733" w:type="dxa"/>
            <w:tcBorders>
              <w:top w:val="single" w:sz="4" w:space="0" w:color="auto"/>
              <w:left w:val="single" w:sz="4" w:space="0" w:color="auto"/>
              <w:bottom w:val="single" w:sz="4" w:space="0" w:color="auto"/>
              <w:right w:val="single" w:sz="4" w:space="0" w:color="auto"/>
            </w:tcBorders>
            <w:hideMark/>
          </w:tcPr>
          <w:p w14:paraId="182666BB" w14:textId="1A592DAC" w:rsidR="003F081B" w:rsidRPr="007D395F" w:rsidRDefault="006B55A3" w:rsidP="003F081B">
            <w:pPr>
              <w:rPr>
                <w:sz w:val="20"/>
                <w:szCs w:val="20"/>
              </w:rPr>
            </w:pPr>
            <w:r>
              <w:rPr>
                <w:sz w:val="20"/>
                <w:szCs w:val="20"/>
              </w:rPr>
              <w:t>O</w:t>
            </w:r>
            <w:r w:rsidRPr="007D395F">
              <w:rPr>
                <w:sz w:val="20"/>
                <w:szCs w:val="20"/>
              </w:rPr>
              <w:t xml:space="preserve">uter </w:t>
            </w:r>
            <w:r w:rsidR="003F081B" w:rsidRPr="007D395F">
              <w:rPr>
                <w:sz w:val="20"/>
                <w:szCs w:val="20"/>
              </w:rPr>
              <w:t>and inner rings</w:t>
            </w:r>
          </w:p>
        </w:tc>
      </w:tr>
      <w:tr w:rsidR="003F081B" w14:paraId="31AE45ED" w14:textId="77777777" w:rsidTr="003F081B">
        <w:tc>
          <w:tcPr>
            <w:tcW w:w="4733" w:type="dxa"/>
            <w:tcBorders>
              <w:top w:val="single" w:sz="4" w:space="0" w:color="auto"/>
              <w:left w:val="single" w:sz="4" w:space="0" w:color="auto"/>
              <w:bottom w:val="single" w:sz="4" w:space="0" w:color="auto"/>
              <w:right w:val="single" w:sz="4" w:space="0" w:color="auto"/>
            </w:tcBorders>
            <w:hideMark/>
          </w:tcPr>
          <w:p w14:paraId="6F6FC631" w14:textId="77777777" w:rsidR="003F081B" w:rsidRPr="007D395F" w:rsidRDefault="003F081B" w:rsidP="003F081B">
            <w:pPr>
              <w:rPr>
                <w:sz w:val="20"/>
                <w:szCs w:val="20"/>
              </w:rPr>
            </w:pPr>
            <w:proofErr w:type="spellStart"/>
            <w:r w:rsidRPr="007D395F">
              <w:rPr>
                <w:sz w:val="20"/>
                <w:szCs w:val="20"/>
              </w:rPr>
              <w:t>LineString</w:t>
            </w:r>
            <w:proofErr w:type="spellEnd"/>
          </w:p>
        </w:tc>
        <w:tc>
          <w:tcPr>
            <w:tcW w:w="4733" w:type="dxa"/>
            <w:tcBorders>
              <w:top w:val="single" w:sz="4" w:space="0" w:color="auto"/>
              <w:left w:val="single" w:sz="4" w:space="0" w:color="auto"/>
              <w:bottom w:val="single" w:sz="4" w:space="0" w:color="auto"/>
              <w:right w:val="single" w:sz="4" w:space="0" w:color="auto"/>
            </w:tcBorders>
            <w:hideMark/>
          </w:tcPr>
          <w:p w14:paraId="2E133392" w14:textId="77777777" w:rsidR="003F081B" w:rsidRPr="007D395F" w:rsidRDefault="003F081B" w:rsidP="003F081B">
            <w:pPr>
              <w:rPr>
                <w:sz w:val="20"/>
                <w:szCs w:val="20"/>
              </w:rPr>
            </w:pPr>
            <w:r w:rsidRPr="007D395F">
              <w:rPr>
                <w:sz w:val="20"/>
                <w:szCs w:val="20"/>
              </w:rPr>
              <w:t>Line feature geometry OR Line</w:t>
            </w:r>
          </w:p>
        </w:tc>
      </w:tr>
      <w:tr w:rsidR="003F081B" w14:paraId="7C9837F1" w14:textId="77777777" w:rsidTr="003F081B">
        <w:tc>
          <w:tcPr>
            <w:tcW w:w="4733" w:type="dxa"/>
            <w:tcBorders>
              <w:top w:val="single" w:sz="4" w:space="0" w:color="auto"/>
              <w:left w:val="single" w:sz="4" w:space="0" w:color="auto"/>
              <w:bottom w:val="single" w:sz="4" w:space="0" w:color="auto"/>
              <w:right w:val="single" w:sz="4" w:space="0" w:color="auto"/>
            </w:tcBorders>
            <w:hideMark/>
          </w:tcPr>
          <w:p w14:paraId="05BD5F6E" w14:textId="77777777" w:rsidR="003F081B" w:rsidRPr="007D395F" w:rsidRDefault="003F081B" w:rsidP="003F081B">
            <w:pPr>
              <w:rPr>
                <w:sz w:val="20"/>
                <w:szCs w:val="20"/>
              </w:rPr>
            </w:pPr>
            <w:r w:rsidRPr="007D395F">
              <w:rPr>
                <w:sz w:val="20"/>
                <w:szCs w:val="20"/>
              </w:rPr>
              <w:t>Point</w:t>
            </w:r>
          </w:p>
        </w:tc>
        <w:tc>
          <w:tcPr>
            <w:tcW w:w="4733" w:type="dxa"/>
            <w:tcBorders>
              <w:top w:val="single" w:sz="4" w:space="0" w:color="auto"/>
              <w:left w:val="single" w:sz="4" w:space="0" w:color="auto"/>
              <w:bottom w:val="single" w:sz="4" w:space="0" w:color="auto"/>
              <w:right w:val="single" w:sz="4" w:space="0" w:color="auto"/>
            </w:tcBorders>
            <w:hideMark/>
          </w:tcPr>
          <w:p w14:paraId="4D02B9A1" w14:textId="77777777" w:rsidR="003F081B" w:rsidRPr="007D395F" w:rsidRDefault="003F081B" w:rsidP="003F081B">
            <w:pPr>
              <w:rPr>
                <w:sz w:val="20"/>
                <w:szCs w:val="20"/>
              </w:rPr>
            </w:pPr>
            <w:r w:rsidRPr="007D395F">
              <w:rPr>
                <w:sz w:val="20"/>
                <w:szCs w:val="20"/>
              </w:rPr>
              <w:t>Point feature geometry OR Point</w:t>
            </w:r>
          </w:p>
        </w:tc>
      </w:tr>
    </w:tbl>
    <w:p w14:paraId="76A70C50" w14:textId="77777777" w:rsidR="003F081B" w:rsidRDefault="003F081B" w:rsidP="003F081B">
      <w:pPr>
        <w:rPr>
          <w:sz w:val="20"/>
          <w:szCs w:val="20"/>
          <w:lang w:eastAsia="en-CA"/>
        </w:rPr>
      </w:pPr>
    </w:p>
    <w:p w14:paraId="01904B55" w14:textId="77777777" w:rsidR="003F081B" w:rsidRDefault="003F081B" w:rsidP="003F081B">
      <w:r>
        <w:br w:type="page"/>
      </w:r>
    </w:p>
    <w:p w14:paraId="17A6AF82" w14:textId="77777777" w:rsidR="003F081B" w:rsidRDefault="003F081B" w:rsidP="003F081B">
      <w:pPr>
        <w:numPr>
          <w:ilvl w:val="2"/>
          <w:numId w:val="1"/>
        </w:numPr>
      </w:pPr>
      <w:r>
        <w:lastRenderedPageBreak/>
        <w:t>Definition of symbols used in ISO 19125-1:2004</w:t>
      </w:r>
    </w:p>
    <w:p w14:paraId="70A7C778" w14:textId="77777777" w:rsidR="003F081B" w:rsidRDefault="003F081B" w:rsidP="003F081B">
      <w:pPr>
        <w:rPr>
          <w:sz w:val="20"/>
          <w:szCs w:val="20"/>
        </w:rPr>
      </w:pPr>
    </w:p>
    <w:p w14:paraId="6F9C499A" w14:textId="77777777" w:rsidR="003F081B" w:rsidRPr="007B06E1" w:rsidRDefault="003F081B" w:rsidP="003F081B">
      <w:pPr>
        <w:rPr>
          <w:snapToGrid w:val="0"/>
          <w:sz w:val="20"/>
          <w:szCs w:val="20"/>
          <w:lang w:eastAsia="en-CA"/>
        </w:rPr>
      </w:pPr>
      <w:r>
        <w:rPr>
          <w:snapToGrid w:val="0"/>
          <w:sz w:val="20"/>
          <w:szCs w:val="20"/>
        </w:rPr>
        <w:t xml:space="preserve">I </w:t>
      </w:r>
      <w:r w:rsidRPr="007B06E1">
        <w:rPr>
          <w:snapToGrid w:val="0"/>
          <w:sz w:val="20"/>
          <w:szCs w:val="20"/>
        </w:rPr>
        <w:t>= interior of a geometric object</w:t>
      </w:r>
    </w:p>
    <w:p w14:paraId="59C09D0B" w14:textId="77777777" w:rsidR="003F081B" w:rsidRPr="007B06E1" w:rsidRDefault="003F081B" w:rsidP="003F081B">
      <w:pPr>
        <w:rPr>
          <w:snapToGrid w:val="0"/>
          <w:sz w:val="20"/>
          <w:szCs w:val="20"/>
        </w:rPr>
      </w:pPr>
      <w:r>
        <w:rPr>
          <w:snapToGrid w:val="0"/>
          <w:sz w:val="20"/>
          <w:szCs w:val="20"/>
        </w:rPr>
        <w:t xml:space="preserve">E </w:t>
      </w:r>
      <w:r w:rsidRPr="007B06E1">
        <w:rPr>
          <w:snapToGrid w:val="0"/>
          <w:sz w:val="20"/>
          <w:szCs w:val="20"/>
        </w:rPr>
        <w:t>= exterior of a geometric object</w:t>
      </w:r>
    </w:p>
    <w:p w14:paraId="4D5591D3" w14:textId="77777777" w:rsidR="003F081B" w:rsidRPr="007B06E1" w:rsidRDefault="003F081B" w:rsidP="003F081B">
      <w:pPr>
        <w:rPr>
          <w:snapToGrid w:val="0"/>
          <w:sz w:val="20"/>
          <w:szCs w:val="20"/>
        </w:rPr>
      </w:pPr>
      <w:r>
        <w:rPr>
          <w:snapToGrid w:val="0"/>
          <w:sz w:val="20"/>
          <w:szCs w:val="20"/>
        </w:rPr>
        <w:t xml:space="preserve">B </w:t>
      </w:r>
      <w:r w:rsidRPr="007B06E1">
        <w:rPr>
          <w:snapToGrid w:val="0"/>
          <w:sz w:val="20"/>
          <w:szCs w:val="20"/>
        </w:rPr>
        <w:t>= boundary of a geometric object</w:t>
      </w:r>
    </w:p>
    <w:p w14:paraId="66C83BE5" w14:textId="77777777" w:rsidR="003F081B" w:rsidRPr="007B06E1" w:rsidRDefault="003F081B" w:rsidP="003F081B">
      <w:pPr>
        <w:rPr>
          <w:snapToGrid w:val="0"/>
          <w:sz w:val="20"/>
          <w:szCs w:val="20"/>
        </w:rPr>
      </w:pPr>
      <w:r>
        <w:rPr>
          <w:snapToGrid w:val="0"/>
          <w:sz w:val="20"/>
          <w:szCs w:val="20"/>
        </w:rPr>
        <w:t>∩</w:t>
      </w:r>
      <w:r w:rsidRPr="007B06E1">
        <w:rPr>
          <w:snapToGrid w:val="0"/>
          <w:sz w:val="20"/>
          <w:szCs w:val="20"/>
        </w:rPr>
        <w:t xml:space="preserve"> = the set theoretic intersection</w:t>
      </w:r>
    </w:p>
    <w:p w14:paraId="2AAE9DC7" w14:textId="77777777" w:rsidR="003F081B" w:rsidRPr="007B06E1" w:rsidRDefault="003F081B" w:rsidP="003F081B">
      <w:pPr>
        <w:rPr>
          <w:snapToGrid w:val="0"/>
          <w:sz w:val="20"/>
          <w:szCs w:val="20"/>
        </w:rPr>
      </w:pPr>
      <w:r>
        <w:rPr>
          <w:snapToGrid w:val="0"/>
          <w:sz w:val="20"/>
          <w:szCs w:val="20"/>
        </w:rPr>
        <w:t>U</w:t>
      </w:r>
      <w:r w:rsidRPr="007B06E1">
        <w:rPr>
          <w:snapToGrid w:val="0"/>
          <w:sz w:val="20"/>
          <w:szCs w:val="20"/>
        </w:rPr>
        <w:t xml:space="preserve"> = the set theoretic union</w:t>
      </w:r>
    </w:p>
    <w:p w14:paraId="07E7B01E" w14:textId="77777777" w:rsidR="003F081B" w:rsidRPr="007B06E1" w:rsidRDefault="003F081B" w:rsidP="003F081B">
      <w:pPr>
        <w:rPr>
          <w:snapToGrid w:val="0"/>
          <w:sz w:val="20"/>
          <w:szCs w:val="20"/>
        </w:rPr>
      </w:pPr>
      <w:r w:rsidRPr="007B06E1">
        <w:rPr>
          <w:rFonts w:ascii="Cambria Math" w:hAnsi="Cambria Math" w:cs="Cambria Math"/>
          <w:snapToGrid w:val="0"/>
          <w:sz w:val="20"/>
          <w:szCs w:val="20"/>
        </w:rPr>
        <w:t>∧</w:t>
      </w:r>
      <w:r>
        <w:rPr>
          <w:snapToGrid w:val="0"/>
          <w:sz w:val="20"/>
          <w:szCs w:val="20"/>
        </w:rPr>
        <w:t xml:space="preserve"> </w:t>
      </w:r>
      <w:r w:rsidRPr="007B06E1">
        <w:rPr>
          <w:snapToGrid w:val="0"/>
          <w:sz w:val="20"/>
          <w:szCs w:val="20"/>
        </w:rPr>
        <w:t>= AND</w:t>
      </w:r>
    </w:p>
    <w:p w14:paraId="5E5C13B0" w14:textId="77777777" w:rsidR="003F081B" w:rsidRPr="007B06E1" w:rsidRDefault="003F081B" w:rsidP="003F081B">
      <w:pPr>
        <w:rPr>
          <w:snapToGrid w:val="0"/>
          <w:sz w:val="20"/>
          <w:szCs w:val="20"/>
          <w:lang w:val="en-CA"/>
        </w:rPr>
      </w:pPr>
      <w:r>
        <w:rPr>
          <w:snapToGrid w:val="0"/>
          <w:sz w:val="20"/>
          <w:szCs w:val="20"/>
        </w:rPr>
        <w:t xml:space="preserve">Ú </w:t>
      </w:r>
      <w:r w:rsidRPr="007B06E1">
        <w:rPr>
          <w:snapToGrid w:val="0"/>
          <w:sz w:val="20"/>
          <w:szCs w:val="20"/>
        </w:rPr>
        <w:t>= O</w:t>
      </w:r>
      <w:r w:rsidRPr="007B06E1">
        <w:rPr>
          <w:snapToGrid w:val="0"/>
          <w:sz w:val="20"/>
          <w:szCs w:val="20"/>
          <w:lang w:val="en-CA"/>
        </w:rPr>
        <w:t>R</w:t>
      </w:r>
    </w:p>
    <w:p w14:paraId="0D6C27E6" w14:textId="77777777" w:rsidR="003F081B" w:rsidRPr="007B06E1" w:rsidRDefault="003F081B" w:rsidP="003F081B">
      <w:pPr>
        <w:rPr>
          <w:snapToGrid w:val="0"/>
          <w:sz w:val="20"/>
          <w:szCs w:val="20"/>
        </w:rPr>
      </w:pPr>
      <w:r>
        <w:rPr>
          <w:snapToGrid w:val="0"/>
          <w:sz w:val="20"/>
          <w:szCs w:val="20"/>
        </w:rPr>
        <w:t xml:space="preserve">≠ </w:t>
      </w:r>
      <w:r w:rsidRPr="007B06E1">
        <w:rPr>
          <w:snapToGrid w:val="0"/>
          <w:sz w:val="20"/>
          <w:szCs w:val="20"/>
        </w:rPr>
        <w:t>= not equal</w:t>
      </w:r>
    </w:p>
    <w:p w14:paraId="094357AF" w14:textId="77777777" w:rsidR="003F081B" w:rsidRPr="007B06E1" w:rsidRDefault="003F081B" w:rsidP="003F081B">
      <w:pPr>
        <w:rPr>
          <w:snapToGrid w:val="0"/>
          <w:sz w:val="20"/>
          <w:szCs w:val="20"/>
        </w:rPr>
      </w:pPr>
      <w:r>
        <w:rPr>
          <w:rFonts w:ascii="Symbol" w:hAnsi="Symbol"/>
        </w:rPr>
        <w:t></w:t>
      </w:r>
      <w:r w:rsidRPr="007B06E1">
        <w:rPr>
          <w:sz w:val="20"/>
          <w:szCs w:val="20"/>
        </w:rPr>
        <w:t xml:space="preserve"> = </w:t>
      </w:r>
      <w:r w:rsidRPr="007B06E1">
        <w:rPr>
          <w:snapToGrid w:val="0"/>
          <w:sz w:val="20"/>
          <w:szCs w:val="20"/>
        </w:rPr>
        <w:t>the empty or null set</w:t>
      </w:r>
    </w:p>
    <w:p w14:paraId="77877FBB" w14:textId="77777777" w:rsidR="003F081B" w:rsidRPr="007B06E1" w:rsidRDefault="003F081B" w:rsidP="003F081B">
      <w:pPr>
        <w:rPr>
          <w:snapToGrid w:val="0"/>
          <w:sz w:val="20"/>
          <w:szCs w:val="20"/>
        </w:rPr>
      </w:pPr>
      <w:r w:rsidRPr="007B06E1">
        <w:rPr>
          <w:b/>
          <w:snapToGrid w:val="0"/>
          <w:sz w:val="20"/>
          <w:szCs w:val="20"/>
        </w:rPr>
        <w:t>a</w:t>
      </w:r>
      <w:r w:rsidRPr="007B06E1">
        <w:rPr>
          <w:snapToGrid w:val="0"/>
          <w:sz w:val="20"/>
          <w:szCs w:val="20"/>
        </w:rPr>
        <w:t xml:space="preserve"> = first geometry, interior and boundary (the topological definition)</w:t>
      </w:r>
    </w:p>
    <w:p w14:paraId="243C1AC0" w14:textId="77777777" w:rsidR="003F081B" w:rsidRPr="007B06E1" w:rsidRDefault="003F081B" w:rsidP="003F081B">
      <w:pPr>
        <w:rPr>
          <w:snapToGrid w:val="0"/>
          <w:sz w:val="20"/>
          <w:szCs w:val="20"/>
        </w:rPr>
      </w:pPr>
      <w:r w:rsidRPr="007B06E1">
        <w:rPr>
          <w:b/>
          <w:snapToGrid w:val="0"/>
          <w:sz w:val="20"/>
          <w:szCs w:val="20"/>
        </w:rPr>
        <w:t>b</w:t>
      </w:r>
      <w:r w:rsidRPr="007B06E1">
        <w:rPr>
          <w:snapToGrid w:val="0"/>
          <w:sz w:val="20"/>
          <w:szCs w:val="20"/>
        </w:rPr>
        <w:t xml:space="preserve"> = second geometry, interior and boundary (the topological definition)</w:t>
      </w:r>
    </w:p>
    <w:p w14:paraId="30DB0E4B" w14:textId="7F63FF7E" w:rsidR="003F081B" w:rsidRPr="007B06E1" w:rsidRDefault="003F081B" w:rsidP="003F081B">
      <w:pPr>
        <w:rPr>
          <w:snapToGrid w:val="0"/>
          <w:sz w:val="20"/>
          <w:szCs w:val="20"/>
        </w:rPr>
      </w:pPr>
      <w:r w:rsidRPr="007B06E1">
        <w:rPr>
          <w:snapToGrid w:val="0"/>
          <w:sz w:val="20"/>
          <w:szCs w:val="20"/>
        </w:rPr>
        <w:t xml:space="preserve">dim = geometric dimension – 2 for Polygons , 1 for </w:t>
      </w:r>
      <w:proofErr w:type="spellStart"/>
      <w:r w:rsidRPr="007B06E1">
        <w:rPr>
          <w:snapToGrid w:val="0"/>
          <w:sz w:val="20"/>
          <w:szCs w:val="20"/>
        </w:rPr>
        <w:t>LineStrings</w:t>
      </w:r>
      <w:proofErr w:type="spellEnd"/>
      <w:r w:rsidR="006B55A3">
        <w:rPr>
          <w:snapToGrid w:val="0"/>
          <w:sz w:val="20"/>
          <w:szCs w:val="20"/>
        </w:rPr>
        <w:t>,</w:t>
      </w:r>
      <w:r w:rsidRPr="007B06E1">
        <w:rPr>
          <w:snapToGrid w:val="0"/>
          <w:sz w:val="20"/>
          <w:szCs w:val="20"/>
        </w:rPr>
        <w:t xml:space="preserve"> and 0 for Points </w:t>
      </w:r>
    </w:p>
    <w:p w14:paraId="5EC02537" w14:textId="77777777" w:rsidR="003F081B" w:rsidRPr="007B06E1" w:rsidRDefault="003F081B" w:rsidP="003F081B">
      <w:pPr>
        <w:rPr>
          <w:snapToGrid w:val="0"/>
          <w:sz w:val="20"/>
          <w:szCs w:val="20"/>
        </w:rPr>
      </w:pPr>
    </w:p>
    <w:p w14:paraId="0C60A43F" w14:textId="77777777" w:rsidR="003F081B" w:rsidRPr="007B06E1" w:rsidRDefault="003F081B" w:rsidP="003F081B">
      <w:pPr>
        <w:rPr>
          <w:snapToGrid w:val="0"/>
          <w:sz w:val="20"/>
          <w:szCs w:val="20"/>
        </w:rPr>
      </w:pPr>
      <w:r w:rsidRPr="007B06E1">
        <w:rPr>
          <w:snapToGrid w:val="0"/>
          <w:sz w:val="20"/>
          <w:szCs w:val="20"/>
        </w:rPr>
        <w:t>Dim(x) returns the maximum dimension (-1, 0, 1, or 2) of the geometric objects in x, with a numeric value of -1 corresponding to dim (</w:t>
      </w:r>
      <w:r w:rsidRPr="007B06E1">
        <w:rPr>
          <w:sz w:val="20"/>
          <w:szCs w:val="20"/>
        </w:rPr>
        <w:t>Æ</w:t>
      </w:r>
      <w:r w:rsidRPr="007B06E1">
        <w:rPr>
          <w:snapToGrid w:val="0"/>
          <w:sz w:val="20"/>
          <w:szCs w:val="20"/>
        </w:rPr>
        <w:t>).</w:t>
      </w:r>
    </w:p>
    <w:p w14:paraId="7289C2A0" w14:textId="77777777" w:rsidR="003F081B" w:rsidRPr="007B06E1" w:rsidRDefault="003F081B" w:rsidP="003F081B">
      <w:pPr>
        <w:rPr>
          <w:snapToGrid w:val="0"/>
          <w:sz w:val="20"/>
          <w:szCs w:val="20"/>
        </w:rPr>
      </w:pPr>
    </w:p>
    <w:p w14:paraId="29FC67BE" w14:textId="77777777" w:rsidR="003F081B" w:rsidRPr="007B06E1" w:rsidRDefault="003F081B" w:rsidP="003F081B">
      <w:pPr>
        <w:rPr>
          <w:snapToGrid w:val="0"/>
          <w:sz w:val="20"/>
          <w:szCs w:val="20"/>
        </w:rPr>
      </w:pPr>
      <w:r w:rsidRPr="007B06E1">
        <w:rPr>
          <w:snapToGrid w:val="0"/>
          <w:sz w:val="20"/>
          <w:szCs w:val="20"/>
        </w:rPr>
        <w:t>Note:</w:t>
      </w:r>
    </w:p>
    <w:p w14:paraId="5324A1FD" w14:textId="77777777" w:rsidR="003F081B" w:rsidRPr="007B06E1" w:rsidRDefault="003F081B" w:rsidP="003F081B">
      <w:pPr>
        <w:numPr>
          <w:ilvl w:val="0"/>
          <w:numId w:val="3"/>
        </w:numPr>
        <w:suppressAutoHyphens w:val="0"/>
        <w:rPr>
          <w:snapToGrid w:val="0"/>
          <w:sz w:val="20"/>
          <w:szCs w:val="20"/>
        </w:rPr>
      </w:pPr>
      <w:r w:rsidRPr="007B06E1">
        <w:rPr>
          <w:snapToGrid w:val="0"/>
          <w:sz w:val="20"/>
          <w:szCs w:val="20"/>
        </w:rPr>
        <w:t>Neither interior nor exterior include the boundary (i.e. I, E and B are mutually exclusive).</w:t>
      </w:r>
    </w:p>
    <w:p w14:paraId="3F674911" w14:textId="77777777" w:rsidR="003F081B" w:rsidRPr="007B06E1" w:rsidRDefault="003F081B" w:rsidP="003F081B">
      <w:pPr>
        <w:numPr>
          <w:ilvl w:val="0"/>
          <w:numId w:val="3"/>
        </w:numPr>
        <w:suppressAutoHyphens w:val="0"/>
        <w:rPr>
          <w:snapToGrid w:val="0"/>
          <w:sz w:val="20"/>
          <w:szCs w:val="20"/>
        </w:rPr>
      </w:pPr>
      <w:r w:rsidRPr="007B06E1">
        <w:rPr>
          <w:snapToGrid w:val="0"/>
          <w:sz w:val="20"/>
          <w:szCs w:val="20"/>
        </w:rPr>
        <w:t>The boundary of a Polygon includes its set of outer and inner rings.</w:t>
      </w:r>
    </w:p>
    <w:p w14:paraId="786AE910" w14:textId="77777777" w:rsidR="003F081B" w:rsidRPr="007B06E1" w:rsidRDefault="003F081B" w:rsidP="003F081B">
      <w:pPr>
        <w:numPr>
          <w:ilvl w:val="0"/>
          <w:numId w:val="3"/>
        </w:numPr>
        <w:suppressAutoHyphens w:val="0"/>
        <w:rPr>
          <w:snapToGrid w:val="0"/>
          <w:sz w:val="20"/>
          <w:szCs w:val="20"/>
        </w:rPr>
      </w:pPr>
      <w:r w:rsidRPr="007B06E1">
        <w:rPr>
          <w:snapToGrid w:val="0"/>
          <w:sz w:val="20"/>
          <w:szCs w:val="20"/>
        </w:rPr>
        <w:t xml:space="preserve">The boundary of a </w:t>
      </w:r>
      <w:proofErr w:type="spellStart"/>
      <w:r w:rsidRPr="007B06E1">
        <w:rPr>
          <w:snapToGrid w:val="0"/>
          <w:sz w:val="20"/>
          <w:szCs w:val="20"/>
        </w:rPr>
        <w:t>LineString</w:t>
      </w:r>
      <w:proofErr w:type="spellEnd"/>
      <w:r w:rsidRPr="007B06E1">
        <w:rPr>
          <w:snapToGrid w:val="0"/>
          <w:sz w:val="20"/>
          <w:szCs w:val="20"/>
        </w:rPr>
        <w:t xml:space="preserve"> is its end points except for a closed </w:t>
      </w:r>
      <w:proofErr w:type="spellStart"/>
      <w:r w:rsidRPr="007B06E1">
        <w:rPr>
          <w:snapToGrid w:val="0"/>
          <w:sz w:val="20"/>
          <w:szCs w:val="20"/>
        </w:rPr>
        <w:t>LineString</w:t>
      </w:r>
      <w:proofErr w:type="spellEnd"/>
      <w:r w:rsidRPr="007B06E1">
        <w:rPr>
          <w:snapToGrid w:val="0"/>
          <w:sz w:val="20"/>
          <w:szCs w:val="20"/>
        </w:rPr>
        <w:t xml:space="preserve">, which has no boundary; the rest of the </w:t>
      </w:r>
      <w:proofErr w:type="spellStart"/>
      <w:r w:rsidRPr="007B06E1">
        <w:rPr>
          <w:snapToGrid w:val="0"/>
          <w:sz w:val="20"/>
          <w:szCs w:val="20"/>
        </w:rPr>
        <w:t>LineString</w:t>
      </w:r>
      <w:proofErr w:type="spellEnd"/>
      <w:r w:rsidRPr="007B06E1">
        <w:rPr>
          <w:snapToGrid w:val="0"/>
          <w:sz w:val="20"/>
          <w:szCs w:val="20"/>
        </w:rPr>
        <w:t xml:space="preserve"> is its interior.</w:t>
      </w:r>
    </w:p>
    <w:p w14:paraId="387C0D7D" w14:textId="77777777" w:rsidR="003F081B" w:rsidRPr="007B06E1" w:rsidRDefault="003F081B" w:rsidP="003F081B">
      <w:pPr>
        <w:numPr>
          <w:ilvl w:val="0"/>
          <w:numId w:val="3"/>
        </w:numPr>
        <w:suppressAutoHyphens w:val="0"/>
        <w:rPr>
          <w:snapToGrid w:val="0"/>
          <w:sz w:val="20"/>
          <w:szCs w:val="20"/>
        </w:rPr>
      </w:pPr>
      <w:r w:rsidRPr="007B06E1">
        <w:rPr>
          <w:snapToGrid w:val="0"/>
          <w:sz w:val="20"/>
          <w:szCs w:val="20"/>
        </w:rPr>
        <w:t>A Point does not have a boundary.</w:t>
      </w:r>
    </w:p>
    <w:p w14:paraId="0A1E45DC" w14:textId="77777777" w:rsidR="003F081B" w:rsidRPr="007B06E1" w:rsidRDefault="003F081B" w:rsidP="003F081B">
      <w:pPr>
        <w:rPr>
          <w:sz w:val="20"/>
          <w:szCs w:val="20"/>
        </w:rPr>
      </w:pPr>
    </w:p>
    <w:p w14:paraId="466ACD68" w14:textId="77777777" w:rsidR="003F081B" w:rsidRDefault="003F081B" w:rsidP="003F081B"/>
    <w:p w14:paraId="0A56E960" w14:textId="77777777" w:rsidR="003F081B" w:rsidRDefault="003F081B" w:rsidP="003F081B">
      <w:pPr>
        <w:numPr>
          <w:ilvl w:val="1"/>
          <w:numId w:val="1"/>
        </w:numPr>
      </w:pPr>
      <w:r>
        <w:t>ISO 19125-1:2004 geometric operator relationships</w:t>
      </w:r>
    </w:p>
    <w:p w14:paraId="4343AC24" w14:textId="77777777" w:rsidR="003F081B" w:rsidRDefault="003F081B" w:rsidP="003F081B">
      <w:pPr>
        <w:pStyle w:val="ListParagraph"/>
        <w:ind w:left="0"/>
        <w:rPr>
          <w:rFonts w:ascii="Arial" w:hAnsi="Arial" w:cs="Arial"/>
        </w:rPr>
      </w:pPr>
    </w:p>
    <w:p w14:paraId="162FB7A0" w14:textId="24EBA6A0" w:rsidR="003F081B" w:rsidRDefault="003F081B" w:rsidP="003F081B">
      <w:pPr>
        <w:pStyle w:val="Default"/>
        <w:rPr>
          <w:color w:val="auto"/>
          <w:sz w:val="20"/>
          <w:szCs w:val="20"/>
          <w:lang w:val="en-US" w:eastAsia="en-US"/>
        </w:rPr>
      </w:pPr>
      <w:r>
        <w:rPr>
          <w:color w:val="auto"/>
          <w:sz w:val="20"/>
        </w:rPr>
        <w:t xml:space="preserve">In ISO 19125-1:2004 (see Reference [1]), the dimensionally extended nine-intersection model (DE-9IM) defines 5 mutually exclusive geometric relationships between two objects (Polygons, </w:t>
      </w:r>
      <w:proofErr w:type="spellStart"/>
      <w:r>
        <w:rPr>
          <w:color w:val="auto"/>
          <w:sz w:val="20"/>
        </w:rPr>
        <w:t>LineStrings</w:t>
      </w:r>
      <w:proofErr w:type="spellEnd"/>
      <w:r w:rsidR="006B55A3">
        <w:rPr>
          <w:color w:val="auto"/>
          <w:sz w:val="20"/>
        </w:rPr>
        <w:t>,</w:t>
      </w:r>
      <w:r>
        <w:rPr>
          <w:color w:val="auto"/>
          <w:sz w:val="20"/>
        </w:rPr>
        <w:t xml:space="preserve"> and/or Points).  One and only one relationship will be true for any two given objects (see Reference [2]):</w:t>
      </w:r>
    </w:p>
    <w:p w14:paraId="3FA420BC" w14:textId="77777777" w:rsidR="003F081B" w:rsidRDefault="003F081B" w:rsidP="003F081B">
      <w:pPr>
        <w:pStyle w:val="Default"/>
        <w:rPr>
          <w:color w:val="auto"/>
          <w:sz w:val="20"/>
        </w:rPr>
      </w:pPr>
    </w:p>
    <w:p w14:paraId="16889B33" w14:textId="77777777" w:rsidR="003F081B" w:rsidRDefault="003F081B" w:rsidP="003F081B">
      <w:pPr>
        <w:pStyle w:val="Default"/>
        <w:rPr>
          <w:snapToGrid w:val="0"/>
          <w:color w:val="auto"/>
          <w:sz w:val="20"/>
        </w:rPr>
      </w:pPr>
      <w:r>
        <w:rPr>
          <w:snapToGrid w:val="0"/>
          <w:color w:val="auto"/>
          <w:sz w:val="20"/>
        </w:rPr>
        <w:t xml:space="preserve">1. WITHIN </w:t>
      </w:r>
    </w:p>
    <w:p w14:paraId="11B6B145" w14:textId="77777777" w:rsidR="003F081B" w:rsidRDefault="003F081B" w:rsidP="003F081B">
      <w:pPr>
        <w:pStyle w:val="Default"/>
        <w:rPr>
          <w:snapToGrid w:val="0"/>
          <w:color w:val="auto"/>
          <w:sz w:val="20"/>
        </w:rPr>
      </w:pPr>
      <w:r>
        <w:rPr>
          <w:snapToGrid w:val="0"/>
          <w:color w:val="auto"/>
          <w:sz w:val="20"/>
        </w:rPr>
        <w:t>2. CROSSES</w:t>
      </w:r>
    </w:p>
    <w:p w14:paraId="28BB7152" w14:textId="77777777" w:rsidR="003F081B" w:rsidRDefault="003F081B" w:rsidP="003F081B">
      <w:pPr>
        <w:pStyle w:val="Default"/>
        <w:rPr>
          <w:snapToGrid w:val="0"/>
          <w:color w:val="auto"/>
          <w:sz w:val="20"/>
        </w:rPr>
      </w:pPr>
      <w:r>
        <w:rPr>
          <w:snapToGrid w:val="0"/>
          <w:color w:val="auto"/>
          <w:sz w:val="20"/>
        </w:rPr>
        <w:t>3. TOUCHES</w:t>
      </w:r>
    </w:p>
    <w:p w14:paraId="39F714AE" w14:textId="77777777" w:rsidR="003F081B" w:rsidRDefault="003F081B" w:rsidP="003F081B">
      <w:pPr>
        <w:pStyle w:val="Default"/>
        <w:rPr>
          <w:snapToGrid w:val="0"/>
          <w:color w:val="auto"/>
          <w:sz w:val="20"/>
        </w:rPr>
      </w:pPr>
      <w:r>
        <w:rPr>
          <w:snapToGrid w:val="0"/>
          <w:color w:val="auto"/>
          <w:sz w:val="20"/>
        </w:rPr>
        <w:t>4. DISJOINT</w:t>
      </w:r>
    </w:p>
    <w:p w14:paraId="56E13266" w14:textId="77777777" w:rsidR="003F081B" w:rsidRDefault="003F081B" w:rsidP="003F081B">
      <w:pPr>
        <w:pStyle w:val="Default"/>
        <w:rPr>
          <w:snapToGrid w:val="0"/>
          <w:color w:val="auto"/>
          <w:sz w:val="20"/>
        </w:rPr>
      </w:pPr>
      <w:r>
        <w:rPr>
          <w:snapToGrid w:val="0"/>
          <w:color w:val="auto"/>
          <w:sz w:val="20"/>
        </w:rPr>
        <w:t>5. OVERLAPS</w:t>
      </w:r>
    </w:p>
    <w:p w14:paraId="18574F12" w14:textId="77777777" w:rsidR="003F081B" w:rsidRDefault="003F081B" w:rsidP="003F081B">
      <w:pPr>
        <w:pStyle w:val="Default"/>
        <w:rPr>
          <w:snapToGrid w:val="0"/>
          <w:color w:val="auto"/>
          <w:sz w:val="20"/>
        </w:rPr>
      </w:pPr>
    </w:p>
    <w:p w14:paraId="68811B1C" w14:textId="77777777" w:rsidR="003F081B" w:rsidRDefault="003F081B" w:rsidP="003F081B">
      <w:pPr>
        <w:pStyle w:val="Default"/>
        <w:rPr>
          <w:snapToGrid w:val="0"/>
          <w:color w:val="auto"/>
          <w:sz w:val="20"/>
        </w:rPr>
      </w:pPr>
      <w:r>
        <w:rPr>
          <w:snapToGrid w:val="0"/>
          <w:color w:val="auto"/>
          <w:sz w:val="20"/>
        </w:rPr>
        <w:t>There are others that help further define the relationship:</w:t>
      </w:r>
    </w:p>
    <w:p w14:paraId="3BF9FC81" w14:textId="77777777" w:rsidR="003F081B" w:rsidRDefault="003F081B" w:rsidP="003F081B">
      <w:pPr>
        <w:pStyle w:val="Default"/>
        <w:rPr>
          <w:snapToGrid w:val="0"/>
          <w:color w:val="auto"/>
          <w:sz w:val="20"/>
        </w:rPr>
      </w:pPr>
    </w:p>
    <w:p w14:paraId="0058B9F5" w14:textId="77777777" w:rsidR="003F081B" w:rsidRDefault="003F081B" w:rsidP="003F081B">
      <w:pPr>
        <w:pStyle w:val="Default"/>
        <w:rPr>
          <w:snapToGrid w:val="0"/>
          <w:color w:val="auto"/>
          <w:sz w:val="20"/>
        </w:rPr>
      </w:pPr>
      <w:r>
        <w:rPr>
          <w:snapToGrid w:val="0"/>
          <w:color w:val="auto"/>
          <w:sz w:val="20"/>
        </w:rPr>
        <w:t xml:space="preserve">1. CONTAINS </w:t>
      </w:r>
    </w:p>
    <w:p w14:paraId="66E29E5B" w14:textId="77777777" w:rsidR="003F081B" w:rsidRDefault="003F081B" w:rsidP="003F081B">
      <w:pPr>
        <w:pStyle w:val="Default"/>
        <w:widowControl w:val="0"/>
        <w:numPr>
          <w:ilvl w:val="0"/>
          <w:numId w:val="5"/>
        </w:numPr>
        <w:autoSpaceDE/>
        <w:autoSpaceDN/>
        <w:adjustRightInd/>
        <w:rPr>
          <w:snapToGrid w:val="0"/>
          <w:color w:val="auto"/>
          <w:sz w:val="20"/>
        </w:rPr>
      </w:pPr>
      <w:r>
        <w:rPr>
          <w:snapToGrid w:val="0"/>
          <w:color w:val="auto"/>
          <w:sz w:val="20"/>
        </w:rPr>
        <w:t>the reciprocal of WITHIN</w:t>
      </w:r>
    </w:p>
    <w:p w14:paraId="1EE1E54D" w14:textId="77777777" w:rsidR="003F081B" w:rsidRDefault="003F081B" w:rsidP="003F081B">
      <w:pPr>
        <w:pStyle w:val="Default"/>
        <w:widowControl w:val="0"/>
        <w:numPr>
          <w:ilvl w:val="0"/>
          <w:numId w:val="6"/>
        </w:numPr>
        <w:autoSpaceDE/>
        <w:autoSpaceDN/>
        <w:adjustRightInd/>
        <w:rPr>
          <w:snapToGrid w:val="0"/>
          <w:color w:val="auto"/>
          <w:sz w:val="20"/>
        </w:rPr>
      </w:pPr>
      <w:r>
        <w:rPr>
          <w:snapToGrid w:val="0"/>
          <w:color w:val="auto"/>
          <w:sz w:val="20"/>
        </w:rPr>
        <w:t xml:space="preserve">Within is the primary operator; however, if </w:t>
      </w:r>
      <w:r>
        <w:rPr>
          <w:b/>
          <w:snapToGrid w:val="0"/>
          <w:color w:val="auto"/>
          <w:sz w:val="20"/>
        </w:rPr>
        <w:t>a</w:t>
      </w:r>
      <w:r>
        <w:rPr>
          <w:snapToGrid w:val="0"/>
          <w:color w:val="auto"/>
          <w:sz w:val="20"/>
        </w:rPr>
        <w:t xml:space="preserve"> is not within </w:t>
      </w:r>
      <w:r>
        <w:rPr>
          <w:b/>
          <w:snapToGrid w:val="0"/>
          <w:color w:val="auto"/>
          <w:sz w:val="20"/>
        </w:rPr>
        <w:t>b</w:t>
      </w:r>
      <w:r>
        <w:rPr>
          <w:snapToGrid w:val="0"/>
          <w:color w:val="auto"/>
          <w:sz w:val="20"/>
        </w:rPr>
        <w:t xml:space="preserve"> then </w:t>
      </w:r>
      <w:r>
        <w:rPr>
          <w:b/>
          <w:snapToGrid w:val="0"/>
          <w:color w:val="auto"/>
          <w:sz w:val="20"/>
        </w:rPr>
        <w:t>a</w:t>
      </w:r>
      <w:r>
        <w:rPr>
          <w:snapToGrid w:val="0"/>
          <w:color w:val="auto"/>
          <w:sz w:val="20"/>
        </w:rPr>
        <w:t xml:space="preserve"> may contain</w:t>
      </w:r>
      <w:r>
        <w:rPr>
          <w:b/>
          <w:snapToGrid w:val="0"/>
          <w:color w:val="auto"/>
          <w:sz w:val="20"/>
        </w:rPr>
        <w:t xml:space="preserve"> b</w:t>
      </w:r>
      <w:r>
        <w:rPr>
          <w:snapToGrid w:val="0"/>
          <w:color w:val="auto"/>
          <w:sz w:val="20"/>
        </w:rPr>
        <w:t xml:space="preserve"> so CONTAINS may be the unique relationship between the objects.</w:t>
      </w:r>
    </w:p>
    <w:p w14:paraId="5B266D79" w14:textId="77777777" w:rsidR="003F081B" w:rsidRDefault="003F081B" w:rsidP="003F081B">
      <w:pPr>
        <w:pStyle w:val="Default"/>
        <w:rPr>
          <w:snapToGrid w:val="0"/>
          <w:color w:val="auto"/>
          <w:sz w:val="20"/>
        </w:rPr>
      </w:pPr>
      <w:r>
        <w:rPr>
          <w:snapToGrid w:val="0"/>
          <w:color w:val="auto"/>
          <w:sz w:val="20"/>
        </w:rPr>
        <w:t xml:space="preserve">2. EQUAL </w:t>
      </w:r>
    </w:p>
    <w:p w14:paraId="6C42A521" w14:textId="77777777" w:rsidR="003F081B" w:rsidRDefault="003F081B" w:rsidP="003F081B">
      <w:pPr>
        <w:pStyle w:val="Default"/>
        <w:widowControl w:val="0"/>
        <w:numPr>
          <w:ilvl w:val="0"/>
          <w:numId w:val="5"/>
        </w:numPr>
        <w:autoSpaceDE/>
        <w:autoSpaceDN/>
        <w:adjustRightInd/>
        <w:rPr>
          <w:snapToGrid w:val="0"/>
          <w:color w:val="auto"/>
          <w:sz w:val="20"/>
        </w:rPr>
      </w:pPr>
      <w:r>
        <w:rPr>
          <w:snapToGrid w:val="0"/>
          <w:color w:val="auto"/>
          <w:sz w:val="20"/>
        </w:rPr>
        <w:t>a special case of WITHIN / CONTAINS.</w:t>
      </w:r>
    </w:p>
    <w:p w14:paraId="53C5CB96" w14:textId="77777777" w:rsidR="003F081B" w:rsidRDefault="003F081B" w:rsidP="003F081B">
      <w:pPr>
        <w:pStyle w:val="Default"/>
        <w:rPr>
          <w:snapToGrid w:val="0"/>
          <w:color w:val="auto"/>
          <w:sz w:val="20"/>
        </w:rPr>
      </w:pPr>
      <w:r>
        <w:rPr>
          <w:snapToGrid w:val="0"/>
          <w:color w:val="auto"/>
          <w:sz w:val="20"/>
        </w:rPr>
        <w:t xml:space="preserve">3. INTERSECTS </w:t>
      </w:r>
    </w:p>
    <w:p w14:paraId="66202935" w14:textId="77777777" w:rsidR="003F081B" w:rsidRDefault="003F081B" w:rsidP="003F081B">
      <w:pPr>
        <w:pStyle w:val="Default"/>
        <w:widowControl w:val="0"/>
        <w:numPr>
          <w:ilvl w:val="0"/>
          <w:numId w:val="5"/>
        </w:numPr>
        <w:autoSpaceDE/>
        <w:autoSpaceDN/>
        <w:adjustRightInd/>
        <w:rPr>
          <w:snapToGrid w:val="0"/>
          <w:color w:val="auto"/>
          <w:sz w:val="20"/>
        </w:rPr>
      </w:pPr>
      <w:r>
        <w:rPr>
          <w:snapToGrid w:val="0"/>
          <w:color w:val="auto"/>
          <w:sz w:val="20"/>
        </w:rPr>
        <w:t>reciprocal of DISJOINT</w:t>
      </w:r>
    </w:p>
    <w:p w14:paraId="7AD9CFC9" w14:textId="77777777" w:rsidR="003F081B" w:rsidRDefault="003F081B" w:rsidP="003F081B">
      <w:pPr>
        <w:pStyle w:val="Default"/>
        <w:widowControl w:val="0"/>
        <w:numPr>
          <w:ilvl w:val="0"/>
          <w:numId w:val="5"/>
        </w:numPr>
        <w:autoSpaceDE/>
        <w:autoSpaceDN/>
        <w:adjustRightInd/>
        <w:rPr>
          <w:snapToGrid w:val="0"/>
          <w:color w:val="auto"/>
          <w:sz w:val="20"/>
        </w:rPr>
      </w:pPr>
      <w:r>
        <w:rPr>
          <w:snapToGrid w:val="0"/>
          <w:color w:val="auto"/>
          <w:sz w:val="20"/>
        </w:rPr>
        <w:t>have at least one point in common</w:t>
      </w:r>
    </w:p>
    <w:p w14:paraId="110543B0" w14:textId="77777777" w:rsidR="003F081B" w:rsidRDefault="003F081B" w:rsidP="003F081B">
      <w:pPr>
        <w:pStyle w:val="Default"/>
        <w:rPr>
          <w:snapToGrid w:val="0"/>
          <w:color w:val="auto"/>
          <w:sz w:val="20"/>
        </w:rPr>
      </w:pPr>
      <w:r>
        <w:rPr>
          <w:snapToGrid w:val="0"/>
          <w:color w:val="auto"/>
          <w:sz w:val="20"/>
        </w:rPr>
        <w:t>4. COVERS and is COVERED_BY</w:t>
      </w:r>
    </w:p>
    <w:p w14:paraId="12027F8C" w14:textId="77777777" w:rsidR="003F081B" w:rsidRDefault="003F081B" w:rsidP="003F081B">
      <w:pPr>
        <w:pStyle w:val="Default"/>
        <w:widowControl w:val="0"/>
        <w:numPr>
          <w:ilvl w:val="0"/>
          <w:numId w:val="5"/>
        </w:numPr>
        <w:autoSpaceDE/>
        <w:autoSpaceDN/>
        <w:adjustRightInd/>
        <w:rPr>
          <w:snapToGrid w:val="0"/>
          <w:color w:val="auto"/>
          <w:sz w:val="20"/>
        </w:rPr>
      </w:pPr>
      <w:r>
        <w:rPr>
          <w:snapToGrid w:val="0"/>
          <w:color w:val="auto"/>
          <w:sz w:val="20"/>
        </w:rPr>
        <w:t>reciprocal operators</w:t>
      </w:r>
    </w:p>
    <w:p w14:paraId="04E3D1B7" w14:textId="77777777" w:rsidR="003F081B" w:rsidRDefault="003F081B" w:rsidP="003F081B">
      <w:pPr>
        <w:pStyle w:val="Default"/>
        <w:widowControl w:val="0"/>
        <w:numPr>
          <w:ilvl w:val="0"/>
          <w:numId w:val="5"/>
        </w:numPr>
        <w:autoSpaceDE/>
        <w:autoSpaceDN/>
        <w:adjustRightInd/>
        <w:rPr>
          <w:snapToGrid w:val="0"/>
          <w:color w:val="auto"/>
          <w:sz w:val="20"/>
        </w:rPr>
      </w:pPr>
      <w:r>
        <w:rPr>
          <w:snapToGrid w:val="0"/>
          <w:color w:val="auto"/>
          <w:sz w:val="20"/>
        </w:rPr>
        <w:t>extends CONTAINS and WITHIN respectively</w:t>
      </w:r>
    </w:p>
    <w:p w14:paraId="32F10145" w14:textId="77777777" w:rsidR="003F081B" w:rsidRDefault="003F081B" w:rsidP="003F081B">
      <w:pPr>
        <w:pStyle w:val="Default"/>
        <w:rPr>
          <w:snapToGrid w:val="0"/>
          <w:color w:val="auto"/>
          <w:sz w:val="20"/>
        </w:rPr>
      </w:pPr>
      <w:r>
        <w:rPr>
          <w:snapToGrid w:val="0"/>
          <w:color w:val="auto"/>
          <w:sz w:val="20"/>
        </w:rPr>
        <w:t>5. COINCIDENT</w:t>
      </w:r>
    </w:p>
    <w:p w14:paraId="62CA78D9" w14:textId="77777777" w:rsidR="003F081B" w:rsidRDefault="003F081B" w:rsidP="003F081B">
      <w:pPr>
        <w:pStyle w:val="Default"/>
        <w:rPr>
          <w:snapToGrid w:val="0"/>
          <w:color w:val="auto"/>
          <w:sz w:val="20"/>
        </w:rPr>
      </w:pPr>
    </w:p>
    <w:p w14:paraId="0C8B134C" w14:textId="3A4D8DE5" w:rsidR="003F081B" w:rsidRDefault="003F081B" w:rsidP="003F081B">
      <w:pPr>
        <w:pStyle w:val="Default"/>
        <w:rPr>
          <w:snapToGrid w:val="0"/>
          <w:color w:val="auto"/>
          <w:sz w:val="20"/>
        </w:rPr>
      </w:pPr>
      <w:r>
        <w:rPr>
          <w:snapToGrid w:val="0"/>
          <w:color w:val="auto"/>
          <w:sz w:val="20"/>
        </w:rPr>
        <w:t>Note that COVERS, COVERED_BY</w:t>
      </w:r>
      <w:r w:rsidR="006B55A3">
        <w:rPr>
          <w:snapToGrid w:val="0"/>
          <w:color w:val="auto"/>
          <w:sz w:val="20"/>
        </w:rPr>
        <w:t>,</w:t>
      </w:r>
      <w:r>
        <w:rPr>
          <w:snapToGrid w:val="0"/>
          <w:color w:val="auto"/>
          <w:sz w:val="20"/>
        </w:rPr>
        <w:t xml:space="preserve"> and COINCIDENT</w:t>
      </w:r>
      <w:r>
        <w:rPr>
          <w:color w:val="auto"/>
          <w:sz w:val="20"/>
        </w:rPr>
        <w:t xml:space="preserve"> relational operators are not described in the </w:t>
      </w:r>
      <w:r>
        <w:rPr>
          <w:snapToGrid w:val="0"/>
          <w:color w:val="auto"/>
          <w:sz w:val="20"/>
        </w:rPr>
        <w:t xml:space="preserve">ISO </w:t>
      </w:r>
      <w:r>
        <w:rPr>
          <w:color w:val="auto"/>
          <w:sz w:val="20"/>
        </w:rPr>
        <w:t>19125-1:2004 document.</w:t>
      </w:r>
    </w:p>
    <w:p w14:paraId="4E7004C1" w14:textId="77777777" w:rsidR="003F081B" w:rsidRDefault="003F081B" w:rsidP="003F081B">
      <w:pPr>
        <w:pStyle w:val="ListParagraph"/>
        <w:ind w:left="0"/>
        <w:rPr>
          <w:rFonts w:ascii="Arial" w:hAnsi="Arial" w:cs="Arial"/>
        </w:rPr>
      </w:pPr>
    </w:p>
    <w:p w14:paraId="3A733828" w14:textId="77777777" w:rsidR="003F081B" w:rsidRPr="00C77AD0" w:rsidRDefault="003F081B" w:rsidP="003F081B">
      <w:pPr>
        <w:pStyle w:val="BodyText"/>
        <w:rPr>
          <w:sz w:val="20"/>
          <w:szCs w:val="20"/>
          <w:lang w:eastAsia="en-US"/>
        </w:rPr>
      </w:pPr>
      <w:r w:rsidRPr="00C77AD0">
        <w:rPr>
          <w:sz w:val="20"/>
          <w:szCs w:val="20"/>
        </w:rPr>
        <w:t xml:space="preserve">The formulas given in this annex (e.g. </w:t>
      </w:r>
      <w:proofErr w:type="spellStart"/>
      <w:r w:rsidRPr="00C77AD0">
        <w:rPr>
          <w:sz w:val="20"/>
          <w:szCs w:val="20"/>
        </w:rPr>
        <w:t>a.Disjoint</w:t>
      </w:r>
      <w:proofErr w:type="spellEnd"/>
      <w:r w:rsidRPr="00C77AD0">
        <w:rPr>
          <w:sz w:val="20"/>
          <w:szCs w:val="20"/>
        </w:rPr>
        <w:t xml:space="preserve">(b) </w:t>
      </w:r>
      <w:r>
        <w:rPr>
          <w:rFonts w:ascii="Symbol" w:hAnsi="Symbol"/>
          <w:sz w:val="21"/>
        </w:rPr>
        <w:t></w:t>
      </w:r>
      <w:r>
        <w:rPr>
          <w:rFonts w:ascii="Symbol" w:hAnsi="Symbol"/>
          <w:sz w:val="21"/>
        </w:rPr>
        <w:t></w:t>
      </w:r>
      <w:r>
        <w:t xml:space="preserve">a </w:t>
      </w:r>
      <w:r>
        <w:rPr>
          <w:rFonts w:ascii="Symbol" w:hAnsi="Symbol"/>
          <w:sz w:val="21"/>
        </w:rPr>
        <w:t></w:t>
      </w:r>
      <w:r>
        <w:rPr>
          <w:rFonts w:ascii="Symbol" w:hAnsi="Symbol"/>
          <w:sz w:val="21"/>
        </w:rPr>
        <w:t></w:t>
      </w:r>
      <w:r>
        <w:t xml:space="preserve">b </w:t>
      </w:r>
      <w:r>
        <w:rPr>
          <w:i/>
        </w:rPr>
        <w:t xml:space="preserve">= </w:t>
      </w:r>
      <w:r>
        <w:rPr>
          <w:rFonts w:ascii="Symbol" w:hAnsi="Symbol"/>
          <w:sz w:val="21"/>
        </w:rPr>
        <w:t></w:t>
      </w:r>
      <w:r>
        <w:t xml:space="preserve">) </w:t>
      </w:r>
      <w:r w:rsidRPr="00C77AD0">
        <w:rPr>
          <w:sz w:val="20"/>
          <w:szCs w:val="20"/>
        </w:rPr>
        <w:t xml:space="preserve"> are the generalized ones given for ISO 19125-1, not the more specific DE-9IM formulas (i.e. DE-9IM predicates). The generalized formulas use topologically closed notation (i.e. geometry includes the interior and boundary unless otherwise stated), whereas the DE-91M formulas refer to the interior and boundary of geometry separately. Note </w:t>
      </w:r>
      <w:r w:rsidRPr="00C77AD0">
        <w:rPr>
          <w:sz w:val="20"/>
          <w:szCs w:val="20"/>
        </w:rPr>
        <w:lastRenderedPageBreak/>
        <w:t>that different versions of documents describing 19125-1 give different generalized formulas – this annex is using the formulas that are the most consistent with the DE-9IM predicates. If a generalized formula appears to contradict a DE-9IM predicate as defined in ISO 19125-1</w:t>
      </w:r>
      <w:r w:rsidRPr="00C77AD0">
        <w:rPr>
          <w:sz w:val="20"/>
          <w:szCs w:val="20"/>
          <w:lang w:val="en-CA"/>
        </w:rPr>
        <w:t>:2004</w:t>
      </w:r>
      <w:r w:rsidRPr="00C77AD0">
        <w:rPr>
          <w:sz w:val="20"/>
          <w:szCs w:val="20"/>
        </w:rPr>
        <w:t>, the DE-9IM predicate takes precedence. Software is expected to be consistent with DE-9IM predicates.</w:t>
      </w:r>
    </w:p>
    <w:p w14:paraId="713E1A6A" w14:textId="77777777" w:rsidR="003F081B" w:rsidRDefault="003F081B" w:rsidP="003F081B">
      <w:pPr>
        <w:pStyle w:val="ListParagraph"/>
        <w:ind w:left="0"/>
        <w:rPr>
          <w:rFonts w:ascii="Arial" w:hAnsi="Arial" w:cs="Arial"/>
        </w:rPr>
      </w:pPr>
    </w:p>
    <w:p w14:paraId="76884413" w14:textId="77777777" w:rsidR="003F081B" w:rsidRDefault="003F081B" w:rsidP="003F081B">
      <w:pPr>
        <w:ind w:left="405"/>
      </w:pPr>
    </w:p>
    <w:p w14:paraId="64A87893" w14:textId="77777777" w:rsidR="003F081B" w:rsidRDefault="003F081B" w:rsidP="003F081B">
      <w:pPr>
        <w:numPr>
          <w:ilvl w:val="1"/>
          <w:numId w:val="1"/>
        </w:numPr>
      </w:pPr>
      <w:r>
        <w:t>How the relationships apply to S-57 Features</w:t>
      </w:r>
    </w:p>
    <w:p w14:paraId="2E2679FE" w14:textId="77777777" w:rsidR="003F081B" w:rsidRDefault="003F081B" w:rsidP="003F081B">
      <w:pPr>
        <w:rPr>
          <w:sz w:val="20"/>
          <w:szCs w:val="20"/>
        </w:rPr>
      </w:pPr>
    </w:p>
    <w:p w14:paraId="1522CFE8" w14:textId="33257FE5" w:rsidR="003F081B" w:rsidRPr="00FF6E4F" w:rsidRDefault="003F081B" w:rsidP="003F081B">
      <w:pPr>
        <w:rPr>
          <w:sz w:val="20"/>
          <w:szCs w:val="20"/>
          <w:lang w:eastAsia="en-CA"/>
        </w:rPr>
      </w:pPr>
      <w:r w:rsidRPr="00955B42">
        <w:rPr>
          <w:snapToGrid w:val="0"/>
          <w:sz w:val="20"/>
          <w:szCs w:val="20"/>
        </w:rPr>
        <w:t xml:space="preserve">Geometric relationships will be tested on an entire S-57 feature object as a single geometric entity. </w:t>
      </w:r>
      <w:r w:rsidRPr="00955B42">
        <w:rPr>
          <w:sz w:val="20"/>
          <w:szCs w:val="20"/>
        </w:rPr>
        <w:t>Note that  S-57 Point, Line</w:t>
      </w:r>
      <w:r w:rsidR="006B55A3">
        <w:rPr>
          <w:sz w:val="20"/>
          <w:szCs w:val="20"/>
        </w:rPr>
        <w:t>,</w:t>
      </w:r>
      <w:r w:rsidRPr="00955B42">
        <w:rPr>
          <w:sz w:val="20"/>
          <w:szCs w:val="20"/>
        </w:rPr>
        <w:t xml:space="preserve"> and Area feature geometry is equivalent in ISO 19125-1:2004  terms to Point, </w:t>
      </w:r>
      <w:proofErr w:type="spellStart"/>
      <w:r w:rsidRPr="00955B42">
        <w:rPr>
          <w:sz w:val="20"/>
          <w:szCs w:val="20"/>
        </w:rPr>
        <w:t>LineString</w:t>
      </w:r>
      <w:proofErr w:type="spellEnd"/>
      <w:r w:rsidR="006B55A3">
        <w:rPr>
          <w:sz w:val="20"/>
          <w:szCs w:val="20"/>
        </w:rPr>
        <w:t>,</w:t>
      </w:r>
      <w:r w:rsidRPr="00955B42">
        <w:rPr>
          <w:sz w:val="20"/>
          <w:szCs w:val="20"/>
        </w:rPr>
        <w:t xml:space="preserve"> and Polygon geometry respectively.</w:t>
      </w:r>
    </w:p>
    <w:p w14:paraId="738EA775" w14:textId="77777777" w:rsidR="003F081B" w:rsidRPr="00955B42" w:rsidRDefault="003F081B" w:rsidP="003F081B">
      <w:pPr>
        <w:rPr>
          <w:snapToGrid w:val="0"/>
          <w:sz w:val="20"/>
          <w:szCs w:val="20"/>
        </w:rPr>
      </w:pPr>
    </w:p>
    <w:p w14:paraId="42BB2BD7" w14:textId="1C9B2F68" w:rsidR="003F081B" w:rsidRPr="00955B42" w:rsidRDefault="003F081B" w:rsidP="003F081B">
      <w:pPr>
        <w:rPr>
          <w:snapToGrid w:val="0"/>
          <w:sz w:val="20"/>
          <w:szCs w:val="20"/>
        </w:rPr>
      </w:pPr>
      <w:r w:rsidRPr="00955B42">
        <w:rPr>
          <w:snapToGrid w:val="0"/>
          <w:sz w:val="20"/>
          <w:szCs w:val="20"/>
        </w:rPr>
        <w:t>A Line feature in S-57 may be made up of several individual edges.  The geometric relationship operators used with a Line feature will consider the sequence of edges as a single geometry</w:t>
      </w:r>
      <w:r w:rsidR="0050083C">
        <w:rPr>
          <w:snapToGrid w:val="0"/>
          <w:sz w:val="20"/>
          <w:szCs w:val="20"/>
        </w:rPr>
        <w:t xml:space="preserve"> </w:t>
      </w:r>
      <w:r w:rsidRPr="00955B42">
        <w:rPr>
          <w:snapToGrid w:val="0"/>
          <w:sz w:val="20"/>
          <w:szCs w:val="20"/>
        </w:rPr>
        <w:t>(</w:t>
      </w:r>
      <w:proofErr w:type="spellStart"/>
      <w:r w:rsidRPr="00955B42">
        <w:rPr>
          <w:snapToGrid w:val="0"/>
          <w:sz w:val="20"/>
          <w:szCs w:val="20"/>
        </w:rPr>
        <w:t>LineString</w:t>
      </w:r>
      <w:proofErr w:type="spellEnd"/>
      <w:r w:rsidRPr="00955B42">
        <w:rPr>
          <w:snapToGrid w:val="0"/>
          <w:sz w:val="20"/>
          <w:szCs w:val="20"/>
        </w:rPr>
        <w:t>).</w:t>
      </w:r>
    </w:p>
    <w:p w14:paraId="218DA628" w14:textId="77777777" w:rsidR="003F081B" w:rsidRPr="00955B42" w:rsidRDefault="003F081B" w:rsidP="003F081B">
      <w:pPr>
        <w:rPr>
          <w:snapToGrid w:val="0"/>
          <w:sz w:val="20"/>
          <w:szCs w:val="20"/>
        </w:rPr>
      </w:pPr>
    </w:p>
    <w:p w14:paraId="522C1835" w14:textId="77777777" w:rsidR="003F081B" w:rsidRPr="00955B42" w:rsidRDefault="003F081B" w:rsidP="003F081B">
      <w:pPr>
        <w:rPr>
          <w:snapToGrid w:val="0"/>
          <w:sz w:val="20"/>
          <w:szCs w:val="20"/>
        </w:rPr>
      </w:pPr>
      <w:r w:rsidRPr="00955B42">
        <w:rPr>
          <w:snapToGrid w:val="0"/>
          <w:sz w:val="20"/>
          <w:szCs w:val="20"/>
        </w:rPr>
        <w:t xml:space="preserve">A test on an Area feature will operate on the entire Polygon. </w:t>
      </w:r>
    </w:p>
    <w:p w14:paraId="00A994A1" w14:textId="77777777" w:rsidR="003F081B" w:rsidRPr="00955B42" w:rsidRDefault="003F081B" w:rsidP="003F081B">
      <w:pPr>
        <w:rPr>
          <w:snapToGrid w:val="0"/>
          <w:sz w:val="20"/>
          <w:szCs w:val="20"/>
        </w:rPr>
      </w:pPr>
    </w:p>
    <w:p w14:paraId="04B7A322" w14:textId="77777777" w:rsidR="003F081B" w:rsidRPr="00955B42" w:rsidRDefault="003F081B" w:rsidP="003F081B">
      <w:pPr>
        <w:rPr>
          <w:snapToGrid w:val="0"/>
          <w:sz w:val="20"/>
          <w:szCs w:val="20"/>
        </w:rPr>
      </w:pPr>
      <w:r w:rsidRPr="00955B42">
        <w:rPr>
          <w:snapToGrid w:val="0"/>
          <w:sz w:val="20"/>
          <w:szCs w:val="20"/>
        </w:rPr>
        <w:t xml:space="preserve">In an S-57 file a Line or Area feature may be split into pieces as a result of a cutting operation from a data source. In that case each feature record in the dataset is treated as a separate </w:t>
      </w:r>
      <w:proofErr w:type="spellStart"/>
      <w:r w:rsidRPr="00955B42">
        <w:rPr>
          <w:snapToGrid w:val="0"/>
          <w:sz w:val="20"/>
          <w:szCs w:val="20"/>
        </w:rPr>
        <w:t>LineString</w:t>
      </w:r>
      <w:proofErr w:type="spellEnd"/>
      <w:r w:rsidRPr="00955B42">
        <w:rPr>
          <w:snapToGrid w:val="0"/>
          <w:sz w:val="20"/>
          <w:szCs w:val="20"/>
        </w:rPr>
        <w:t xml:space="preserve"> or Polygon when testing geometric relationships.</w:t>
      </w:r>
    </w:p>
    <w:p w14:paraId="13F9FD23" w14:textId="77777777" w:rsidR="003F081B" w:rsidRPr="00955B42" w:rsidRDefault="003F081B" w:rsidP="003F081B">
      <w:pPr>
        <w:rPr>
          <w:snapToGrid w:val="0"/>
          <w:sz w:val="20"/>
          <w:szCs w:val="20"/>
        </w:rPr>
      </w:pPr>
    </w:p>
    <w:p w14:paraId="7870E603" w14:textId="48BDA943" w:rsidR="003F081B" w:rsidRPr="00955B42" w:rsidRDefault="003F081B" w:rsidP="003F081B">
      <w:pPr>
        <w:rPr>
          <w:snapToGrid w:val="0"/>
          <w:sz w:val="20"/>
          <w:szCs w:val="20"/>
        </w:rPr>
      </w:pPr>
      <w:r w:rsidRPr="00955B42">
        <w:rPr>
          <w:snapToGrid w:val="0"/>
          <w:sz w:val="20"/>
          <w:szCs w:val="20"/>
        </w:rPr>
        <w:t xml:space="preserve">If a test intends to operate only on a feature’s specific components – Polygon boundary (all rings), Polygon outer ring, Polygon inner rings, edges, </w:t>
      </w:r>
      <w:r w:rsidR="0050083C" w:rsidRPr="0050083C">
        <w:rPr>
          <w:snapToGrid w:val="0"/>
          <w:sz w:val="20"/>
          <w:szCs w:val="20"/>
        </w:rPr>
        <w:t>vertices</w:t>
      </w:r>
      <w:r w:rsidR="0050083C">
        <w:rPr>
          <w:snapToGrid w:val="0"/>
          <w:sz w:val="20"/>
          <w:szCs w:val="20"/>
        </w:rPr>
        <w:t>,</w:t>
      </w:r>
      <w:r w:rsidRPr="00955B42">
        <w:rPr>
          <w:snapToGrid w:val="0"/>
          <w:sz w:val="20"/>
          <w:szCs w:val="20"/>
        </w:rPr>
        <w:t xml:space="preserve"> or nodes then it must make this explicit in the description of the test.  When a specific linear portion is specified in a test (Polygon boundary, edge) then it is treated as a </w:t>
      </w:r>
      <w:proofErr w:type="spellStart"/>
      <w:r w:rsidRPr="00955B42">
        <w:rPr>
          <w:snapToGrid w:val="0"/>
          <w:sz w:val="20"/>
          <w:szCs w:val="20"/>
        </w:rPr>
        <w:t>LineString</w:t>
      </w:r>
      <w:proofErr w:type="spellEnd"/>
      <w:r w:rsidRPr="00955B42">
        <w:rPr>
          <w:snapToGrid w:val="0"/>
          <w:sz w:val="20"/>
          <w:szCs w:val="20"/>
        </w:rPr>
        <w:t xml:space="preserve"> while individual </w:t>
      </w:r>
      <w:r w:rsidR="0050083C" w:rsidRPr="0050083C">
        <w:rPr>
          <w:snapToGrid w:val="0"/>
          <w:sz w:val="20"/>
          <w:szCs w:val="20"/>
        </w:rPr>
        <w:t>vertices</w:t>
      </w:r>
      <w:r w:rsidR="0050083C" w:rsidRPr="0050083C" w:rsidDel="0050083C">
        <w:rPr>
          <w:snapToGrid w:val="0"/>
          <w:sz w:val="20"/>
          <w:szCs w:val="20"/>
        </w:rPr>
        <w:t xml:space="preserve"> </w:t>
      </w:r>
      <w:r w:rsidRPr="00955B42">
        <w:rPr>
          <w:snapToGrid w:val="0"/>
          <w:sz w:val="20"/>
          <w:szCs w:val="20"/>
        </w:rPr>
        <w:t>or points will be treated as points.</w:t>
      </w:r>
    </w:p>
    <w:p w14:paraId="1E34E7CD" w14:textId="77777777" w:rsidR="003F081B" w:rsidRPr="00955B42" w:rsidRDefault="003F081B" w:rsidP="003F081B">
      <w:pPr>
        <w:rPr>
          <w:snapToGrid w:val="0"/>
          <w:sz w:val="20"/>
          <w:szCs w:val="20"/>
        </w:rPr>
      </w:pPr>
    </w:p>
    <w:p w14:paraId="6EAD5FF0" w14:textId="77777777" w:rsidR="003F081B" w:rsidRDefault="003F081B" w:rsidP="003F081B">
      <w:pPr>
        <w:rPr>
          <w:snapToGrid w:val="0"/>
          <w:sz w:val="20"/>
          <w:szCs w:val="20"/>
        </w:rPr>
      </w:pPr>
      <w:r w:rsidRPr="00955B42">
        <w:rPr>
          <w:snapToGrid w:val="0"/>
          <w:sz w:val="20"/>
          <w:szCs w:val="20"/>
        </w:rPr>
        <w:t>For example a test to look for cases where object class A OVERLAPS object class B would operate on the entire geometry.  While a test to see if boundary of Area object class A OVERLAPS an edge of Line class B will be comparing Area boundaries to edges using Line to Line comparisons.</w:t>
      </w:r>
    </w:p>
    <w:p w14:paraId="0C466A6F" w14:textId="77777777" w:rsidR="003F081B" w:rsidRDefault="003F081B" w:rsidP="003F081B">
      <w:pPr>
        <w:rPr>
          <w:snapToGrid w:val="0"/>
          <w:sz w:val="20"/>
          <w:szCs w:val="20"/>
        </w:rPr>
      </w:pPr>
    </w:p>
    <w:p w14:paraId="046DDBB3" w14:textId="77777777" w:rsidR="003F081B" w:rsidRPr="00FF6E4F" w:rsidRDefault="003F081B" w:rsidP="003F081B">
      <w:pPr>
        <w:rPr>
          <w:snapToGrid w:val="0"/>
          <w:sz w:val="20"/>
          <w:szCs w:val="20"/>
        </w:rPr>
      </w:pPr>
    </w:p>
    <w:p w14:paraId="05921E6C" w14:textId="77777777" w:rsidR="003F081B" w:rsidRDefault="003F081B" w:rsidP="003F081B">
      <w:pPr>
        <w:numPr>
          <w:ilvl w:val="0"/>
          <w:numId w:val="4"/>
        </w:numPr>
      </w:pPr>
      <w:r>
        <w:t>Geometric Operator Definitions</w:t>
      </w:r>
    </w:p>
    <w:p w14:paraId="51A5D825" w14:textId="77777777" w:rsidR="003F081B" w:rsidRDefault="003F081B" w:rsidP="003F081B"/>
    <w:p w14:paraId="6261E525" w14:textId="2FD1268D" w:rsidR="003F081B" w:rsidRPr="00FF6E4F" w:rsidRDefault="003F081B" w:rsidP="003F081B">
      <w:pPr>
        <w:rPr>
          <w:sz w:val="20"/>
          <w:szCs w:val="20"/>
          <w:lang w:eastAsia="en-CA"/>
        </w:rPr>
      </w:pPr>
      <w:r w:rsidRPr="00FF6E4F">
        <w:rPr>
          <w:sz w:val="20"/>
          <w:szCs w:val="20"/>
        </w:rPr>
        <w:t xml:space="preserve">The ISO 19125-1 definitions referenced in this </w:t>
      </w:r>
      <w:r w:rsidR="00F10B47">
        <w:rPr>
          <w:sz w:val="20"/>
          <w:szCs w:val="20"/>
        </w:rPr>
        <w:t>clause</w:t>
      </w:r>
      <w:r w:rsidRPr="00FF6E4F">
        <w:rPr>
          <w:sz w:val="20"/>
          <w:szCs w:val="20"/>
        </w:rPr>
        <w:t xml:space="preserve"> refer to </w:t>
      </w:r>
      <w:r w:rsidR="00F10B47">
        <w:rPr>
          <w:sz w:val="20"/>
          <w:szCs w:val="20"/>
        </w:rPr>
        <w:t>clause</w:t>
      </w:r>
      <w:r w:rsidR="00F10B47" w:rsidRPr="00FF6E4F">
        <w:rPr>
          <w:sz w:val="20"/>
          <w:szCs w:val="20"/>
        </w:rPr>
        <w:t xml:space="preserve"> </w:t>
      </w:r>
      <w:r w:rsidRPr="00FF6E4F">
        <w:rPr>
          <w:snapToGrid w:val="0"/>
          <w:sz w:val="20"/>
          <w:szCs w:val="20"/>
        </w:rPr>
        <w:t xml:space="preserve">6.1.14.3 entitled “Named spatial relationship predicates based on the DE-9IM” in the </w:t>
      </w:r>
      <w:r w:rsidRPr="00FF6E4F">
        <w:rPr>
          <w:sz w:val="20"/>
          <w:szCs w:val="20"/>
        </w:rPr>
        <w:t>ISO 19125-1:2004 document.</w:t>
      </w:r>
    </w:p>
    <w:p w14:paraId="60A0B73F" w14:textId="77777777" w:rsidR="003F081B" w:rsidRPr="00FF6E4F" w:rsidRDefault="003F081B" w:rsidP="003F081B">
      <w:pPr>
        <w:pStyle w:val="BodyText"/>
        <w:rPr>
          <w:sz w:val="20"/>
          <w:szCs w:val="20"/>
        </w:rPr>
      </w:pPr>
      <w:r w:rsidRPr="00FF6E4F">
        <w:rPr>
          <w:spacing w:val="-1"/>
          <w:sz w:val="20"/>
          <w:szCs w:val="20"/>
        </w:rPr>
        <w:t xml:space="preserve">(In </w:t>
      </w:r>
      <w:r w:rsidRPr="00FF6E4F">
        <w:rPr>
          <w:sz w:val="20"/>
          <w:szCs w:val="20"/>
        </w:rPr>
        <w:t>the</w:t>
      </w:r>
      <w:r w:rsidRPr="00FF6E4F">
        <w:rPr>
          <w:spacing w:val="-1"/>
          <w:sz w:val="20"/>
          <w:szCs w:val="20"/>
        </w:rPr>
        <w:t xml:space="preserve"> </w:t>
      </w:r>
      <w:r w:rsidRPr="00FF6E4F">
        <w:rPr>
          <w:spacing w:val="-2"/>
          <w:sz w:val="20"/>
          <w:szCs w:val="20"/>
        </w:rPr>
        <w:t>diagrams</w:t>
      </w:r>
      <w:r w:rsidRPr="00FF6E4F">
        <w:rPr>
          <w:spacing w:val="-1"/>
          <w:sz w:val="20"/>
          <w:szCs w:val="20"/>
        </w:rPr>
        <w:t xml:space="preserve"> within this annex </w:t>
      </w:r>
      <w:proofErr w:type="spellStart"/>
      <w:r w:rsidRPr="00FF6E4F">
        <w:rPr>
          <w:spacing w:val="-1"/>
          <w:sz w:val="20"/>
          <w:szCs w:val="20"/>
        </w:rPr>
        <w:t>LineString</w:t>
      </w:r>
      <w:proofErr w:type="spellEnd"/>
      <w:r w:rsidRPr="00FF6E4F">
        <w:rPr>
          <w:spacing w:val="-1"/>
          <w:sz w:val="20"/>
          <w:szCs w:val="20"/>
        </w:rPr>
        <w:t xml:space="preserve"> corresponds </w:t>
      </w:r>
      <w:r w:rsidRPr="00FF6E4F">
        <w:rPr>
          <w:sz w:val="20"/>
          <w:szCs w:val="20"/>
        </w:rPr>
        <w:t>to</w:t>
      </w:r>
      <w:r w:rsidRPr="00FF6E4F">
        <w:rPr>
          <w:spacing w:val="-1"/>
          <w:sz w:val="20"/>
          <w:szCs w:val="20"/>
        </w:rPr>
        <w:t xml:space="preserve"> </w:t>
      </w:r>
      <w:r w:rsidRPr="00FF6E4F">
        <w:rPr>
          <w:sz w:val="20"/>
          <w:szCs w:val="20"/>
        </w:rPr>
        <w:t>the</w:t>
      </w:r>
      <w:r w:rsidRPr="00FF6E4F">
        <w:rPr>
          <w:spacing w:val="-1"/>
          <w:sz w:val="20"/>
          <w:szCs w:val="20"/>
        </w:rPr>
        <w:t xml:space="preserve"> </w:t>
      </w:r>
      <w:r w:rsidRPr="00FF6E4F">
        <w:rPr>
          <w:sz w:val="20"/>
          <w:szCs w:val="20"/>
        </w:rPr>
        <w:t>S-57</w:t>
      </w:r>
      <w:r w:rsidRPr="00FF6E4F">
        <w:rPr>
          <w:spacing w:val="-1"/>
          <w:sz w:val="20"/>
          <w:szCs w:val="20"/>
        </w:rPr>
        <w:t xml:space="preserve"> Line </w:t>
      </w:r>
      <w:r w:rsidRPr="00FF6E4F">
        <w:rPr>
          <w:spacing w:val="-2"/>
          <w:sz w:val="20"/>
          <w:szCs w:val="20"/>
        </w:rPr>
        <w:t>geometric</w:t>
      </w:r>
      <w:r w:rsidRPr="00FF6E4F">
        <w:rPr>
          <w:spacing w:val="-1"/>
          <w:sz w:val="20"/>
          <w:szCs w:val="20"/>
        </w:rPr>
        <w:t xml:space="preserve"> primitive)</w:t>
      </w:r>
    </w:p>
    <w:p w14:paraId="10A2E0EE" w14:textId="77777777" w:rsidR="003F081B" w:rsidRDefault="003F081B" w:rsidP="003F081B">
      <w:pPr>
        <w:pStyle w:val="BodyText"/>
        <w:rPr>
          <w:b/>
          <w:spacing w:val="-1"/>
        </w:rPr>
      </w:pPr>
    </w:p>
    <w:p w14:paraId="539BB34C" w14:textId="77777777" w:rsidR="003F081B" w:rsidRPr="00795D33" w:rsidRDefault="003F081B" w:rsidP="003F081B">
      <w:pPr>
        <w:pStyle w:val="BodyText"/>
        <w:rPr>
          <w:sz w:val="20"/>
          <w:szCs w:val="20"/>
        </w:rPr>
      </w:pPr>
      <w:r w:rsidRPr="00795D33">
        <w:rPr>
          <w:b/>
          <w:spacing w:val="-1"/>
          <w:sz w:val="20"/>
          <w:szCs w:val="20"/>
        </w:rPr>
        <w:t>EQUALS</w:t>
      </w:r>
      <w:r w:rsidRPr="00795D33">
        <w:rPr>
          <w:b/>
          <w:sz w:val="20"/>
          <w:szCs w:val="20"/>
        </w:rPr>
        <w:t xml:space="preserve"> –</w:t>
      </w:r>
      <w:r w:rsidRPr="00795D33">
        <w:rPr>
          <w:b/>
          <w:spacing w:val="1"/>
          <w:sz w:val="20"/>
          <w:szCs w:val="20"/>
        </w:rPr>
        <w:t xml:space="preserve"> </w:t>
      </w:r>
      <w:r w:rsidRPr="00795D33">
        <w:rPr>
          <w:spacing w:val="-2"/>
          <w:sz w:val="20"/>
          <w:szCs w:val="20"/>
        </w:rPr>
        <w:t>Geometric</w:t>
      </w:r>
      <w:r w:rsidRPr="00795D33">
        <w:rPr>
          <w:sz w:val="20"/>
          <w:szCs w:val="20"/>
        </w:rPr>
        <w:t xml:space="preserve"> </w:t>
      </w:r>
      <w:r w:rsidRPr="00795D33">
        <w:rPr>
          <w:spacing w:val="-1"/>
          <w:sz w:val="20"/>
          <w:szCs w:val="20"/>
        </w:rPr>
        <w:t xml:space="preserve">object </w:t>
      </w:r>
      <w:r w:rsidRPr="00795D33">
        <w:rPr>
          <w:b/>
          <w:sz w:val="20"/>
          <w:szCs w:val="20"/>
        </w:rPr>
        <w:t>a</w:t>
      </w:r>
      <w:r w:rsidRPr="00795D33">
        <w:rPr>
          <w:spacing w:val="-1"/>
          <w:sz w:val="20"/>
          <w:szCs w:val="20"/>
        </w:rPr>
        <w:t xml:space="preserve"> is spatially equal </w:t>
      </w:r>
      <w:r w:rsidRPr="00795D33">
        <w:rPr>
          <w:sz w:val="20"/>
          <w:szCs w:val="20"/>
        </w:rPr>
        <w:t>to</w:t>
      </w:r>
      <w:r w:rsidRPr="00795D33">
        <w:rPr>
          <w:spacing w:val="-1"/>
          <w:sz w:val="20"/>
          <w:szCs w:val="20"/>
        </w:rPr>
        <w:t xml:space="preserve"> </w:t>
      </w:r>
      <w:r w:rsidRPr="00795D33">
        <w:rPr>
          <w:spacing w:val="-2"/>
          <w:sz w:val="20"/>
          <w:szCs w:val="20"/>
        </w:rPr>
        <w:t>geometric</w:t>
      </w:r>
      <w:r w:rsidRPr="00795D33">
        <w:rPr>
          <w:spacing w:val="-1"/>
          <w:sz w:val="20"/>
          <w:szCs w:val="20"/>
        </w:rPr>
        <w:t xml:space="preserve"> object </w:t>
      </w:r>
      <w:r w:rsidRPr="00795D33">
        <w:rPr>
          <w:b/>
          <w:sz w:val="20"/>
          <w:szCs w:val="20"/>
        </w:rPr>
        <w:t>b</w:t>
      </w:r>
      <w:r w:rsidRPr="00795D33">
        <w:rPr>
          <w:sz w:val="20"/>
          <w:szCs w:val="20"/>
        </w:rPr>
        <w:t>.</w:t>
      </w:r>
    </w:p>
    <w:p w14:paraId="173A443A" w14:textId="77777777" w:rsidR="003F081B" w:rsidRPr="00795D33" w:rsidRDefault="003F081B" w:rsidP="003F081B">
      <w:pPr>
        <w:pStyle w:val="BodyText"/>
        <w:rPr>
          <w:i/>
          <w:spacing w:val="-1"/>
          <w:sz w:val="20"/>
          <w:szCs w:val="20"/>
        </w:rPr>
      </w:pPr>
      <w:r w:rsidRPr="00795D33">
        <w:rPr>
          <w:i/>
          <w:sz w:val="20"/>
          <w:szCs w:val="20"/>
        </w:rPr>
        <w:t>The</w:t>
      </w:r>
      <w:r w:rsidRPr="00795D33">
        <w:rPr>
          <w:i/>
          <w:spacing w:val="-1"/>
          <w:sz w:val="20"/>
          <w:szCs w:val="20"/>
        </w:rPr>
        <w:t xml:space="preserve"> </w:t>
      </w:r>
      <w:r w:rsidRPr="00795D33">
        <w:rPr>
          <w:i/>
          <w:sz w:val="20"/>
          <w:szCs w:val="20"/>
        </w:rPr>
        <w:t>two</w:t>
      </w:r>
      <w:r w:rsidRPr="00795D33">
        <w:rPr>
          <w:i/>
          <w:spacing w:val="-1"/>
          <w:sz w:val="20"/>
          <w:szCs w:val="20"/>
        </w:rPr>
        <w:t xml:space="preserve"> geometric objects </w:t>
      </w:r>
      <w:r w:rsidRPr="00795D33">
        <w:rPr>
          <w:i/>
          <w:sz w:val="20"/>
          <w:szCs w:val="20"/>
        </w:rPr>
        <w:t>are</w:t>
      </w:r>
      <w:r w:rsidRPr="00795D33">
        <w:rPr>
          <w:i/>
          <w:spacing w:val="-1"/>
          <w:sz w:val="20"/>
          <w:szCs w:val="20"/>
        </w:rPr>
        <w:t xml:space="preserve"> the same. This is a special case of WITHIN.</w:t>
      </w:r>
    </w:p>
    <w:p w14:paraId="315821D7" w14:textId="77777777" w:rsidR="003F081B" w:rsidRPr="00795D33" w:rsidRDefault="003F081B" w:rsidP="003F081B">
      <w:pPr>
        <w:widowControl w:val="0"/>
        <w:suppressAutoHyphens w:val="0"/>
        <w:snapToGrid w:val="0"/>
        <w:spacing w:before="3"/>
        <w:ind w:left="720" w:firstLine="720"/>
        <w:rPr>
          <w:i/>
          <w:sz w:val="15"/>
          <w:szCs w:val="20"/>
          <w:lang w:eastAsia="en-US"/>
        </w:rPr>
      </w:pPr>
      <w:r>
        <w:rPr>
          <w:noProof/>
          <w:lang w:eastAsia="en-US"/>
        </w:rPr>
        <w:drawing>
          <wp:inline distT="0" distB="0" distL="0" distR="0" wp14:anchorId="29CF59C3" wp14:editId="12B3667C">
            <wp:extent cx="4324350" cy="925445"/>
            <wp:effectExtent l="0" t="0" r="0" b="825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2392" cy="929306"/>
                    </a:xfrm>
                    <a:prstGeom prst="rect">
                      <a:avLst/>
                    </a:prstGeom>
                  </pic:spPr>
                </pic:pic>
              </a:graphicData>
            </a:graphic>
          </wp:inline>
        </w:drawing>
      </w:r>
    </w:p>
    <w:p w14:paraId="1D16F47F" w14:textId="77777777" w:rsidR="003F081B" w:rsidRPr="00795D33" w:rsidRDefault="003F081B" w:rsidP="003F081B">
      <w:pPr>
        <w:widowControl w:val="0"/>
        <w:suppressAutoHyphens w:val="0"/>
        <w:snapToGrid w:val="0"/>
        <w:spacing w:before="74"/>
        <w:ind w:left="2984"/>
        <w:rPr>
          <w:b/>
          <w:spacing w:val="-1"/>
          <w:sz w:val="20"/>
          <w:szCs w:val="20"/>
          <w:lang w:eastAsia="en-US"/>
        </w:rPr>
      </w:pPr>
    </w:p>
    <w:p w14:paraId="17DE4710" w14:textId="77777777" w:rsidR="000514BA" w:rsidRDefault="003F081B" w:rsidP="003F081B">
      <w:pPr>
        <w:rPr>
          <w:b/>
          <w:spacing w:val="-1"/>
          <w:sz w:val="20"/>
          <w:szCs w:val="20"/>
          <w:lang w:eastAsia="en-US"/>
        </w:rPr>
      </w:pPr>
      <w:r w:rsidRPr="00795D33">
        <w:rPr>
          <w:b/>
          <w:spacing w:val="-1"/>
          <w:sz w:val="20"/>
          <w:szCs w:val="20"/>
          <w:lang w:eastAsia="en-US"/>
        </w:rPr>
        <w:t>Examples of the EQUALS relationship</w:t>
      </w:r>
    </w:p>
    <w:p w14:paraId="00122759" w14:textId="77777777" w:rsidR="000514BA" w:rsidRDefault="000514BA" w:rsidP="003F081B">
      <w:pPr>
        <w:rPr>
          <w:sz w:val="20"/>
          <w:szCs w:val="20"/>
        </w:rPr>
      </w:pPr>
    </w:p>
    <w:p w14:paraId="14AE793E" w14:textId="4558F094" w:rsidR="003F081B" w:rsidRPr="00795D33" w:rsidRDefault="003F081B" w:rsidP="003F081B">
      <w:pPr>
        <w:rPr>
          <w:sz w:val="20"/>
          <w:szCs w:val="20"/>
          <w:lang w:eastAsia="en-CA"/>
        </w:rPr>
      </w:pPr>
      <w:r w:rsidRPr="00795D33">
        <w:rPr>
          <w:sz w:val="20"/>
          <w:szCs w:val="20"/>
        </w:rPr>
        <w:t>Note: ISO 19107:2003 describes equality more formally as:</w:t>
      </w:r>
    </w:p>
    <w:p w14:paraId="046DEF7B" w14:textId="77777777" w:rsidR="003F081B" w:rsidRPr="00795D33" w:rsidRDefault="003F081B" w:rsidP="003F081B">
      <w:pPr>
        <w:rPr>
          <w:sz w:val="20"/>
          <w:szCs w:val="20"/>
        </w:rPr>
      </w:pPr>
    </w:p>
    <w:p w14:paraId="0888FEC1" w14:textId="77777777" w:rsidR="003F081B" w:rsidRPr="00795D33" w:rsidRDefault="003F081B" w:rsidP="003F081B">
      <w:pPr>
        <w:ind w:left="720" w:right="610"/>
        <w:rPr>
          <w:sz w:val="20"/>
          <w:szCs w:val="20"/>
        </w:rPr>
      </w:pPr>
      <w:r w:rsidRPr="00795D33">
        <w:rPr>
          <w:sz w:val="20"/>
          <w:szCs w:val="20"/>
        </w:rPr>
        <w:t xml:space="preserve">Two different </w:t>
      </w:r>
      <w:proofErr w:type="spellStart"/>
      <w:r w:rsidRPr="00795D33">
        <w:rPr>
          <w:sz w:val="20"/>
          <w:szCs w:val="20"/>
        </w:rPr>
        <w:t>GM_Objects</w:t>
      </w:r>
      <w:proofErr w:type="spellEnd"/>
      <w:r w:rsidRPr="00795D33">
        <w:rPr>
          <w:sz w:val="20"/>
          <w:szCs w:val="20"/>
        </w:rPr>
        <w:t xml:space="preserve"> are equal if they return the same Boolean value for the operation </w:t>
      </w:r>
      <w:proofErr w:type="spellStart"/>
      <w:r w:rsidRPr="00795D33">
        <w:rPr>
          <w:sz w:val="20"/>
          <w:szCs w:val="20"/>
        </w:rPr>
        <w:t>GM_Object</w:t>
      </w:r>
      <w:proofErr w:type="spellEnd"/>
      <w:r w:rsidRPr="00795D33">
        <w:rPr>
          <w:sz w:val="20"/>
          <w:szCs w:val="20"/>
        </w:rPr>
        <w:t xml:space="preserve">::contains for every tested </w:t>
      </w:r>
      <w:proofErr w:type="spellStart"/>
      <w:r w:rsidRPr="00795D33">
        <w:rPr>
          <w:sz w:val="20"/>
          <w:szCs w:val="20"/>
        </w:rPr>
        <w:t>DirectPosition</w:t>
      </w:r>
      <w:proofErr w:type="spellEnd"/>
      <w:r w:rsidRPr="00795D33">
        <w:rPr>
          <w:sz w:val="20"/>
          <w:szCs w:val="20"/>
        </w:rPr>
        <w:t xml:space="preserve"> within the valid range of the coordinate reference system associated to the object.</w:t>
      </w:r>
    </w:p>
    <w:p w14:paraId="0AA1E704" w14:textId="77777777" w:rsidR="003F081B" w:rsidRPr="00795D33" w:rsidRDefault="003F081B" w:rsidP="003F081B">
      <w:pPr>
        <w:ind w:left="720" w:right="610"/>
        <w:rPr>
          <w:sz w:val="20"/>
          <w:szCs w:val="20"/>
        </w:rPr>
      </w:pPr>
      <w:r w:rsidRPr="00795D33">
        <w:rPr>
          <w:sz w:val="20"/>
          <w:szCs w:val="20"/>
        </w:rPr>
        <w:t xml:space="preserve">NOTE Since an infinite set of direct positions cannot be tested, the internal implementation of equal must test for equivalence between two, possibly quite different, representations. This test may be limited to the resolution of the coordinate system or the accuracy of the data. Application schemas may define a tolerance that returns true if the </w:t>
      </w:r>
      <w:r w:rsidRPr="00795D33">
        <w:rPr>
          <w:sz w:val="20"/>
          <w:szCs w:val="20"/>
        </w:rPr>
        <w:lastRenderedPageBreak/>
        <w:t xml:space="preserve">two </w:t>
      </w:r>
      <w:proofErr w:type="spellStart"/>
      <w:r w:rsidRPr="00795D33">
        <w:rPr>
          <w:sz w:val="20"/>
          <w:szCs w:val="20"/>
        </w:rPr>
        <w:t>GM_Objects</w:t>
      </w:r>
      <w:proofErr w:type="spellEnd"/>
      <w:r w:rsidRPr="00795D33">
        <w:rPr>
          <w:sz w:val="20"/>
          <w:szCs w:val="20"/>
        </w:rPr>
        <w:t xml:space="preserve"> have the same dimension and each direct position in this </w:t>
      </w:r>
      <w:proofErr w:type="spellStart"/>
      <w:r w:rsidRPr="00795D33">
        <w:rPr>
          <w:sz w:val="20"/>
          <w:szCs w:val="20"/>
        </w:rPr>
        <w:t>GM_Object</w:t>
      </w:r>
      <w:proofErr w:type="spellEnd"/>
      <w:r w:rsidRPr="00795D33">
        <w:rPr>
          <w:sz w:val="20"/>
          <w:szCs w:val="20"/>
        </w:rPr>
        <w:t xml:space="preserve"> is within a tolerance distance of a direct position in the passed </w:t>
      </w:r>
      <w:proofErr w:type="spellStart"/>
      <w:r w:rsidRPr="00795D33">
        <w:rPr>
          <w:sz w:val="20"/>
          <w:szCs w:val="20"/>
        </w:rPr>
        <w:t>GM_Object</w:t>
      </w:r>
      <w:proofErr w:type="spellEnd"/>
      <w:r w:rsidRPr="00795D33">
        <w:rPr>
          <w:sz w:val="20"/>
          <w:szCs w:val="20"/>
        </w:rPr>
        <w:t xml:space="preserve"> and vice versa.</w:t>
      </w:r>
    </w:p>
    <w:p w14:paraId="00284113" w14:textId="77777777" w:rsidR="003F081B" w:rsidRPr="00795D33" w:rsidRDefault="003F081B" w:rsidP="003F081B">
      <w:pPr>
        <w:rPr>
          <w:sz w:val="20"/>
          <w:szCs w:val="20"/>
        </w:rPr>
      </w:pPr>
    </w:p>
    <w:p w14:paraId="2355275B" w14:textId="05C0CD56" w:rsidR="003F081B" w:rsidRPr="00795D33" w:rsidRDefault="003F081B" w:rsidP="003F081B">
      <w:pPr>
        <w:rPr>
          <w:sz w:val="20"/>
          <w:szCs w:val="20"/>
        </w:rPr>
      </w:pPr>
      <w:r w:rsidRPr="00795D33">
        <w:rPr>
          <w:sz w:val="20"/>
          <w:szCs w:val="20"/>
        </w:rPr>
        <w:t>For the purposes of S-</w:t>
      </w:r>
      <w:r w:rsidR="0050083C">
        <w:rPr>
          <w:sz w:val="20"/>
          <w:szCs w:val="20"/>
        </w:rPr>
        <w:t>127 Validation Checks</w:t>
      </w:r>
      <w:r w:rsidRPr="00795D33">
        <w:rPr>
          <w:sz w:val="20"/>
          <w:szCs w:val="20"/>
        </w:rPr>
        <w:t xml:space="preserve">, a </w:t>
      </w:r>
      <w:proofErr w:type="spellStart"/>
      <w:r w:rsidRPr="00795D33">
        <w:rPr>
          <w:sz w:val="20"/>
          <w:szCs w:val="20"/>
        </w:rPr>
        <w:t>GM_Object</w:t>
      </w:r>
      <w:proofErr w:type="spellEnd"/>
      <w:r w:rsidRPr="00795D33">
        <w:rPr>
          <w:sz w:val="20"/>
          <w:szCs w:val="20"/>
        </w:rPr>
        <w:t xml:space="preserve"> is any spatial object as described in A.1.1 (Polygons, </w:t>
      </w:r>
      <w:proofErr w:type="spellStart"/>
      <w:r w:rsidRPr="00795D33">
        <w:rPr>
          <w:snapToGrid w:val="0"/>
          <w:sz w:val="20"/>
          <w:szCs w:val="20"/>
        </w:rPr>
        <w:t>LineStrings</w:t>
      </w:r>
      <w:proofErr w:type="spellEnd"/>
      <w:r w:rsidRPr="00795D33">
        <w:rPr>
          <w:sz w:val="20"/>
          <w:szCs w:val="20"/>
        </w:rPr>
        <w:t xml:space="preserve">, and Points). A spatial object is always equal to itself, i.e., </w:t>
      </w:r>
      <w:r w:rsidRPr="00795D33">
        <w:rPr>
          <w:b/>
          <w:sz w:val="20"/>
          <w:szCs w:val="20"/>
        </w:rPr>
        <w:t>a</w:t>
      </w:r>
      <w:r w:rsidRPr="00795D33">
        <w:rPr>
          <w:sz w:val="20"/>
          <w:szCs w:val="20"/>
        </w:rPr>
        <w:t xml:space="preserve"> EQUALS </w:t>
      </w:r>
      <w:r w:rsidRPr="00795D33">
        <w:rPr>
          <w:b/>
          <w:sz w:val="20"/>
          <w:szCs w:val="20"/>
        </w:rPr>
        <w:t>a</w:t>
      </w:r>
      <w:r w:rsidRPr="00795D33">
        <w:rPr>
          <w:sz w:val="20"/>
          <w:szCs w:val="20"/>
        </w:rPr>
        <w:t xml:space="preserve"> is always true. </w:t>
      </w:r>
    </w:p>
    <w:p w14:paraId="14D3A368" w14:textId="77777777" w:rsidR="003F081B" w:rsidRPr="00795D33" w:rsidRDefault="003F081B" w:rsidP="003F081B">
      <w:pPr>
        <w:pStyle w:val="BodyText"/>
        <w:rPr>
          <w:sz w:val="20"/>
          <w:szCs w:val="20"/>
          <w:lang w:eastAsia="en-US"/>
        </w:rPr>
      </w:pPr>
      <w:r w:rsidRPr="00795D33">
        <w:rPr>
          <w:b/>
          <w:spacing w:val="-1"/>
          <w:sz w:val="20"/>
          <w:szCs w:val="20"/>
        </w:rPr>
        <w:t>DISJOINT</w:t>
      </w:r>
      <w:r w:rsidRPr="00795D33">
        <w:rPr>
          <w:b/>
          <w:sz w:val="20"/>
          <w:szCs w:val="20"/>
        </w:rPr>
        <w:t xml:space="preserve"> – </w:t>
      </w:r>
      <w:r w:rsidRPr="00795D33">
        <w:rPr>
          <w:spacing w:val="-1"/>
          <w:sz w:val="20"/>
          <w:szCs w:val="20"/>
        </w:rPr>
        <w:t xml:space="preserve"> Geometric object</w:t>
      </w:r>
      <w:r w:rsidRPr="00795D33">
        <w:rPr>
          <w:spacing w:val="-2"/>
          <w:sz w:val="20"/>
          <w:szCs w:val="20"/>
        </w:rPr>
        <w:t xml:space="preserve"> </w:t>
      </w:r>
      <w:r w:rsidRPr="00795D33">
        <w:rPr>
          <w:b/>
          <w:sz w:val="20"/>
          <w:szCs w:val="20"/>
        </w:rPr>
        <w:t>a</w:t>
      </w:r>
      <w:r w:rsidRPr="00795D33">
        <w:rPr>
          <w:spacing w:val="-1"/>
          <w:sz w:val="20"/>
          <w:szCs w:val="20"/>
        </w:rPr>
        <w:t xml:space="preserve"> and geometric object </w:t>
      </w:r>
      <w:r w:rsidRPr="00795D33">
        <w:rPr>
          <w:b/>
          <w:sz w:val="20"/>
          <w:szCs w:val="20"/>
        </w:rPr>
        <w:t>b</w:t>
      </w:r>
      <w:r w:rsidRPr="00795D33">
        <w:rPr>
          <w:spacing w:val="-1"/>
          <w:sz w:val="20"/>
          <w:szCs w:val="20"/>
        </w:rPr>
        <w:t xml:space="preserve"> do not </w:t>
      </w:r>
      <w:r w:rsidRPr="00795D33">
        <w:rPr>
          <w:sz w:val="20"/>
          <w:szCs w:val="20"/>
        </w:rPr>
        <w:t>intersect.</w:t>
      </w:r>
    </w:p>
    <w:p w14:paraId="16308A60" w14:textId="77777777" w:rsidR="003F081B" w:rsidRPr="00795D33" w:rsidRDefault="003F081B" w:rsidP="003F081B">
      <w:pPr>
        <w:pStyle w:val="BodyText"/>
        <w:rPr>
          <w:i/>
          <w:sz w:val="20"/>
          <w:szCs w:val="20"/>
        </w:rPr>
      </w:pPr>
      <w:r w:rsidRPr="00795D33">
        <w:rPr>
          <w:i/>
          <w:sz w:val="20"/>
          <w:szCs w:val="20"/>
        </w:rPr>
        <w:t>The</w:t>
      </w:r>
      <w:r w:rsidRPr="00795D33">
        <w:rPr>
          <w:i/>
          <w:spacing w:val="-1"/>
          <w:sz w:val="20"/>
          <w:szCs w:val="20"/>
        </w:rPr>
        <w:t xml:space="preserve"> </w:t>
      </w:r>
      <w:r w:rsidRPr="00795D33">
        <w:rPr>
          <w:i/>
          <w:sz w:val="20"/>
          <w:szCs w:val="20"/>
        </w:rPr>
        <w:t>two geometric objects have no common points.</w:t>
      </w:r>
    </w:p>
    <w:p w14:paraId="5F394430" w14:textId="77777777" w:rsidR="003F081B" w:rsidRPr="00795D33" w:rsidRDefault="003F081B" w:rsidP="003F081B">
      <w:pPr>
        <w:pStyle w:val="BodyText"/>
        <w:rPr>
          <w:sz w:val="20"/>
          <w:szCs w:val="20"/>
        </w:rPr>
      </w:pPr>
      <w:r w:rsidRPr="00795D33">
        <w:rPr>
          <w:sz w:val="20"/>
          <w:szCs w:val="20"/>
        </w:rPr>
        <w:t>The ISO 19125-1 definition of DISJOINT is:</w:t>
      </w:r>
      <w:r>
        <w:rPr>
          <w:sz w:val="20"/>
          <w:szCs w:val="20"/>
        </w:rPr>
        <w:t xml:space="preserve"> </w:t>
      </w:r>
    </w:p>
    <w:p w14:paraId="32F9D1EF" w14:textId="77777777" w:rsidR="003F081B" w:rsidRDefault="003F081B" w:rsidP="003F081B">
      <w:pPr>
        <w:pStyle w:val="BodyText"/>
        <w:ind w:firstLine="720"/>
        <w:rPr>
          <w:rFonts w:ascii="Symbol" w:hAnsi="Symbol"/>
          <w:sz w:val="21"/>
          <w:szCs w:val="20"/>
          <w:lang w:eastAsia="en-US"/>
        </w:rPr>
      </w:pPr>
      <w:proofErr w:type="spellStart"/>
      <w:r>
        <w:rPr>
          <w:b/>
          <w:i/>
        </w:rPr>
        <w:t>a</w:t>
      </w:r>
      <w:r>
        <w:rPr>
          <w:i/>
        </w:rPr>
        <w:t>.Disjoint</w:t>
      </w:r>
      <w:proofErr w:type="spellEnd"/>
      <w:r>
        <w:rPr>
          <w:i/>
        </w:rPr>
        <w:t>(</w:t>
      </w:r>
      <w:r>
        <w:rPr>
          <w:b/>
          <w:i/>
        </w:rPr>
        <w:t>b</w:t>
      </w:r>
      <w:r>
        <w:rPr>
          <w:i/>
        </w:rPr>
        <w:t xml:space="preserve">) </w:t>
      </w:r>
      <w:r>
        <w:rPr>
          <w:rFonts w:ascii="Symbol" w:hAnsi="Symbol"/>
          <w:sz w:val="21"/>
        </w:rPr>
        <w:t></w:t>
      </w:r>
      <w:r>
        <w:rPr>
          <w:rFonts w:ascii="Symbol" w:hAnsi="Symbol"/>
          <w:sz w:val="21"/>
        </w:rPr>
        <w:t></w:t>
      </w:r>
      <w:r>
        <w:rPr>
          <w:b/>
          <w:i/>
        </w:rPr>
        <w:t>a</w:t>
      </w:r>
      <w:r>
        <w:rPr>
          <w:i/>
        </w:rPr>
        <w:t xml:space="preserve"> </w:t>
      </w:r>
      <w:r>
        <w:rPr>
          <w:rFonts w:ascii="Symbol" w:hAnsi="Symbol"/>
          <w:sz w:val="21"/>
        </w:rPr>
        <w:t></w:t>
      </w:r>
      <w:r>
        <w:rPr>
          <w:rFonts w:ascii="Symbol" w:hAnsi="Symbol"/>
          <w:sz w:val="21"/>
        </w:rPr>
        <w:t></w:t>
      </w:r>
      <w:r>
        <w:rPr>
          <w:b/>
          <w:i/>
        </w:rPr>
        <w:t>b</w:t>
      </w:r>
      <w:r>
        <w:rPr>
          <w:i/>
        </w:rPr>
        <w:t xml:space="preserve"> = </w:t>
      </w:r>
      <w:r>
        <w:rPr>
          <w:rFonts w:ascii="Symbol" w:hAnsi="Symbol"/>
          <w:sz w:val="21"/>
        </w:rPr>
        <w:t></w:t>
      </w:r>
    </w:p>
    <w:p w14:paraId="34F79843" w14:textId="77777777" w:rsidR="003F081B" w:rsidRPr="00795D33" w:rsidRDefault="003F081B" w:rsidP="003F081B">
      <w:pPr>
        <w:pStyle w:val="BodyText"/>
        <w:rPr>
          <w:sz w:val="20"/>
          <w:szCs w:val="20"/>
          <w:lang w:eastAsia="en-US"/>
        </w:rPr>
      </w:pPr>
      <w:r w:rsidRPr="00795D33">
        <w:rPr>
          <w:sz w:val="20"/>
          <w:szCs w:val="20"/>
        </w:rPr>
        <w:t xml:space="preserve">This translates to: </w:t>
      </w:r>
      <w:r w:rsidRPr="00795D33">
        <w:rPr>
          <w:b/>
          <w:sz w:val="20"/>
          <w:szCs w:val="20"/>
        </w:rPr>
        <w:t>a</w:t>
      </w:r>
      <w:r w:rsidRPr="00795D33">
        <w:rPr>
          <w:sz w:val="20"/>
          <w:szCs w:val="20"/>
        </w:rPr>
        <w:t xml:space="preserve"> is disjoint from </w:t>
      </w:r>
      <w:r w:rsidRPr="00795D33">
        <w:rPr>
          <w:b/>
          <w:sz w:val="20"/>
          <w:szCs w:val="20"/>
        </w:rPr>
        <w:t>b</w:t>
      </w:r>
      <w:r w:rsidRPr="00795D33">
        <w:rPr>
          <w:sz w:val="20"/>
          <w:szCs w:val="20"/>
        </w:rPr>
        <w:t xml:space="preserve"> if the intersection of </w:t>
      </w:r>
      <w:r w:rsidRPr="00795D33">
        <w:rPr>
          <w:b/>
          <w:sz w:val="20"/>
          <w:szCs w:val="20"/>
        </w:rPr>
        <w:t>a</w:t>
      </w:r>
      <w:r w:rsidRPr="00795D33">
        <w:rPr>
          <w:sz w:val="20"/>
          <w:szCs w:val="20"/>
        </w:rPr>
        <w:t xml:space="preserve"> and </w:t>
      </w:r>
      <w:r w:rsidRPr="00795D33">
        <w:rPr>
          <w:b/>
          <w:sz w:val="20"/>
          <w:szCs w:val="20"/>
        </w:rPr>
        <w:t>b</w:t>
      </w:r>
      <w:r w:rsidRPr="00795D33">
        <w:rPr>
          <w:sz w:val="20"/>
          <w:szCs w:val="20"/>
        </w:rPr>
        <w:t xml:space="preserve"> is the empty set.</w:t>
      </w:r>
    </w:p>
    <w:p w14:paraId="19992566" w14:textId="77777777" w:rsidR="003F081B" w:rsidRDefault="003F081B" w:rsidP="003F081B">
      <w:pPr>
        <w:widowControl w:val="0"/>
        <w:suppressAutoHyphens w:val="0"/>
        <w:snapToGrid w:val="0"/>
        <w:rPr>
          <w:b/>
          <w:sz w:val="16"/>
          <w:szCs w:val="20"/>
          <w:lang w:eastAsia="en-US"/>
        </w:rPr>
      </w:pPr>
    </w:p>
    <w:p w14:paraId="233C727A" w14:textId="77777777" w:rsidR="003F081B" w:rsidRDefault="003F081B" w:rsidP="003F081B">
      <w:pPr>
        <w:widowControl w:val="0"/>
        <w:suppressAutoHyphens w:val="0"/>
        <w:snapToGrid w:val="0"/>
        <w:rPr>
          <w:b/>
          <w:sz w:val="16"/>
          <w:szCs w:val="20"/>
          <w:lang w:eastAsia="en-US"/>
        </w:rPr>
      </w:pPr>
      <w:r>
        <w:rPr>
          <w:b/>
          <w:sz w:val="16"/>
          <w:szCs w:val="20"/>
          <w:lang w:eastAsia="en-US"/>
        </w:rPr>
        <w:tab/>
      </w:r>
      <w:r>
        <w:rPr>
          <w:noProof/>
          <w:lang w:eastAsia="en-US"/>
        </w:rPr>
        <w:drawing>
          <wp:inline distT="0" distB="0" distL="0" distR="0" wp14:anchorId="076F51F5" wp14:editId="54A7CC3D">
            <wp:extent cx="4724400" cy="1914845"/>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3367" cy="1918480"/>
                    </a:xfrm>
                    <a:prstGeom prst="rect">
                      <a:avLst/>
                    </a:prstGeom>
                  </pic:spPr>
                </pic:pic>
              </a:graphicData>
            </a:graphic>
          </wp:inline>
        </w:drawing>
      </w:r>
    </w:p>
    <w:p w14:paraId="6100838A" w14:textId="77777777" w:rsidR="003F081B" w:rsidRPr="00795D33" w:rsidRDefault="003F081B" w:rsidP="003F081B">
      <w:pPr>
        <w:widowControl w:val="0"/>
        <w:suppressAutoHyphens w:val="0"/>
        <w:snapToGrid w:val="0"/>
        <w:rPr>
          <w:b/>
          <w:sz w:val="16"/>
          <w:szCs w:val="20"/>
          <w:lang w:eastAsia="en-US"/>
        </w:rPr>
      </w:pPr>
    </w:p>
    <w:p w14:paraId="6BC34170" w14:textId="77777777" w:rsidR="003F081B" w:rsidRDefault="003F081B" w:rsidP="003F081B">
      <w:pPr>
        <w:widowControl w:val="0"/>
        <w:suppressAutoHyphens w:val="0"/>
        <w:snapToGrid w:val="0"/>
        <w:ind w:left="2940"/>
        <w:rPr>
          <w:b/>
          <w:spacing w:val="-1"/>
          <w:sz w:val="20"/>
          <w:szCs w:val="20"/>
          <w:lang w:eastAsia="en-US"/>
        </w:rPr>
      </w:pPr>
      <w:r w:rsidRPr="00795D33">
        <w:rPr>
          <w:b/>
          <w:spacing w:val="-1"/>
          <w:sz w:val="20"/>
          <w:szCs w:val="20"/>
          <w:lang w:eastAsia="en-US"/>
        </w:rPr>
        <w:t>Examples of the DISJOINT relationship</w:t>
      </w:r>
    </w:p>
    <w:p w14:paraId="3CB24CA4" w14:textId="77777777" w:rsidR="003F081B" w:rsidRPr="00795D33" w:rsidRDefault="003F081B" w:rsidP="003F081B">
      <w:pPr>
        <w:widowControl w:val="0"/>
        <w:suppressAutoHyphens w:val="0"/>
        <w:snapToGrid w:val="0"/>
        <w:rPr>
          <w:sz w:val="20"/>
          <w:szCs w:val="20"/>
          <w:lang w:eastAsia="en-US"/>
        </w:rPr>
      </w:pPr>
    </w:p>
    <w:p w14:paraId="1F32F93C" w14:textId="77777777" w:rsidR="003F081B" w:rsidRDefault="003F081B" w:rsidP="003F081B">
      <w:pPr>
        <w:rPr>
          <w:sz w:val="20"/>
          <w:szCs w:val="20"/>
        </w:rPr>
      </w:pPr>
    </w:p>
    <w:p w14:paraId="01903B7B" w14:textId="77777777" w:rsidR="003F081B" w:rsidRPr="00955B42" w:rsidRDefault="003F081B" w:rsidP="003F081B">
      <w:pPr>
        <w:widowControl w:val="0"/>
        <w:suppressAutoHyphens w:val="0"/>
        <w:snapToGrid w:val="0"/>
        <w:rPr>
          <w:sz w:val="20"/>
          <w:szCs w:val="20"/>
          <w:lang w:eastAsia="en-US"/>
        </w:rPr>
      </w:pPr>
      <w:r w:rsidRPr="00E9187C">
        <w:rPr>
          <w:b/>
          <w:spacing w:val="-1"/>
          <w:sz w:val="20"/>
          <w:szCs w:val="20"/>
          <w:lang w:eastAsia="en-US"/>
        </w:rPr>
        <w:t>TOUCHES</w:t>
      </w:r>
      <w:r w:rsidRPr="00E9187C">
        <w:rPr>
          <w:b/>
          <w:spacing w:val="1"/>
          <w:sz w:val="20"/>
          <w:szCs w:val="20"/>
          <w:lang w:eastAsia="en-US"/>
        </w:rPr>
        <w:t xml:space="preserve"> </w:t>
      </w:r>
      <w:r w:rsidRPr="00E9187C">
        <w:rPr>
          <w:b/>
          <w:sz w:val="20"/>
          <w:szCs w:val="20"/>
          <w:lang w:eastAsia="en-US"/>
        </w:rPr>
        <w:t>–</w:t>
      </w:r>
      <w:r w:rsidRPr="00955B42">
        <w:rPr>
          <w:b/>
          <w:szCs w:val="20"/>
          <w:lang w:eastAsia="en-US"/>
        </w:rPr>
        <w:t xml:space="preserve"> </w:t>
      </w:r>
      <w:r w:rsidRPr="00955B42">
        <w:rPr>
          <w:spacing w:val="-1"/>
          <w:sz w:val="20"/>
          <w:szCs w:val="20"/>
          <w:lang w:eastAsia="en-US"/>
        </w:rPr>
        <w:t>Geometric</w:t>
      </w:r>
      <w:r w:rsidRPr="00955B42">
        <w:rPr>
          <w:spacing w:val="-2"/>
          <w:sz w:val="20"/>
          <w:szCs w:val="20"/>
          <w:lang w:eastAsia="en-US"/>
        </w:rPr>
        <w:t xml:space="preserve"> </w:t>
      </w:r>
      <w:r w:rsidRPr="00955B42">
        <w:rPr>
          <w:spacing w:val="-1"/>
          <w:sz w:val="20"/>
          <w:szCs w:val="20"/>
          <w:lang w:eastAsia="en-US"/>
        </w:rPr>
        <w:t xml:space="preserve">object </w:t>
      </w:r>
      <w:r w:rsidRPr="00955B42">
        <w:rPr>
          <w:b/>
          <w:sz w:val="20"/>
          <w:szCs w:val="20"/>
          <w:lang w:eastAsia="en-US"/>
        </w:rPr>
        <w:t>a</w:t>
      </w:r>
      <w:r w:rsidRPr="00955B42">
        <w:rPr>
          <w:spacing w:val="-1"/>
          <w:sz w:val="20"/>
          <w:szCs w:val="20"/>
          <w:lang w:eastAsia="en-US"/>
        </w:rPr>
        <w:t xml:space="preserve"> intersects </w:t>
      </w:r>
      <w:r w:rsidRPr="00955B42">
        <w:rPr>
          <w:sz w:val="20"/>
          <w:szCs w:val="20"/>
          <w:lang w:eastAsia="en-US"/>
        </w:rPr>
        <w:t>with</w:t>
      </w:r>
      <w:r w:rsidRPr="00955B42">
        <w:rPr>
          <w:spacing w:val="-1"/>
          <w:sz w:val="20"/>
          <w:szCs w:val="20"/>
          <w:lang w:eastAsia="en-US"/>
        </w:rPr>
        <w:t xml:space="preserve"> geometric object </w:t>
      </w:r>
      <w:r w:rsidRPr="00955B42">
        <w:rPr>
          <w:b/>
          <w:sz w:val="20"/>
          <w:szCs w:val="20"/>
          <w:lang w:eastAsia="en-US"/>
        </w:rPr>
        <w:t>b</w:t>
      </w:r>
      <w:r w:rsidRPr="00955B42">
        <w:rPr>
          <w:sz w:val="20"/>
          <w:szCs w:val="20"/>
          <w:lang w:eastAsia="en-US"/>
        </w:rPr>
        <w:t xml:space="preserve"> but they do not share interior points.</w:t>
      </w:r>
    </w:p>
    <w:p w14:paraId="15469881" w14:textId="77777777" w:rsidR="003F081B" w:rsidRPr="00955B42" w:rsidRDefault="003F081B" w:rsidP="003F081B">
      <w:pPr>
        <w:widowControl w:val="0"/>
        <w:suppressAutoHyphens w:val="0"/>
        <w:snapToGrid w:val="0"/>
        <w:rPr>
          <w:i/>
          <w:sz w:val="20"/>
          <w:szCs w:val="20"/>
          <w:lang w:eastAsia="en-US"/>
        </w:rPr>
      </w:pPr>
      <w:r w:rsidRPr="00955B42">
        <w:rPr>
          <w:i/>
          <w:sz w:val="20"/>
          <w:szCs w:val="20"/>
          <w:lang w:eastAsia="en-US"/>
        </w:rPr>
        <w:t>Only the boundary of one geometry intersects with the boundary or interior of another geometry.</w:t>
      </w:r>
    </w:p>
    <w:p w14:paraId="505556E5" w14:textId="77777777" w:rsidR="003F081B" w:rsidRPr="00955B42" w:rsidRDefault="003F081B" w:rsidP="003F081B">
      <w:pPr>
        <w:widowControl w:val="0"/>
        <w:suppressAutoHyphens w:val="0"/>
        <w:snapToGrid w:val="0"/>
        <w:rPr>
          <w:i/>
          <w:sz w:val="20"/>
          <w:szCs w:val="20"/>
          <w:lang w:eastAsia="en-US"/>
        </w:rPr>
      </w:pPr>
      <w:r w:rsidRPr="00955B42">
        <w:rPr>
          <w:i/>
          <w:sz w:val="20"/>
          <w:szCs w:val="20"/>
          <w:lang w:eastAsia="en-US"/>
        </w:rPr>
        <w:t>The only thing the geometric objects have in common is contained in the union of their boundaries.</w:t>
      </w:r>
    </w:p>
    <w:p w14:paraId="74F35FD9" w14:textId="77777777" w:rsidR="003F081B" w:rsidRPr="00955B42" w:rsidRDefault="003F081B" w:rsidP="003F081B">
      <w:pPr>
        <w:widowControl w:val="0"/>
        <w:suppressAutoHyphens w:val="0"/>
        <w:snapToGrid w:val="0"/>
        <w:rPr>
          <w:i/>
          <w:spacing w:val="-1"/>
          <w:sz w:val="20"/>
          <w:szCs w:val="20"/>
          <w:lang w:eastAsia="en-US"/>
        </w:rPr>
      </w:pPr>
    </w:p>
    <w:p w14:paraId="37B10975" w14:textId="77777777" w:rsidR="003F081B" w:rsidRPr="00955B42" w:rsidRDefault="003F081B" w:rsidP="003F081B">
      <w:pPr>
        <w:widowControl w:val="0"/>
        <w:suppressAutoHyphens w:val="0"/>
        <w:snapToGrid w:val="0"/>
        <w:rPr>
          <w:sz w:val="20"/>
          <w:szCs w:val="20"/>
          <w:lang w:eastAsia="en-US"/>
        </w:rPr>
      </w:pPr>
      <w:r w:rsidRPr="00955B42">
        <w:rPr>
          <w:sz w:val="20"/>
          <w:szCs w:val="20"/>
          <w:lang w:eastAsia="en-US"/>
        </w:rPr>
        <w:t>The ISO 19125-1 definition of TOUCHES is:</w:t>
      </w:r>
    </w:p>
    <w:p w14:paraId="1DC4B0A3" w14:textId="77777777" w:rsidR="003F081B" w:rsidRDefault="003F081B" w:rsidP="003F081B">
      <w:pPr>
        <w:rPr>
          <w:sz w:val="20"/>
          <w:szCs w:val="20"/>
        </w:rPr>
      </w:pPr>
    </w:p>
    <w:p w14:paraId="1DB91C9B" w14:textId="77777777" w:rsidR="003F081B" w:rsidRDefault="003F081B" w:rsidP="003F081B">
      <w:pPr>
        <w:pStyle w:val="BodyText"/>
        <w:ind w:firstLine="720"/>
        <w:rPr>
          <w:rFonts w:ascii="Symbol" w:hAnsi="Symbol"/>
          <w:sz w:val="21"/>
          <w:szCs w:val="20"/>
          <w:lang w:eastAsia="en-US"/>
        </w:rPr>
      </w:pPr>
      <w:proofErr w:type="spellStart"/>
      <w:r>
        <w:rPr>
          <w:b/>
          <w:i/>
        </w:rPr>
        <w:t>a</w:t>
      </w:r>
      <w:r>
        <w:rPr>
          <w:i/>
        </w:rPr>
        <w:t>.Touch</w:t>
      </w:r>
      <w:proofErr w:type="spellEnd"/>
      <w:r>
        <w:rPr>
          <w:i/>
        </w:rPr>
        <w:t>(</w:t>
      </w:r>
      <w:r>
        <w:rPr>
          <w:b/>
          <w:i/>
        </w:rPr>
        <w:t>b</w:t>
      </w:r>
      <w:r>
        <w:rPr>
          <w:i/>
        </w:rPr>
        <w:t xml:space="preserve">) </w:t>
      </w:r>
      <w:r>
        <w:rPr>
          <w:rFonts w:ascii="Symbol" w:hAnsi="Symbol"/>
          <w:sz w:val="21"/>
        </w:rPr>
        <w:t></w:t>
      </w:r>
      <w:r>
        <w:rPr>
          <w:rFonts w:ascii="Symbol" w:hAnsi="Symbol"/>
          <w:sz w:val="21"/>
        </w:rPr>
        <w:t></w:t>
      </w:r>
      <w:r>
        <w:rPr>
          <w:i/>
        </w:rPr>
        <w:t>(I(</w:t>
      </w:r>
      <w:r>
        <w:rPr>
          <w:b/>
          <w:i/>
        </w:rPr>
        <w:t>a</w:t>
      </w:r>
      <w:r>
        <w:rPr>
          <w:i/>
        </w:rPr>
        <w:t>)</w:t>
      </w:r>
      <w:r>
        <w:rPr>
          <w:rFonts w:ascii="Symbol" w:hAnsi="Symbol"/>
          <w:sz w:val="21"/>
        </w:rPr>
        <w:t></w:t>
      </w:r>
      <w:r>
        <w:rPr>
          <w:i/>
        </w:rPr>
        <w:t>I(</w:t>
      </w:r>
      <w:r>
        <w:rPr>
          <w:b/>
          <w:i/>
        </w:rPr>
        <w:t>b</w:t>
      </w:r>
      <w:r>
        <w:rPr>
          <w:i/>
        </w:rPr>
        <w:t xml:space="preserve">) = </w:t>
      </w:r>
      <w:r>
        <w:rPr>
          <w:rFonts w:ascii="Symbol" w:hAnsi="Symbol"/>
          <w:sz w:val="21"/>
        </w:rPr>
        <w:t></w:t>
      </w:r>
      <w:r>
        <w:rPr>
          <w:i/>
        </w:rPr>
        <w:t xml:space="preserve">) </w:t>
      </w:r>
      <w:r>
        <w:rPr>
          <w:rFonts w:ascii="Symbol" w:hAnsi="Symbol"/>
          <w:sz w:val="21"/>
        </w:rPr>
        <w:t></w:t>
      </w:r>
      <w:r>
        <w:rPr>
          <w:rFonts w:ascii="Symbol" w:hAnsi="Symbol"/>
          <w:sz w:val="21"/>
        </w:rPr>
        <w:t></w:t>
      </w:r>
      <w:r>
        <w:rPr>
          <w:i/>
        </w:rPr>
        <w:t>(</w:t>
      </w:r>
      <w:r>
        <w:rPr>
          <w:b/>
          <w:i/>
        </w:rPr>
        <w:t>a</w:t>
      </w:r>
      <w:r>
        <w:rPr>
          <w:i/>
        </w:rPr>
        <w:t xml:space="preserve"> </w:t>
      </w:r>
      <w:r>
        <w:rPr>
          <w:rFonts w:ascii="Symbol" w:hAnsi="Symbol"/>
          <w:sz w:val="21"/>
        </w:rPr>
        <w:t></w:t>
      </w:r>
      <w:r>
        <w:rPr>
          <w:rFonts w:ascii="Symbol" w:hAnsi="Symbol"/>
          <w:sz w:val="21"/>
        </w:rPr>
        <w:t></w:t>
      </w:r>
      <w:r>
        <w:rPr>
          <w:b/>
          <w:i/>
        </w:rPr>
        <w:t>b</w:t>
      </w:r>
      <w:r>
        <w:rPr>
          <w:i/>
        </w:rPr>
        <w:t xml:space="preserve">) </w:t>
      </w:r>
      <w:r>
        <w:rPr>
          <w:rFonts w:ascii="Symbol" w:hAnsi="Symbol"/>
          <w:sz w:val="21"/>
        </w:rPr>
        <w:t></w:t>
      </w:r>
      <w:r>
        <w:rPr>
          <w:rFonts w:ascii="Symbol" w:hAnsi="Symbol"/>
          <w:sz w:val="21"/>
        </w:rPr>
        <w:t></w:t>
      </w:r>
    </w:p>
    <w:p w14:paraId="618B3368" w14:textId="77777777" w:rsidR="003F081B" w:rsidRPr="00955B42" w:rsidRDefault="003F081B" w:rsidP="003F081B">
      <w:pPr>
        <w:widowControl w:val="0"/>
        <w:suppressAutoHyphens w:val="0"/>
        <w:snapToGrid w:val="0"/>
        <w:rPr>
          <w:sz w:val="20"/>
          <w:szCs w:val="20"/>
          <w:lang w:eastAsia="en-US"/>
        </w:rPr>
      </w:pPr>
      <w:r w:rsidRPr="00955B42">
        <w:rPr>
          <w:sz w:val="20"/>
          <w:szCs w:val="20"/>
          <w:lang w:eastAsia="en-US"/>
        </w:rPr>
        <w:t xml:space="preserve">This translates to: </w:t>
      </w:r>
      <w:r w:rsidRPr="00955B42">
        <w:rPr>
          <w:b/>
          <w:sz w:val="20"/>
          <w:szCs w:val="20"/>
          <w:lang w:eastAsia="en-US"/>
        </w:rPr>
        <w:t>a</w:t>
      </w:r>
      <w:r w:rsidRPr="00955B42">
        <w:rPr>
          <w:sz w:val="20"/>
          <w:szCs w:val="20"/>
          <w:lang w:eastAsia="en-US"/>
        </w:rPr>
        <w:t xml:space="preserve"> touches </w:t>
      </w:r>
      <w:r w:rsidRPr="00955B42">
        <w:rPr>
          <w:b/>
          <w:sz w:val="20"/>
          <w:szCs w:val="20"/>
          <w:lang w:eastAsia="en-US"/>
        </w:rPr>
        <w:t>b</w:t>
      </w:r>
      <w:r w:rsidRPr="00955B42">
        <w:rPr>
          <w:sz w:val="20"/>
          <w:szCs w:val="20"/>
          <w:lang w:eastAsia="en-US"/>
        </w:rPr>
        <w:t xml:space="preserve"> if the intersection of the interior of </w:t>
      </w:r>
      <w:r w:rsidRPr="00955B42">
        <w:rPr>
          <w:b/>
          <w:sz w:val="20"/>
          <w:szCs w:val="20"/>
          <w:lang w:eastAsia="en-US"/>
        </w:rPr>
        <w:t>a</w:t>
      </w:r>
      <w:r w:rsidRPr="00955B42">
        <w:rPr>
          <w:sz w:val="20"/>
          <w:szCs w:val="20"/>
          <w:lang w:eastAsia="en-US"/>
        </w:rPr>
        <w:t xml:space="preserve"> and the interior of </w:t>
      </w:r>
      <w:r w:rsidRPr="00955B42">
        <w:rPr>
          <w:b/>
          <w:sz w:val="20"/>
          <w:szCs w:val="20"/>
          <w:lang w:eastAsia="en-US"/>
        </w:rPr>
        <w:t xml:space="preserve">b </w:t>
      </w:r>
      <w:r w:rsidRPr="00955B42">
        <w:rPr>
          <w:sz w:val="20"/>
          <w:szCs w:val="20"/>
          <w:lang w:eastAsia="en-US"/>
        </w:rPr>
        <w:t xml:space="preserve">is the empty set AND the intersection of </w:t>
      </w:r>
      <w:r w:rsidRPr="00955B42">
        <w:rPr>
          <w:b/>
          <w:sz w:val="20"/>
          <w:szCs w:val="20"/>
          <w:lang w:eastAsia="en-US"/>
        </w:rPr>
        <w:t>a</w:t>
      </w:r>
      <w:r w:rsidRPr="00955B42">
        <w:rPr>
          <w:sz w:val="20"/>
          <w:szCs w:val="20"/>
          <w:lang w:eastAsia="en-US"/>
        </w:rPr>
        <w:t xml:space="preserve"> and </w:t>
      </w:r>
      <w:r w:rsidRPr="00955B42">
        <w:rPr>
          <w:b/>
          <w:sz w:val="20"/>
          <w:szCs w:val="20"/>
          <w:lang w:eastAsia="en-US"/>
        </w:rPr>
        <w:t>b</w:t>
      </w:r>
      <w:r w:rsidRPr="00955B42">
        <w:rPr>
          <w:sz w:val="20"/>
          <w:szCs w:val="20"/>
          <w:lang w:eastAsia="en-US"/>
        </w:rPr>
        <w:t xml:space="preserve"> is not the empty set.</w:t>
      </w:r>
    </w:p>
    <w:p w14:paraId="34401977" w14:textId="77777777" w:rsidR="003F081B" w:rsidRPr="00955B42" w:rsidRDefault="003F081B" w:rsidP="003F081B">
      <w:pPr>
        <w:widowControl w:val="0"/>
        <w:suppressAutoHyphens w:val="0"/>
        <w:snapToGrid w:val="0"/>
        <w:rPr>
          <w:sz w:val="20"/>
          <w:szCs w:val="20"/>
          <w:lang w:eastAsia="en-US"/>
        </w:rPr>
      </w:pPr>
    </w:p>
    <w:p w14:paraId="1A1DA74D" w14:textId="72A64DC4" w:rsidR="003F081B" w:rsidRPr="00955B42" w:rsidRDefault="003F081B" w:rsidP="003F081B">
      <w:pPr>
        <w:widowControl w:val="0"/>
        <w:suppressAutoHyphens w:val="0"/>
        <w:snapToGrid w:val="0"/>
        <w:rPr>
          <w:sz w:val="20"/>
          <w:szCs w:val="20"/>
          <w:lang w:eastAsia="en-US"/>
        </w:rPr>
      </w:pPr>
      <w:r w:rsidRPr="00955B42">
        <w:rPr>
          <w:sz w:val="20"/>
          <w:szCs w:val="20"/>
          <w:lang w:eastAsia="en-US"/>
        </w:rPr>
        <w:t>Note: This operator applies to the Area/Area, Line/Line, Line/Area, Point/Area</w:t>
      </w:r>
      <w:r w:rsidR="0050083C">
        <w:rPr>
          <w:sz w:val="20"/>
          <w:szCs w:val="20"/>
          <w:lang w:eastAsia="en-US"/>
        </w:rPr>
        <w:t>,</w:t>
      </w:r>
      <w:r w:rsidRPr="00955B42">
        <w:rPr>
          <w:sz w:val="20"/>
          <w:szCs w:val="20"/>
          <w:lang w:eastAsia="en-US"/>
        </w:rPr>
        <w:t xml:space="preserve"> and Point/Line relationships. It does not apply to a Point/Point relationship since points do not have a boundary.</w:t>
      </w:r>
    </w:p>
    <w:p w14:paraId="7EA7E9DE" w14:textId="77777777" w:rsidR="003F081B" w:rsidRDefault="003F081B" w:rsidP="003F081B">
      <w:pPr>
        <w:pStyle w:val="BodyText"/>
        <w:rPr>
          <w:sz w:val="20"/>
          <w:szCs w:val="20"/>
          <w:lang w:eastAsia="en-US"/>
        </w:rPr>
      </w:pPr>
    </w:p>
    <w:p w14:paraId="0AC3F2FF" w14:textId="77777777" w:rsidR="003F081B" w:rsidRDefault="003F081B" w:rsidP="003F081B">
      <w:pPr>
        <w:pStyle w:val="BodyText"/>
        <w:spacing w:before="1"/>
        <w:ind w:firstLine="720"/>
        <w:rPr>
          <w:i/>
        </w:rPr>
      </w:pPr>
      <w:r>
        <w:rPr>
          <w:noProof/>
          <w:lang w:eastAsia="en-US"/>
        </w:rPr>
        <w:lastRenderedPageBreak/>
        <w:drawing>
          <wp:inline distT="0" distB="0" distL="0" distR="0" wp14:anchorId="44532EC1" wp14:editId="46357FD9">
            <wp:extent cx="5180965" cy="3154341"/>
            <wp:effectExtent l="0" t="0" r="635" b="825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2503" cy="3161366"/>
                    </a:xfrm>
                    <a:prstGeom prst="rect">
                      <a:avLst/>
                    </a:prstGeom>
                  </pic:spPr>
                </pic:pic>
              </a:graphicData>
            </a:graphic>
          </wp:inline>
        </w:drawing>
      </w:r>
    </w:p>
    <w:p w14:paraId="1A4DD22B" w14:textId="77777777" w:rsidR="003F081B" w:rsidRPr="0050083C" w:rsidRDefault="003F081B" w:rsidP="003F081B">
      <w:pPr>
        <w:pStyle w:val="BodyText"/>
        <w:ind w:firstLine="2770"/>
        <w:rPr>
          <w:b/>
          <w:spacing w:val="-2"/>
          <w:sz w:val="20"/>
          <w:szCs w:val="20"/>
        </w:rPr>
      </w:pPr>
      <w:r w:rsidRPr="00875AD9">
        <w:rPr>
          <w:b/>
          <w:spacing w:val="-1"/>
          <w:sz w:val="20"/>
          <w:szCs w:val="20"/>
        </w:rPr>
        <w:t xml:space="preserve">Examples of the </w:t>
      </w:r>
      <w:r w:rsidRPr="0050083C">
        <w:rPr>
          <w:b/>
          <w:spacing w:val="-1"/>
          <w:sz w:val="20"/>
          <w:szCs w:val="20"/>
        </w:rPr>
        <w:t>TOUCHES</w:t>
      </w:r>
      <w:r w:rsidRPr="00875AD9">
        <w:rPr>
          <w:b/>
          <w:spacing w:val="-1"/>
          <w:sz w:val="20"/>
          <w:szCs w:val="20"/>
        </w:rPr>
        <w:t xml:space="preserve"> </w:t>
      </w:r>
      <w:r w:rsidRPr="00875AD9">
        <w:rPr>
          <w:b/>
          <w:spacing w:val="-2"/>
          <w:sz w:val="20"/>
          <w:szCs w:val="20"/>
        </w:rPr>
        <w:t>relationship.</w:t>
      </w:r>
    </w:p>
    <w:p w14:paraId="36847192" w14:textId="77777777" w:rsidR="003F081B" w:rsidRDefault="003F081B" w:rsidP="003F081B">
      <w:pPr>
        <w:rPr>
          <w:i/>
          <w:sz w:val="20"/>
          <w:szCs w:val="20"/>
        </w:rPr>
      </w:pPr>
      <w:r w:rsidRPr="00955B42">
        <w:rPr>
          <w:i/>
          <w:sz w:val="20"/>
          <w:szCs w:val="20"/>
        </w:rPr>
        <w:t>Note the Polygon touches Polygon example (a) is also a case where the Polygon boundaries are COINCIDENT.  In the Polygon/</w:t>
      </w:r>
      <w:proofErr w:type="spellStart"/>
      <w:r w:rsidRPr="00955B42">
        <w:rPr>
          <w:i/>
          <w:sz w:val="20"/>
          <w:szCs w:val="20"/>
        </w:rPr>
        <w:t>LineString</w:t>
      </w:r>
      <w:proofErr w:type="spellEnd"/>
      <w:r w:rsidRPr="00955B42">
        <w:rPr>
          <w:i/>
          <w:sz w:val="20"/>
          <w:szCs w:val="20"/>
        </w:rPr>
        <w:t xml:space="preserve"> example two of the </w:t>
      </w:r>
      <w:proofErr w:type="spellStart"/>
      <w:r w:rsidRPr="00955B42">
        <w:rPr>
          <w:i/>
          <w:sz w:val="20"/>
          <w:szCs w:val="20"/>
        </w:rPr>
        <w:t>LineStrings</w:t>
      </w:r>
      <w:proofErr w:type="spellEnd"/>
      <w:r w:rsidRPr="00955B42">
        <w:rPr>
          <w:i/>
          <w:sz w:val="20"/>
          <w:szCs w:val="20"/>
        </w:rPr>
        <w:t xml:space="preserve"> that share a linear portion of the Polygon boundary are also COINCIDENT with the Polygon boundary.</w:t>
      </w:r>
    </w:p>
    <w:p w14:paraId="1205BF7D" w14:textId="77777777" w:rsidR="003F081B" w:rsidRDefault="003F081B" w:rsidP="003F081B">
      <w:pPr>
        <w:rPr>
          <w:i/>
          <w:sz w:val="20"/>
          <w:szCs w:val="20"/>
        </w:rPr>
      </w:pPr>
    </w:p>
    <w:p w14:paraId="018FE2E6" w14:textId="77777777" w:rsidR="003F081B" w:rsidRPr="00955B42" w:rsidRDefault="003F081B" w:rsidP="003F081B">
      <w:pPr>
        <w:widowControl w:val="0"/>
        <w:suppressAutoHyphens w:val="0"/>
        <w:snapToGrid w:val="0"/>
        <w:rPr>
          <w:sz w:val="20"/>
          <w:szCs w:val="20"/>
          <w:lang w:eastAsia="en-US"/>
        </w:rPr>
      </w:pPr>
      <w:r w:rsidRPr="001249DC">
        <w:rPr>
          <w:b/>
          <w:sz w:val="20"/>
          <w:szCs w:val="20"/>
          <w:lang w:eastAsia="en-US"/>
        </w:rPr>
        <w:t xml:space="preserve">WITHIN </w:t>
      </w:r>
      <w:r w:rsidRPr="00955B42">
        <w:rPr>
          <w:spacing w:val="-1"/>
          <w:szCs w:val="20"/>
          <w:lang w:eastAsia="en-US"/>
        </w:rPr>
        <w:t xml:space="preserve">– </w:t>
      </w:r>
      <w:r w:rsidRPr="00955B42">
        <w:rPr>
          <w:spacing w:val="-1"/>
          <w:sz w:val="20"/>
          <w:szCs w:val="20"/>
          <w:lang w:eastAsia="en-US"/>
        </w:rPr>
        <w:t xml:space="preserve">Geometric object </w:t>
      </w:r>
      <w:r w:rsidRPr="00955B42">
        <w:rPr>
          <w:b/>
          <w:spacing w:val="-1"/>
          <w:sz w:val="20"/>
          <w:szCs w:val="20"/>
          <w:lang w:eastAsia="en-US"/>
        </w:rPr>
        <w:t>a</w:t>
      </w:r>
      <w:r w:rsidRPr="00955B42">
        <w:rPr>
          <w:spacing w:val="-1"/>
          <w:sz w:val="20"/>
          <w:szCs w:val="20"/>
          <w:lang w:eastAsia="en-US"/>
        </w:rPr>
        <w:t xml:space="preserve"> is completely contained in geometric object </w:t>
      </w:r>
      <w:r w:rsidRPr="00955B42">
        <w:rPr>
          <w:b/>
          <w:sz w:val="20"/>
          <w:szCs w:val="20"/>
          <w:lang w:eastAsia="en-US"/>
        </w:rPr>
        <w:t>b</w:t>
      </w:r>
      <w:r w:rsidRPr="00955B42">
        <w:rPr>
          <w:sz w:val="20"/>
          <w:szCs w:val="20"/>
          <w:lang w:eastAsia="en-US"/>
        </w:rPr>
        <w:t>.</w:t>
      </w:r>
    </w:p>
    <w:p w14:paraId="080045C9" w14:textId="77777777" w:rsidR="003F081B" w:rsidRPr="00955B42" w:rsidRDefault="003F081B" w:rsidP="003F081B">
      <w:pPr>
        <w:widowControl w:val="0"/>
        <w:suppressAutoHyphens w:val="0"/>
        <w:snapToGrid w:val="0"/>
        <w:rPr>
          <w:i/>
          <w:sz w:val="20"/>
          <w:szCs w:val="20"/>
          <w:lang w:eastAsia="en-US"/>
        </w:rPr>
      </w:pPr>
      <w:r w:rsidRPr="00955B42">
        <w:rPr>
          <w:i/>
          <w:sz w:val="20"/>
          <w:szCs w:val="20"/>
          <w:lang w:eastAsia="en-US"/>
        </w:rPr>
        <w:t>WITHIN includes EQUALS.</w:t>
      </w:r>
    </w:p>
    <w:p w14:paraId="0D81D44A" w14:textId="77777777" w:rsidR="003F081B" w:rsidRPr="00955B42" w:rsidRDefault="003F081B" w:rsidP="003F081B">
      <w:pPr>
        <w:widowControl w:val="0"/>
        <w:suppressAutoHyphens w:val="0"/>
        <w:snapToGrid w:val="0"/>
        <w:ind w:left="114"/>
        <w:rPr>
          <w:sz w:val="20"/>
          <w:szCs w:val="20"/>
          <w:lang w:eastAsia="en-US"/>
        </w:rPr>
      </w:pPr>
    </w:p>
    <w:p w14:paraId="48B9D690" w14:textId="77777777" w:rsidR="003F081B" w:rsidRPr="00955B42" w:rsidRDefault="003F081B" w:rsidP="003F081B">
      <w:pPr>
        <w:suppressAutoHyphens w:val="0"/>
        <w:rPr>
          <w:snapToGrid w:val="0"/>
          <w:sz w:val="20"/>
          <w:szCs w:val="20"/>
          <w:lang w:eastAsia="en-CA"/>
        </w:rPr>
      </w:pPr>
      <w:r w:rsidRPr="00955B42">
        <w:rPr>
          <w:sz w:val="20"/>
          <w:szCs w:val="20"/>
          <w:lang w:eastAsia="en-CA"/>
        </w:rPr>
        <w:t xml:space="preserve">The </w:t>
      </w:r>
      <w:r w:rsidRPr="00955B42">
        <w:rPr>
          <w:snapToGrid w:val="0"/>
          <w:sz w:val="20"/>
          <w:szCs w:val="20"/>
          <w:lang w:eastAsia="en-CA"/>
        </w:rPr>
        <w:t>definition of WITHIN is:</w:t>
      </w:r>
    </w:p>
    <w:p w14:paraId="1C6932EF" w14:textId="77777777" w:rsidR="003F081B" w:rsidRPr="00955B42" w:rsidRDefault="003F081B" w:rsidP="003F081B">
      <w:pPr>
        <w:suppressAutoHyphens w:val="0"/>
        <w:ind w:firstLine="720"/>
        <w:rPr>
          <w:snapToGrid w:val="0"/>
          <w:sz w:val="20"/>
          <w:szCs w:val="20"/>
          <w:lang w:eastAsia="en-CA"/>
        </w:rPr>
      </w:pPr>
      <w:r w:rsidRPr="00955B42">
        <w:rPr>
          <w:b/>
          <w:snapToGrid w:val="0"/>
          <w:sz w:val="20"/>
          <w:szCs w:val="20"/>
          <w:lang w:eastAsia="en-CA"/>
        </w:rPr>
        <w:t>a</w:t>
      </w:r>
      <w:r w:rsidRPr="00955B42">
        <w:rPr>
          <w:snapToGrid w:val="0"/>
          <w:sz w:val="20"/>
          <w:szCs w:val="20"/>
          <w:lang w:eastAsia="en-CA"/>
        </w:rPr>
        <w:t>. Within(</w:t>
      </w:r>
      <w:r w:rsidRPr="00955B42">
        <w:rPr>
          <w:b/>
          <w:snapToGrid w:val="0"/>
          <w:sz w:val="20"/>
          <w:szCs w:val="20"/>
          <w:lang w:eastAsia="en-CA"/>
        </w:rPr>
        <w:t>b</w:t>
      </w:r>
      <w:r w:rsidRPr="00955B42">
        <w:rPr>
          <w:snapToGrid w:val="0"/>
          <w:sz w:val="20"/>
          <w:szCs w:val="20"/>
          <w:lang w:eastAsia="en-CA"/>
        </w:rPr>
        <w:t xml:space="preserve">) </w:t>
      </w:r>
      <w:r w:rsidRPr="00955B42">
        <w:rPr>
          <w:rFonts w:ascii="Cambria Math" w:hAnsi="Cambria Math" w:cs="Cambria Math"/>
          <w:snapToGrid w:val="0"/>
          <w:sz w:val="20"/>
          <w:szCs w:val="20"/>
          <w:lang w:eastAsia="en-CA"/>
        </w:rPr>
        <w:t>⇔</w:t>
      </w:r>
      <w:r w:rsidRPr="00955B42">
        <w:rPr>
          <w:snapToGrid w:val="0"/>
          <w:sz w:val="20"/>
          <w:szCs w:val="20"/>
          <w:lang w:eastAsia="en-CA"/>
        </w:rPr>
        <w:t xml:space="preserve"> (</w:t>
      </w:r>
      <w:r w:rsidRPr="00955B42">
        <w:rPr>
          <w:b/>
          <w:snapToGrid w:val="0"/>
          <w:sz w:val="20"/>
          <w:szCs w:val="20"/>
          <w:lang w:eastAsia="en-CA"/>
        </w:rPr>
        <w:t>a</w:t>
      </w:r>
      <w:r w:rsidRPr="00955B42">
        <w:rPr>
          <w:snapToGrid w:val="0"/>
          <w:sz w:val="20"/>
          <w:szCs w:val="20"/>
          <w:lang w:eastAsia="en-CA"/>
        </w:rPr>
        <w:t xml:space="preserve"> ∩ </w:t>
      </w:r>
      <w:r w:rsidRPr="00955B42">
        <w:rPr>
          <w:b/>
          <w:snapToGrid w:val="0"/>
          <w:sz w:val="20"/>
          <w:szCs w:val="20"/>
          <w:lang w:eastAsia="en-CA"/>
        </w:rPr>
        <w:t>b</w:t>
      </w:r>
      <w:r w:rsidRPr="00955B42">
        <w:rPr>
          <w:snapToGrid w:val="0"/>
          <w:sz w:val="20"/>
          <w:szCs w:val="20"/>
          <w:lang w:eastAsia="en-CA"/>
        </w:rPr>
        <w:t xml:space="preserve"> = </w:t>
      </w:r>
      <w:r w:rsidRPr="00955B42">
        <w:rPr>
          <w:b/>
          <w:snapToGrid w:val="0"/>
          <w:sz w:val="20"/>
          <w:szCs w:val="20"/>
          <w:lang w:eastAsia="en-CA"/>
        </w:rPr>
        <w:t>a</w:t>
      </w:r>
      <w:r w:rsidRPr="00955B42">
        <w:rPr>
          <w:snapToGrid w:val="0"/>
          <w:sz w:val="20"/>
          <w:szCs w:val="20"/>
          <w:lang w:eastAsia="en-CA"/>
        </w:rPr>
        <w:t xml:space="preserve">) </w:t>
      </w:r>
      <w:r w:rsidRPr="00955B42">
        <w:rPr>
          <w:rFonts w:ascii="Cambria Math" w:hAnsi="Cambria Math" w:cs="Cambria Math"/>
          <w:snapToGrid w:val="0"/>
          <w:sz w:val="20"/>
          <w:szCs w:val="20"/>
          <w:lang w:eastAsia="en-CA"/>
        </w:rPr>
        <w:t>∧</w:t>
      </w:r>
      <w:r w:rsidRPr="00955B42">
        <w:rPr>
          <w:snapToGrid w:val="0"/>
          <w:sz w:val="20"/>
          <w:szCs w:val="20"/>
          <w:lang w:eastAsia="en-CA"/>
        </w:rPr>
        <w:t xml:space="preserve"> (I(</w:t>
      </w:r>
      <w:r w:rsidRPr="00955B42">
        <w:rPr>
          <w:b/>
          <w:snapToGrid w:val="0"/>
          <w:sz w:val="20"/>
          <w:szCs w:val="20"/>
          <w:lang w:eastAsia="en-CA"/>
        </w:rPr>
        <w:t>a</w:t>
      </w:r>
      <w:r w:rsidRPr="00955B42">
        <w:rPr>
          <w:snapToGrid w:val="0"/>
          <w:sz w:val="20"/>
          <w:szCs w:val="20"/>
          <w:lang w:eastAsia="en-CA"/>
        </w:rPr>
        <w:t>) ∩ I(</w:t>
      </w:r>
      <w:r w:rsidRPr="00955B42">
        <w:rPr>
          <w:b/>
          <w:snapToGrid w:val="0"/>
          <w:sz w:val="20"/>
          <w:szCs w:val="20"/>
          <w:lang w:eastAsia="en-CA"/>
        </w:rPr>
        <w:t>b</w:t>
      </w:r>
      <w:r w:rsidRPr="00955B42">
        <w:rPr>
          <w:snapToGrid w:val="0"/>
          <w:sz w:val="20"/>
          <w:szCs w:val="20"/>
          <w:lang w:eastAsia="en-CA"/>
        </w:rPr>
        <w:t xml:space="preserve">) ≠ </w:t>
      </w:r>
      <w:r w:rsidRPr="00955B42">
        <w:rPr>
          <w:rFonts w:ascii="Symbol" w:hAnsi="Symbol"/>
          <w:snapToGrid w:val="0"/>
          <w:sz w:val="21"/>
          <w:szCs w:val="20"/>
          <w:lang w:eastAsia="en-CA"/>
        </w:rPr>
        <w:t></w:t>
      </w:r>
      <w:r w:rsidRPr="00955B42">
        <w:rPr>
          <w:snapToGrid w:val="0"/>
          <w:sz w:val="20"/>
          <w:szCs w:val="20"/>
          <w:lang w:eastAsia="en-CA"/>
        </w:rPr>
        <w:t>)</w:t>
      </w:r>
    </w:p>
    <w:p w14:paraId="0AD3CA1A" w14:textId="77777777" w:rsidR="003F081B" w:rsidRDefault="003F081B" w:rsidP="003F081B">
      <w:pPr>
        <w:rPr>
          <w:sz w:val="20"/>
          <w:szCs w:val="20"/>
        </w:rPr>
      </w:pPr>
    </w:p>
    <w:p w14:paraId="79FD01A9" w14:textId="77777777" w:rsidR="003F081B" w:rsidRPr="00955B42" w:rsidRDefault="003F081B" w:rsidP="003F081B">
      <w:pPr>
        <w:suppressAutoHyphens w:val="0"/>
        <w:outlineLvl w:val="0"/>
        <w:rPr>
          <w:snapToGrid w:val="0"/>
          <w:sz w:val="20"/>
          <w:szCs w:val="20"/>
          <w:lang w:eastAsia="en-CA"/>
        </w:rPr>
      </w:pPr>
      <w:r w:rsidRPr="00955B42">
        <w:rPr>
          <w:snapToGrid w:val="0"/>
          <w:sz w:val="20"/>
          <w:szCs w:val="20"/>
          <w:lang w:eastAsia="en-CA"/>
        </w:rPr>
        <w:t xml:space="preserve">This translates to: </w:t>
      </w:r>
      <w:r w:rsidRPr="00955B42">
        <w:rPr>
          <w:b/>
          <w:snapToGrid w:val="0"/>
          <w:sz w:val="20"/>
          <w:szCs w:val="20"/>
          <w:lang w:eastAsia="en-CA"/>
        </w:rPr>
        <w:t>a</w:t>
      </w:r>
      <w:r w:rsidRPr="00955B42">
        <w:rPr>
          <w:snapToGrid w:val="0"/>
          <w:sz w:val="20"/>
          <w:szCs w:val="20"/>
          <w:lang w:eastAsia="en-CA"/>
        </w:rPr>
        <w:t xml:space="preserve"> is within </w:t>
      </w:r>
      <w:r w:rsidRPr="00955B42">
        <w:rPr>
          <w:b/>
          <w:snapToGrid w:val="0"/>
          <w:sz w:val="20"/>
          <w:szCs w:val="20"/>
          <w:lang w:eastAsia="en-CA"/>
        </w:rPr>
        <w:t>b</w:t>
      </w:r>
      <w:r w:rsidRPr="00955B42">
        <w:rPr>
          <w:snapToGrid w:val="0"/>
          <w:sz w:val="20"/>
          <w:szCs w:val="20"/>
          <w:lang w:eastAsia="en-CA"/>
        </w:rPr>
        <w:t xml:space="preserve"> if the intersection of </w:t>
      </w:r>
      <w:r w:rsidRPr="00955B42">
        <w:rPr>
          <w:b/>
          <w:snapToGrid w:val="0"/>
          <w:sz w:val="20"/>
          <w:szCs w:val="20"/>
          <w:lang w:eastAsia="en-CA"/>
        </w:rPr>
        <w:t>a</w:t>
      </w:r>
      <w:r w:rsidRPr="00955B42">
        <w:rPr>
          <w:snapToGrid w:val="0"/>
          <w:sz w:val="20"/>
          <w:szCs w:val="20"/>
          <w:lang w:eastAsia="en-CA"/>
        </w:rPr>
        <w:t xml:space="preserve"> and </w:t>
      </w:r>
      <w:r w:rsidRPr="00955B42">
        <w:rPr>
          <w:b/>
          <w:snapToGrid w:val="0"/>
          <w:sz w:val="20"/>
          <w:szCs w:val="20"/>
          <w:lang w:eastAsia="en-CA"/>
        </w:rPr>
        <w:t>b</w:t>
      </w:r>
      <w:r w:rsidRPr="00955B42">
        <w:rPr>
          <w:snapToGrid w:val="0"/>
          <w:sz w:val="20"/>
          <w:szCs w:val="20"/>
          <w:lang w:eastAsia="en-CA"/>
        </w:rPr>
        <w:t xml:space="preserve"> equals </w:t>
      </w:r>
      <w:r w:rsidRPr="00955B42">
        <w:rPr>
          <w:b/>
          <w:snapToGrid w:val="0"/>
          <w:sz w:val="20"/>
          <w:szCs w:val="20"/>
          <w:lang w:eastAsia="en-CA"/>
        </w:rPr>
        <w:t>a</w:t>
      </w:r>
      <w:r w:rsidRPr="00955B42">
        <w:rPr>
          <w:snapToGrid w:val="0"/>
          <w:sz w:val="20"/>
          <w:szCs w:val="20"/>
          <w:lang w:eastAsia="en-CA"/>
        </w:rPr>
        <w:t xml:space="preserve"> AND the intersection of the interior of </w:t>
      </w:r>
      <w:r w:rsidRPr="00955B42">
        <w:rPr>
          <w:b/>
          <w:snapToGrid w:val="0"/>
          <w:sz w:val="20"/>
          <w:szCs w:val="20"/>
          <w:lang w:eastAsia="en-CA"/>
        </w:rPr>
        <w:t>a</w:t>
      </w:r>
      <w:r w:rsidRPr="00955B42">
        <w:rPr>
          <w:snapToGrid w:val="0"/>
          <w:sz w:val="20"/>
          <w:szCs w:val="20"/>
          <w:lang w:eastAsia="en-CA"/>
        </w:rPr>
        <w:t xml:space="preserve"> and the interior of </w:t>
      </w:r>
      <w:r w:rsidRPr="00955B42">
        <w:rPr>
          <w:b/>
          <w:snapToGrid w:val="0"/>
          <w:sz w:val="20"/>
          <w:szCs w:val="20"/>
          <w:lang w:eastAsia="en-CA"/>
        </w:rPr>
        <w:t>b</w:t>
      </w:r>
      <w:r w:rsidRPr="00955B42">
        <w:rPr>
          <w:snapToGrid w:val="0"/>
          <w:sz w:val="20"/>
          <w:szCs w:val="20"/>
          <w:lang w:eastAsia="en-CA"/>
        </w:rPr>
        <w:t xml:space="preserve"> is not the empty set.</w:t>
      </w:r>
    </w:p>
    <w:p w14:paraId="7A35B5C3" w14:textId="77777777" w:rsidR="003F081B" w:rsidRPr="00955B42" w:rsidRDefault="003F081B" w:rsidP="003F081B">
      <w:pPr>
        <w:suppressAutoHyphens w:val="0"/>
        <w:outlineLvl w:val="0"/>
        <w:rPr>
          <w:snapToGrid w:val="0"/>
          <w:sz w:val="20"/>
          <w:szCs w:val="20"/>
          <w:lang w:eastAsia="en-CA"/>
        </w:rPr>
      </w:pPr>
    </w:p>
    <w:p w14:paraId="798B0654" w14:textId="77777777" w:rsidR="003F081B" w:rsidRDefault="003F081B" w:rsidP="003F081B">
      <w:pPr>
        <w:suppressAutoHyphens w:val="0"/>
        <w:rPr>
          <w:sz w:val="20"/>
          <w:szCs w:val="20"/>
          <w:lang w:eastAsia="en-CA"/>
        </w:rPr>
      </w:pPr>
      <w:r w:rsidRPr="00955B42">
        <w:rPr>
          <w:snapToGrid w:val="0"/>
          <w:sz w:val="20"/>
          <w:szCs w:val="20"/>
          <w:lang w:eastAsia="en-CA"/>
        </w:rPr>
        <w:t xml:space="preserve">Note that this formula </w:t>
      </w:r>
      <w:r w:rsidRPr="00955B42">
        <w:rPr>
          <w:sz w:val="20"/>
          <w:szCs w:val="20"/>
          <w:lang w:eastAsia="en-CA"/>
        </w:rPr>
        <w:t xml:space="preserve">matches the one given in </w:t>
      </w:r>
      <w:r w:rsidRPr="00955B42">
        <w:rPr>
          <w:b/>
          <w:sz w:val="20"/>
          <w:szCs w:val="20"/>
          <w:lang w:eastAsia="en-CA"/>
        </w:rPr>
        <w:t xml:space="preserve">the </w:t>
      </w:r>
      <w:proofErr w:type="spellStart"/>
      <w:r w:rsidRPr="00955B42">
        <w:rPr>
          <w:b/>
          <w:sz w:val="20"/>
          <w:szCs w:val="20"/>
          <w:lang w:eastAsia="en-CA"/>
        </w:rPr>
        <w:t>OpenGIS</w:t>
      </w:r>
      <w:proofErr w:type="spellEnd"/>
      <w:r w:rsidRPr="00955B42">
        <w:rPr>
          <w:b/>
          <w:sz w:val="20"/>
          <w:szCs w:val="20"/>
          <w:lang w:eastAsia="en-CA"/>
        </w:rPr>
        <w:t xml:space="preserve"> Simple Features Specification for SQL, Revision 1.1 (</w:t>
      </w:r>
      <w:proofErr w:type="spellStart"/>
      <w:r w:rsidRPr="00955B42">
        <w:rPr>
          <w:b/>
          <w:sz w:val="20"/>
          <w:szCs w:val="20"/>
          <w:lang w:eastAsia="en-CA"/>
        </w:rPr>
        <w:t>OpenGIS</w:t>
      </w:r>
      <w:proofErr w:type="spellEnd"/>
      <w:r w:rsidRPr="00955B42">
        <w:rPr>
          <w:b/>
          <w:sz w:val="20"/>
          <w:szCs w:val="20"/>
          <w:lang w:eastAsia="en-CA"/>
        </w:rPr>
        <w:t xml:space="preserve"> Project Document 99-049, Release Date: May 5, 1999</w:t>
      </w:r>
      <w:r w:rsidRPr="00955B42">
        <w:rPr>
          <w:sz w:val="20"/>
          <w:szCs w:val="20"/>
          <w:lang w:eastAsia="en-CA"/>
        </w:rPr>
        <w:t>) which is the precursor to ISO 19125-1.</w:t>
      </w:r>
    </w:p>
    <w:p w14:paraId="657EB488" w14:textId="77777777" w:rsidR="003F081B" w:rsidRDefault="003F081B" w:rsidP="003F081B">
      <w:pPr>
        <w:ind w:left="720" w:firstLine="720"/>
        <w:rPr>
          <w:sz w:val="20"/>
          <w:szCs w:val="20"/>
        </w:rPr>
      </w:pPr>
    </w:p>
    <w:p w14:paraId="48E0B486" w14:textId="77777777" w:rsidR="003F081B" w:rsidRDefault="003F081B" w:rsidP="003F081B">
      <w:pPr>
        <w:rPr>
          <w:b/>
          <w:spacing w:val="-1"/>
          <w:sz w:val="20"/>
          <w:szCs w:val="20"/>
        </w:rPr>
      </w:pPr>
      <w:r>
        <w:rPr>
          <w:noProof/>
          <w:lang w:eastAsia="en-US"/>
        </w:rPr>
        <w:drawing>
          <wp:inline distT="0" distB="0" distL="0" distR="0" wp14:anchorId="0D768A97" wp14:editId="17AF85C5">
            <wp:extent cx="3971925" cy="237969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8536" cy="2383655"/>
                    </a:xfrm>
                    <a:prstGeom prst="rect">
                      <a:avLst/>
                    </a:prstGeom>
                  </pic:spPr>
                </pic:pic>
              </a:graphicData>
            </a:graphic>
          </wp:inline>
        </w:drawing>
      </w:r>
      <w:r w:rsidRPr="00116D95">
        <w:rPr>
          <w:b/>
          <w:spacing w:val="-1"/>
          <w:sz w:val="20"/>
          <w:szCs w:val="20"/>
        </w:rPr>
        <w:t>Examples of the WITHIN</w:t>
      </w:r>
      <w:r w:rsidRPr="00116D95">
        <w:rPr>
          <w:b/>
          <w:spacing w:val="-2"/>
          <w:sz w:val="20"/>
          <w:szCs w:val="20"/>
        </w:rPr>
        <w:t xml:space="preserve"> </w:t>
      </w:r>
      <w:r w:rsidRPr="00116D95">
        <w:rPr>
          <w:b/>
          <w:spacing w:val="-1"/>
          <w:sz w:val="20"/>
          <w:szCs w:val="20"/>
        </w:rPr>
        <w:t xml:space="preserve">relationship </w:t>
      </w:r>
      <w:r w:rsidRPr="00116D95">
        <w:rPr>
          <w:b/>
          <w:sz w:val="20"/>
          <w:szCs w:val="20"/>
        </w:rPr>
        <w:t>—</w:t>
      </w:r>
      <w:r w:rsidRPr="00116D95">
        <w:rPr>
          <w:b/>
          <w:spacing w:val="-1"/>
          <w:sz w:val="20"/>
          <w:szCs w:val="20"/>
        </w:rPr>
        <w:t xml:space="preserve"> Polygon/Polygon </w:t>
      </w:r>
      <w:r w:rsidRPr="00116D95">
        <w:rPr>
          <w:b/>
          <w:sz w:val="20"/>
          <w:szCs w:val="20"/>
        </w:rPr>
        <w:t>(a),</w:t>
      </w:r>
      <w:r w:rsidRPr="00116D95">
        <w:rPr>
          <w:b/>
          <w:spacing w:val="-1"/>
          <w:sz w:val="20"/>
          <w:szCs w:val="20"/>
        </w:rPr>
        <w:t xml:space="preserve"> Polygon/</w:t>
      </w:r>
      <w:proofErr w:type="spellStart"/>
      <w:r w:rsidRPr="00116D95">
        <w:rPr>
          <w:b/>
          <w:spacing w:val="-1"/>
          <w:sz w:val="20"/>
          <w:szCs w:val="20"/>
        </w:rPr>
        <w:t>LineString</w:t>
      </w:r>
      <w:proofErr w:type="spellEnd"/>
      <w:r w:rsidRPr="00116D95">
        <w:rPr>
          <w:b/>
          <w:spacing w:val="-1"/>
          <w:sz w:val="20"/>
          <w:szCs w:val="20"/>
        </w:rPr>
        <w:t xml:space="preserve"> (b),</w:t>
      </w:r>
      <w:r w:rsidRPr="00116D95">
        <w:rPr>
          <w:b/>
          <w:spacing w:val="59"/>
          <w:sz w:val="20"/>
          <w:szCs w:val="20"/>
        </w:rPr>
        <w:t xml:space="preserve"> </w:t>
      </w:r>
      <w:proofErr w:type="spellStart"/>
      <w:r w:rsidRPr="00116D95">
        <w:rPr>
          <w:b/>
          <w:spacing w:val="-1"/>
          <w:sz w:val="20"/>
          <w:szCs w:val="20"/>
        </w:rPr>
        <w:t>LineString</w:t>
      </w:r>
      <w:proofErr w:type="spellEnd"/>
      <w:r w:rsidRPr="00116D95">
        <w:rPr>
          <w:b/>
          <w:spacing w:val="-1"/>
          <w:sz w:val="20"/>
          <w:szCs w:val="20"/>
        </w:rPr>
        <w:t>/</w:t>
      </w:r>
      <w:proofErr w:type="spellStart"/>
      <w:r w:rsidRPr="00116D95">
        <w:rPr>
          <w:b/>
          <w:spacing w:val="-1"/>
          <w:sz w:val="20"/>
          <w:szCs w:val="20"/>
        </w:rPr>
        <w:t>LineString</w:t>
      </w:r>
      <w:proofErr w:type="spellEnd"/>
      <w:r w:rsidRPr="00116D95">
        <w:rPr>
          <w:b/>
          <w:spacing w:val="-1"/>
          <w:sz w:val="20"/>
          <w:szCs w:val="20"/>
        </w:rPr>
        <w:t xml:space="preserve"> (c), Polygon/Point (d), and </w:t>
      </w:r>
      <w:proofErr w:type="spellStart"/>
      <w:r w:rsidRPr="00116D95">
        <w:rPr>
          <w:b/>
          <w:spacing w:val="-1"/>
          <w:sz w:val="20"/>
          <w:szCs w:val="20"/>
        </w:rPr>
        <w:t>LineString</w:t>
      </w:r>
      <w:proofErr w:type="spellEnd"/>
      <w:r w:rsidRPr="00116D95">
        <w:rPr>
          <w:b/>
          <w:spacing w:val="-1"/>
          <w:sz w:val="20"/>
          <w:szCs w:val="20"/>
        </w:rPr>
        <w:t>/Point (e)</w:t>
      </w:r>
    </w:p>
    <w:p w14:paraId="6F7A60D4" w14:textId="77777777" w:rsidR="003F081B" w:rsidRDefault="003F081B" w:rsidP="003F081B">
      <w:pPr>
        <w:rPr>
          <w:b/>
          <w:spacing w:val="-1"/>
          <w:sz w:val="20"/>
          <w:szCs w:val="20"/>
        </w:rPr>
      </w:pPr>
    </w:p>
    <w:p w14:paraId="44E19149" w14:textId="77777777" w:rsidR="003F081B" w:rsidRDefault="003F081B" w:rsidP="003F081B">
      <w:pPr>
        <w:rPr>
          <w:i/>
          <w:snapToGrid w:val="0"/>
          <w:sz w:val="20"/>
          <w:szCs w:val="20"/>
        </w:rPr>
      </w:pPr>
      <w:r w:rsidRPr="00116D95">
        <w:rPr>
          <w:i/>
          <w:snapToGrid w:val="0"/>
          <w:sz w:val="20"/>
          <w:szCs w:val="20"/>
        </w:rPr>
        <w:t>Note that a Line that completely falls on a Polygon boundary is not WITHIN the Polygon, it TOUCHES it. In that case it would also be COINCIDENT with the Polygon boundary and COVERED_BY the Polygon.</w:t>
      </w:r>
    </w:p>
    <w:p w14:paraId="1C8F897E" w14:textId="77777777" w:rsidR="003F081B" w:rsidRDefault="003F081B" w:rsidP="003F081B">
      <w:pPr>
        <w:rPr>
          <w:i/>
          <w:snapToGrid w:val="0"/>
          <w:sz w:val="20"/>
          <w:szCs w:val="20"/>
        </w:rPr>
      </w:pPr>
    </w:p>
    <w:p w14:paraId="499A76CC" w14:textId="77777777" w:rsidR="003F081B" w:rsidRDefault="003F081B" w:rsidP="003F081B">
      <w:pPr>
        <w:rPr>
          <w:sz w:val="20"/>
          <w:szCs w:val="20"/>
        </w:rPr>
      </w:pPr>
    </w:p>
    <w:p w14:paraId="45CC49A6" w14:textId="77777777" w:rsidR="003F081B" w:rsidRPr="00116D95" w:rsidRDefault="003F081B" w:rsidP="003F081B">
      <w:pPr>
        <w:widowControl w:val="0"/>
        <w:suppressAutoHyphens w:val="0"/>
        <w:snapToGrid w:val="0"/>
        <w:ind w:right="102"/>
        <w:rPr>
          <w:spacing w:val="-1"/>
          <w:sz w:val="20"/>
          <w:szCs w:val="20"/>
          <w:lang w:eastAsia="en-US"/>
        </w:rPr>
      </w:pPr>
      <w:r w:rsidRPr="00116D95">
        <w:rPr>
          <w:b/>
          <w:sz w:val="20"/>
          <w:szCs w:val="20"/>
          <w:lang w:eastAsia="en-US"/>
        </w:rPr>
        <w:t>OVERLAPS</w:t>
      </w:r>
      <w:r w:rsidRPr="00116D95">
        <w:rPr>
          <w:b/>
          <w:szCs w:val="20"/>
          <w:lang w:eastAsia="en-US"/>
        </w:rPr>
        <w:t xml:space="preserve"> -</w:t>
      </w:r>
      <w:r w:rsidRPr="00116D95">
        <w:rPr>
          <w:b/>
          <w:spacing w:val="-1"/>
          <w:szCs w:val="20"/>
          <w:lang w:eastAsia="en-US"/>
        </w:rPr>
        <w:t xml:space="preserve"> </w:t>
      </w:r>
      <w:r w:rsidRPr="00116D95">
        <w:rPr>
          <w:spacing w:val="-1"/>
          <w:sz w:val="20"/>
          <w:szCs w:val="20"/>
          <w:lang w:eastAsia="en-US"/>
        </w:rPr>
        <w:t xml:space="preserve">The intersection of two geometric objects with the same dimension results in an object of the same dimension but is different from both of them.  </w:t>
      </w:r>
    </w:p>
    <w:p w14:paraId="49324177" w14:textId="77777777" w:rsidR="003F081B" w:rsidRPr="00116D95" w:rsidRDefault="003F081B" w:rsidP="003F081B">
      <w:pPr>
        <w:widowControl w:val="0"/>
        <w:suppressAutoHyphens w:val="0"/>
        <w:snapToGrid w:val="0"/>
        <w:ind w:right="102"/>
        <w:rPr>
          <w:i/>
          <w:spacing w:val="-1"/>
          <w:sz w:val="20"/>
          <w:szCs w:val="20"/>
          <w:lang w:eastAsia="en-US"/>
        </w:rPr>
      </w:pPr>
      <w:r w:rsidRPr="00116D95">
        <w:rPr>
          <w:i/>
          <w:spacing w:val="-1"/>
          <w:sz w:val="20"/>
          <w:szCs w:val="20"/>
          <w:lang w:eastAsia="en-US"/>
        </w:rPr>
        <w:t xml:space="preserve">For two Polygons or two </w:t>
      </w:r>
      <w:proofErr w:type="spellStart"/>
      <w:r w:rsidRPr="00116D95">
        <w:rPr>
          <w:i/>
          <w:spacing w:val="-1"/>
          <w:sz w:val="20"/>
          <w:szCs w:val="20"/>
          <w:lang w:eastAsia="en-US"/>
        </w:rPr>
        <w:t>LineStrings</w:t>
      </w:r>
      <w:proofErr w:type="spellEnd"/>
      <w:r w:rsidRPr="00116D95">
        <w:rPr>
          <w:i/>
          <w:spacing w:val="-1"/>
          <w:sz w:val="20"/>
          <w:szCs w:val="20"/>
          <w:lang w:eastAsia="en-US"/>
        </w:rPr>
        <w:t>, part of each geometry, but not all, is shared with the other.</w:t>
      </w:r>
    </w:p>
    <w:p w14:paraId="28065C1B" w14:textId="77777777" w:rsidR="003F081B" w:rsidRPr="00116D95" w:rsidRDefault="003F081B" w:rsidP="003F081B">
      <w:pPr>
        <w:widowControl w:val="0"/>
        <w:suppressAutoHyphens w:val="0"/>
        <w:snapToGrid w:val="0"/>
        <w:ind w:right="102"/>
        <w:rPr>
          <w:i/>
          <w:spacing w:val="-1"/>
          <w:sz w:val="20"/>
          <w:szCs w:val="20"/>
          <w:lang w:eastAsia="en-US"/>
        </w:rPr>
      </w:pPr>
    </w:p>
    <w:p w14:paraId="1708448A" w14:textId="77777777" w:rsidR="003F081B" w:rsidRPr="00116D95" w:rsidRDefault="003F081B" w:rsidP="003F081B">
      <w:pPr>
        <w:widowControl w:val="0"/>
        <w:suppressAutoHyphens w:val="0"/>
        <w:snapToGrid w:val="0"/>
        <w:ind w:right="102"/>
        <w:rPr>
          <w:i/>
          <w:spacing w:val="-1"/>
          <w:sz w:val="20"/>
          <w:szCs w:val="20"/>
          <w:lang w:eastAsia="en-US"/>
        </w:rPr>
      </w:pPr>
      <w:r w:rsidRPr="00116D95">
        <w:rPr>
          <w:sz w:val="20"/>
          <w:szCs w:val="20"/>
          <w:lang w:val="en-CA" w:eastAsia="en-US"/>
        </w:rPr>
        <w:t>The OVERLAPS relationship is defined for Area/Area and Line/Line relationships. Points are either equal or disjoint.</w:t>
      </w:r>
    </w:p>
    <w:p w14:paraId="333A159C" w14:textId="77777777" w:rsidR="003F081B" w:rsidRPr="00116D95" w:rsidRDefault="003F081B" w:rsidP="003F081B">
      <w:pPr>
        <w:widowControl w:val="0"/>
        <w:suppressAutoHyphens w:val="0"/>
        <w:snapToGrid w:val="0"/>
        <w:ind w:right="102"/>
        <w:rPr>
          <w:i/>
          <w:spacing w:val="-1"/>
          <w:sz w:val="20"/>
          <w:szCs w:val="20"/>
          <w:lang w:eastAsia="en-US"/>
        </w:rPr>
      </w:pPr>
      <w:r w:rsidRPr="00116D95">
        <w:rPr>
          <w:i/>
          <w:spacing w:val="-1"/>
          <w:sz w:val="20"/>
          <w:szCs w:val="20"/>
          <w:lang w:eastAsia="en-US"/>
        </w:rPr>
        <w:t>Note that this does not include lines that cross.</w:t>
      </w:r>
    </w:p>
    <w:p w14:paraId="565BD358" w14:textId="77777777" w:rsidR="003F081B" w:rsidRPr="00116D95" w:rsidRDefault="003F081B" w:rsidP="003F081B">
      <w:pPr>
        <w:widowControl w:val="0"/>
        <w:suppressAutoHyphens w:val="0"/>
        <w:snapToGrid w:val="0"/>
        <w:ind w:right="102"/>
        <w:rPr>
          <w:i/>
          <w:spacing w:val="-1"/>
          <w:sz w:val="20"/>
          <w:szCs w:val="20"/>
          <w:lang w:eastAsia="en-US"/>
        </w:rPr>
      </w:pPr>
    </w:p>
    <w:p w14:paraId="1BC7B05C" w14:textId="77777777" w:rsidR="003F081B" w:rsidRPr="00116D95" w:rsidRDefault="003F081B" w:rsidP="003F081B">
      <w:pPr>
        <w:widowControl w:val="0"/>
        <w:suppressAutoHyphens w:val="0"/>
        <w:snapToGrid w:val="0"/>
        <w:rPr>
          <w:sz w:val="20"/>
          <w:szCs w:val="20"/>
          <w:lang w:eastAsia="en-US"/>
        </w:rPr>
      </w:pPr>
      <w:r w:rsidRPr="00116D95">
        <w:rPr>
          <w:sz w:val="20"/>
          <w:szCs w:val="20"/>
          <w:lang w:eastAsia="en-US"/>
        </w:rPr>
        <w:t>The ISO 19125-1 definition of OVERLAPS is:</w:t>
      </w:r>
    </w:p>
    <w:p w14:paraId="56C587A5" w14:textId="77777777" w:rsidR="003F081B" w:rsidRPr="00116D95" w:rsidRDefault="003F081B" w:rsidP="003F081B">
      <w:pPr>
        <w:widowControl w:val="0"/>
        <w:suppressAutoHyphens w:val="0"/>
        <w:snapToGrid w:val="0"/>
        <w:ind w:firstLine="720"/>
        <w:rPr>
          <w:i/>
          <w:sz w:val="20"/>
          <w:szCs w:val="20"/>
          <w:lang w:eastAsia="en-US"/>
        </w:rPr>
      </w:pPr>
      <w:proofErr w:type="spellStart"/>
      <w:r w:rsidRPr="00116D95">
        <w:rPr>
          <w:b/>
          <w:i/>
          <w:sz w:val="20"/>
          <w:szCs w:val="20"/>
          <w:lang w:eastAsia="en-US"/>
        </w:rPr>
        <w:t>a</w:t>
      </w:r>
      <w:r w:rsidRPr="00116D95">
        <w:rPr>
          <w:i/>
          <w:sz w:val="20"/>
          <w:szCs w:val="20"/>
          <w:lang w:eastAsia="en-US"/>
        </w:rPr>
        <w:t>.Overlaps</w:t>
      </w:r>
      <w:proofErr w:type="spellEnd"/>
      <w:r w:rsidRPr="00116D95">
        <w:rPr>
          <w:i/>
          <w:sz w:val="20"/>
          <w:szCs w:val="20"/>
          <w:lang w:eastAsia="en-US"/>
        </w:rPr>
        <w:t>(</w:t>
      </w:r>
      <w:r w:rsidRPr="00116D95">
        <w:rPr>
          <w:b/>
          <w:i/>
          <w:sz w:val="20"/>
          <w:szCs w:val="20"/>
          <w:lang w:eastAsia="en-US"/>
        </w:rPr>
        <w:t>b</w:t>
      </w:r>
      <w:r w:rsidRPr="00116D95">
        <w:rPr>
          <w:i/>
          <w:sz w:val="20"/>
          <w:szCs w:val="20"/>
          <w:lang w:eastAsia="en-US"/>
        </w:rPr>
        <w:t xml:space="preserve">) </w:t>
      </w:r>
      <w:r w:rsidRPr="00116D95">
        <w:rPr>
          <w:rFonts w:ascii="Symbol" w:hAnsi="Symbol"/>
          <w:sz w:val="21"/>
          <w:szCs w:val="20"/>
          <w:lang w:eastAsia="en-US"/>
        </w:rPr>
        <w:t></w:t>
      </w:r>
      <w:r w:rsidRPr="00116D95">
        <w:rPr>
          <w:rFonts w:ascii="Symbol" w:hAnsi="Symbol"/>
          <w:sz w:val="21"/>
          <w:szCs w:val="20"/>
          <w:lang w:eastAsia="en-US"/>
        </w:rPr>
        <w:t></w:t>
      </w:r>
      <w:r w:rsidRPr="00116D95">
        <w:rPr>
          <w:i/>
          <w:sz w:val="20"/>
          <w:szCs w:val="20"/>
          <w:lang w:eastAsia="en-US"/>
        </w:rPr>
        <w:t>(dim(I(</w:t>
      </w:r>
      <w:r w:rsidRPr="00116D95">
        <w:rPr>
          <w:b/>
          <w:i/>
          <w:sz w:val="20"/>
          <w:szCs w:val="20"/>
          <w:lang w:eastAsia="en-US"/>
        </w:rPr>
        <w:t>a</w:t>
      </w:r>
      <w:r w:rsidRPr="00116D95">
        <w:rPr>
          <w:i/>
          <w:sz w:val="20"/>
          <w:szCs w:val="20"/>
          <w:lang w:eastAsia="en-US"/>
        </w:rPr>
        <w:t>)) = dim(I(</w:t>
      </w:r>
      <w:r w:rsidRPr="00116D95">
        <w:rPr>
          <w:b/>
          <w:i/>
          <w:sz w:val="20"/>
          <w:szCs w:val="20"/>
          <w:lang w:eastAsia="en-US"/>
        </w:rPr>
        <w:t>b</w:t>
      </w:r>
      <w:r w:rsidRPr="00116D95">
        <w:rPr>
          <w:i/>
          <w:sz w:val="20"/>
          <w:szCs w:val="20"/>
          <w:lang w:eastAsia="en-US"/>
        </w:rPr>
        <w:t>)) = dim(I(</w:t>
      </w:r>
      <w:r w:rsidRPr="00116D95">
        <w:rPr>
          <w:b/>
          <w:i/>
          <w:sz w:val="20"/>
          <w:szCs w:val="20"/>
          <w:lang w:eastAsia="en-US"/>
        </w:rPr>
        <w:t>a</w:t>
      </w:r>
      <w:r w:rsidRPr="00116D95">
        <w:rPr>
          <w:i/>
          <w:sz w:val="20"/>
          <w:szCs w:val="20"/>
          <w:lang w:eastAsia="en-US"/>
        </w:rPr>
        <w:t xml:space="preserve">) </w:t>
      </w:r>
      <w:r w:rsidRPr="00116D95">
        <w:rPr>
          <w:rFonts w:ascii="Symbol" w:hAnsi="Symbol"/>
          <w:sz w:val="21"/>
          <w:szCs w:val="20"/>
          <w:lang w:eastAsia="en-US"/>
        </w:rPr>
        <w:t></w:t>
      </w:r>
      <w:r w:rsidRPr="00116D95">
        <w:rPr>
          <w:rFonts w:ascii="Symbol" w:hAnsi="Symbol"/>
          <w:sz w:val="21"/>
          <w:szCs w:val="20"/>
          <w:lang w:eastAsia="en-US"/>
        </w:rPr>
        <w:t></w:t>
      </w:r>
      <w:r w:rsidRPr="00116D95">
        <w:rPr>
          <w:i/>
          <w:sz w:val="20"/>
          <w:szCs w:val="20"/>
          <w:lang w:eastAsia="en-US"/>
        </w:rPr>
        <w:t>I(</w:t>
      </w:r>
      <w:r w:rsidRPr="00116D95">
        <w:rPr>
          <w:b/>
          <w:i/>
          <w:sz w:val="20"/>
          <w:szCs w:val="20"/>
          <w:lang w:eastAsia="en-US"/>
        </w:rPr>
        <w:t>b</w:t>
      </w:r>
      <w:r w:rsidRPr="00116D95">
        <w:rPr>
          <w:i/>
          <w:sz w:val="20"/>
          <w:szCs w:val="20"/>
          <w:lang w:eastAsia="en-US"/>
        </w:rPr>
        <w:t xml:space="preserve">))) </w:t>
      </w:r>
      <w:r w:rsidRPr="00116D95">
        <w:rPr>
          <w:rFonts w:ascii="Symbol" w:hAnsi="Symbol"/>
          <w:sz w:val="21"/>
          <w:szCs w:val="20"/>
          <w:lang w:eastAsia="en-US"/>
        </w:rPr>
        <w:t></w:t>
      </w:r>
      <w:r w:rsidRPr="00116D95">
        <w:rPr>
          <w:rFonts w:ascii="Symbol" w:hAnsi="Symbol"/>
          <w:sz w:val="21"/>
          <w:szCs w:val="20"/>
          <w:lang w:eastAsia="en-US"/>
        </w:rPr>
        <w:t></w:t>
      </w:r>
      <w:r w:rsidRPr="00116D95">
        <w:rPr>
          <w:i/>
          <w:sz w:val="20"/>
          <w:szCs w:val="20"/>
          <w:lang w:eastAsia="en-US"/>
        </w:rPr>
        <w:t>(</w:t>
      </w:r>
      <w:r w:rsidRPr="00116D95">
        <w:rPr>
          <w:b/>
          <w:i/>
          <w:sz w:val="20"/>
          <w:szCs w:val="20"/>
          <w:lang w:eastAsia="en-US"/>
        </w:rPr>
        <w:t>a</w:t>
      </w:r>
      <w:r w:rsidRPr="00116D95">
        <w:rPr>
          <w:i/>
          <w:sz w:val="20"/>
          <w:szCs w:val="20"/>
          <w:lang w:eastAsia="en-US"/>
        </w:rPr>
        <w:t xml:space="preserve"> </w:t>
      </w:r>
      <w:r w:rsidRPr="00116D95">
        <w:rPr>
          <w:rFonts w:ascii="Symbol" w:hAnsi="Symbol"/>
          <w:sz w:val="21"/>
          <w:szCs w:val="20"/>
          <w:lang w:eastAsia="en-US"/>
        </w:rPr>
        <w:t></w:t>
      </w:r>
      <w:r w:rsidRPr="00116D95">
        <w:rPr>
          <w:rFonts w:ascii="Symbol" w:hAnsi="Symbol"/>
          <w:sz w:val="21"/>
          <w:szCs w:val="20"/>
          <w:lang w:eastAsia="en-US"/>
        </w:rPr>
        <w:t></w:t>
      </w:r>
      <w:r w:rsidRPr="00116D95">
        <w:rPr>
          <w:b/>
          <w:i/>
          <w:sz w:val="20"/>
          <w:szCs w:val="20"/>
          <w:lang w:eastAsia="en-US"/>
        </w:rPr>
        <w:t>b</w:t>
      </w:r>
      <w:r w:rsidRPr="00116D95">
        <w:rPr>
          <w:i/>
          <w:sz w:val="20"/>
          <w:szCs w:val="20"/>
          <w:lang w:eastAsia="en-US"/>
        </w:rPr>
        <w:t xml:space="preserve"> </w:t>
      </w:r>
      <w:r w:rsidRPr="00116D95">
        <w:rPr>
          <w:rFonts w:ascii="Symbol" w:hAnsi="Symbol"/>
          <w:sz w:val="21"/>
          <w:szCs w:val="20"/>
          <w:lang w:eastAsia="en-US"/>
        </w:rPr>
        <w:t></w:t>
      </w:r>
      <w:r w:rsidRPr="00116D95">
        <w:rPr>
          <w:rFonts w:ascii="Symbol" w:hAnsi="Symbol"/>
          <w:sz w:val="21"/>
          <w:szCs w:val="20"/>
          <w:lang w:eastAsia="en-US"/>
        </w:rPr>
        <w:t></w:t>
      </w:r>
      <w:r w:rsidRPr="00116D95">
        <w:rPr>
          <w:b/>
          <w:i/>
          <w:sz w:val="20"/>
          <w:szCs w:val="20"/>
          <w:lang w:eastAsia="en-US"/>
        </w:rPr>
        <w:t>a</w:t>
      </w:r>
      <w:r w:rsidRPr="00116D95">
        <w:rPr>
          <w:i/>
          <w:sz w:val="20"/>
          <w:szCs w:val="20"/>
          <w:lang w:eastAsia="en-US"/>
        </w:rPr>
        <w:t xml:space="preserve">) </w:t>
      </w:r>
      <w:r w:rsidRPr="00116D95">
        <w:rPr>
          <w:rFonts w:ascii="Symbol" w:hAnsi="Symbol"/>
          <w:sz w:val="21"/>
          <w:szCs w:val="20"/>
          <w:lang w:eastAsia="en-US"/>
        </w:rPr>
        <w:t></w:t>
      </w:r>
      <w:r w:rsidRPr="00116D95">
        <w:rPr>
          <w:rFonts w:ascii="Symbol" w:hAnsi="Symbol"/>
          <w:sz w:val="21"/>
          <w:szCs w:val="20"/>
          <w:lang w:eastAsia="en-US"/>
        </w:rPr>
        <w:t></w:t>
      </w:r>
      <w:r w:rsidRPr="00116D95">
        <w:rPr>
          <w:i/>
          <w:sz w:val="20"/>
          <w:szCs w:val="20"/>
          <w:lang w:eastAsia="en-US"/>
        </w:rPr>
        <w:t>(</w:t>
      </w:r>
      <w:r w:rsidRPr="00116D95">
        <w:rPr>
          <w:b/>
          <w:i/>
          <w:sz w:val="20"/>
          <w:szCs w:val="20"/>
          <w:lang w:eastAsia="en-US"/>
        </w:rPr>
        <w:t>a</w:t>
      </w:r>
      <w:r w:rsidRPr="00116D95">
        <w:rPr>
          <w:i/>
          <w:sz w:val="20"/>
          <w:szCs w:val="20"/>
          <w:lang w:eastAsia="en-US"/>
        </w:rPr>
        <w:t xml:space="preserve"> </w:t>
      </w:r>
      <w:r w:rsidRPr="00116D95">
        <w:rPr>
          <w:rFonts w:ascii="Symbol" w:hAnsi="Symbol"/>
          <w:sz w:val="21"/>
          <w:szCs w:val="20"/>
          <w:lang w:eastAsia="en-US"/>
        </w:rPr>
        <w:t></w:t>
      </w:r>
      <w:r w:rsidRPr="00116D95">
        <w:rPr>
          <w:rFonts w:ascii="Symbol" w:hAnsi="Symbol"/>
          <w:sz w:val="21"/>
          <w:szCs w:val="20"/>
          <w:lang w:eastAsia="en-US"/>
        </w:rPr>
        <w:t></w:t>
      </w:r>
      <w:r w:rsidRPr="00116D95">
        <w:rPr>
          <w:b/>
          <w:i/>
          <w:sz w:val="20"/>
          <w:szCs w:val="20"/>
          <w:lang w:eastAsia="en-US"/>
        </w:rPr>
        <w:t>b</w:t>
      </w:r>
      <w:r w:rsidRPr="00116D95">
        <w:rPr>
          <w:i/>
          <w:sz w:val="20"/>
          <w:szCs w:val="20"/>
          <w:lang w:eastAsia="en-US"/>
        </w:rPr>
        <w:t xml:space="preserve"> </w:t>
      </w:r>
      <w:r w:rsidRPr="00116D95">
        <w:rPr>
          <w:rFonts w:ascii="Symbol" w:hAnsi="Symbol"/>
          <w:sz w:val="21"/>
          <w:szCs w:val="20"/>
          <w:lang w:eastAsia="en-US"/>
        </w:rPr>
        <w:t></w:t>
      </w:r>
      <w:r w:rsidRPr="00116D95">
        <w:rPr>
          <w:rFonts w:ascii="Symbol" w:hAnsi="Symbol"/>
          <w:sz w:val="21"/>
          <w:szCs w:val="20"/>
          <w:lang w:eastAsia="en-US"/>
        </w:rPr>
        <w:t></w:t>
      </w:r>
      <w:r w:rsidRPr="00116D95">
        <w:rPr>
          <w:b/>
          <w:i/>
          <w:sz w:val="20"/>
          <w:szCs w:val="20"/>
          <w:lang w:eastAsia="en-US"/>
        </w:rPr>
        <w:t>b</w:t>
      </w:r>
      <w:r w:rsidRPr="00116D95">
        <w:rPr>
          <w:i/>
          <w:sz w:val="20"/>
          <w:szCs w:val="20"/>
          <w:lang w:eastAsia="en-US"/>
        </w:rPr>
        <w:t>)</w:t>
      </w:r>
    </w:p>
    <w:p w14:paraId="72F1B70E" w14:textId="77777777" w:rsidR="003F081B" w:rsidRPr="00116D95" w:rsidRDefault="003F081B" w:rsidP="003F081B">
      <w:pPr>
        <w:widowControl w:val="0"/>
        <w:suppressAutoHyphens w:val="0"/>
        <w:snapToGrid w:val="0"/>
        <w:rPr>
          <w:rFonts w:ascii="Symbol" w:hAnsi="Symbol"/>
          <w:sz w:val="21"/>
          <w:szCs w:val="20"/>
          <w:lang w:eastAsia="en-US"/>
        </w:rPr>
      </w:pPr>
    </w:p>
    <w:p w14:paraId="3E08866D" w14:textId="77777777" w:rsidR="003F081B" w:rsidRPr="00116D95" w:rsidRDefault="003F081B" w:rsidP="003F081B">
      <w:pPr>
        <w:widowControl w:val="0"/>
        <w:suppressAutoHyphens w:val="0"/>
        <w:snapToGrid w:val="0"/>
        <w:rPr>
          <w:sz w:val="20"/>
          <w:szCs w:val="20"/>
          <w:lang w:eastAsia="en-US"/>
        </w:rPr>
      </w:pPr>
      <w:r w:rsidRPr="00116D95">
        <w:rPr>
          <w:sz w:val="20"/>
          <w:szCs w:val="20"/>
          <w:lang w:eastAsia="en-US"/>
        </w:rPr>
        <w:t xml:space="preserve">This translates to: </w:t>
      </w:r>
      <w:r w:rsidRPr="00116D95">
        <w:rPr>
          <w:b/>
          <w:sz w:val="20"/>
          <w:szCs w:val="20"/>
          <w:lang w:eastAsia="en-US"/>
        </w:rPr>
        <w:t>a</w:t>
      </w:r>
      <w:r w:rsidRPr="00116D95">
        <w:rPr>
          <w:sz w:val="20"/>
          <w:szCs w:val="20"/>
          <w:lang w:eastAsia="en-US"/>
        </w:rPr>
        <w:t xml:space="preserve"> OVERLAPS </w:t>
      </w:r>
      <w:r w:rsidRPr="00116D95">
        <w:rPr>
          <w:b/>
          <w:sz w:val="20"/>
          <w:szCs w:val="20"/>
          <w:lang w:eastAsia="en-US"/>
        </w:rPr>
        <w:t>b</w:t>
      </w:r>
      <w:r w:rsidRPr="00116D95">
        <w:rPr>
          <w:sz w:val="20"/>
          <w:szCs w:val="20"/>
          <w:lang w:eastAsia="en-US"/>
        </w:rPr>
        <w:t xml:space="preserve"> if the geometric dimension of:</w:t>
      </w:r>
    </w:p>
    <w:p w14:paraId="6819E4A1" w14:textId="77777777" w:rsidR="003F081B" w:rsidRPr="00116D95" w:rsidRDefault="003F081B" w:rsidP="003F081B">
      <w:pPr>
        <w:widowControl w:val="0"/>
        <w:numPr>
          <w:ilvl w:val="0"/>
          <w:numId w:val="7"/>
        </w:numPr>
        <w:suppressAutoHyphens w:val="0"/>
        <w:snapToGrid w:val="0"/>
        <w:rPr>
          <w:sz w:val="20"/>
          <w:szCs w:val="20"/>
          <w:lang w:eastAsia="en-US"/>
        </w:rPr>
      </w:pPr>
      <w:r w:rsidRPr="00116D95">
        <w:rPr>
          <w:sz w:val="20"/>
          <w:szCs w:val="20"/>
          <w:lang w:eastAsia="en-US"/>
        </w:rPr>
        <w:t xml:space="preserve">the interior of </w:t>
      </w:r>
      <w:r w:rsidRPr="00116D95">
        <w:rPr>
          <w:b/>
          <w:sz w:val="20"/>
          <w:szCs w:val="20"/>
          <w:lang w:eastAsia="en-US"/>
        </w:rPr>
        <w:t>a</w:t>
      </w:r>
    </w:p>
    <w:p w14:paraId="4464D6F2" w14:textId="77777777" w:rsidR="003F081B" w:rsidRPr="00116D95" w:rsidRDefault="003F081B" w:rsidP="003F081B">
      <w:pPr>
        <w:widowControl w:val="0"/>
        <w:numPr>
          <w:ilvl w:val="0"/>
          <w:numId w:val="7"/>
        </w:numPr>
        <w:suppressAutoHyphens w:val="0"/>
        <w:snapToGrid w:val="0"/>
        <w:rPr>
          <w:sz w:val="20"/>
          <w:szCs w:val="20"/>
          <w:lang w:eastAsia="en-US"/>
        </w:rPr>
      </w:pPr>
      <w:r w:rsidRPr="00116D95">
        <w:rPr>
          <w:sz w:val="20"/>
          <w:szCs w:val="20"/>
          <w:lang w:eastAsia="en-US"/>
        </w:rPr>
        <w:t xml:space="preserve">the interior of </w:t>
      </w:r>
      <w:r w:rsidRPr="00116D95">
        <w:rPr>
          <w:b/>
          <w:sz w:val="20"/>
          <w:szCs w:val="20"/>
          <w:lang w:eastAsia="en-US"/>
        </w:rPr>
        <w:t>b</w:t>
      </w:r>
    </w:p>
    <w:p w14:paraId="6B96CF50" w14:textId="77777777" w:rsidR="003F081B" w:rsidRPr="00116D95" w:rsidRDefault="003F081B" w:rsidP="003F081B">
      <w:pPr>
        <w:widowControl w:val="0"/>
        <w:numPr>
          <w:ilvl w:val="0"/>
          <w:numId w:val="7"/>
        </w:numPr>
        <w:suppressAutoHyphens w:val="0"/>
        <w:snapToGrid w:val="0"/>
        <w:rPr>
          <w:sz w:val="20"/>
          <w:szCs w:val="20"/>
          <w:lang w:eastAsia="en-US"/>
        </w:rPr>
      </w:pPr>
      <w:r w:rsidRPr="00116D95">
        <w:rPr>
          <w:sz w:val="20"/>
          <w:szCs w:val="20"/>
          <w:lang w:eastAsia="en-US"/>
        </w:rPr>
        <w:t xml:space="preserve">the intersection of the interiors of </w:t>
      </w:r>
      <w:r w:rsidRPr="00116D95">
        <w:rPr>
          <w:b/>
          <w:sz w:val="20"/>
          <w:szCs w:val="20"/>
          <w:lang w:eastAsia="en-US"/>
        </w:rPr>
        <w:t>a</w:t>
      </w:r>
      <w:r w:rsidRPr="00116D95">
        <w:rPr>
          <w:sz w:val="20"/>
          <w:szCs w:val="20"/>
          <w:lang w:eastAsia="en-US"/>
        </w:rPr>
        <w:t xml:space="preserve"> and </w:t>
      </w:r>
      <w:r w:rsidRPr="00116D95">
        <w:rPr>
          <w:b/>
          <w:sz w:val="20"/>
          <w:szCs w:val="20"/>
          <w:lang w:eastAsia="en-US"/>
        </w:rPr>
        <w:t>b</w:t>
      </w:r>
    </w:p>
    <w:p w14:paraId="139C2242" w14:textId="77777777" w:rsidR="003F081B" w:rsidRPr="00116D95" w:rsidRDefault="003F081B" w:rsidP="003F081B">
      <w:pPr>
        <w:widowControl w:val="0"/>
        <w:suppressAutoHyphens w:val="0"/>
        <w:snapToGrid w:val="0"/>
        <w:rPr>
          <w:sz w:val="20"/>
          <w:szCs w:val="20"/>
          <w:lang w:eastAsia="en-US"/>
        </w:rPr>
      </w:pPr>
      <w:r w:rsidRPr="00116D95">
        <w:rPr>
          <w:sz w:val="20"/>
          <w:szCs w:val="20"/>
          <w:lang w:eastAsia="en-US"/>
        </w:rPr>
        <w:t xml:space="preserve">are all equal AND the intersection of </w:t>
      </w:r>
      <w:r w:rsidRPr="00116D95">
        <w:rPr>
          <w:b/>
          <w:sz w:val="20"/>
          <w:szCs w:val="20"/>
          <w:lang w:eastAsia="en-US"/>
        </w:rPr>
        <w:t>a</w:t>
      </w:r>
      <w:r w:rsidRPr="00116D95">
        <w:rPr>
          <w:sz w:val="20"/>
          <w:szCs w:val="20"/>
          <w:lang w:eastAsia="en-US"/>
        </w:rPr>
        <w:t xml:space="preserve"> and </w:t>
      </w:r>
      <w:r w:rsidRPr="00116D95">
        <w:rPr>
          <w:b/>
          <w:sz w:val="20"/>
          <w:szCs w:val="20"/>
          <w:lang w:eastAsia="en-US"/>
        </w:rPr>
        <w:t>b</w:t>
      </w:r>
      <w:r w:rsidRPr="00116D95">
        <w:rPr>
          <w:sz w:val="20"/>
          <w:szCs w:val="20"/>
          <w:lang w:eastAsia="en-US"/>
        </w:rPr>
        <w:t xml:space="preserve"> does not equal either </w:t>
      </w:r>
      <w:r w:rsidRPr="00116D95">
        <w:rPr>
          <w:b/>
          <w:sz w:val="20"/>
          <w:szCs w:val="20"/>
          <w:lang w:eastAsia="en-US"/>
        </w:rPr>
        <w:t>a</w:t>
      </w:r>
      <w:r w:rsidRPr="00116D95">
        <w:rPr>
          <w:sz w:val="20"/>
          <w:szCs w:val="20"/>
          <w:lang w:eastAsia="en-US"/>
        </w:rPr>
        <w:t xml:space="preserve"> or </w:t>
      </w:r>
      <w:r w:rsidRPr="00116D95">
        <w:rPr>
          <w:b/>
          <w:sz w:val="20"/>
          <w:szCs w:val="20"/>
          <w:lang w:eastAsia="en-US"/>
        </w:rPr>
        <w:t>b</w:t>
      </w:r>
      <w:r w:rsidRPr="00116D95">
        <w:rPr>
          <w:sz w:val="20"/>
          <w:szCs w:val="20"/>
          <w:lang w:eastAsia="en-US"/>
        </w:rPr>
        <w:t>.</w:t>
      </w:r>
    </w:p>
    <w:p w14:paraId="67DAEA8F" w14:textId="77777777" w:rsidR="003F081B" w:rsidRDefault="003F081B" w:rsidP="003F081B">
      <w:pPr>
        <w:rPr>
          <w:sz w:val="20"/>
          <w:szCs w:val="20"/>
        </w:rPr>
      </w:pPr>
    </w:p>
    <w:p w14:paraId="54654CB6" w14:textId="77777777" w:rsidR="003F081B" w:rsidRDefault="003F081B" w:rsidP="003F081B">
      <w:pPr>
        <w:rPr>
          <w:sz w:val="20"/>
          <w:szCs w:val="20"/>
        </w:rPr>
      </w:pPr>
      <w:r>
        <w:rPr>
          <w:sz w:val="20"/>
          <w:szCs w:val="20"/>
        </w:rPr>
        <w:tab/>
      </w:r>
      <w:r>
        <w:rPr>
          <w:sz w:val="20"/>
          <w:szCs w:val="20"/>
        </w:rPr>
        <w:tab/>
      </w:r>
      <w:r>
        <w:rPr>
          <w:noProof/>
          <w:lang w:eastAsia="en-US"/>
        </w:rPr>
        <w:drawing>
          <wp:inline distT="0" distB="0" distL="0" distR="0" wp14:anchorId="43AB91E9" wp14:editId="28096C17">
            <wp:extent cx="3219450" cy="13144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9450" cy="1314450"/>
                    </a:xfrm>
                    <a:prstGeom prst="rect">
                      <a:avLst/>
                    </a:prstGeom>
                  </pic:spPr>
                </pic:pic>
              </a:graphicData>
            </a:graphic>
          </wp:inline>
        </w:drawing>
      </w:r>
    </w:p>
    <w:p w14:paraId="4D3CB703" w14:textId="77777777" w:rsidR="003F081B" w:rsidRDefault="003F081B" w:rsidP="003F081B">
      <w:pPr>
        <w:rPr>
          <w:sz w:val="20"/>
          <w:szCs w:val="20"/>
        </w:rPr>
      </w:pPr>
    </w:p>
    <w:p w14:paraId="2D45C036" w14:textId="77777777" w:rsidR="003F081B" w:rsidRPr="00116D95" w:rsidRDefault="003F081B" w:rsidP="003F081B">
      <w:pPr>
        <w:widowControl w:val="0"/>
        <w:suppressAutoHyphens w:val="0"/>
        <w:snapToGrid w:val="0"/>
        <w:ind w:left="1440" w:firstLine="720"/>
        <w:rPr>
          <w:b/>
          <w:spacing w:val="-1"/>
          <w:sz w:val="20"/>
          <w:szCs w:val="20"/>
          <w:lang w:eastAsia="en-US"/>
        </w:rPr>
      </w:pPr>
      <w:r w:rsidRPr="00116D95">
        <w:rPr>
          <w:b/>
          <w:spacing w:val="-1"/>
          <w:sz w:val="20"/>
          <w:szCs w:val="20"/>
          <w:lang w:eastAsia="en-US"/>
        </w:rPr>
        <w:t>Examples of the OVERLAPS relationship</w:t>
      </w:r>
    </w:p>
    <w:p w14:paraId="67EBB474" w14:textId="77777777" w:rsidR="003F081B" w:rsidRPr="00116D95" w:rsidRDefault="003F081B" w:rsidP="003F081B">
      <w:pPr>
        <w:widowControl w:val="0"/>
        <w:suppressAutoHyphens w:val="0"/>
        <w:snapToGrid w:val="0"/>
        <w:rPr>
          <w:i/>
          <w:sz w:val="20"/>
          <w:szCs w:val="20"/>
          <w:lang w:eastAsia="en-US"/>
        </w:rPr>
      </w:pPr>
    </w:p>
    <w:p w14:paraId="5876A200" w14:textId="77777777" w:rsidR="003F081B" w:rsidRDefault="003F081B" w:rsidP="003F081B">
      <w:pPr>
        <w:widowControl w:val="0"/>
        <w:suppressAutoHyphens w:val="0"/>
        <w:snapToGrid w:val="0"/>
        <w:ind w:right="102"/>
        <w:rPr>
          <w:spacing w:val="-1"/>
          <w:sz w:val="20"/>
          <w:szCs w:val="20"/>
          <w:lang w:eastAsia="en-US"/>
        </w:rPr>
      </w:pPr>
      <w:r w:rsidRPr="00116D95">
        <w:rPr>
          <w:spacing w:val="-1"/>
          <w:sz w:val="20"/>
          <w:szCs w:val="20"/>
          <w:lang w:eastAsia="en-US"/>
        </w:rPr>
        <w:t>Note Lines that OVERLAP are also COINCIDENT.</w:t>
      </w:r>
    </w:p>
    <w:p w14:paraId="5A31CE5D" w14:textId="77777777" w:rsidR="003F081B" w:rsidRDefault="003F081B" w:rsidP="003F081B">
      <w:pPr>
        <w:widowControl w:val="0"/>
        <w:suppressAutoHyphens w:val="0"/>
        <w:snapToGrid w:val="0"/>
        <w:ind w:right="102"/>
        <w:rPr>
          <w:spacing w:val="-1"/>
          <w:sz w:val="20"/>
          <w:szCs w:val="20"/>
          <w:lang w:eastAsia="en-US"/>
        </w:rPr>
      </w:pPr>
    </w:p>
    <w:p w14:paraId="43C6A2FF" w14:textId="77777777" w:rsidR="003F081B" w:rsidRPr="00BA782B" w:rsidRDefault="003F081B" w:rsidP="003F081B">
      <w:pPr>
        <w:widowControl w:val="0"/>
        <w:suppressAutoHyphens w:val="0"/>
        <w:spacing w:before="125"/>
        <w:rPr>
          <w:snapToGrid w:val="0"/>
          <w:spacing w:val="-1"/>
          <w:sz w:val="20"/>
          <w:szCs w:val="20"/>
          <w:lang w:eastAsia="en-US"/>
        </w:rPr>
      </w:pPr>
      <w:r w:rsidRPr="00BA782B">
        <w:rPr>
          <w:b/>
          <w:snapToGrid w:val="0"/>
          <w:sz w:val="20"/>
          <w:szCs w:val="20"/>
          <w:lang w:eastAsia="en-US"/>
        </w:rPr>
        <w:t>CROSSES –</w:t>
      </w:r>
      <w:r w:rsidRPr="00BA782B">
        <w:rPr>
          <w:b/>
          <w:snapToGrid w:val="0"/>
          <w:spacing w:val="-1"/>
          <w:sz w:val="20"/>
          <w:szCs w:val="20"/>
          <w:lang w:eastAsia="en-US"/>
        </w:rPr>
        <w:t xml:space="preserve"> </w:t>
      </w:r>
      <w:r w:rsidRPr="00BA782B">
        <w:rPr>
          <w:snapToGrid w:val="0"/>
          <w:sz w:val="20"/>
          <w:szCs w:val="20"/>
          <w:lang w:eastAsia="en-US"/>
        </w:rPr>
        <w:t>The</w:t>
      </w:r>
      <w:r w:rsidRPr="00BA782B">
        <w:rPr>
          <w:snapToGrid w:val="0"/>
          <w:spacing w:val="-1"/>
          <w:sz w:val="20"/>
          <w:szCs w:val="20"/>
          <w:lang w:eastAsia="en-US"/>
        </w:rPr>
        <w:t xml:space="preserve"> intersection </w:t>
      </w:r>
      <w:r w:rsidRPr="00BA782B">
        <w:rPr>
          <w:snapToGrid w:val="0"/>
          <w:sz w:val="20"/>
          <w:szCs w:val="20"/>
          <w:lang w:eastAsia="en-US"/>
        </w:rPr>
        <w:t>of</w:t>
      </w:r>
      <w:r w:rsidRPr="00BA782B">
        <w:rPr>
          <w:snapToGrid w:val="0"/>
          <w:spacing w:val="-1"/>
          <w:sz w:val="20"/>
          <w:szCs w:val="20"/>
          <w:lang w:eastAsia="en-US"/>
        </w:rPr>
        <w:t xml:space="preserve"> geometric object </w:t>
      </w:r>
      <w:r w:rsidRPr="00BA782B">
        <w:rPr>
          <w:b/>
          <w:snapToGrid w:val="0"/>
          <w:sz w:val="20"/>
          <w:szCs w:val="20"/>
          <w:lang w:eastAsia="en-US"/>
        </w:rPr>
        <w:t>a</w:t>
      </w:r>
      <w:r w:rsidRPr="00BA782B">
        <w:rPr>
          <w:snapToGrid w:val="0"/>
          <w:spacing w:val="-1"/>
          <w:sz w:val="20"/>
          <w:szCs w:val="20"/>
          <w:lang w:eastAsia="en-US"/>
        </w:rPr>
        <w:t xml:space="preserve"> </w:t>
      </w:r>
      <w:r w:rsidRPr="00BA782B">
        <w:rPr>
          <w:snapToGrid w:val="0"/>
          <w:sz w:val="20"/>
          <w:szCs w:val="20"/>
          <w:lang w:eastAsia="en-US"/>
        </w:rPr>
        <w:t>and</w:t>
      </w:r>
      <w:r w:rsidRPr="00BA782B">
        <w:rPr>
          <w:snapToGrid w:val="0"/>
          <w:spacing w:val="-1"/>
          <w:sz w:val="20"/>
          <w:szCs w:val="20"/>
          <w:lang w:eastAsia="en-US"/>
        </w:rPr>
        <w:t xml:space="preserve"> geometric object </w:t>
      </w:r>
      <w:r w:rsidRPr="00BA782B">
        <w:rPr>
          <w:b/>
          <w:snapToGrid w:val="0"/>
          <w:sz w:val="20"/>
          <w:szCs w:val="20"/>
          <w:lang w:eastAsia="en-US"/>
        </w:rPr>
        <w:t>b</w:t>
      </w:r>
      <w:r w:rsidRPr="00BA782B">
        <w:rPr>
          <w:snapToGrid w:val="0"/>
          <w:spacing w:val="-1"/>
          <w:sz w:val="20"/>
          <w:szCs w:val="20"/>
          <w:lang w:eastAsia="en-US"/>
        </w:rPr>
        <w:t xml:space="preserve"> returns </w:t>
      </w:r>
      <w:r w:rsidRPr="00BA782B">
        <w:rPr>
          <w:snapToGrid w:val="0"/>
          <w:sz w:val="20"/>
          <w:szCs w:val="20"/>
          <w:lang w:eastAsia="en-US"/>
        </w:rPr>
        <w:t>geometry</w:t>
      </w:r>
      <w:r w:rsidRPr="00BA782B">
        <w:rPr>
          <w:snapToGrid w:val="0"/>
          <w:spacing w:val="-1"/>
          <w:sz w:val="20"/>
          <w:szCs w:val="20"/>
          <w:lang w:eastAsia="en-US"/>
        </w:rPr>
        <w:t xml:space="preserve"> </w:t>
      </w:r>
      <w:r w:rsidRPr="00BA782B">
        <w:rPr>
          <w:snapToGrid w:val="0"/>
          <w:sz w:val="20"/>
          <w:szCs w:val="20"/>
          <w:lang w:eastAsia="en-US"/>
        </w:rPr>
        <w:t xml:space="preserve">with a dimension less than the largest dimension between </w:t>
      </w:r>
      <w:r w:rsidRPr="00BA782B">
        <w:rPr>
          <w:b/>
          <w:snapToGrid w:val="0"/>
          <w:sz w:val="20"/>
          <w:szCs w:val="20"/>
          <w:lang w:eastAsia="en-US"/>
        </w:rPr>
        <w:t>a</w:t>
      </w:r>
      <w:r w:rsidRPr="00BA782B">
        <w:rPr>
          <w:snapToGrid w:val="0"/>
          <w:sz w:val="20"/>
          <w:szCs w:val="20"/>
          <w:lang w:eastAsia="en-US"/>
        </w:rPr>
        <w:t xml:space="preserve"> and </w:t>
      </w:r>
      <w:r w:rsidRPr="00BA782B">
        <w:rPr>
          <w:b/>
          <w:snapToGrid w:val="0"/>
          <w:sz w:val="20"/>
          <w:szCs w:val="20"/>
          <w:lang w:eastAsia="en-US"/>
        </w:rPr>
        <w:t>b</w:t>
      </w:r>
      <w:r w:rsidRPr="00BA782B">
        <w:rPr>
          <w:snapToGrid w:val="0"/>
          <w:sz w:val="20"/>
          <w:szCs w:val="20"/>
          <w:lang w:eastAsia="en-US"/>
        </w:rPr>
        <w:t xml:space="preserve"> </w:t>
      </w:r>
      <w:r w:rsidRPr="00BA782B">
        <w:rPr>
          <w:snapToGrid w:val="0"/>
          <w:spacing w:val="-1"/>
          <w:sz w:val="20"/>
          <w:szCs w:val="20"/>
          <w:lang w:eastAsia="en-US"/>
        </w:rPr>
        <w:t xml:space="preserve">but is not the </w:t>
      </w:r>
      <w:r w:rsidRPr="00BA782B">
        <w:rPr>
          <w:snapToGrid w:val="0"/>
          <w:sz w:val="20"/>
          <w:szCs w:val="20"/>
          <w:lang w:eastAsia="en-US"/>
        </w:rPr>
        <w:t xml:space="preserve">same </w:t>
      </w:r>
      <w:r w:rsidRPr="00BA782B">
        <w:rPr>
          <w:snapToGrid w:val="0"/>
          <w:spacing w:val="-1"/>
          <w:sz w:val="20"/>
          <w:szCs w:val="20"/>
          <w:lang w:eastAsia="en-US"/>
        </w:rPr>
        <w:t>as geometric</w:t>
      </w:r>
      <w:r w:rsidRPr="00BA782B">
        <w:rPr>
          <w:snapToGrid w:val="0"/>
          <w:spacing w:val="-2"/>
          <w:sz w:val="20"/>
          <w:szCs w:val="20"/>
          <w:lang w:eastAsia="en-US"/>
        </w:rPr>
        <w:t xml:space="preserve"> </w:t>
      </w:r>
      <w:r w:rsidRPr="00BA782B">
        <w:rPr>
          <w:snapToGrid w:val="0"/>
          <w:spacing w:val="-1"/>
          <w:sz w:val="20"/>
          <w:szCs w:val="20"/>
          <w:lang w:eastAsia="en-US"/>
        </w:rPr>
        <w:t xml:space="preserve">object </w:t>
      </w:r>
      <w:r w:rsidRPr="00BA782B">
        <w:rPr>
          <w:b/>
          <w:snapToGrid w:val="0"/>
          <w:sz w:val="20"/>
          <w:szCs w:val="20"/>
          <w:lang w:eastAsia="en-US"/>
        </w:rPr>
        <w:t>a</w:t>
      </w:r>
      <w:r w:rsidRPr="00BA782B">
        <w:rPr>
          <w:snapToGrid w:val="0"/>
          <w:spacing w:val="-1"/>
          <w:sz w:val="20"/>
          <w:szCs w:val="20"/>
          <w:lang w:eastAsia="en-US"/>
        </w:rPr>
        <w:t xml:space="preserve"> or </w:t>
      </w:r>
      <w:r w:rsidRPr="00BA782B">
        <w:rPr>
          <w:b/>
          <w:snapToGrid w:val="0"/>
          <w:spacing w:val="-1"/>
          <w:sz w:val="20"/>
          <w:szCs w:val="20"/>
          <w:lang w:eastAsia="en-US"/>
        </w:rPr>
        <w:t>b</w:t>
      </w:r>
      <w:r w:rsidRPr="00BA782B">
        <w:rPr>
          <w:snapToGrid w:val="0"/>
          <w:spacing w:val="-1"/>
          <w:sz w:val="20"/>
          <w:szCs w:val="20"/>
          <w:lang w:eastAsia="en-US"/>
        </w:rPr>
        <w:t>.</w:t>
      </w:r>
    </w:p>
    <w:p w14:paraId="3667E8FA" w14:textId="77777777" w:rsidR="003F081B" w:rsidRPr="00BA782B" w:rsidRDefault="003F081B" w:rsidP="003F081B">
      <w:pPr>
        <w:widowControl w:val="0"/>
        <w:suppressAutoHyphens w:val="0"/>
        <w:spacing w:before="125"/>
        <w:rPr>
          <w:i/>
          <w:snapToGrid w:val="0"/>
          <w:spacing w:val="-1"/>
          <w:sz w:val="20"/>
          <w:szCs w:val="20"/>
          <w:lang w:eastAsia="en-US"/>
        </w:rPr>
      </w:pPr>
      <w:r w:rsidRPr="00BA782B">
        <w:rPr>
          <w:i/>
          <w:snapToGrid w:val="0"/>
          <w:spacing w:val="-1"/>
          <w:sz w:val="20"/>
          <w:szCs w:val="20"/>
          <w:lang w:eastAsia="en-US"/>
        </w:rPr>
        <w:t xml:space="preserve">Two </w:t>
      </w:r>
      <w:proofErr w:type="spellStart"/>
      <w:r w:rsidRPr="00BA782B">
        <w:rPr>
          <w:i/>
          <w:snapToGrid w:val="0"/>
          <w:spacing w:val="-1"/>
          <w:sz w:val="20"/>
          <w:szCs w:val="20"/>
          <w:lang w:eastAsia="en-US"/>
        </w:rPr>
        <w:t>LineStrings</w:t>
      </w:r>
      <w:proofErr w:type="spellEnd"/>
      <w:r w:rsidRPr="00BA782B">
        <w:rPr>
          <w:i/>
          <w:snapToGrid w:val="0"/>
          <w:spacing w:val="-1"/>
          <w:sz w:val="20"/>
          <w:szCs w:val="20"/>
          <w:lang w:eastAsia="en-US"/>
        </w:rPr>
        <w:t xml:space="preserve"> cross each other if they meet on an interior point. A </w:t>
      </w:r>
      <w:proofErr w:type="spellStart"/>
      <w:r w:rsidRPr="00BA782B">
        <w:rPr>
          <w:i/>
          <w:snapToGrid w:val="0"/>
          <w:spacing w:val="-1"/>
          <w:sz w:val="20"/>
          <w:szCs w:val="20"/>
          <w:lang w:eastAsia="en-US"/>
        </w:rPr>
        <w:t>LineString</w:t>
      </w:r>
      <w:proofErr w:type="spellEnd"/>
      <w:r w:rsidRPr="00BA782B">
        <w:rPr>
          <w:i/>
          <w:snapToGrid w:val="0"/>
          <w:spacing w:val="-1"/>
          <w:sz w:val="20"/>
          <w:szCs w:val="20"/>
          <w:lang w:eastAsia="en-US"/>
        </w:rPr>
        <w:t xml:space="preserve"> crosses a  Polygon if the </w:t>
      </w:r>
      <w:proofErr w:type="spellStart"/>
      <w:r w:rsidRPr="00BA782B">
        <w:rPr>
          <w:i/>
          <w:snapToGrid w:val="0"/>
          <w:spacing w:val="-1"/>
          <w:sz w:val="20"/>
          <w:szCs w:val="20"/>
          <w:lang w:eastAsia="en-US"/>
        </w:rPr>
        <w:t>LineString</w:t>
      </w:r>
      <w:proofErr w:type="spellEnd"/>
      <w:r w:rsidRPr="00BA782B">
        <w:rPr>
          <w:i/>
          <w:snapToGrid w:val="0"/>
          <w:spacing w:val="-1"/>
          <w:sz w:val="20"/>
          <w:szCs w:val="20"/>
          <w:lang w:eastAsia="en-US"/>
        </w:rPr>
        <w:t xml:space="preserve"> is partly inside the Polygon and partly outside.</w:t>
      </w:r>
    </w:p>
    <w:p w14:paraId="4B619E94" w14:textId="77777777" w:rsidR="003F081B" w:rsidRPr="00BA782B" w:rsidRDefault="003F081B" w:rsidP="003F081B">
      <w:pPr>
        <w:widowControl w:val="0"/>
        <w:suppressAutoHyphens w:val="0"/>
        <w:rPr>
          <w:b/>
          <w:snapToGrid w:val="0"/>
          <w:sz w:val="20"/>
          <w:szCs w:val="20"/>
          <w:lang w:eastAsia="en-US"/>
        </w:rPr>
      </w:pPr>
    </w:p>
    <w:p w14:paraId="7B0D72D9" w14:textId="77777777" w:rsidR="003F081B" w:rsidRPr="00BA782B" w:rsidRDefault="003F081B" w:rsidP="003F081B">
      <w:pPr>
        <w:widowControl w:val="0"/>
        <w:suppressAutoHyphens w:val="0"/>
        <w:rPr>
          <w:snapToGrid w:val="0"/>
          <w:sz w:val="20"/>
          <w:szCs w:val="20"/>
          <w:lang w:eastAsia="en-US"/>
        </w:rPr>
      </w:pPr>
      <w:r w:rsidRPr="00BA782B">
        <w:rPr>
          <w:snapToGrid w:val="0"/>
          <w:sz w:val="20"/>
          <w:szCs w:val="20"/>
          <w:lang w:eastAsia="en-US"/>
        </w:rPr>
        <w:t xml:space="preserve">The definition of </w:t>
      </w:r>
      <w:r w:rsidRPr="00E9187C">
        <w:rPr>
          <w:snapToGrid w:val="0"/>
          <w:sz w:val="20"/>
          <w:szCs w:val="20"/>
          <w:lang w:eastAsia="en-US"/>
        </w:rPr>
        <w:t>CROSSES is</w:t>
      </w:r>
      <w:r w:rsidRPr="00BA782B">
        <w:rPr>
          <w:snapToGrid w:val="0"/>
          <w:sz w:val="20"/>
          <w:szCs w:val="20"/>
          <w:lang w:eastAsia="en-US"/>
        </w:rPr>
        <w:t>:</w:t>
      </w:r>
    </w:p>
    <w:p w14:paraId="4DFBDBED" w14:textId="77777777" w:rsidR="003F081B" w:rsidRPr="00BA782B" w:rsidRDefault="003F081B" w:rsidP="003F081B">
      <w:pPr>
        <w:widowControl w:val="0"/>
        <w:suppressAutoHyphens w:val="0"/>
        <w:rPr>
          <w:b/>
          <w:snapToGrid w:val="0"/>
          <w:sz w:val="20"/>
          <w:szCs w:val="20"/>
          <w:lang w:eastAsia="en-US"/>
        </w:rPr>
      </w:pPr>
    </w:p>
    <w:p w14:paraId="5230FEEB" w14:textId="77777777" w:rsidR="003F081B" w:rsidRDefault="003F081B" w:rsidP="003F081B">
      <w:pPr>
        <w:widowControl w:val="0"/>
        <w:suppressAutoHyphens w:val="0"/>
        <w:spacing w:before="2"/>
        <w:rPr>
          <w:i/>
          <w:snapToGrid w:val="0"/>
          <w:sz w:val="20"/>
          <w:szCs w:val="20"/>
          <w:lang w:eastAsia="en-US"/>
        </w:rPr>
      </w:pPr>
      <w:proofErr w:type="spellStart"/>
      <w:r w:rsidRPr="00BA782B">
        <w:rPr>
          <w:b/>
          <w:i/>
          <w:snapToGrid w:val="0"/>
          <w:sz w:val="20"/>
          <w:szCs w:val="20"/>
          <w:lang w:eastAsia="en-US"/>
        </w:rPr>
        <w:t>a</w:t>
      </w:r>
      <w:r w:rsidRPr="00BA782B">
        <w:rPr>
          <w:i/>
          <w:snapToGrid w:val="0"/>
          <w:sz w:val="20"/>
          <w:szCs w:val="20"/>
          <w:lang w:eastAsia="en-US"/>
        </w:rPr>
        <w:t>.Cross</w:t>
      </w:r>
      <w:proofErr w:type="spellEnd"/>
      <w:r w:rsidRPr="00BA782B">
        <w:rPr>
          <w:i/>
          <w:snapToGrid w:val="0"/>
          <w:sz w:val="20"/>
          <w:szCs w:val="20"/>
          <w:lang w:eastAsia="en-US"/>
        </w:rPr>
        <w:t>(</w:t>
      </w:r>
      <w:r w:rsidRPr="00BA782B">
        <w:rPr>
          <w:b/>
          <w:i/>
          <w:snapToGrid w:val="0"/>
          <w:sz w:val="20"/>
          <w:szCs w:val="20"/>
          <w:lang w:eastAsia="en-US"/>
        </w:rPr>
        <w:t>b</w:t>
      </w:r>
      <w:r w:rsidRPr="00BA782B">
        <w:rPr>
          <w:i/>
          <w:snapToGrid w:val="0"/>
          <w:sz w:val="20"/>
          <w:szCs w:val="20"/>
          <w:lang w:eastAsia="en-US"/>
        </w:rPr>
        <w:t xml:space="preserve">) </w:t>
      </w:r>
      <w:r w:rsidRPr="00BA782B">
        <w:rPr>
          <w:rFonts w:ascii="Symbol" w:hAnsi="Symbol"/>
          <w:snapToGrid w:val="0"/>
          <w:sz w:val="21"/>
          <w:szCs w:val="20"/>
          <w:lang w:eastAsia="en-US"/>
        </w:rPr>
        <w:t></w:t>
      </w:r>
      <w:r w:rsidRPr="00BA782B">
        <w:rPr>
          <w:rFonts w:ascii="Symbol" w:hAnsi="Symbol"/>
          <w:snapToGrid w:val="0"/>
          <w:sz w:val="21"/>
          <w:szCs w:val="20"/>
          <w:lang w:eastAsia="en-US"/>
        </w:rPr>
        <w:t></w:t>
      </w:r>
      <w:r w:rsidRPr="00BA782B">
        <w:rPr>
          <w:i/>
          <w:snapToGrid w:val="0"/>
          <w:sz w:val="20"/>
          <w:szCs w:val="20"/>
          <w:lang w:eastAsia="en-US"/>
        </w:rPr>
        <w:t xml:space="preserve"> (I(</w:t>
      </w:r>
      <w:r w:rsidRPr="00BA782B">
        <w:rPr>
          <w:b/>
          <w:i/>
          <w:snapToGrid w:val="0"/>
          <w:sz w:val="20"/>
          <w:szCs w:val="20"/>
          <w:lang w:eastAsia="en-US"/>
        </w:rPr>
        <w:t>a</w:t>
      </w:r>
      <w:r w:rsidRPr="00BA782B">
        <w:rPr>
          <w:i/>
          <w:snapToGrid w:val="0"/>
          <w:sz w:val="20"/>
          <w:szCs w:val="20"/>
          <w:lang w:eastAsia="en-US"/>
        </w:rPr>
        <w:t xml:space="preserve">) </w:t>
      </w:r>
      <w:r w:rsidRPr="00BA782B">
        <w:rPr>
          <w:rFonts w:ascii="Symbol" w:hAnsi="Symbol"/>
          <w:snapToGrid w:val="0"/>
          <w:sz w:val="21"/>
          <w:szCs w:val="20"/>
          <w:lang w:eastAsia="en-US"/>
        </w:rPr>
        <w:t></w:t>
      </w:r>
      <w:r w:rsidRPr="00BA782B">
        <w:rPr>
          <w:rFonts w:ascii="Symbol" w:hAnsi="Symbol"/>
          <w:snapToGrid w:val="0"/>
          <w:sz w:val="21"/>
          <w:szCs w:val="20"/>
          <w:lang w:eastAsia="en-US"/>
        </w:rPr>
        <w:t></w:t>
      </w:r>
      <w:r w:rsidRPr="00BA782B">
        <w:rPr>
          <w:i/>
          <w:snapToGrid w:val="0"/>
          <w:sz w:val="20"/>
          <w:szCs w:val="20"/>
          <w:lang w:eastAsia="en-US"/>
        </w:rPr>
        <w:t>I(</w:t>
      </w:r>
      <w:r w:rsidRPr="00BA782B">
        <w:rPr>
          <w:b/>
          <w:i/>
          <w:snapToGrid w:val="0"/>
          <w:sz w:val="20"/>
          <w:szCs w:val="20"/>
          <w:lang w:eastAsia="en-US"/>
        </w:rPr>
        <w:t>b</w:t>
      </w:r>
      <w:r w:rsidRPr="00BA782B">
        <w:rPr>
          <w:i/>
          <w:snapToGrid w:val="0"/>
          <w:sz w:val="20"/>
          <w:szCs w:val="20"/>
          <w:lang w:eastAsia="en-US"/>
        </w:rPr>
        <w:t xml:space="preserve">) </w:t>
      </w:r>
      <w:r w:rsidRPr="00BA782B">
        <w:rPr>
          <w:rFonts w:ascii="Symbol" w:hAnsi="Symbol"/>
          <w:snapToGrid w:val="0"/>
          <w:sz w:val="21"/>
          <w:szCs w:val="20"/>
          <w:lang w:eastAsia="en-US"/>
        </w:rPr>
        <w:t></w:t>
      </w:r>
      <w:r w:rsidRPr="00BA782B">
        <w:rPr>
          <w:rFonts w:ascii="Symbol" w:hAnsi="Symbol"/>
          <w:snapToGrid w:val="0"/>
          <w:sz w:val="21"/>
          <w:szCs w:val="20"/>
          <w:lang w:eastAsia="en-US"/>
        </w:rPr>
        <w:t></w:t>
      </w:r>
      <w:r w:rsidRPr="00BA782B">
        <w:rPr>
          <w:i/>
          <w:snapToGrid w:val="0"/>
          <w:sz w:val="20"/>
          <w:szCs w:val="20"/>
          <w:lang w:eastAsia="en-US"/>
        </w:rPr>
        <w:t xml:space="preserve">) </w:t>
      </w:r>
      <w:r w:rsidRPr="00BA782B">
        <w:rPr>
          <w:rFonts w:ascii="Symbol" w:hAnsi="Symbol"/>
          <w:snapToGrid w:val="0"/>
          <w:sz w:val="21"/>
          <w:szCs w:val="20"/>
          <w:lang w:eastAsia="en-US"/>
        </w:rPr>
        <w:t></w:t>
      </w:r>
      <w:r w:rsidRPr="00BA782B">
        <w:rPr>
          <w:i/>
          <w:snapToGrid w:val="0"/>
          <w:sz w:val="20"/>
          <w:szCs w:val="20"/>
          <w:lang w:eastAsia="en-US"/>
        </w:rPr>
        <w:t xml:space="preserve"> (dim(I(</w:t>
      </w:r>
      <w:r w:rsidRPr="00BA782B">
        <w:rPr>
          <w:b/>
          <w:i/>
          <w:snapToGrid w:val="0"/>
          <w:sz w:val="20"/>
          <w:szCs w:val="20"/>
          <w:lang w:eastAsia="en-US"/>
        </w:rPr>
        <w:t>a</w:t>
      </w:r>
      <w:r w:rsidRPr="00BA782B">
        <w:rPr>
          <w:i/>
          <w:snapToGrid w:val="0"/>
          <w:sz w:val="20"/>
          <w:szCs w:val="20"/>
          <w:lang w:eastAsia="en-US"/>
        </w:rPr>
        <w:t xml:space="preserve">) </w:t>
      </w:r>
      <w:r w:rsidRPr="00BA782B">
        <w:rPr>
          <w:rFonts w:ascii="Symbol" w:hAnsi="Symbol"/>
          <w:snapToGrid w:val="0"/>
          <w:sz w:val="21"/>
          <w:szCs w:val="20"/>
          <w:lang w:eastAsia="en-US"/>
        </w:rPr>
        <w:t></w:t>
      </w:r>
      <w:r w:rsidRPr="00BA782B">
        <w:rPr>
          <w:rFonts w:ascii="Symbol" w:hAnsi="Symbol"/>
          <w:snapToGrid w:val="0"/>
          <w:sz w:val="21"/>
          <w:szCs w:val="20"/>
          <w:lang w:eastAsia="en-US"/>
        </w:rPr>
        <w:t></w:t>
      </w:r>
      <w:r w:rsidRPr="00BA782B">
        <w:rPr>
          <w:i/>
          <w:snapToGrid w:val="0"/>
          <w:sz w:val="20"/>
          <w:szCs w:val="20"/>
          <w:lang w:eastAsia="en-US"/>
        </w:rPr>
        <w:t>I(</w:t>
      </w:r>
      <w:r w:rsidRPr="00BA782B">
        <w:rPr>
          <w:b/>
          <w:i/>
          <w:snapToGrid w:val="0"/>
          <w:sz w:val="20"/>
          <w:szCs w:val="20"/>
          <w:lang w:eastAsia="en-US"/>
        </w:rPr>
        <w:t>b</w:t>
      </w:r>
      <w:r w:rsidRPr="00BA782B">
        <w:rPr>
          <w:i/>
          <w:snapToGrid w:val="0"/>
          <w:sz w:val="20"/>
          <w:szCs w:val="20"/>
          <w:lang w:eastAsia="en-US"/>
        </w:rPr>
        <w:t>)) &lt; max(dim(I(</w:t>
      </w:r>
      <w:r w:rsidRPr="00BA782B">
        <w:rPr>
          <w:b/>
          <w:i/>
          <w:snapToGrid w:val="0"/>
          <w:sz w:val="20"/>
          <w:szCs w:val="20"/>
          <w:lang w:eastAsia="en-US"/>
        </w:rPr>
        <w:t>a</w:t>
      </w:r>
      <w:r w:rsidRPr="00BA782B">
        <w:rPr>
          <w:i/>
          <w:snapToGrid w:val="0"/>
          <w:sz w:val="20"/>
          <w:szCs w:val="20"/>
          <w:lang w:eastAsia="en-US"/>
        </w:rPr>
        <w:t>)), dim(I(</w:t>
      </w:r>
      <w:r w:rsidRPr="00BA782B">
        <w:rPr>
          <w:b/>
          <w:i/>
          <w:snapToGrid w:val="0"/>
          <w:sz w:val="20"/>
          <w:szCs w:val="20"/>
          <w:lang w:eastAsia="en-US"/>
        </w:rPr>
        <w:t>b</w:t>
      </w:r>
      <w:r w:rsidRPr="00BA782B">
        <w:rPr>
          <w:i/>
          <w:snapToGrid w:val="0"/>
          <w:sz w:val="20"/>
          <w:szCs w:val="20"/>
          <w:lang w:eastAsia="en-US"/>
        </w:rPr>
        <w:t xml:space="preserve">)))) </w:t>
      </w:r>
      <w:r w:rsidRPr="00BA782B">
        <w:rPr>
          <w:rFonts w:ascii="Symbol" w:hAnsi="Symbol"/>
          <w:snapToGrid w:val="0"/>
          <w:sz w:val="21"/>
          <w:szCs w:val="20"/>
          <w:lang w:eastAsia="en-US"/>
        </w:rPr>
        <w:t></w:t>
      </w:r>
      <w:r w:rsidRPr="00BA782B">
        <w:rPr>
          <w:rFonts w:ascii="Symbol" w:hAnsi="Symbol"/>
          <w:snapToGrid w:val="0"/>
          <w:sz w:val="21"/>
          <w:szCs w:val="20"/>
          <w:lang w:eastAsia="en-US"/>
        </w:rPr>
        <w:t></w:t>
      </w:r>
      <w:r w:rsidRPr="00BA782B">
        <w:rPr>
          <w:i/>
          <w:snapToGrid w:val="0"/>
          <w:sz w:val="20"/>
          <w:szCs w:val="20"/>
          <w:lang w:eastAsia="en-US"/>
        </w:rPr>
        <w:t>(</w:t>
      </w:r>
      <w:r w:rsidRPr="00BA782B">
        <w:rPr>
          <w:b/>
          <w:i/>
          <w:snapToGrid w:val="0"/>
          <w:sz w:val="20"/>
          <w:szCs w:val="20"/>
          <w:lang w:eastAsia="en-US"/>
        </w:rPr>
        <w:t>a</w:t>
      </w:r>
      <w:r w:rsidRPr="00BA782B">
        <w:rPr>
          <w:i/>
          <w:snapToGrid w:val="0"/>
          <w:sz w:val="20"/>
          <w:szCs w:val="20"/>
          <w:lang w:eastAsia="en-US"/>
        </w:rPr>
        <w:t xml:space="preserve"> </w:t>
      </w:r>
      <w:r w:rsidRPr="00BA782B">
        <w:rPr>
          <w:rFonts w:ascii="Symbol" w:hAnsi="Symbol"/>
          <w:snapToGrid w:val="0"/>
          <w:sz w:val="21"/>
          <w:szCs w:val="20"/>
          <w:lang w:eastAsia="en-US"/>
        </w:rPr>
        <w:t></w:t>
      </w:r>
      <w:r w:rsidRPr="00BA782B">
        <w:rPr>
          <w:rFonts w:ascii="Symbol" w:hAnsi="Symbol"/>
          <w:snapToGrid w:val="0"/>
          <w:sz w:val="21"/>
          <w:szCs w:val="20"/>
          <w:lang w:eastAsia="en-US"/>
        </w:rPr>
        <w:t></w:t>
      </w:r>
      <w:r w:rsidRPr="00BA782B">
        <w:rPr>
          <w:b/>
          <w:i/>
          <w:snapToGrid w:val="0"/>
          <w:sz w:val="20"/>
          <w:szCs w:val="20"/>
          <w:lang w:eastAsia="en-US"/>
        </w:rPr>
        <w:t>b</w:t>
      </w:r>
      <w:r w:rsidRPr="00BA782B">
        <w:rPr>
          <w:i/>
          <w:snapToGrid w:val="0"/>
          <w:sz w:val="20"/>
          <w:szCs w:val="20"/>
          <w:lang w:eastAsia="en-US"/>
        </w:rPr>
        <w:t xml:space="preserve"> </w:t>
      </w:r>
      <w:r w:rsidRPr="00BA782B">
        <w:rPr>
          <w:rFonts w:ascii="Symbol" w:hAnsi="Symbol"/>
          <w:snapToGrid w:val="0"/>
          <w:sz w:val="21"/>
          <w:szCs w:val="20"/>
          <w:lang w:eastAsia="en-US"/>
        </w:rPr>
        <w:t></w:t>
      </w:r>
      <w:r w:rsidRPr="00BA782B">
        <w:rPr>
          <w:b/>
          <w:i/>
          <w:snapToGrid w:val="0"/>
          <w:sz w:val="20"/>
          <w:szCs w:val="20"/>
          <w:lang w:eastAsia="en-US"/>
        </w:rPr>
        <w:t>a</w:t>
      </w:r>
      <w:r w:rsidRPr="00BA782B">
        <w:rPr>
          <w:i/>
          <w:snapToGrid w:val="0"/>
          <w:sz w:val="20"/>
          <w:szCs w:val="20"/>
          <w:lang w:eastAsia="en-US"/>
        </w:rPr>
        <w:t xml:space="preserve"> ) </w:t>
      </w:r>
      <w:r w:rsidRPr="00BA782B">
        <w:rPr>
          <w:rFonts w:ascii="Symbol" w:hAnsi="Symbol"/>
          <w:snapToGrid w:val="0"/>
          <w:sz w:val="21"/>
          <w:szCs w:val="20"/>
          <w:lang w:eastAsia="en-US"/>
        </w:rPr>
        <w:t></w:t>
      </w:r>
      <w:r w:rsidRPr="00BA782B">
        <w:rPr>
          <w:rFonts w:ascii="Symbol" w:hAnsi="Symbol"/>
          <w:snapToGrid w:val="0"/>
          <w:sz w:val="21"/>
          <w:szCs w:val="20"/>
          <w:lang w:eastAsia="en-US"/>
        </w:rPr>
        <w:t></w:t>
      </w:r>
      <w:r w:rsidRPr="00BA782B">
        <w:rPr>
          <w:i/>
          <w:snapToGrid w:val="0"/>
          <w:sz w:val="20"/>
          <w:szCs w:val="20"/>
          <w:lang w:eastAsia="en-US"/>
        </w:rPr>
        <w:t>(</w:t>
      </w:r>
      <w:r w:rsidRPr="00BA782B">
        <w:rPr>
          <w:b/>
          <w:i/>
          <w:snapToGrid w:val="0"/>
          <w:sz w:val="20"/>
          <w:szCs w:val="20"/>
          <w:lang w:eastAsia="en-US"/>
        </w:rPr>
        <w:t>a</w:t>
      </w:r>
      <w:r w:rsidRPr="00BA782B">
        <w:rPr>
          <w:i/>
          <w:snapToGrid w:val="0"/>
          <w:sz w:val="20"/>
          <w:szCs w:val="20"/>
          <w:lang w:eastAsia="en-US"/>
        </w:rPr>
        <w:t xml:space="preserve"> </w:t>
      </w:r>
      <w:r w:rsidRPr="00BA782B">
        <w:rPr>
          <w:rFonts w:ascii="Symbol" w:hAnsi="Symbol"/>
          <w:snapToGrid w:val="0"/>
          <w:sz w:val="21"/>
          <w:szCs w:val="20"/>
          <w:lang w:eastAsia="en-US"/>
        </w:rPr>
        <w:t></w:t>
      </w:r>
      <w:r w:rsidRPr="00BA782B">
        <w:rPr>
          <w:rFonts w:ascii="Symbol" w:hAnsi="Symbol"/>
          <w:snapToGrid w:val="0"/>
          <w:sz w:val="21"/>
          <w:szCs w:val="20"/>
          <w:lang w:eastAsia="en-US"/>
        </w:rPr>
        <w:t></w:t>
      </w:r>
      <w:r w:rsidRPr="00BA782B">
        <w:rPr>
          <w:b/>
          <w:i/>
          <w:snapToGrid w:val="0"/>
          <w:sz w:val="20"/>
          <w:szCs w:val="20"/>
          <w:lang w:eastAsia="en-US"/>
        </w:rPr>
        <w:t>b</w:t>
      </w:r>
      <w:r w:rsidRPr="00BA782B">
        <w:rPr>
          <w:i/>
          <w:snapToGrid w:val="0"/>
          <w:sz w:val="20"/>
          <w:szCs w:val="20"/>
          <w:lang w:eastAsia="en-US"/>
        </w:rPr>
        <w:t xml:space="preserve"> </w:t>
      </w:r>
      <w:r w:rsidRPr="00BA782B">
        <w:rPr>
          <w:rFonts w:ascii="Symbol" w:hAnsi="Symbol"/>
          <w:snapToGrid w:val="0"/>
          <w:sz w:val="21"/>
          <w:szCs w:val="20"/>
          <w:lang w:eastAsia="en-US"/>
        </w:rPr>
        <w:t></w:t>
      </w:r>
      <w:r w:rsidRPr="00BA782B">
        <w:rPr>
          <w:b/>
          <w:i/>
          <w:snapToGrid w:val="0"/>
          <w:sz w:val="20"/>
          <w:szCs w:val="20"/>
          <w:lang w:eastAsia="en-US"/>
        </w:rPr>
        <w:t>b</w:t>
      </w:r>
      <w:r w:rsidRPr="00BA782B">
        <w:rPr>
          <w:i/>
          <w:snapToGrid w:val="0"/>
          <w:sz w:val="20"/>
          <w:szCs w:val="20"/>
          <w:lang w:eastAsia="en-US"/>
        </w:rPr>
        <w:t>)</w:t>
      </w:r>
    </w:p>
    <w:p w14:paraId="3CB065D2" w14:textId="77777777" w:rsidR="003F081B" w:rsidRPr="00BA782B" w:rsidRDefault="003F081B" w:rsidP="003F081B">
      <w:pPr>
        <w:widowControl w:val="0"/>
        <w:suppressAutoHyphens w:val="0"/>
        <w:spacing w:before="2"/>
        <w:rPr>
          <w:i/>
          <w:snapToGrid w:val="0"/>
          <w:sz w:val="20"/>
          <w:szCs w:val="20"/>
          <w:lang w:eastAsia="en-US"/>
        </w:rPr>
      </w:pPr>
    </w:p>
    <w:p w14:paraId="563F0B12" w14:textId="77777777" w:rsidR="003F081B" w:rsidRPr="00BA782B" w:rsidRDefault="003F081B" w:rsidP="003F081B">
      <w:pPr>
        <w:widowControl w:val="0"/>
        <w:suppressAutoHyphens w:val="0"/>
        <w:rPr>
          <w:snapToGrid w:val="0"/>
          <w:sz w:val="20"/>
          <w:szCs w:val="20"/>
          <w:lang w:val="en-CA" w:eastAsia="en-US"/>
        </w:rPr>
      </w:pPr>
      <w:r w:rsidRPr="00BA782B">
        <w:rPr>
          <w:snapToGrid w:val="0"/>
          <w:sz w:val="20"/>
          <w:szCs w:val="20"/>
          <w:lang w:eastAsia="en-US"/>
        </w:rPr>
        <w:t xml:space="preserve">This translates to: </w:t>
      </w:r>
      <w:r w:rsidRPr="00BA782B">
        <w:rPr>
          <w:b/>
          <w:snapToGrid w:val="0"/>
          <w:sz w:val="20"/>
          <w:szCs w:val="20"/>
          <w:lang w:eastAsia="en-US"/>
        </w:rPr>
        <w:t xml:space="preserve">a </w:t>
      </w:r>
      <w:r w:rsidRPr="00BA782B">
        <w:rPr>
          <w:snapToGrid w:val="0"/>
          <w:sz w:val="20"/>
          <w:szCs w:val="20"/>
          <w:lang w:eastAsia="en-US"/>
        </w:rPr>
        <w:t xml:space="preserve">crosses </w:t>
      </w:r>
      <w:r w:rsidRPr="00BA782B">
        <w:rPr>
          <w:b/>
          <w:snapToGrid w:val="0"/>
          <w:sz w:val="20"/>
          <w:szCs w:val="20"/>
          <w:lang w:eastAsia="en-US"/>
        </w:rPr>
        <w:t xml:space="preserve">b </w:t>
      </w:r>
      <w:r w:rsidRPr="00BA782B">
        <w:rPr>
          <w:snapToGrid w:val="0"/>
          <w:sz w:val="20"/>
          <w:szCs w:val="20"/>
          <w:lang w:eastAsia="en-US"/>
        </w:rPr>
        <w:t xml:space="preserve">if the intersection of the interiors of </w:t>
      </w:r>
      <w:r w:rsidRPr="00BA782B">
        <w:rPr>
          <w:b/>
          <w:snapToGrid w:val="0"/>
          <w:sz w:val="20"/>
          <w:szCs w:val="20"/>
          <w:lang w:eastAsia="en-US"/>
        </w:rPr>
        <w:t>a</w:t>
      </w:r>
      <w:r w:rsidRPr="00BA782B">
        <w:rPr>
          <w:snapToGrid w:val="0"/>
          <w:sz w:val="20"/>
          <w:szCs w:val="20"/>
          <w:lang w:eastAsia="en-US"/>
        </w:rPr>
        <w:t xml:space="preserve"> and </w:t>
      </w:r>
      <w:r w:rsidRPr="00BA782B">
        <w:rPr>
          <w:b/>
          <w:snapToGrid w:val="0"/>
          <w:sz w:val="20"/>
          <w:szCs w:val="20"/>
          <w:lang w:eastAsia="en-US"/>
        </w:rPr>
        <w:t>b</w:t>
      </w:r>
      <w:r w:rsidRPr="00BA782B">
        <w:rPr>
          <w:snapToGrid w:val="0"/>
          <w:sz w:val="20"/>
          <w:szCs w:val="20"/>
          <w:lang w:eastAsia="en-US"/>
        </w:rPr>
        <w:t xml:space="preserve"> is not the empty set AND the dimension of the result of the intersection of the interiors of </w:t>
      </w:r>
      <w:r w:rsidRPr="00BA782B">
        <w:rPr>
          <w:b/>
          <w:snapToGrid w:val="0"/>
          <w:sz w:val="20"/>
          <w:szCs w:val="20"/>
          <w:lang w:eastAsia="en-US"/>
        </w:rPr>
        <w:t>a</w:t>
      </w:r>
      <w:r w:rsidRPr="00BA782B">
        <w:rPr>
          <w:snapToGrid w:val="0"/>
          <w:sz w:val="20"/>
          <w:szCs w:val="20"/>
          <w:lang w:eastAsia="en-US"/>
        </w:rPr>
        <w:t xml:space="preserve"> and </w:t>
      </w:r>
      <w:r w:rsidRPr="00BA782B">
        <w:rPr>
          <w:b/>
          <w:snapToGrid w:val="0"/>
          <w:sz w:val="20"/>
          <w:szCs w:val="20"/>
          <w:lang w:eastAsia="en-US"/>
        </w:rPr>
        <w:t>b</w:t>
      </w:r>
      <w:r w:rsidRPr="00BA782B">
        <w:rPr>
          <w:snapToGrid w:val="0"/>
          <w:sz w:val="20"/>
          <w:szCs w:val="20"/>
          <w:lang w:eastAsia="en-US"/>
        </w:rPr>
        <w:t xml:space="preserve"> is less than the largest dimension between the interiors of </w:t>
      </w:r>
      <w:r w:rsidRPr="00BA782B">
        <w:rPr>
          <w:b/>
          <w:snapToGrid w:val="0"/>
          <w:sz w:val="20"/>
          <w:szCs w:val="20"/>
          <w:lang w:eastAsia="en-US"/>
        </w:rPr>
        <w:t>a</w:t>
      </w:r>
      <w:r w:rsidRPr="00BA782B">
        <w:rPr>
          <w:snapToGrid w:val="0"/>
          <w:sz w:val="20"/>
          <w:szCs w:val="20"/>
          <w:lang w:eastAsia="en-US"/>
        </w:rPr>
        <w:t xml:space="preserve"> and </w:t>
      </w:r>
      <w:r w:rsidRPr="00BA782B">
        <w:rPr>
          <w:b/>
          <w:snapToGrid w:val="0"/>
          <w:sz w:val="20"/>
          <w:szCs w:val="20"/>
          <w:lang w:eastAsia="en-US"/>
        </w:rPr>
        <w:t>b</w:t>
      </w:r>
      <w:r w:rsidRPr="00BA782B">
        <w:rPr>
          <w:snapToGrid w:val="0"/>
          <w:sz w:val="20"/>
          <w:szCs w:val="20"/>
          <w:lang w:eastAsia="en-US"/>
        </w:rPr>
        <w:t xml:space="preserve"> AND the intersection of </w:t>
      </w:r>
      <w:r w:rsidRPr="00BA782B">
        <w:rPr>
          <w:b/>
          <w:snapToGrid w:val="0"/>
          <w:sz w:val="20"/>
          <w:szCs w:val="20"/>
          <w:lang w:eastAsia="en-US"/>
        </w:rPr>
        <w:t>a</w:t>
      </w:r>
      <w:r w:rsidRPr="00BA782B">
        <w:rPr>
          <w:snapToGrid w:val="0"/>
          <w:sz w:val="20"/>
          <w:szCs w:val="20"/>
          <w:lang w:eastAsia="en-US"/>
        </w:rPr>
        <w:t xml:space="preserve"> and</w:t>
      </w:r>
      <w:r w:rsidRPr="00BA782B">
        <w:rPr>
          <w:b/>
          <w:snapToGrid w:val="0"/>
          <w:sz w:val="20"/>
          <w:szCs w:val="20"/>
          <w:lang w:eastAsia="en-US"/>
        </w:rPr>
        <w:t xml:space="preserve"> b</w:t>
      </w:r>
      <w:r w:rsidRPr="00BA782B">
        <w:rPr>
          <w:snapToGrid w:val="0"/>
          <w:sz w:val="20"/>
          <w:szCs w:val="20"/>
          <w:lang w:eastAsia="en-US"/>
        </w:rPr>
        <w:t xml:space="preserve"> does not equal either </w:t>
      </w:r>
      <w:r w:rsidRPr="00BA782B">
        <w:rPr>
          <w:b/>
          <w:snapToGrid w:val="0"/>
          <w:sz w:val="20"/>
          <w:szCs w:val="20"/>
          <w:lang w:eastAsia="en-US"/>
        </w:rPr>
        <w:t>a</w:t>
      </w:r>
      <w:r w:rsidRPr="00BA782B">
        <w:rPr>
          <w:snapToGrid w:val="0"/>
          <w:sz w:val="20"/>
          <w:szCs w:val="20"/>
          <w:lang w:eastAsia="en-US"/>
        </w:rPr>
        <w:t xml:space="preserve"> or </w:t>
      </w:r>
      <w:r w:rsidRPr="00BA782B">
        <w:rPr>
          <w:b/>
          <w:snapToGrid w:val="0"/>
          <w:sz w:val="20"/>
          <w:szCs w:val="20"/>
          <w:lang w:eastAsia="en-US"/>
        </w:rPr>
        <w:t>b</w:t>
      </w:r>
      <w:r w:rsidRPr="00BA782B">
        <w:rPr>
          <w:snapToGrid w:val="0"/>
          <w:sz w:val="20"/>
          <w:szCs w:val="20"/>
          <w:lang w:eastAsia="en-US"/>
        </w:rPr>
        <w:t xml:space="preserve">. </w:t>
      </w:r>
    </w:p>
    <w:p w14:paraId="4B988CF4" w14:textId="77777777" w:rsidR="003F081B" w:rsidRDefault="003F081B" w:rsidP="003F081B">
      <w:pPr>
        <w:widowControl w:val="0"/>
        <w:suppressAutoHyphens w:val="0"/>
        <w:snapToGrid w:val="0"/>
        <w:ind w:right="102"/>
        <w:rPr>
          <w:i/>
        </w:rPr>
      </w:pPr>
    </w:p>
    <w:p w14:paraId="36643732" w14:textId="77777777" w:rsidR="003F081B" w:rsidRDefault="003F081B" w:rsidP="003F081B">
      <w:pPr>
        <w:widowControl w:val="0"/>
        <w:suppressAutoHyphens w:val="0"/>
        <w:snapToGrid w:val="0"/>
        <w:ind w:right="102"/>
        <w:rPr>
          <w:sz w:val="20"/>
          <w:szCs w:val="20"/>
          <w:lang w:val="en-CA" w:eastAsia="en-CA"/>
        </w:rPr>
      </w:pPr>
      <w:r w:rsidRPr="00BA782B">
        <w:rPr>
          <w:sz w:val="20"/>
          <w:szCs w:val="20"/>
          <w:lang w:eastAsia="en-CA"/>
        </w:rPr>
        <w:t>Note that “</w:t>
      </w:r>
      <w:r w:rsidRPr="00BA782B">
        <w:rPr>
          <w:i/>
          <w:sz w:val="20"/>
          <w:szCs w:val="20"/>
          <w:lang w:eastAsia="en-CA"/>
        </w:rPr>
        <w:t>(I(</w:t>
      </w:r>
      <w:r w:rsidRPr="00BA782B">
        <w:rPr>
          <w:b/>
          <w:i/>
          <w:sz w:val="20"/>
          <w:szCs w:val="20"/>
          <w:lang w:eastAsia="en-CA"/>
        </w:rPr>
        <w:t>a</w:t>
      </w:r>
      <w:r w:rsidRPr="00BA782B">
        <w:rPr>
          <w:i/>
          <w:sz w:val="20"/>
          <w:szCs w:val="20"/>
          <w:lang w:eastAsia="en-CA"/>
        </w:rPr>
        <w:t xml:space="preserve">) </w:t>
      </w:r>
      <w:r w:rsidRPr="00BA782B">
        <w:rPr>
          <w:rFonts w:ascii="Symbol" w:hAnsi="Symbol"/>
          <w:sz w:val="21"/>
          <w:szCs w:val="20"/>
          <w:lang w:eastAsia="en-CA"/>
        </w:rPr>
        <w:t></w:t>
      </w:r>
      <w:r w:rsidRPr="00BA782B">
        <w:rPr>
          <w:rFonts w:ascii="Symbol" w:hAnsi="Symbol"/>
          <w:sz w:val="21"/>
          <w:szCs w:val="20"/>
          <w:lang w:eastAsia="en-CA"/>
        </w:rPr>
        <w:t></w:t>
      </w:r>
      <w:r w:rsidRPr="00BA782B">
        <w:rPr>
          <w:i/>
          <w:sz w:val="20"/>
          <w:szCs w:val="20"/>
          <w:lang w:eastAsia="en-CA"/>
        </w:rPr>
        <w:t>I(</w:t>
      </w:r>
      <w:r w:rsidRPr="00BA782B">
        <w:rPr>
          <w:b/>
          <w:i/>
          <w:sz w:val="20"/>
          <w:szCs w:val="20"/>
          <w:lang w:eastAsia="en-CA"/>
        </w:rPr>
        <w:t>b</w:t>
      </w:r>
      <w:r w:rsidRPr="00BA782B">
        <w:rPr>
          <w:i/>
          <w:sz w:val="20"/>
          <w:szCs w:val="20"/>
          <w:lang w:eastAsia="en-CA"/>
        </w:rPr>
        <w:t xml:space="preserve">) </w:t>
      </w:r>
      <w:r w:rsidRPr="00BA782B">
        <w:rPr>
          <w:rFonts w:ascii="Symbol" w:hAnsi="Symbol"/>
          <w:sz w:val="21"/>
          <w:szCs w:val="20"/>
          <w:lang w:eastAsia="en-CA"/>
        </w:rPr>
        <w:t></w:t>
      </w:r>
      <w:r w:rsidRPr="00BA782B">
        <w:rPr>
          <w:rFonts w:ascii="Symbol" w:hAnsi="Symbol"/>
          <w:sz w:val="21"/>
          <w:szCs w:val="20"/>
          <w:lang w:eastAsia="en-CA"/>
        </w:rPr>
        <w:t></w:t>
      </w:r>
      <w:r w:rsidRPr="00BA782B">
        <w:rPr>
          <w:i/>
          <w:sz w:val="20"/>
          <w:szCs w:val="20"/>
          <w:lang w:eastAsia="en-CA"/>
        </w:rPr>
        <w:t xml:space="preserve">) </w:t>
      </w:r>
      <w:r w:rsidRPr="00BA782B">
        <w:rPr>
          <w:rFonts w:ascii="Symbol" w:hAnsi="Symbol"/>
          <w:sz w:val="21"/>
          <w:szCs w:val="20"/>
          <w:lang w:eastAsia="en-CA"/>
        </w:rPr>
        <w:t></w:t>
      </w:r>
      <w:r w:rsidRPr="00BA782B">
        <w:rPr>
          <w:rFonts w:ascii="Symbol" w:hAnsi="Symbol"/>
          <w:sz w:val="21"/>
          <w:szCs w:val="20"/>
          <w:lang w:eastAsia="en-CA"/>
        </w:rPr>
        <w:t></w:t>
      </w:r>
      <w:r w:rsidRPr="00BA782B">
        <w:rPr>
          <w:sz w:val="20"/>
          <w:szCs w:val="20"/>
          <w:lang w:val="en-CA" w:eastAsia="en-CA"/>
        </w:rPr>
        <w:t>“ was added to the beginning of the ISO 19125-1 formula so that it would not be true for disjoint geometry.</w:t>
      </w:r>
    </w:p>
    <w:p w14:paraId="3DA648BD" w14:textId="77777777" w:rsidR="003F081B" w:rsidRDefault="003F081B" w:rsidP="003F081B">
      <w:pPr>
        <w:widowControl w:val="0"/>
        <w:suppressAutoHyphens w:val="0"/>
        <w:snapToGrid w:val="0"/>
        <w:ind w:right="102"/>
        <w:rPr>
          <w:sz w:val="20"/>
          <w:szCs w:val="20"/>
          <w:lang w:val="en-CA" w:eastAsia="en-CA"/>
        </w:rPr>
      </w:pPr>
    </w:p>
    <w:p w14:paraId="2F4150C1" w14:textId="7035D48C" w:rsidR="003F081B" w:rsidRDefault="003F081B" w:rsidP="003F081B">
      <w:pPr>
        <w:widowControl w:val="0"/>
        <w:suppressAutoHyphens w:val="0"/>
        <w:snapToGrid w:val="0"/>
        <w:ind w:right="102"/>
        <w:rPr>
          <w:sz w:val="20"/>
          <w:szCs w:val="20"/>
          <w:lang w:val="en-CA" w:eastAsia="en-CA"/>
        </w:rPr>
      </w:pPr>
      <w:r w:rsidRPr="00BA782B">
        <w:rPr>
          <w:sz w:val="20"/>
          <w:szCs w:val="20"/>
          <w:lang w:val="en-CA" w:eastAsia="en-CA"/>
        </w:rPr>
        <w:t xml:space="preserve">The </w:t>
      </w:r>
      <w:r w:rsidRPr="00BA782B">
        <w:rPr>
          <w:sz w:val="20"/>
          <w:szCs w:val="20"/>
          <w:lang w:eastAsia="en-CA"/>
        </w:rPr>
        <w:t xml:space="preserve">CROSSES </w:t>
      </w:r>
      <w:r w:rsidRPr="00BA782B">
        <w:rPr>
          <w:sz w:val="20"/>
          <w:szCs w:val="20"/>
          <w:lang w:val="en-CA" w:eastAsia="en-CA"/>
        </w:rPr>
        <w:t xml:space="preserve">operator only applies </w:t>
      </w:r>
      <w:r w:rsidR="0050083C">
        <w:rPr>
          <w:sz w:val="20"/>
          <w:szCs w:val="20"/>
          <w:lang w:val="en-CA" w:eastAsia="en-CA"/>
        </w:rPr>
        <w:t xml:space="preserve">to </w:t>
      </w:r>
      <w:r w:rsidRPr="00BA782B">
        <w:rPr>
          <w:sz w:val="20"/>
          <w:szCs w:val="20"/>
          <w:lang w:val="en-CA" w:eastAsia="en-CA"/>
        </w:rPr>
        <w:t>Line/Line and Line/Area relationships.</w:t>
      </w:r>
    </w:p>
    <w:p w14:paraId="77C3CAA3" w14:textId="77777777" w:rsidR="003F081B" w:rsidRDefault="003F081B" w:rsidP="003F081B">
      <w:pPr>
        <w:widowControl w:val="0"/>
        <w:suppressAutoHyphens w:val="0"/>
        <w:snapToGrid w:val="0"/>
        <w:ind w:right="102"/>
        <w:rPr>
          <w:sz w:val="20"/>
          <w:szCs w:val="20"/>
          <w:lang w:val="en-CA" w:eastAsia="en-CA"/>
        </w:rPr>
      </w:pPr>
    </w:p>
    <w:p w14:paraId="2D41B6D8" w14:textId="77777777" w:rsidR="003F081B" w:rsidRDefault="003F081B" w:rsidP="003F081B">
      <w:pPr>
        <w:widowControl w:val="0"/>
        <w:suppressAutoHyphens w:val="0"/>
        <w:snapToGrid w:val="0"/>
        <w:ind w:right="102"/>
        <w:rPr>
          <w:spacing w:val="-1"/>
          <w:sz w:val="20"/>
          <w:szCs w:val="20"/>
          <w:lang w:eastAsia="en-US"/>
        </w:rPr>
      </w:pPr>
      <w:r>
        <w:rPr>
          <w:spacing w:val="-1"/>
          <w:sz w:val="20"/>
          <w:szCs w:val="20"/>
          <w:lang w:eastAsia="en-US"/>
        </w:rPr>
        <w:tab/>
      </w:r>
      <w:r>
        <w:rPr>
          <w:spacing w:val="-1"/>
          <w:sz w:val="20"/>
          <w:szCs w:val="20"/>
          <w:lang w:eastAsia="en-US"/>
        </w:rPr>
        <w:tab/>
      </w:r>
      <w:r>
        <w:rPr>
          <w:spacing w:val="-1"/>
          <w:sz w:val="20"/>
          <w:szCs w:val="20"/>
          <w:lang w:eastAsia="en-US"/>
        </w:rPr>
        <w:tab/>
      </w:r>
      <w:r>
        <w:rPr>
          <w:spacing w:val="-1"/>
          <w:sz w:val="20"/>
          <w:szCs w:val="20"/>
          <w:lang w:eastAsia="en-US"/>
        </w:rPr>
        <w:tab/>
      </w:r>
      <w:r>
        <w:rPr>
          <w:spacing w:val="-1"/>
          <w:sz w:val="20"/>
          <w:szCs w:val="20"/>
          <w:lang w:eastAsia="en-US"/>
        </w:rPr>
        <w:lastRenderedPageBreak/>
        <w:tab/>
      </w:r>
      <w:r>
        <w:rPr>
          <w:noProof/>
          <w:lang w:eastAsia="en-US"/>
        </w:rPr>
        <w:drawing>
          <wp:inline distT="0" distB="0" distL="0" distR="0" wp14:anchorId="0C847D09" wp14:editId="51BD6B1B">
            <wp:extent cx="3695700" cy="237265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03579" cy="2377716"/>
                    </a:xfrm>
                    <a:prstGeom prst="rect">
                      <a:avLst/>
                    </a:prstGeom>
                  </pic:spPr>
                </pic:pic>
              </a:graphicData>
            </a:graphic>
          </wp:inline>
        </w:drawing>
      </w:r>
    </w:p>
    <w:p w14:paraId="4D103809" w14:textId="77777777" w:rsidR="003F081B" w:rsidRDefault="003F081B" w:rsidP="003F081B">
      <w:pPr>
        <w:widowControl w:val="0"/>
        <w:suppressAutoHyphens w:val="0"/>
        <w:spacing w:before="1"/>
        <w:rPr>
          <w:b/>
          <w:snapToGrid w:val="0"/>
          <w:spacing w:val="-1"/>
          <w:sz w:val="20"/>
          <w:szCs w:val="20"/>
          <w:lang w:eastAsia="en-US"/>
        </w:rPr>
      </w:pPr>
      <w:r w:rsidRPr="00BA782B">
        <w:rPr>
          <w:b/>
          <w:snapToGrid w:val="0"/>
          <w:spacing w:val="-1"/>
          <w:sz w:val="20"/>
          <w:szCs w:val="20"/>
          <w:lang w:eastAsia="en-US"/>
        </w:rPr>
        <w:t xml:space="preserve">                                 </w:t>
      </w:r>
      <w:r>
        <w:rPr>
          <w:b/>
          <w:snapToGrid w:val="0"/>
          <w:spacing w:val="-1"/>
          <w:sz w:val="20"/>
          <w:szCs w:val="20"/>
          <w:lang w:eastAsia="en-US"/>
        </w:rPr>
        <w:tab/>
      </w:r>
      <w:r>
        <w:rPr>
          <w:b/>
          <w:snapToGrid w:val="0"/>
          <w:spacing w:val="-1"/>
          <w:sz w:val="20"/>
          <w:szCs w:val="20"/>
          <w:lang w:eastAsia="en-US"/>
        </w:rPr>
        <w:tab/>
      </w:r>
      <w:r w:rsidRPr="00BA782B">
        <w:rPr>
          <w:b/>
          <w:snapToGrid w:val="0"/>
          <w:spacing w:val="-1"/>
          <w:sz w:val="20"/>
          <w:szCs w:val="20"/>
          <w:lang w:eastAsia="en-US"/>
        </w:rPr>
        <w:t xml:space="preserve">                     Examples of the CROSSES relationship</w:t>
      </w:r>
    </w:p>
    <w:p w14:paraId="02429A9F" w14:textId="77777777" w:rsidR="003F081B" w:rsidRDefault="003F081B" w:rsidP="003F081B">
      <w:pPr>
        <w:widowControl w:val="0"/>
        <w:suppressAutoHyphens w:val="0"/>
        <w:spacing w:before="1"/>
        <w:rPr>
          <w:b/>
          <w:snapToGrid w:val="0"/>
          <w:spacing w:val="-1"/>
          <w:sz w:val="20"/>
          <w:szCs w:val="20"/>
          <w:lang w:eastAsia="en-US"/>
        </w:rPr>
      </w:pPr>
    </w:p>
    <w:p w14:paraId="50328813" w14:textId="77777777" w:rsidR="003F081B" w:rsidRPr="00BA782B" w:rsidRDefault="003F081B" w:rsidP="003F081B">
      <w:pPr>
        <w:widowControl w:val="0"/>
        <w:suppressAutoHyphens w:val="0"/>
        <w:spacing w:before="1"/>
        <w:rPr>
          <w:i/>
          <w:snapToGrid w:val="0"/>
          <w:sz w:val="20"/>
          <w:szCs w:val="20"/>
          <w:lang w:eastAsia="en-US"/>
        </w:rPr>
      </w:pPr>
      <w:r w:rsidRPr="00BA782B">
        <w:rPr>
          <w:i/>
          <w:snapToGrid w:val="0"/>
          <w:sz w:val="20"/>
          <w:szCs w:val="20"/>
          <w:lang w:eastAsia="en-US"/>
        </w:rPr>
        <w:t>Note that example c) shows one solid line and one dashed line – their interiors intersect. If any Line were split into two separate Line features at the intersection point then the relationship would be TOUCHES because a boundary would be involved.</w:t>
      </w:r>
    </w:p>
    <w:p w14:paraId="3D9B113A" w14:textId="77777777" w:rsidR="003F081B" w:rsidRDefault="003F081B" w:rsidP="003F081B">
      <w:pPr>
        <w:widowControl w:val="0"/>
        <w:suppressAutoHyphens w:val="0"/>
        <w:spacing w:before="1"/>
        <w:rPr>
          <w:b/>
          <w:snapToGrid w:val="0"/>
          <w:spacing w:val="-1"/>
          <w:sz w:val="20"/>
          <w:szCs w:val="20"/>
          <w:lang w:eastAsia="en-US"/>
        </w:rPr>
      </w:pPr>
    </w:p>
    <w:p w14:paraId="00F0C420" w14:textId="77777777" w:rsidR="003F081B" w:rsidRDefault="003F081B" w:rsidP="003F081B">
      <w:pPr>
        <w:widowControl w:val="0"/>
        <w:suppressAutoHyphens w:val="0"/>
        <w:spacing w:before="1"/>
        <w:rPr>
          <w:b/>
          <w:snapToGrid w:val="0"/>
          <w:spacing w:val="-1"/>
          <w:sz w:val="20"/>
          <w:szCs w:val="20"/>
          <w:lang w:eastAsia="en-US"/>
        </w:rPr>
      </w:pPr>
    </w:p>
    <w:p w14:paraId="2FA0C23D" w14:textId="77777777" w:rsidR="003F081B" w:rsidRPr="00E9187C" w:rsidRDefault="003F081B" w:rsidP="003F081B">
      <w:pPr>
        <w:widowControl w:val="0"/>
        <w:suppressAutoHyphens w:val="0"/>
        <w:spacing w:before="69"/>
        <w:rPr>
          <w:snapToGrid w:val="0"/>
          <w:sz w:val="20"/>
          <w:szCs w:val="20"/>
          <w:lang w:eastAsia="en-US"/>
        </w:rPr>
      </w:pPr>
    </w:p>
    <w:p w14:paraId="454863FF" w14:textId="77777777" w:rsidR="003F081B" w:rsidRPr="00BA782B" w:rsidRDefault="003F081B" w:rsidP="003F081B">
      <w:pPr>
        <w:widowControl w:val="0"/>
        <w:suppressAutoHyphens w:val="0"/>
        <w:spacing w:before="74"/>
        <w:rPr>
          <w:snapToGrid w:val="0"/>
          <w:sz w:val="20"/>
          <w:szCs w:val="20"/>
          <w:lang w:eastAsia="en-US"/>
        </w:rPr>
      </w:pPr>
      <w:r w:rsidRPr="00E9187C">
        <w:rPr>
          <w:b/>
          <w:snapToGrid w:val="0"/>
          <w:sz w:val="20"/>
          <w:szCs w:val="20"/>
          <w:lang w:eastAsia="en-US"/>
        </w:rPr>
        <w:t>INTERSECTS</w:t>
      </w:r>
      <w:r w:rsidRPr="00BA782B">
        <w:rPr>
          <w:snapToGrid w:val="0"/>
          <w:sz w:val="20"/>
          <w:szCs w:val="20"/>
          <w:lang w:eastAsia="en-US"/>
        </w:rPr>
        <w:t xml:space="preserve"> is the</w:t>
      </w:r>
      <w:r w:rsidRPr="00BA782B">
        <w:rPr>
          <w:snapToGrid w:val="0"/>
          <w:spacing w:val="-1"/>
          <w:sz w:val="20"/>
          <w:szCs w:val="20"/>
          <w:lang w:eastAsia="en-US"/>
        </w:rPr>
        <w:t xml:space="preserve"> reciprocal of DISJOINT.</w:t>
      </w:r>
    </w:p>
    <w:p w14:paraId="0530F7B5" w14:textId="77777777" w:rsidR="003F081B" w:rsidRPr="00BA782B" w:rsidRDefault="003F081B" w:rsidP="003F081B">
      <w:pPr>
        <w:widowControl w:val="0"/>
        <w:suppressAutoHyphens w:val="0"/>
        <w:rPr>
          <w:snapToGrid w:val="0"/>
          <w:sz w:val="20"/>
          <w:szCs w:val="20"/>
          <w:lang w:eastAsia="en-US"/>
        </w:rPr>
      </w:pPr>
      <w:r w:rsidRPr="00BA782B">
        <w:rPr>
          <w:i/>
          <w:snapToGrid w:val="0"/>
          <w:spacing w:val="-1"/>
          <w:sz w:val="20"/>
          <w:szCs w:val="20"/>
          <w:lang w:eastAsia="en-US"/>
        </w:rPr>
        <w:t xml:space="preserve">The two </w:t>
      </w:r>
      <w:r w:rsidRPr="00BA782B">
        <w:rPr>
          <w:i/>
          <w:snapToGrid w:val="0"/>
          <w:spacing w:val="-2"/>
          <w:sz w:val="20"/>
          <w:szCs w:val="20"/>
          <w:lang w:eastAsia="en-US"/>
        </w:rPr>
        <w:t>geometric objects</w:t>
      </w:r>
      <w:r w:rsidRPr="00BA782B">
        <w:rPr>
          <w:i/>
          <w:snapToGrid w:val="0"/>
          <w:spacing w:val="-1"/>
          <w:sz w:val="20"/>
          <w:szCs w:val="20"/>
          <w:lang w:eastAsia="en-US"/>
        </w:rPr>
        <w:t xml:space="preserve"> </w:t>
      </w:r>
      <w:r w:rsidRPr="00BA782B">
        <w:rPr>
          <w:i/>
          <w:snapToGrid w:val="0"/>
          <w:spacing w:val="-2"/>
          <w:sz w:val="20"/>
          <w:szCs w:val="20"/>
          <w:lang w:eastAsia="en-US"/>
        </w:rPr>
        <w:t xml:space="preserve">cross, overlap or touch, or one is within (or is contained by) the other. </w:t>
      </w:r>
      <w:r w:rsidRPr="00BA782B">
        <w:rPr>
          <w:i/>
          <w:snapToGrid w:val="0"/>
          <w:sz w:val="20"/>
          <w:szCs w:val="20"/>
          <w:lang w:eastAsia="en-US"/>
        </w:rPr>
        <w:t>They have at least one common point.</w:t>
      </w:r>
    </w:p>
    <w:p w14:paraId="429B9041" w14:textId="77777777" w:rsidR="003F081B" w:rsidRPr="00BA782B" w:rsidRDefault="003F081B" w:rsidP="003F081B">
      <w:pPr>
        <w:widowControl w:val="0"/>
        <w:suppressAutoHyphens w:val="0"/>
        <w:spacing w:before="1"/>
        <w:rPr>
          <w:b/>
          <w:snapToGrid w:val="0"/>
          <w:spacing w:val="-1"/>
          <w:sz w:val="20"/>
          <w:szCs w:val="20"/>
          <w:lang w:eastAsia="en-US"/>
        </w:rPr>
      </w:pPr>
    </w:p>
    <w:p w14:paraId="64F9DB9D" w14:textId="77777777" w:rsidR="003F081B" w:rsidRPr="00BA782B" w:rsidRDefault="003F081B" w:rsidP="003F081B">
      <w:pPr>
        <w:widowControl w:val="0"/>
        <w:suppressAutoHyphens w:val="0"/>
        <w:rPr>
          <w:snapToGrid w:val="0"/>
          <w:spacing w:val="-1"/>
          <w:sz w:val="20"/>
          <w:szCs w:val="20"/>
          <w:lang w:eastAsia="en-US"/>
        </w:rPr>
      </w:pPr>
      <w:r w:rsidRPr="00E9187C">
        <w:rPr>
          <w:b/>
          <w:snapToGrid w:val="0"/>
          <w:spacing w:val="-1"/>
          <w:sz w:val="20"/>
          <w:szCs w:val="20"/>
          <w:lang w:eastAsia="en-US"/>
        </w:rPr>
        <w:t>CONTAINS</w:t>
      </w:r>
      <w:r w:rsidRPr="00BA782B">
        <w:rPr>
          <w:snapToGrid w:val="0"/>
          <w:spacing w:val="-1"/>
          <w:sz w:val="20"/>
          <w:szCs w:val="20"/>
          <w:lang w:eastAsia="en-US"/>
        </w:rPr>
        <w:t xml:space="preserve"> is</w:t>
      </w:r>
      <w:r w:rsidRPr="00BA782B">
        <w:rPr>
          <w:snapToGrid w:val="0"/>
          <w:sz w:val="20"/>
          <w:szCs w:val="20"/>
          <w:lang w:eastAsia="en-US"/>
        </w:rPr>
        <w:t xml:space="preserve"> </w:t>
      </w:r>
      <w:r w:rsidRPr="00BA782B">
        <w:rPr>
          <w:snapToGrid w:val="0"/>
          <w:spacing w:val="-1"/>
          <w:sz w:val="20"/>
          <w:szCs w:val="20"/>
          <w:lang w:eastAsia="en-US"/>
        </w:rPr>
        <w:t>the reciprocal of WITHIN.</w:t>
      </w:r>
    </w:p>
    <w:p w14:paraId="606AF33F" w14:textId="77777777" w:rsidR="003F081B" w:rsidRPr="00BA782B" w:rsidRDefault="003F081B" w:rsidP="003F081B">
      <w:pPr>
        <w:widowControl w:val="0"/>
        <w:suppressAutoHyphens w:val="0"/>
        <w:rPr>
          <w:i/>
          <w:snapToGrid w:val="0"/>
          <w:spacing w:val="-1"/>
          <w:sz w:val="20"/>
          <w:szCs w:val="20"/>
          <w:lang w:eastAsia="en-US"/>
        </w:rPr>
      </w:pPr>
      <w:r w:rsidRPr="00BA782B">
        <w:rPr>
          <w:i/>
          <w:snapToGrid w:val="0"/>
          <w:spacing w:val="-1"/>
          <w:sz w:val="20"/>
          <w:szCs w:val="20"/>
          <w:lang w:eastAsia="en-US"/>
        </w:rPr>
        <w:t xml:space="preserve">Given two geometric objects, </w:t>
      </w:r>
      <w:r w:rsidRPr="00BA782B">
        <w:rPr>
          <w:b/>
          <w:i/>
          <w:snapToGrid w:val="0"/>
          <w:spacing w:val="-1"/>
          <w:sz w:val="20"/>
          <w:szCs w:val="20"/>
          <w:lang w:eastAsia="en-US"/>
        </w:rPr>
        <w:t>a</w:t>
      </w:r>
      <w:r w:rsidRPr="00BA782B">
        <w:rPr>
          <w:i/>
          <w:snapToGrid w:val="0"/>
          <w:spacing w:val="-1"/>
          <w:sz w:val="20"/>
          <w:szCs w:val="20"/>
          <w:lang w:eastAsia="en-US"/>
        </w:rPr>
        <w:t xml:space="preserve"> and </w:t>
      </w:r>
      <w:r w:rsidRPr="00BA782B">
        <w:rPr>
          <w:b/>
          <w:i/>
          <w:snapToGrid w:val="0"/>
          <w:spacing w:val="-1"/>
          <w:sz w:val="20"/>
          <w:szCs w:val="20"/>
          <w:lang w:eastAsia="en-US"/>
        </w:rPr>
        <w:t>b</w:t>
      </w:r>
      <w:r w:rsidRPr="00BA782B">
        <w:rPr>
          <w:i/>
          <w:snapToGrid w:val="0"/>
          <w:spacing w:val="-1"/>
          <w:sz w:val="20"/>
          <w:szCs w:val="20"/>
          <w:lang w:eastAsia="en-US"/>
        </w:rPr>
        <w:t xml:space="preserve">, if </w:t>
      </w:r>
      <w:r w:rsidRPr="00BA782B">
        <w:rPr>
          <w:b/>
          <w:i/>
          <w:snapToGrid w:val="0"/>
          <w:spacing w:val="-1"/>
          <w:sz w:val="20"/>
          <w:szCs w:val="20"/>
          <w:lang w:eastAsia="en-US"/>
        </w:rPr>
        <w:t>a</w:t>
      </w:r>
      <w:r w:rsidRPr="00BA782B">
        <w:rPr>
          <w:i/>
          <w:snapToGrid w:val="0"/>
          <w:spacing w:val="-1"/>
          <w:sz w:val="20"/>
          <w:szCs w:val="20"/>
          <w:lang w:eastAsia="en-US"/>
        </w:rPr>
        <w:t xml:space="preserve"> is within </w:t>
      </w:r>
      <w:r w:rsidRPr="00BA782B">
        <w:rPr>
          <w:b/>
          <w:i/>
          <w:snapToGrid w:val="0"/>
          <w:spacing w:val="-1"/>
          <w:sz w:val="20"/>
          <w:szCs w:val="20"/>
          <w:lang w:eastAsia="en-US"/>
        </w:rPr>
        <w:t>b</w:t>
      </w:r>
      <w:r w:rsidRPr="00BA782B">
        <w:rPr>
          <w:i/>
          <w:snapToGrid w:val="0"/>
          <w:spacing w:val="-1"/>
          <w:sz w:val="20"/>
          <w:szCs w:val="20"/>
          <w:lang w:eastAsia="en-US"/>
        </w:rPr>
        <w:t xml:space="preserve"> then </w:t>
      </w:r>
      <w:r w:rsidRPr="00BA782B">
        <w:rPr>
          <w:b/>
          <w:i/>
          <w:snapToGrid w:val="0"/>
          <w:spacing w:val="-1"/>
          <w:sz w:val="20"/>
          <w:szCs w:val="20"/>
          <w:lang w:eastAsia="en-US"/>
        </w:rPr>
        <w:t>b</w:t>
      </w:r>
      <w:r w:rsidRPr="00BA782B">
        <w:rPr>
          <w:i/>
          <w:snapToGrid w:val="0"/>
          <w:spacing w:val="-1"/>
          <w:sz w:val="20"/>
          <w:szCs w:val="20"/>
          <w:lang w:eastAsia="en-US"/>
        </w:rPr>
        <w:t xml:space="preserve"> must contain </w:t>
      </w:r>
      <w:r w:rsidRPr="00BA782B">
        <w:rPr>
          <w:b/>
          <w:i/>
          <w:snapToGrid w:val="0"/>
          <w:spacing w:val="-1"/>
          <w:sz w:val="20"/>
          <w:szCs w:val="20"/>
          <w:lang w:eastAsia="en-US"/>
        </w:rPr>
        <w:t>a</w:t>
      </w:r>
      <w:r w:rsidRPr="00BA782B">
        <w:rPr>
          <w:i/>
          <w:snapToGrid w:val="0"/>
          <w:spacing w:val="-1"/>
          <w:sz w:val="20"/>
          <w:szCs w:val="20"/>
          <w:lang w:eastAsia="en-US"/>
        </w:rPr>
        <w:t>.</w:t>
      </w:r>
    </w:p>
    <w:p w14:paraId="0202903B" w14:textId="77777777" w:rsidR="003F081B" w:rsidRDefault="003F081B" w:rsidP="003F081B">
      <w:pPr>
        <w:widowControl w:val="0"/>
        <w:suppressAutoHyphens w:val="0"/>
        <w:snapToGrid w:val="0"/>
        <w:ind w:right="102"/>
        <w:rPr>
          <w:spacing w:val="-1"/>
          <w:sz w:val="20"/>
          <w:szCs w:val="20"/>
          <w:lang w:eastAsia="en-US"/>
        </w:rPr>
      </w:pPr>
    </w:p>
    <w:p w14:paraId="3763E0D4" w14:textId="77777777" w:rsidR="003F081B" w:rsidRDefault="003F081B" w:rsidP="003F081B">
      <w:pPr>
        <w:widowControl w:val="0"/>
        <w:suppressAutoHyphens w:val="0"/>
        <w:snapToGrid w:val="0"/>
        <w:ind w:right="102"/>
        <w:rPr>
          <w:spacing w:val="-1"/>
          <w:sz w:val="20"/>
          <w:szCs w:val="20"/>
          <w:lang w:eastAsia="en-US"/>
        </w:rPr>
      </w:pPr>
    </w:p>
    <w:p w14:paraId="0DB5041B" w14:textId="77777777" w:rsidR="003F081B" w:rsidRPr="00BA782B" w:rsidRDefault="003F081B" w:rsidP="003F081B">
      <w:pPr>
        <w:widowControl w:val="0"/>
        <w:suppressAutoHyphens w:val="0"/>
        <w:spacing w:before="52"/>
        <w:rPr>
          <w:snapToGrid w:val="0"/>
          <w:spacing w:val="-1"/>
          <w:sz w:val="20"/>
          <w:szCs w:val="20"/>
          <w:lang w:eastAsia="en-US"/>
        </w:rPr>
      </w:pPr>
      <w:r w:rsidRPr="00E9187C">
        <w:rPr>
          <w:b/>
          <w:snapToGrid w:val="0"/>
          <w:spacing w:val="-1"/>
          <w:sz w:val="20"/>
          <w:szCs w:val="20"/>
          <w:lang w:eastAsia="en-US"/>
        </w:rPr>
        <w:t>COVERED_BY</w:t>
      </w:r>
      <w:r w:rsidRPr="00BA782B">
        <w:rPr>
          <w:b/>
          <w:snapToGrid w:val="0"/>
          <w:spacing w:val="-1"/>
          <w:szCs w:val="20"/>
          <w:lang w:eastAsia="en-US"/>
        </w:rPr>
        <w:t xml:space="preserve"> </w:t>
      </w:r>
      <w:r w:rsidRPr="00BA782B">
        <w:rPr>
          <w:snapToGrid w:val="0"/>
          <w:sz w:val="20"/>
          <w:szCs w:val="20"/>
          <w:lang w:eastAsia="en-US"/>
        </w:rPr>
        <w:t>(not</w:t>
      </w:r>
      <w:r w:rsidRPr="00BA782B">
        <w:rPr>
          <w:snapToGrid w:val="0"/>
          <w:spacing w:val="-1"/>
          <w:sz w:val="20"/>
          <w:szCs w:val="20"/>
          <w:lang w:eastAsia="en-US"/>
        </w:rPr>
        <w:t xml:space="preserve"> a standard </w:t>
      </w:r>
      <w:r w:rsidRPr="00BA782B">
        <w:rPr>
          <w:snapToGrid w:val="0"/>
          <w:sz w:val="20"/>
          <w:szCs w:val="20"/>
          <w:lang w:eastAsia="en-US"/>
        </w:rPr>
        <w:t>ISO</w:t>
      </w:r>
      <w:r w:rsidRPr="00BA782B">
        <w:rPr>
          <w:snapToGrid w:val="0"/>
          <w:spacing w:val="-1"/>
          <w:sz w:val="20"/>
          <w:szCs w:val="20"/>
          <w:lang w:eastAsia="en-US"/>
        </w:rPr>
        <w:t xml:space="preserve"> 19125-1 operator)</w:t>
      </w:r>
    </w:p>
    <w:p w14:paraId="746B372D" w14:textId="77777777" w:rsidR="003F081B" w:rsidRPr="00BA782B" w:rsidRDefault="003F081B" w:rsidP="003F081B">
      <w:pPr>
        <w:suppressAutoHyphens w:val="0"/>
        <w:rPr>
          <w:b/>
          <w:spacing w:val="-1"/>
          <w:szCs w:val="20"/>
          <w:lang w:eastAsia="en-CA"/>
        </w:rPr>
      </w:pPr>
    </w:p>
    <w:p w14:paraId="5030C277" w14:textId="77777777" w:rsidR="003F081B" w:rsidRPr="00BA782B" w:rsidRDefault="003F081B" w:rsidP="003F081B">
      <w:pPr>
        <w:suppressAutoHyphens w:val="0"/>
        <w:rPr>
          <w:sz w:val="20"/>
          <w:szCs w:val="20"/>
          <w:lang w:eastAsia="en-CA"/>
        </w:rPr>
      </w:pPr>
      <w:r w:rsidRPr="00BA782B">
        <w:rPr>
          <w:sz w:val="20"/>
          <w:szCs w:val="20"/>
          <w:lang w:eastAsia="en-CA"/>
        </w:rPr>
        <w:t xml:space="preserve">No point of geometry </w:t>
      </w:r>
      <w:r w:rsidRPr="00BA782B">
        <w:rPr>
          <w:b/>
          <w:sz w:val="20"/>
          <w:szCs w:val="20"/>
          <w:lang w:eastAsia="en-CA"/>
        </w:rPr>
        <w:t>a</w:t>
      </w:r>
      <w:r w:rsidRPr="00BA782B">
        <w:rPr>
          <w:sz w:val="20"/>
          <w:szCs w:val="20"/>
          <w:lang w:eastAsia="en-CA"/>
        </w:rPr>
        <w:t xml:space="preserve"> is outside geometry </w:t>
      </w:r>
      <w:r w:rsidRPr="00BA782B">
        <w:rPr>
          <w:b/>
          <w:sz w:val="20"/>
          <w:szCs w:val="20"/>
          <w:lang w:eastAsia="en-CA"/>
        </w:rPr>
        <w:t>b</w:t>
      </w:r>
      <w:r w:rsidRPr="00BA782B">
        <w:rPr>
          <w:sz w:val="20"/>
          <w:szCs w:val="20"/>
          <w:lang w:eastAsia="en-CA"/>
        </w:rPr>
        <w:t>.</w:t>
      </w:r>
    </w:p>
    <w:p w14:paraId="79A138A7" w14:textId="77777777" w:rsidR="003F081B" w:rsidRPr="00BA782B" w:rsidRDefault="003F081B" w:rsidP="003F081B">
      <w:pPr>
        <w:suppressAutoHyphens w:val="0"/>
        <w:rPr>
          <w:sz w:val="20"/>
          <w:szCs w:val="20"/>
          <w:lang w:eastAsia="en-CA"/>
        </w:rPr>
      </w:pPr>
    </w:p>
    <w:p w14:paraId="39074E50" w14:textId="77777777" w:rsidR="003F081B" w:rsidRDefault="003F081B" w:rsidP="003F081B">
      <w:pPr>
        <w:widowControl w:val="0"/>
        <w:suppressAutoHyphens w:val="0"/>
        <w:rPr>
          <w:snapToGrid w:val="0"/>
          <w:sz w:val="20"/>
          <w:szCs w:val="20"/>
          <w:lang w:eastAsia="en-US"/>
        </w:rPr>
      </w:pPr>
      <w:r w:rsidRPr="00BA782B">
        <w:rPr>
          <w:snapToGrid w:val="0"/>
          <w:sz w:val="20"/>
          <w:szCs w:val="20"/>
          <w:lang w:eastAsia="en-US"/>
        </w:rPr>
        <w:t>The definition of COVERED_BY is:</w:t>
      </w:r>
    </w:p>
    <w:p w14:paraId="68541F6A" w14:textId="77777777" w:rsidR="003F081B" w:rsidRDefault="003F081B" w:rsidP="003F081B">
      <w:pPr>
        <w:widowControl w:val="0"/>
        <w:suppressAutoHyphens w:val="0"/>
        <w:ind w:firstLine="720"/>
        <w:rPr>
          <w:snapToGrid w:val="0"/>
          <w:sz w:val="20"/>
          <w:szCs w:val="20"/>
          <w:lang w:eastAsia="en-US"/>
        </w:rPr>
      </w:pPr>
      <w:r w:rsidRPr="00BA782B">
        <w:rPr>
          <w:b/>
          <w:snapToGrid w:val="0"/>
          <w:sz w:val="20"/>
          <w:szCs w:val="20"/>
          <w:lang w:eastAsia="en-US"/>
        </w:rPr>
        <w:t>a</w:t>
      </w:r>
      <w:r w:rsidRPr="00BA782B">
        <w:rPr>
          <w:snapToGrid w:val="0"/>
          <w:sz w:val="20"/>
          <w:szCs w:val="20"/>
          <w:lang w:eastAsia="en-US"/>
        </w:rPr>
        <w:t>. COVERED_BY (</w:t>
      </w:r>
      <w:r w:rsidRPr="00BA782B">
        <w:rPr>
          <w:b/>
          <w:snapToGrid w:val="0"/>
          <w:sz w:val="20"/>
          <w:szCs w:val="20"/>
          <w:lang w:eastAsia="en-US"/>
        </w:rPr>
        <w:t>b</w:t>
      </w:r>
      <w:r w:rsidRPr="00BA782B">
        <w:rPr>
          <w:snapToGrid w:val="0"/>
          <w:sz w:val="20"/>
          <w:szCs w:val="20"/>
          <w:lang w:eastAsia="en-US"/>
        </w:rPr>
        <w:t xml:space="preserve">) </w:t>
      </w:r>
      <w:r w:rsidRPr="00BA782B">
        <w:rPr>
          <w:rFonts w:ascii="Cambria Math" w:hAnsi="Cambria Math" w:cs="Cambria Math"/>
          <w:snapToGrid w:val="0"/>
          <w:sz w:val="20"/>
          <w:szCs w:val="20"/>
          <w:lang w:eastAsia="en-US"/>
        </w:rPr>
        <w:t>⇔</w:t>
      </w:r>
      <w:r w:rsidRPr="00BA782B">
        <w:rPr>
          <w:snapToGrid w:val="0"/>
          <w:sz w:val="20"/>
          <w:szCs w:val="20"/>
          <w:lang w:eastAsia="en-US"/>
        </w:rPr>
        <w:t xml:space="preserve"> (</w:t>
      </w:r>
      <w:r w:rsidRPr="00BA782B">
        <w:rPr>
          <w:b/>
          <w:snapToGrid w:val="0"/>
          <w:sz w:val="20"/>
          <w:szCs w:val="20"/>
          <w:lang w:eastAsia="en-US"/>
        </w:rPr>
        <w:t>a</w:t>
      </w:r>
      <w:r w:rsidRPr="00BA782B">
        <w:rPr>
          <w:snapToGrid w:val="0"/>
          <w:sz w:val="20"/>
          <w:szCs w:val="20"/>
          <w:lang w:eastAsia="en-US"/>
        </w:rPr>
        <w:t xml:space="preserve"> ∩ </w:t>
      </w:r>
      <w:r w:rsidRPr="00BA782B">
        <w:rPr>
          <w:b/>
          <w:snapToGrid w:val="0"/>
          <w:sz w:val="20"/>
          <w:szCs w:val="20"/>
          <w:lang w:eastAsia="en-US"/>
        </w:rPr>
        <w:t>b</w:t>
      </w:r>
      <w:r w:rsidRPr="00BA782B">
        <w:rPr>
          <w:snapToGrid w:val="0"/>
          <w:sz w:val="20"/>
          <w:szCs w:val="20"/>
          <w:lang w:eastAsia="en-US"/>
        </w:rPr>
        <w:t xml:space="preserve"> = </w:t>
      </w:r>
      <w:r w:rsidRPr="00BA782B">
        <w:rPr>
          <w:b/>
          <w:snapToGrid w:val="0"/>
          <w:sz w:val="20"/>
          <w:szCs w:val="20"/>
          <w:lang w:eastAsia="en-US"/>
        </w:rPr>
        <w:t>a</w:t>
      </w:r>
      <w:r w:rsidRPr="00BA782B">
        <w:rPr>
          <w:snapToGrid w:val="0"/>
          <w:sz w:val="20"/>
          <w:szCs w:val="20"/>
          <w:lang w:eastAsia="en-US"/>
        </w:rPr>
        <w:t>)</w:t>
      </w:r>
    </w:p>
    <w:p w14:paraId="7E4602DD" w14:textId="77777777" w:rsidR="003F081B" w:rsidRDefault="003F081B" w:rsidP="003F081B">
      <w:pPr>
        <w:widowControl w:val="0"/>
        <w:suppressAutoHyphens w:val="0"/>
        <w:rPr>
          <w:snapToGrid w:val="0"/>
          <w:sz w:val="20"/>
          <w:szCs w:val="20"/>
          <w:lang w:eastAsia="en-US"/>
        </w:rPr>
      </w:pPr>
    </w:p>
    <w:p w14:paraId="5EE8E4ED" w14:textId="77777777" w:rsidR="003F081B" w:rsidRDefault="003F081B" w:rsidP="003F081B">
      <w:pPr>
        <w:widowControl w:val="0"/>
        <w:suppressAutoHyphens w:val="0"/>
        <w:rPr>
          <w:snapToGrid w:val="0"/>
          <w:sz w:val="20"/>
          <w:szCs w:val="20"/>
          <w:lang w:eastAsia="en-US"/>
        </w:rPr>
      </w:pPr>
      <w:r w:rsidRPr="00BA782B">
        <w:rPr>
          <w:snapToGrid w:val="0"/>
          <w:sz w:val="20"/>
          <w:szCs w:val="20"/>
          <w:lang w:eastAsia="en-US"/>
        </w:rPr>
        <w:t xml:space="preserve">This translates to: </w:t>
      </w:r>
      <w:r w:rsidRPr="00BA782B">
        <w:rPr>
          <w:b/>
          <w:snapToGrid w:val="0"/>
          <w:sz w:val="20"/>
          <w:szCs w:val="20"/>
          <w:lang w:eastAsia="en-US"/>
        </w:rPr>
        <w:t>a</w:t>
      </w:r>
      <w:r w:rsidRPr="00BA782B">
        <w:rPr>
          <w:snapToGrid w:val="0"/>
          <w:sz w:val="20"/>
          <w:szCs w:val="20"/>
          <w:lang w:eastAsia="en-US"/>
        </w:rPr>
        <w:t xml:space="preserve"> is COVERED_BY </w:t>
      </w:r>
      <w:r w:rsidRPr="00BA782B">
        <w:rPr>
          <w:b/>
          <w:snapToGrid w:val="0"/>
          <w:sz w:val="20"/>
          <w:szCs w:val="20"/>
          <w:lang w:eastAsia="en-US"/>
        </w:rPr>
        <w:t>b</w:t>
      </w:r>
      <w:r w:rsidRPr="00BA782B">
        <w:rPr>
          <w:snapToGrid w:val="0"/>
          <w:sz w:val="20"/>
          <w:szCs w:val="20"/>
          <w:lang w:eastAsia="en-US"/>
        </w:rPr>
        <w:t xml:space="preserve"> if the intersection of </w:t>
      </w:r>
      <w:r w:rsidRPr="00BA782B">
        <w:rPr>
          <w:b/>
          <w:snapToGrid w:val="0"/>
          <w:sz w:val="20"/>
          <w:szCs w:val="20"/>
          <w:lang w:eastAsia="en-US"/>
        </w:rPr>
        <w:t>a</w:t>
      </w:r>
      <w:r w:rsidRPr="00BA782B">
        <w:rPr>
          <w:snapToGrid w:val="0"/>
          <w:sz w:val="20"/>
          <w:szCs w:val="20"/>
          <w:lang w:eastAsia="en-US"/>
        </w:rPr>
        <w:t xml:space="preserve"> and  </w:t>
      </w:r>
      <w:r w:rsidRPr="00BA782B">
        <w:rPr>
          <w:b/>
          <w:snapToGrid w:val="0"/>
          <w:sz w:val="20"/>
          <w:szCs w:val="20"/>
          <w:lang w:eastAsia="en-US"/>
        </w:rPr>
        <w:t>b</w:t>
      </w:r>
      <w:r w:rsidRPr="00BA782B">
        <w:rPr>
          <w:snapToGrid w:val="0"/>
          <w:sz w:val="20"/>
          <w:szCs w:val="20"/>
          <w:lang w:eastAsia="en-US"/>
        </w:rPr>
        <w:t xml:space="preserve"> equals </w:t>
      </w:r>
      <w:r w:rsidRPr="00BA782B">
        <w:rPr>
          <w:b/>
          <w:snapToGrid w:val="0"/>
          <w:sz w:val="20"/>
          <w:szCs w:val="20"/>
          <w:lang w:eastAsia="en-US"/>
        </w:rPr>
        <w:t>a</w:t>
      </w:r>
      <w:r w:rsidRPr="00BA782B">
        <w:rPr>
          <w:snapToGrid w:val="0"/>
          <w:sz w:val="20"/>
          <w:szCs w:val="20"/>
          <w:lang w:eastAsia="en-US"/>
        </w:rPr>
        <w:t>.</w:t>
      </w:r>
    </w:p>
    <w:p w14:paraId="27A32FB1" w14:textId="77777777" w:rsidR="003F081B" w:rsidRDefault="003F081B" w:rsidP="003F081B">
      <w:pPr>
        <w:widowControl w:val="0"/>
        <w:suppressAutoHyphens w:val="0"/>
        <w:rPr>
          <w:snapToGrid w:val="0"/>
          <w:sz w:val="20"/>
          <w:szCs w:val="20"/>
          <w:lang w:eastAsia="en-US"/>
        </w:rPr>
      </w:pPr>
    </w:p>
    <w:p w14:paraId="3A6959BD" w14:textId="77777777" w:rsidR="003F081B" w:rsidRPr="00BA782B" w:rsidRDefault="003F081B" w:rsidP="003F081B">
      <w:pPr>
        <w:suppressAutoHyphens w:val="0"/>
        <w:rPr>
          <w:sz w:val="20"/>
          <w:szCs w:val="20"/>
          <w:lang w:eastAsia="en-CA"/>
        </w:rPr>
      </w:pPr>
      <w:r w:rsidRPr="00BA782B">
        <w:rPr>
          <w:sz w:val="20"/>
          <w:szCs w:val="20"/>
          <w:lang w:eastAsia="en-CA"/>
        </w:rPr>
        <w:t xml:space="preserve">The following expressions are equivalent to </w:t>
      </w:r>
      <w:r w:rsidRPr="00BA782B">
        <w:rPr>
          <w:b/>
          <w:sz w:val="20"/>
          <w:szCs w:val="20"/>
          <w:lang w:eastAsia="en-CA"/>
        </w:rPr>
        <w:t>a</w:t>
      </w:r>
      <w:r w:rsidRPr="00BA782B">
        <w:rPr>
          <w:sz w:val="20"/>
          <w:szCs w:val="20"/>
          <w:lang w:eastAsia="en-CA"/>
        </w:rPr>
        <w:t xml:space="preserve"> is COVERED_BY </w:t>
      </w:r>
      <w:r w:rsidRPr="00BA782B">
        <w:rPr>
          <w:b/>
          <w:sz w:val="20"/>
          <w:szCs w:val="20"/>
          <w:lang w:eastAsia="en-CA"/>
        </w:rPr>
        <w:t>b</w:t>
      </w:r>
      <w:r w:rsidRPr="00BA782B">
        <w:rPr>
          <w:sz w:val="20"/>
          <w:szCs w:val="20"/>
          <w:lang w:eastAsia="en-CA"/>
        </w:rPr>
        <w:t>:</w:t>
      </w:r>
    </w:p>
    <w:p w14:paraId="76A48997" w14:textId="77777777" w:rsidR="003F081B" w:rsidRPr="00BA782B" w:rsidRDefault="003F081B" w:rsidP="003F081B">
      <w:pPr>
        <w:suppressAutoHyphens w:val="0"/>
        <w:rPr>
          <w:sz w:val="20"/>
          <w:szCs w:val="20"/>
          <w:lang w:eastAsia="en-CA"/>
        </w:rPr>
      </w:pPr>
    </w:p>
    <w:p w14:paraId="213F4F35" w14:textId="77777777" w:rsidR="003F081B" w:rsidRPr="00BA782B" w:rsidRDefault="003F081B" w:rsidP="003F081B">
      <w:pPr>
        <w:numPr>
          <w:ilvl w:val="0"/>
          <w:numId w:val="8"/>
        </w:numPr>
        <w:suppressAutoHyphens w:val="0"/>
        <w:rPr>
          <w:sz w:val="20"/>
          <w:szCs w:val="20"/>
          <w:lang w:eastAsia="en-CA"/>
        </w:rPr>
      </w:pPr>
      <w:r w:rsidRPr="00BA782B">
        <w:rPr>
          <w:sz w:val="20"/>
          <w:szCs w:val="20"/>
          <w:lang w:eastAsia="en-CA"/>
        </w:rPr>
        <w:t>Polygon (</w:t>
      </w:r>
      <w:r w:rsidRPr="00BA782B">
        <w:rPr>
          <w:b/>
          <w:sz w:val="20"/>
          <w:szCs w:val="20"/>
          <w:lang w:eastAsia="en-CA"/>
        </w:rPr>
        <w:t>a</w:t>
      </w:r>
      <w:r w:rsidRPr="00BA782B">
        <w:rPr>
          <w:sz w:val="20"/>
          <w:szCs w:val="20"/>
          <w:lang w:eastAsia="en-CA"/>
        </w:rPr>
        <w:t>) is COVERED_BY Polygon (</w:t>
      </w:r>
      <w:r w:rsidRPr="00BA782B">
        <w:rPr>
          <w:b/>
          <w:sz w:val="20"/>
          <w:szCs w:val="20"/>
          <w:lang w:eastAsia="en-CA"/>
        </w:rPr>
        <w:t>b</w:t>
      </w:r>
      <w:r w:rsidRPr="00BA782B">
        <w:rPr>
          <w:sz w:val="20"/>
          <w:szCs w:val="20"/>
          <w:lang w:eastAsia="en-CA"/>
        </w:rPr>
        <w:t xml:space="preserve">): Polygon </w:t>
      </w:r>
      <w:r w:rsidRPr="00BA782B">
        <w:rPr>
          <w:b/>
          <w:sz w:val="20"/>
          <w:szCs w:val="20"/>
          <w:lang w:eastAsia="en-CA"/>
        </w:rPr>
        <w:t>a</w:t>
      </w:r>
      <w:r w:rsidRPr="00BA782B">
        <w:rPr>
          <w:sz w:val="20"/>
          <w:szCs w:val="20"/>
          <w:lang w:eastAsia="en-CA"/>
        </w:rPr>
        <w:t xml:space="preserve"> is WITHIN a polygon </w:t>
      </w:r>
      <w:r w:rsidRPr="00BA782B">
        <w:rPr>
          <w:b/>
          <w:sz w:val="20"/>
          <w:szCs w:val="20"/>
          <w:lang w:eastAsia="en-CA"/>
        </w:rPr>
        <w:t>b</w:t>
      </w:r>
      <w:r w:rsidRPr="00BA782B">
        <w:rPr>
          <w:sz w:val="20"/>
          <w:szCs w:val="20"/>
          <w:lang w:eastAsia="en-CA"/>
        </w:rPr>
        <w:t xml:space="preserve"> (WITHIN includes EQUALS)</w:t>
      </w:r>
    </w:p>
    <w:p w14:paraId="14CE66B8" w14:textId="77777777" w:rsidR="003F081B" w:rsidRPr="00BA782B" w:rsidRDefault="003F081B" w:rsidP="003F081B">
      <w:pPr>
        <w:numPr>
          <w:ilvl w:val="0"/>
          <w:numId w:val="8"/>
        </w:numPr>
        <w:suppressAutoHyphens w:val="0"/>
        <w:rPr>
          <w:sz w:val="20"/>
          <w:szCs w:val="20"/>
          <w:lang w:eastAsia="en-CA"/>
        </w:rPr>
      </w:pPr>
      <w:r w:rsidRPr="00BA782B">
        <w:rPr>
          <w:sz w:val="20"/>
          <w:szCs w:val="20"/>
          <w:lang w:eastAsia="en-CA"/>
        </w:rPr>
        <w:t>Point (</w:t>
      </w:r>
      <w:r w:rsidRPr="00BA782B">
        <w:rPr>
          <w:b/>
          <w:sz w:val="20"/>
          <w:szCs w:val="20"/>
          <w:lang w:eastAsia="en-CA"/>
        </w:rPr>
        <w:t>a</w:t>
      </w:r>
      <w:r w:rsidRPr="00BA782B">
        <w:rPr>
          <w:sz w:val="20"/>
          <w:szCs w:val="20"/>
          <w:lang w:eastAsia="en-CA"/>
        </w:rPr>
        <w:t>) is COVERED_BY Polygon (</w:t>
      </w:r>
      <w:r w:rsidRPr="00BA782B">
        <w:rPr>
          <w:b/>
          <w:sz w:val="20"/>
          <w:szCs w:val="20"/>
          <w:lang w:eastAsia="en-CA"/>
        </w:rPr>
        <w:t>b</w:t>
      </w:r>
      <w:r w:rsidRPr="00BA782B">
        <w:rPr>
          <w:sz w:val="20"/>
          <w:szCs w:val="20"/>
          <w:lang w:eastAsia="en-CA"/>
        </w:rPr>
        <w:t xml:space="preserve">): Point </w:t>
      </w:r>
      <w:r w:rsidRPr="00BA782B">
        <w:rPr>
          <w:b/>
          <w:sz w:val="20"/>
          <w:szCs w:val="20"/>
          <w:lang w:eastAsia="en-CA"/>
        </w:rPr>
        <w:t xml:space="preserve">a </w:t>
      </w:r>
      <w:r w:rsidRPr="00BA782B">
        <w:rPr>
          <w:sz w:val="20"/>
          <w:szCs w:val="20"/>
          <w:lang w:eastAsia="en-CA"/>
        </w:rPr>
        <w:t xml:space="preserve">is WITHIN or TOUCHES polygon </w:t>
      </w:r>
      <w:r w:rsidRPr="00BA782B">
        <w:rPr>
          <w:b/>
          <w:sz w:val="20"/>
          <w:szCs w:val="20"/>
          <w:lang w:eastAsia="en-CA"/>
        </w:rPr>
        <w:t>b</w:t>
      </w:r>
    </w:p>
    <w:p w14:paraId="4D4758BD" w14:textId="77777777" w:rsidR="003F081B" w:rsidRPr="00BA782B" w:rsidRDefault="003F081B" w:rsidP="003F081B">
      <w:pPr>
        <w:numPr>
          <w:ilvl w:val="0"/>
          <w:numId w:val="8"/>
        </w:numPr>
        <w:suppressAutoHyphens w:val="0"/>
        <w:rPr>
          <w:sz w:val="20"/>
          <w:szCs w:val="20"/>
          <w:lang w:eastAsia="en-CA"/>
        </w:rPr>
      </w:pPr>
      <w:r w:rsidRPr="00BA782B">
        <w:rPr>
          <w:sz w:val="20"/>
          <w:szCs w:val="20"/>
          <w:lang w:eastAsia="en-CA"/>
        </w:rPr>
        <w:t>Line (</w:t>
      </w:r>
      <w:r w:rsidRPr="00BA782B">
        <w:rPr>
          <w:b/>
          <w:sz w:val="20"/>
          <w:szCs w:val="20"/>
          <w:lang w:eastAsia="en-CA"/>
        </w:rPr>
        <w:t>a</w:t>
      </w:r>
      <w:r w:rsidRPr="00BA782B">
        <w:rPr>
          <w:sz w:val="20"/>
          <w:szCs w:val="20"/>
          <w:lang w:eastAsia="en-CA"/>
        </w:rPr>
        <w:t>) is COVERED_BY Polygon (</w:t>
      </w:r>
      <w:r w:rsidRPr="00BA782B">
        <w:rPr>
          <w:b/>
          <w:sz w:val="20"/>
          <w:szCs w:val="20"/>
          <w:lang w:eastAsia="en-CA"/>
        </w:rPr>
        <w:t>b</w:t>
      </w:r>
      <w:r w:rsidRPr="00BA782B">
        <w:rPr>
          <w:sz w:val="20"/>
          <w:szCs w:val="20"/>
          <w:lang w:eastAsia="en-CA"/>
        </w:rPr>
        <w:t xml:space="preserve">): Line </w:t>
      </w:r>
      <w:r w:rsidRPr="00BA782B">
        <w:rPr>
          <w:b/>
          <w:sz w:val="20"/>
          <w:szCs w:val="20"/>
          <w:lang w:eastAsia="en-CA"/>
        </w:rPr>
        <w:t>a</w:t>
      </w:r>
      <w:r w:rsidRPr="00BA782B">
        <w:rPr>
          <w:sz w:val="20"/>
          <w:szCs w:val="20"/>
          <w:lang w:eastAsia="en-CA"/>
        </w:rPr>
        <w:t xml:space="preserve"> is WITHIN polygon </w:t>
      </w:r>
      <w:r w:rsidRPr="00BA782B">
        <w:rPr>
          <w:b/>
          <w:sz w:val="20"/>
          <w:szCs w:val="20"/>
          <w:lang w:eastAsia="en-CA"/>
        </w:rPr>
        <w:t xml:space="preserve">b </w:t>
      </w:r>
      <w:r w:rsidRPr="00BA782B">
        <w:rPr>
          <w:sz w:val="20"/>
          <w:szCs w:val="20"/>
          <w:lang w:eastAsia="en-CA"/>
        </w:rPr>
        <w:t xml:space="preserve">or WITHIN the boundary of Polygon </w:t>
      </w:r>
      <w:r w:rsidRPr="00BA782B">
        <w:rPr>
          <w:b/>
          <w:sz w:val="20"/>
          <w:szCs w:val="20"/>
          <w:lang w:eastAsia="en-CA"/>
        </w:rPr>
        <w:t>b</w:t>
      </w:r>
    </w:p>
    <w:p w14:paraId="452437D5" w14:textId="77777777" w:rsidR="003F081B" w:rsidRPr="00BA782B" w:rsidRDefault="003F081B" w:rsidP="003F081B">
      <w:pPr>
        <w:numPr>
          <w:ilvl w:val="0"/>
          <w:numId w:val="8"/>
        </w:numPr>
        <w:suppressAutoHyphens w:val="0"/>
        <w:rPr>
          <w:sz w:val="20"/>
          <w:szCs w:val="20"/>
          <w:lang w:eastAsia="en-CA"/>
        </w:rPr>
      </w:pPr>
      <w:r w:rsidRPr="00BA782B">
        <w:rPr>
          <w:sz w:val="20"/>
          <w:szCs w:val="20"/>
          <w:lang w:eastAsia="en-CA"/>
        </w:rPr>
        <w:t>Line (</w:t>
      </w:r>
      <w:r w:rsidRPr="00BA782B">
        <w:rPr>
          <w:b/>
          <w:sz w:val="20"/>
          <w:szCs w:val="20"/>
          <w:lang w:eastAsia="en-CA"/>
        </w:rPr>
        <w:t>a</w:t>
      </w:r>
      <w:r w:rsidRPr="00BA782B">
        <w:rPr>
          <w:sz w:val="20"/>
          <w:szCs w:val="20"/>
          <w:lang w:eastAsia="en-CA"/>
        </w:rPr>
        <w:t>) is COVERED_BY Line (</w:t>
      </w:r>
      <w:r w:rsidRPr="00BA782B">
        <w:rPr>
          <w:b/>
          <w:sz w:val="20"/>
          <w:szCs w:val="20"/>
          <w:lang w:eastAsia="en-CA"/>
        </w:rPr>
        <w:t>b</w:t>
      </w:r>
      <w:r w:rsidRPr="00BA782B">
        <w:rPr>
          <w:sz w:val="20"/>
          <w:szCs w:val="20"/>
          <w:lang w:eastAsia="en-CA"/>
        </w:rPr>
        <w:t xml:space="preserve">): Line </w:t>
      </w:r>
      <w:r w:rsidRPr="00BA782B">
        <w:rPr>
          <w:b/>
          <w:sz w:val="20"/>
          <w:szCs w:val="20"/>
          <w:lang w:eastAsia="en-CA"/>
        </w:rPr>
        <w:t>a</w:t>
      </w:r>
      <w:r w:rsidRPr="00BA782B">
        <w:rPr>
          <w:sz w:val="20"/>
          <w:szCs w:val="20"/>
          <w:lang w:eastAsia="en-CA"/>
        </w:rPr>
        <w:t xml:space="preserve"> is WITHIN Line </w:t>
      </w:r>
      <w:r w:rsidRPr="00BA782B">
        <w:rPr>
          <w:b/>
          <w:sz w:val="20"/>
          <w:szCs w:val="20"/>
          <w:lang w:eastAsia="en-CA"/>
        </w:rPr>
        <w:t>b</w:t>
      </w:r>
      <w:r w:rsidRPr="00BA782B">
        <w:rPr>
          <w:sz w:val="20"/>
          <w:szCs w:val="20"/>
          <w:lang w:eastAsia="en-CA"/>
        </w:rPr>
        <w:t xml:space="preserve"> (WITHIN includes EQUALS)</w:t>
      </w:r>
    </w:p>
    <w:p w14:paraId="197EB2CF" w14:textId="77777777" w:rsidR="003F081B" w:rsidRPr="002144B1" w:rsidRDefault="003F081B" w:rsidP="003F081B">
      <w:pPr>
        <w:numPr>
          <w:ilvl w:val="0"/>
          <w:numId w:val="8"/>
        </w:numPr>
        <w:suppressAutoHyphens w:val="0"/>
        <w:rPr>
          <w:sz w:val="20"/>
          <w:szCs w:val="20"/>
          <w:lang w:eastAsia="en-CA"/>
        </w:rPr>
      </w:pPr>
      <w:r w:rsidRPr="00BA782B">
        <w:rPr>
          <w:sz w:val="20"/>
          <w:szCs w:val="20"/>
          <w:lang w:eastAsia="en-CA"/>
        </w:rPr>
        <w:t>Point (</w:t>
      </w:r>
      <w:r w:rsidRPr="00BA782B">
        <w:rPr>
          <w:b/>
          <w:sz w:val="20"/>
          <w:szCs w:val="20"/>
          <w:lang w:eastAsia="en-CA"/>
        </w:rPr>
        <w:t>a</w:t>
      </w:r>
      <w:r w:rsidRPr="00BA782B">
        <w:rPr>
          <w:sz w:val="20"/>
          <w:szCs w:val="20"/>
          <w:lang w:eastAsia="en-CA"/>
        </w:rPr>
        <w:t>) is COVERED_BY Line (</w:t>
      </w:r>
      <w:r w:rsidRPr="00BA782B">
        <w:rPr>
          <w:b/>
          <w:sz w:val="20"/>
          <w:szCs w:val="20"/>
          <w:lang w:eastAsia="en-CA"/>
        </w:rPr>
        <w:t>b</w:t>
      </w:r>
      <w:r w:rsidRPr="00BA782B">
        <w:rPr>
          <w:sz w:val="20"/>
          <w:szCs w:val="20"/>
          <w:lang w:eastAsia="en-CA"/>
        </w:rPr>
        <w:t xml:space="preserve">): Point </w:t>
      </w:r>
      <w:r w:rsidRPr="00BA782B">
        <w:rPr>
          <w:b/>
          <w:sz w:val="20"/>
          <w:szCs w:val="20"/>
          <w:lang w:eastAsia="en-CA"/>
        </w:rPr>
        <w:t>a</w:t>
      </w:r>
      <w:r w:rsidRPr="00BA782B">
        <w:rPr>
          <w:sz w:val="20"/>
          <w:szCs w:val="20"/>
          <w:lang w:eastAsia="en-CA"/>
        </w:rPr>
        <w:t xml:space="preserve"> is WITHIN or TOUCHES Line </w:t>
      </w:r>
      <w:r w:rsidRPr="00BA782B">
        <w:rPr>
          <w:b/>
          <w:sz w:val="20"/>
          <w:szCs w:val="20"/>
          <w:lang w:eastAsia="en-CA"/>
        </w:rPr>
        <w:t>b</w:t>
      </w:r>
    </w:p>
    <w:p w14:paraId="2C9E6D2B" w14:textId="77777777" w:rsidR="003F081B" w:rsidRPr="00BA782B" w:rsidRDefault="003F081B" w:rsidP="003F081B">
      <w:pPr>
        <w:numPr>
          <w:ilvl w:val="0"/>
          <w:numId w:val="8"/>
        </w:numPr>
        <w:suppressAutoHyphens w:val="0"/>
        <w:rPr>
          <w:sz w:val="20"/>
          <w:szCs w:val="20"/>
          <w:lang w:eastAsia="en-CA"/>
        </w:rPr>
      </w:pPr>
      <w:r>
        <w:rPr>
          <w:sz w:val="20"/>
          <w:szCs w:val="20"/>
          <w:lang w:eastAsia="en-CA"/>
        </w:rPr>
        <w:t>Point (</w:t>
      </w:r>
      <w:r w:rsidRPr="002144B1">
        <w:rPr>
          <w:b/>
          <w:sz w:val="20"/>
          <w:szCs w:val="20"/>
          <w:lang w:eastAsia="en-CA"/>
        </w:rPr>
        <w:t>a</w:t>
      </w:r>
      <w:r>
        <w:rPr>
          <w:sz w:val="20"/>
          <w:szCs w:val="20"/>
          <w:lang w:eastAsia="en-CA"/>
        </w:rPr>
        <w:t xml:space="preserve">) is COVERED_BY </w:t>
      </w:r>
      <w:proofErr w:type="spellStart"/>
      <w:r>
        <w:rPr>
          <w:sz w:val="20"/>
          <w:szCs w:val="20"/>
          <w:lang w:eastAsia="en-CA"/>
        </w:rPr>
        <w:t>Poiint</w:t>
      </w:r>
      <w:proofErr w:type="spellEnd"/>
      <w:r>
        <w:rPr>
          <w:sz w:val="20"/>
          <w:szCs w:val="20"/>
          <w:lang w:eastAsia="en-CA"/>
        </w:rPr>
        <w:t xml:space="preserve"> (</w:t>
      </w:r>
      <w:r w:rsidRPr="002144B1">
        <w:rPr>
          <w:b/>
          <w:sz w:val="20"/>
          <w:szCs w:val="20"/>
          <w:lang w:eastAsia="en-CA"/>
        </w:rPr>
        <w:t>b</w:t>
      </w:r>
      <w:r>
        <w:rPr>
          <w:sz w:val="20"/>
          <w:szCs w:val="20"/>
          <w:lang w:eastAsia="en-CA"/>
        </w:rPr>
        <w:t xml:space="preserve">): Point </w:t>
      </w:r>
      <w:r w:rsidRPr="002144B1">
        <w:rPr>
          <w:b/>
          <w:sz w:val="20"/>
          <w:szCs w:val="20"/>
          <w:lang w:eastAsia="en-CA"/>
        </w:rPr>
        <w:t>a</w:t>
      </w:r>
      <w:r>
        <w:rPr>
          <w:sz w:val="20"/>
          <w:szCs w:val="20"/>
          <w:lang w:eastAsia="en-CA"/>
        </w:rPr>
        <w:t xml:space="preserve"> EQUALS Point </w:t>
      </w:r>
      <w:r w:rsidRPr="002144B1">
        <w:rPr>
          <w:b/>
          <w:sz w:val="20"/>
          <w:szCs w:val="20"/>
          <w:lang w:eastAsia="en-CA"/>
        </w:rPr>
        <w:t>b</w:t>
      </w:r>
    </w:p>
    <w:p w14:paraId="54CEC66A" w14:textId="77777777" w:rsidR="003F081B" w:rsidRPr="00BA782B" w:rsidRDefault="003F081B" w:rsidP="003F081B">
      <w:pPr>
        <w:suppressAutoHyphens w:val="0"/>
        <w:rPr>
          <w:sz w:val="20"/>
          <w:szCs w:val="20"/>
          <w:lang w:eastAsia="en-CA"/>
        </w:rPr>
      </w:pPr>
    </w:p>
    <w:p w14:paraId="1B9EA867" w14:textId="77777777" w:rsidR="003F081B" w:rsidRPr="00BA782B" w:rsidRDefault="003F081B" w:rsidP="003F081B">
      <w:pPr>
        <w:suppressAutoHyphens w:val="0"/>
        <w:rPr>
          <w:i/>
          <w:sz w:val="20"/>
          <w:szCs w:val="20"/>
          <w:lang w:eastAsia="en-CA"/>
        </w:rPr>
      </w:pPr>
      <w:r w:rsidRPr="00BA782B">
        <w:rPr>
          <w:i/>
          <w:sz w:val="20"/>
          <w:szCs w:val="20"/>
          <w:lang w:eastAsia="en-CA"/>
        </w:rPr>
        <w:t>Note that the figure below on the left is an example of Lines that are COVERED_BY a polygon.</w:t>
      </w:r>
    </w:p>
    <w:p w14:paraId="30AF2D5E" w14:textId="77777777" w:rsidR="003F081B" w:rsidRPr="00BA782B" w:rsidRDefault="003F081B" w:rsidP="003F081B">
      <w:pPr>
        <w:suppressAutoHyphens w:val="0"/>
        <w:rPr>
          <w:i/>
          <w:sz w:val="20"/>
          <w:szCs w:val="20"/>
          <w:lang w:eastAsia="en-CA"/>
        </w:rPr>
      </w:pPr>
      <w:r w:rsidRPr="00BA782B">
        <w:rPr>
          <w:i/>
          <w:sz w:val="20"/>
          <w:szCs w:val="20"/>
          <w:lang w:eastAsia="en-CA"/>
        </w:rPr>
        <w:t>The figure on the right is NOT an example of a Line that is covered by a Polygon – it is an example of a Line that TOUCHES a Polygon. In both cases the Lines are COINCIDENT with the Polygon boundary.</w:t>
      </w:r>
    </w:p>
    <w:p w14:paraId="4B6C4098" w14:textId="77777777" w:rsidR="003F081B" w:rsidRDefault="003F081B" w:rsidP="003F081B">
      <w:pPr>
        <w:widowControl w:val="0"/>
        <w:suppressAutoHyphens w:val="0"/>
        <w:rPr>
          <w:snapToGrid w:val="0"/>
          <w:sz w:val="20"/>
          <w:szCs w:val="20"/>
          <w:lang w:eastAsia="en-US"/>
        </w:rPr>
      </w:pPr>
    </w:p>
    <w:p w14:paraId="56365584" w14:textId="7D3812F8" w:rsidR="0050083C" w:rsidRDefault="003F081B" w:rsidP="00875AD9">
      <w:pPr>
        <w:keepNext/>
        <w:widowControl w:val="0"/>
        <w:suppressAutoHyphens w:val="0"/>
        <w:jc w:val="center"/>
      </w:pPr>
      <w:r>
        <w:rPr>
          <w:noProof/>
          <w:lang w:eastAsia="en-US"/>
        </w:rPr>
        <w:lastRenderedPageBreak/>
        <w:drawing>
          <wp:inline distT="0" distB="0" distL="0" distR="0" wp14:anchorId="6AC2C46C" wp14:editId="4CF6465D">
            <wp:extent cx="3924300" cy="16852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31430" cy="1688344"/>
                    </a:xfrm>
                    <a:prstGeom prst="rect">
                      <a:avLst/>
                    </a:prstGeom>
                  </pic:spPr>
                </pic:pic>
              </a:graphicData>
            </a:graphic>
          </wp:inline>
        </w:drawing>
      </w:r>
    </w:p>
    <w:p w14:paraId="12F6F212" w14:textId="56726275" w:rsidR="003F081B" w:rsidRPr="00875AD9" w:rsidRDefault="0050083C" w:rsidP="00875AD9">
      <w:pPr>
        <w:pStyle w:val="Caption"/>
        <w:jc w:val="center"/>
        <w:rPr>
          <w:b/>
          <w:snapToGrid w:val="0"/>
          <w:spacing w:val="-1"/>
          <w:sz w:val="20"/>
          <w:szCs w:val="20"/>
          <w:lang w:eastAsia="en-US"/>
        </w:rPr>
      </w:pPr>
      <w:r>
        <w:rPr>
          <w:b/>
          <w:i w:val="0"/>
          <w:iCs w:val="0"/>
          <w:snapToGrid w:val="0"/>
          <w:spacing w:val="-1"/>
          <w:sz w:val="20"/>
          <w:szCs w:val="20"/>
          <w:lang w:eastAsia="en-US"/>
        </w:rPr>
        <w:t xml:space="preserve">Examples of </w:t>
      </w:r>
      <w:r w:rsidRPr="00875AD9">
        <w:rPr>
          <w:b/>
          <w:i w:val="0"/>
          <w:iCs w:val="0"/>
          <w:snapToGrid w:val="0"/>
          <w:spacing w:val="-1"/>
          <w:sz w:val="20"/>
          <w:szCs w:val="20"/>
          <w:lang w:eastAsia="en-US"/>
        </w:rPr>
        <w:t>COVERED_BY and NOT COVERED_BY</w:t>
      </w:r>
    </w:p>
    <w:p w14:paraId="26B150C4" w14:textId="77777777" w:rsidR="003F081B" w:rsidRDefault="003F081B" w:rsidP="003F081B">
      <w:pPr>
        <w:widowControl w:val="0"/>
        <w:suppressAutoHyphens w:val="0"/>
        <w:rPr>
          <w:snapToGrid w:val="0"/>
          <w:sz w:val="20"/>
          <w:szCs w:val="20"/>
          <w:lang w:eastAsia="en-US"/>
        </w:rPr>
      </w:pPr>
    </w:p>
    <w:p w14:paraId="7B7439D4" w14:textId="77777777" w:rsidR="003F081B" w:rsidRDefault="003F081B" w:rsidP="003F081B">
      <w:pPr>
        <w:widowControl w:val="0"/>
        <w:suppressAutoHyphens w:val="0"/>
        <w:rPr>
          <w:snapToGrid w:val="0"/>
          <w:sz w:val="20"/>
          <w:szCs w:val="20"/>
          <w:lang w:eastAsia="en-US"/>
        </w:rPr>
      </w:pPr>
    </w:p>
    <w:p w14:paraId="34DB76EC" w14:textId="77777777" w:rsidR="003F081B" w:rsidRPr="00E9187C" w:rsidRDefault="003F081B" w:rsidP="003F081B">
      <w:pPr>
        <w:widowControl w:val="0"/>
        <w:suppressAutoHyphens w:val="0"/>
        <w:spacing w:before="52"/>
        <w:rPr>
          <w:snapToGrid w:val="0"/>
          <w:spacing w:val="-1"/>
          <w:sz w:val="20"/>
          <w:szCs w:val="20"/>
          <w:lang w:eastAsia="en-US"/>
        </w:rPr>
      </w:pPr>
      <w:r w:rsidRPr="00E9187C">
        <w:rPr>
          <w:b/>
          <w:snapToGrid w:val="0"/>
          <w:spacing w:val="-1"/>
          <w:sz w:val="20"/>
          <w:szCs w:val="20"/>
          <w:lang w:eastAsia="en-US"/>
        </w:rPr>
        <w:t xml:space="preserve">COVERS </w:t>
      </w:r>
      <w:r w:rsidRPr="00E9187C">
        <w:rPr>
          <w:snapToGrid w:val="0"/>
          <w:sz w:val="20"/>
          <w:szCs w:val="20"/>
          <w:lang w:eastAsia="en-US"/>
        </w:rPr>
        <w:t>(not</w:t>
      </w:r>
      <w:r w:rsidRPr="00E9187C">
        <w:rPr>
          <w:snapToGrid w:val="0"/>
          <w:spacing w:val="-1"/>
          <w:sz w:val="20"/>
          <w:szCs w:val="20"/>
          <w:lang w:eastAsia="en-US"/>
        </w:rPr>
        <w:t xml:space="preserve"> a standard </w:t>
      </w:r>
      <w:r w:rsidRPr="00E9187C">
        <w:rPr>
          <w:snapToGrid w:val="0"/>
          <w:sz w:val="20"/>
          <w:szCs w:val="20"/>
          <w:lang w:eastAsia="en-US"/>
        </w:rPr>
        <w:t>ISO</w:t>
      </w:r>
      <w:r w:rsidRPr="00E9187C">
        <w:rPr>
          <w:snapToGrid w:val="0"/>
          <w:spacing w:val="-1"/>
          <w:sz w:val="20"/>
          <w:szCs w:val="20"/>
          <w:lang w:eastAsia="en-US"/>
        </w:rPr>
        <w:t xml:space="preserve"> 19125-1 operator)</w:t>
      </w:r>
    </w:p>
    <w:p w14:paraId="626E0DC7" w14:textId="77777777" w:rsidR="003F081B" w:rsidRPr="00E9187C" w:rsidRDefault="003F081B" w:rsidP="003F081B">
      <w:pPr>
        <w:widowControl w:val="0"/>
        <w:suppressAutoHyphens w:val="0"/>
        <w:rPr>
          <w:i/>
          <w:snapToGrid w:val="0"/>
          <w:spacing w:val="-1"/>
          <w:sz w:val="20"/>
          <w:szCs w:val="20"/>
          <w:lang w:eastAsia="en-US"/>
        </w:rPr>
      </w:pPr>
    </w:p>
    <w:p w14:paraId="33138786" w14:textId="77777777" w:rsidR="003F081B" w:rsidRPr="00E9187C" w:rsidRDefault="003F081B" w:rsidP="003F081B">
      <w:pPr>
        <w:widowControl w:val="0"/>
        <w:suppressAutoHyphens w:val="0"/>
        <w:rPr>
          <w:snapToGrid w:val="0"/>
          <w:spacing w:val="-1"/>
          <w:sz w:val="20"/>
          <w:szCs w:val="20"/>
          <w:lang w:eastAsia="en-US"/>
        </w:rPr>
      </w:pPr>
      <w:r w:rsidRPr="00E9187C">
        <w:rPr>
          <w:snapToGrid w:val="0"/>
          <w:spacing w:val="-1"/>
          <w:sz w:val="20"/>
          <w:szCs w:val="20"/>
          <w:lang w:eastAsia="en-US"/>
        </w:rPr>
        <w:t>COVERS is</w:t>
      </w:r>
      <w:r w:rsidRPr="00E9187C">
        <w:rPr>
          <w:snapToGrid w:val="0"/>
          <w:sz w:val="20"/>
          <w:szCs w:val="20"/>
          <w:lang w:eastAsia="en-US"/>
        </w:rPr>
        <w:t xml:space="preserve"> </w:t>
      </w:r>
      <w:r w:rsidRPr="00E9187C">
        <w:rPr>
          <w:snapToGrid w:val="0"/>
          <w:spacing w:val="-1"/>
          <w:sz w:val="20"/>
          <w:szCs w:val="20"/>
          <w:lang w:eastAsia="en-US"/>
        </w:rPr>
        <w:t>the reciprocal of COVERED_BY.</w:t>
      </w:r>
    </w:p>
    <w:p w14:paraId="0F42FFAB" w14:textId="77777777" w:rsidR="003F081B" w:rsidRPr="00E9187C" w:rsidRDefault="003F081B" w:rsidP="003F081B">
      <w:pPr>
        <w:widowControl w:val="0"/>
        <w:suppressAutoHyphens w:val="0"/>
        <w:rPr>
          <w:snapToGrid w:val="0"/>
          <w:spacing w:val="-1"/>
          <w:sz w:val="20"/>
          <w:szCs w:val="20"/>
          <w:lang w:eastAsia="en-US"/>
        </w:rPr>
      </w:pPr>
    </w:p>
    <w:p w14:paraId="1856EA63" w14:textId="77777777" w:rsidR="003F081B" w:rsidRPr="00E9187C" w:rsidRDefault="003F081B" w:rsidP="003F081B">
      <w:pPr>
        <w:widowControl w:val="0"/>
        <w:suppressAutoHyphens w:val="0"/>
        <w:rPr>
          <w:i/>
          <w:snapToGrid w:val="0"/>
          <w:spacing w:val="-1"/>
          <w:sz w:val="20"/>
          <w:szCs w:val="20"/>
          <w:lang w:eastAsia="en-US"/>
        </w:rPr>
        <w:sectPr w:rsidR="003F081B" w:rsidRPr="00E9187C">
          <w:pgSz w:w="11910" w:h="16840"/>
          <w:pgMar w:top="1060" w:right="1640" w:bottom="280" w:left="1020" w:header="720" w:footer="720" w:gutter="0"/>
          <w:cols w:space="720" w:equalWidth="0">
            <w:col w:w="9250"/>
          </w:cols>
          <w:noEndnote/>
        </w:sectPr>
      </w:pPr>
      <w:r w:rsidRPr="00E9187C">
        <w:rPr>
          <w:i/>
          <w:snapToGrid w:val="0"/>
          <w:spacing w:val="-1"/>
          <w:sz w:val="20"/>
          <w:szCs w:val="20"/>
          <w:lang w:eastAsia="en-US"/>
        </w:rPr>
        <w:t xml:space="preserve">Given two geometric objects, </w:t>
      </w:r>
      <w:r w:rsidRPr="00E9187C">
        <w:rPr>
          <w:b/>
          <w:i/>
          <w:snapToGrid w:val="0"/>
          <w:spacing w:val="-1"/>
          <w:sz w:val="20"/>
          <w:szCs w:val="20"/>
          <w:lang w:eastAsia="en-US"/>
        </w:rPr>
        <w:t>a</w:t>
      </w:r>
      <w:r w:rsidRPr="00E9187C">
        <w:rPr>
          <w:i/>
          <w:snapToGrid w:val="0"/>
          <w:spacing w:val="-1"/>
          <w:sz w:val="20"/>
          <w:szCs w:val="20"/>
          <w:lang w:eastAsia="en-US"/>
        </w:rPr>
        <w:t xml:space="preserve"> and </w:t>
      </w:r>
      <w:r w:rsidRPr="00E9187C">
        <w:rPr>
          <w:b/>
          <w:i/>
          <w:snapToGrid w:val="0"/>
          <w:spacing w:val="-1"/>
          <w:sz w:val="20"/>
          <w:szCs w:val="20"/>
          <w:lang w:eastAsia="en-US"/>
        </w:rPr>
        <w:t>b</w:t>
      </w:r>
      <w:r w:rsidRPr="00E9187C">
        <w:rPr>
          <w:i/>
          <w:snapToGrid w:val="0"/>
          <w:spacing w:val="-1"/>
          <w:sz w:val="20"/>
          <w:szCs w:val="20"/>
          <w:lang w:eastAsia="en-US"/>
        </w:rPr>
        <w:t xml:space="preserve">, if </w:t>
      </w:r>
      <w:r w:rsidRPr="00E9187C">
        <w:rPr>
          <w:b/>
          <w:i/>
          <w:snapToGrid w:val="0"/>
          <w:spacing w:val="-1"/>
          <w:sz w:val="20"/>
          <w:szCs w:val="20"/>
          <w:lang w:eastAsia="en-US"/>
        </w:rPr>
        <w:t>a</w:t>
      </w:r>
      <w:r w:rsidRPr="00E9187C">
        <w:rPr>
          <w:i/>
          <w:snapToGrid w:val="0"/>
          <w:spacing w:val="-1"/>
          <w:sz w:val="20"/>
          <w:szCs w:val="20"/>
          <w:lang w:eastAsia="en-US"/>
        </w:rPr>
        <w:t xml:space="preserve"> is </w:t>
      </w:r>
      <w:r w:rsidRPr="00E9187C">
        <w:rPr>
          <w:snapToGrid w:val="0"/>
          <w:sz w:val="20"/>
          <w:szCs w:val="20"/>
          <w:lang w:eastAsia="en-US"/>
        </w:rPr>
        <w:t xml:space="preserve">COVERED_BY </w:t>
      </w:r>
      <w:r w:rsidRPr="00E9187C">
        <w:rPr>
          <w:b/>
          <w:i/>
          <w:snapToGrid w:val="0"/>
          <w:spacing w:val="-1"/>
          <w:sz w:val="20"/>
          <w:szCs w:val="20"/>
          <w:lang w:eastAsia="en-US"/>
        </w:rPr>
        <w:t>b</w:t>
      </w:r>
      <w:r w:rsidRPr="00E9187C">
        <w:rPr>
          <w:i/>
          <w:snapToGrid w:val="0"/>
          <w:spacing w:val="-1"/>
          <w:sz w:val="20"/>
          <w:szCs w:val="20"/>
          <w:lang w:eastAsia="en-US"/>
        </w:rPr>
        <w:t xml:space="preserve"> then </w:t>
      </w:r>
      <w:r w:rsidRPr="00E9187C">
        <w:rPr>
          <w:b/>
          <w:i/>
          <w:snapToGrid w:val="0"/>
          <w:spacing w:val="-1"/>
          <w:sz w:val="20"/>
          <w:szCs w:val="20"/>
          <w:lang w:eastAsia="en-US"/>
        </w:rPr>
        <w:t>b</w:t>
      </w:r>
      <w:r w:rsidRPr="00E9187C">
        <w:rPr>
          <w:i/>
          <w:snapToGrid w:val="0"/>
          <w:spacing w:val="-1"/>
          <w:sz w:val="20"/>
          <w:szCs w:val="20"/>
          <w:lang w:eastAsia="en-US"/>
        </w:rPr>
        <w:t xml:space="preserve"> must cover </w:t>
      </w:r>
      <w:r w:rsidRPr="00E9187C">
        <w:rPr>
          <w:b/>
          <w:i/>
          <w:snapToGrid w:val="0"/>
          <w:spacing w:val="-1"/>
          <w:sz w:val="20"/>
          <w:szCs w:val="20"/>
          <w:lang w:eastAsia="en-US"/>
        </w:rPr>
        <w:t>a</w:t>
      </w:r>
      <w:r w:rsidRPr="00E9187C">
        <w:rPr>
          <w:i/>
          <w:snapToGrid w:val="0"/>
          <w:spacing w:val="-1"/>
          <w:sz w:val="20"/>
          <w:szCs w:val="20"/>
          <w:lang w:eastAsia="en-US"/>
        </w:rPr>
        <w:t>.</w:t>
      </w:r>
    </w:p>
    <w:p w14:paraId="596A9255" w14:textId="77777777" w:rsidR="003F081B" w:rsidRPr="00E9187C" w:rsidRDefault="003F081B" w:rsidP="003F081B">
      <w:pPr>
        <w:widowControl w:val="0"/>
        <w:suppressAutoHyphens w:val="0"/>
        <w:spacing w:before="52"/>
        <w:rPr>
          <w:snapToGrid w:val="0"/>
          <w:spacing w:val="-1"/>
          <w:sz w:val="20"/>
          <w:szCs w:val="20"/>
          <w:lang w:eastAsia="en-US"/>
        </w:rPr>
      </w:pPr>
      <w:r w:rsidRPr="00E9187C">
        <w:rPr>
          <w:b/>
          <w:snapToGrid w:val="0"/>
          <w:spacing w:val="-1"/>
          <w:sz w:val="20"/>
          <w:szCs w:val="20"/>
          <w:lang w:eastAsia="en-US"/>
        </w:rPr>
        <w:lastRenderedPageBreak/>
        <w:t>COINCIDENT</w:t>
      </w:r>
      <w:r w:rsidRPr="00E9187C">
        <w:rPr>
          <w:b/>
          <w:snapToGrid w:val="0"/>
          <w:szCs w:val="20"/>
          <w:lang w:eastAsia="en-US"/>
        </w:rPr>
        <w:t xml:space="preserve"> </w:t>
      </w:r>
      <w:r w:rsidRPr="00E9187C">
        <w:rPr>
          <w:snapToGrid w:val="0"/>
          <w:sz w:val="20"/>
          <w:szCs w:val="20"/>
          <w:lang w:eastAsia="en-US"/>
        </w:rPr>
        <w:t>(not</w:t>
      </w:r>
      <w:r w:rsidRPr="00E9187C">
        <w:rPr>
          <w:snapToGrid w:val="0"/>
          <w:spacing w:val="-1"/>
          <w:sz w:val="20"/>
          <w:szCs w:val="20"/>
          <w:lang w:eastAsia="en-US"/>
        </w:rPr>
        <w:t xml:space="preserve"> an </w:t>
      </w:r>
      <w:r w:rsidRPr="00E9187C">
        <w:rPr>
          <w:snapToGrid w:val="0"/>
          <w:sz w:val="20"/>
          <w:szCs w:val="20"/>
          <w:lang w:eastAsia="en-US"/>
        </w:rPr>
        <w:t>ISO</w:t>
      </w:r>
      <w:r w:rsidRPr="00E9187C">
        <w:rPr>
          <w:snapToGrid w:val="0"/>
          <w:spacing w:val="-1"/>
          <w:sz w:val="20"/>
          <w:szCs w:val="20"/>
          <w:lang w:eastAsia="en-US"/>
        </w:rPr>
        <w:t xml:space="preserve"> 19125-1 operator)</w:t>
      </w:r>
    </w:p>
    <w:p w14:paraId="687CB3D3" w14:textId="77777777" w:rsidR="003F081B" w:rsidRPr="00E9187C" w:rsidRDefault="003F081B" w:rsidP="003F081B">
      <w:pPr>
        <w:widowControl w:val="0"/>
        <w:suppressAutoHyphens w:val="0"/>
        <w:spacing w:before="11"/>
        <w:rPr>
          <w:snapToGrid w:val="0"/>
          <w:sz w:val="19"/>
          <w:szCs w:val="20"/>
          <w:lang w:eastAsia="en-US"/>
        </w:rPr>
      </w:pPr>
    </w:p>
    <w:p w14:paraId="130B838A" w14:textId="77777777" w:rsidR="003F081B" w:rsidRPr="00E9187C" w:rsidRDefault="003F081B" w:rsidP="003F081B">
      <w:pPr>
        <w:widowControl w:val="0"/>
        <w:suppressAutoHyphens w:val="0"/>
        <w:rPr>
          <w:snapToGrid w:val="0"/>
          <w:spacing w:val="-1"/>
          <w:sz w:val="20"/>
          <w:szCs w:val="20"/>
          <w:lang w:eastAsia="en-US"/>
        </w:rPr>
      </w:pPr>
      <w:r w:rsidRPr="00E9187C">
        <w:rPr>
          <w:snapToGrid w:val="0"/>
          <w:spacing w:val="-1"/>
          <w:sz w:val="20"/>
          <w:szCs w:val="20"/>
          <w:lang w:eastAsia="en-US"/>
        </w:rPr>
        <w:t xml:space="preserve">Two geometric Lines OVERLAP or one geometric Line is WITHIN the other. </w:t>
      </w:r>
      <w:r w:rsidRPr="00E9187C">
        <w:rPr>
          <w:snapToGrid w:val="0"/>
          <w:sz w:val="20"/>
          <w:szCs w:val="20"/>
          <w:lang w:eastAsia="en-US"/>
        </w:rPr>
        <w:t>Note that EQUAL Lines are also COINCIDENT by this definition.</w:t>
      </w:r>
    </w:p>
    <w:p w14:paraId="3BC20F76" w14:textId="77777777" w:rsidR="003F081B" w:rsidRPr="00E9187C" w:rsidRDefault="003F081B" w:rsidP="003F081B">
      <w:pPr>
        <w:widowControl w:val="0"/>
        <w:suppressAutoHyphens w:val="0"/>
        <w:rPr>
          <w:i/>
          <w:snapToGrid w:val="0"/>
          <w:spacing w:val="-1"/>
          <w:sz w:val="20"/>
          <w:szCs w:val="20"/>
          <w:lang w:eastAsia="en-US"/>
        </w:rPr>
      </w:pPr>
      <w:r w:rsidRPr="00E9187C">
        <w:rPr>
          <w:i/>
          <w:snapToGrid w:val="0"/>
          <w:spacing w:val="-1"/>
          <w:sz w:val="20"/>
          <w:szCs w:val="20"/>
          <w:lang w:eastAsia="en-US"/>
        </w:rPr>
        <w:t>The intersection of two geometric Lines results in one or more Lines.</w:t>
      </w:r>
    </w:p>
    <w:p w14:paraId="1ED802E7" w14:textId="77777777" w:rsidR="003F081B" w:rsidRPr="00E9187C" w:rsidRDefault="003F081B" w:rsidP="003F081B">
      <w:pPr>
        <w:widowControl w:val="0"/>
        <w:suppressAutoHyphens w:val="0"/>
        <w:rPr>
          <w:snapToGrid w:val="0"/>
          <w:spacing w:val="-1"/>
          <w:sz w:val="20"/>
          <w:szCs w:val="20"/>
          <w:lang w:eastAsia="en-US"/>
        </w:rPr>
      </w:pPr>
    </w:p>
    <w:p w14:paraId="5FF41402" w14:textId="77777777" w:rsidR="003F081B" w:rsidRPr="00E9187C" w:rsidRDefault="003F081B" w:rsidP="003F081B">
      <w:pPr>
        <w:widowControl w:val="0"/>
        <w:suppressAutoHyphens w:val="0"/>
        <w:rPr>
          <w:snapToGrid w:val="0"/>
          <w:spacing w:val="-1"/>
          <w:sz w:val="20"/>
          <w:szCs w:val="20"/>
          <w:lang w:eastAsia="en-US"/>
        </w:rPr>
      </w:pPr>
      <w:r w:rsidRPr="00E9187C">
        <w:rPr>
          <w:snapToGrid w:val="0"/>
          <w:spacing w:val="-1"/>
          <w:sz w:val="20"/>
          <w:szCs w:val="20"/>
          <w:lang w:eastAsia="en-US"/>
        </w:rPr>
        <w:t>This operator is only to be used to compare a Line with another Line. Note that normally the boundary of a Polygon is not the same as a Line but for this operation the boundary of a Polygon, exterior and interior rings, is treated as Lines for the COINCIDENT test.</w:t>
      </w:r>
    </w:p>
    <w:p w14:paraId="31B0847E" w14:textId="77777777" w:rsidR="003F081B" w:rsidRPr="00E9187C" w:rsidRDefault="003F081B" w:rsidP="003F081B">
      <w:pPr>
        <w:widowControl w:val="0"/>
        <w:suppressAutoHyphens w:val="0"/>
        <w:rPr>
          <w:snapToGrid w:val="0"/>
          <w:spacing w:val="-1"/>
          <w:sz w:val="20"/>
          <w:szCs w:val="20"/>
          <w:lang w:eastAsia="en-US"/>
        </w:rPr>
      </w:pPr>
    </w:p>
    <w:p w14:paraId="5BD7A199" w14:textId="77777777" w:rsidR="003F081B" w:rsidRPr="00E9187C" w:rsidRDefault="003F081B" w:rsidP="003F081B">
      <w:pPr>
        <w:widowControl w:val="0"/>
        <w:suppressAutoHyphens w:val="0"/>
        <w:rPr>
          <w:snapToGrid w:val="0"/>
          <w:spacing w:val="-1"/>
          <w:sz w:val="20"/>
          <w:szCs w:val="20"/>
          <w:lang w:eastAsia="en-US"/>
        </w:rPr>
      </w:pPr>
      <w:r w:rsidRPr="00E9187C">
        <w:rPr>
          <w:snapToGrid w:val="0"/>
          <w:spacing w:val="-1"/>
          <w:sz w:val="20"/>
          <w:szCs w:val="20"/>
          <w:lang w:eastAsia="en-US"/>
        </w:rPr>
        <w:t xml:space="preserve">The following expressions are equivalent to </w:t>
      </w:r>
      <w:r w:rsidRPr="00E9187C">
        <w:rPr>
          <w:b/>
          <w:snapToGrid w:val="0"/>
          <w:spacing w:val="-1"/>
          <w:sz w:val="20"/>
          <w:szCs w:val="20"/>
          <w:lang w:eastAsia="en-US"/>
        </w:rPr>
        <w:t>a</w:t>
      </w:r>
      <w:r w:rsidRPr="00E9187C">
        <w:rPr>
          <w:snapToGrid w:val="0"/>
          <w:spacing w:val="-1"/>
          <w:sz w:val="20"/>
          <w:szCs w:val="20"/>
          <w:lang w:eastAsia="en-US"/>
        </w:rPr>
        <w:t xml:space="preserve"> is COINCIDENT with </w:t>
      </w:r>
      <w:r w:rsidRPr="00E9187C">
        <w:rPr>
          <w:b/>
          <w:snapToGrid w:val="0"/>
          <w:spacing w:val="-1"/>
          <w:sz w:val="20"/>
          <w:szCs w:val="20"/>
          <w:lang w:eastAsia="en-US"/>
        </w:rPr>
        <w:t>b</w:t>
      </w:r>
      <w:r w:rsidRPr="00E9187C">
        <w:rPr>
          <w:snapToGrid w:val="0"/>
          <w:spacing w:val="-1"/>
          <w:sz w:val="20"/>
          <w:szCs w:val="20"/>
          <w:lang w:eastAsia="en-US"/>
        </w:rPr>
        <w:t>:</w:t>
      </w:r>
    </w:p>
    <w:p w14:paraId="7A5F63E3" w14:textId="77777777" w:rsidR="003F081B" w:rsidRPr="00E9187C" w:rsidRDefault="003F081B" w:rsidP="003F081B">
      <w:pPr>
        <w:widowControl w:val="0"/>
        <w:suppressAutoHyphens w:val="0"/>
        <w:rPr>
          <w:snapToGrid w:val="0"/>
          <w:spacing w:val="-1"/>
          <w:sz w:val="20"/>
          <w:szCs w:val="20"/>
          <w:lang w:eastAsia="en-US"/>
        </w:rPr>
      </w:pPr>
    </w:p>
    <w:p w14:paraId="3887FE97" w14:textId="5092151D" w:rsidR="003F081B" w:rsidRPr="00E9187C" w:rsidRDefault="003F081B" w:rsidP="003F081B">
      <w:pPr>
        <w:widowControl w:val="0"/>
        <w:suppressAutoHyphens w:val="0"/>
        <w:rPr>
          <w:snapToGrid w:val="0"/>
          <w:spacing w:val="-1"/>
          <w:sz w:val="20"/>
          <w:szCs w:val="20"/>
          <w:lang w:eastAsia="en-US"/>
        </w:rPr>
      </w:pPr>
      <w:r w:rsidRPr="00E9187C">
        <w:rPr>
          <w:snapToGrid w:val="0"/>
          <w:spacing w:val="-1"/>
          <w:sz w:val="20"/>
          <w:szCs w:val="20"/>
          <w:lang w:eastAsia="en-US"/>
        </w:rPr>
        <w:t>1. Polygon (</w:t>
      </w:r>
      <w:r w:rsidRPr="00E9187C">
        <w:rPr>
          <w:b/>
          <w:snapToGrid w:val="0"/>
          <w:spacing w:val="-1"/>
          <w:sz w:val="20"/>
          <w:szCs w:val="20"/>
          <w:lang w:eastAsia="en-US"/>
        </w:rPr>
        <w:t>a</w:t>
      </w:r>
      <w:r w:rsidRPr="00E9187C">
        <w:rPr>
          <w:snapToGrid w:val="0"/>
          <w:spacing w:val="-1"/>
          <w:sz w:val="20"/>
          <w:szCs w:val="20"/>
          <w:lang w:eastAsia="en-US"/>
        </w:rPr>
        <w:t>) is COINCIDENT with Polygon (</w:t>
      </w:r>
      <w:r w:rsidRPr="00E9187C">
        <w:rPr>
          <w:b/>
          <w:snapToGrid w:val="0"/>
          <w:spacing w:val="-1"/>
          <w:sz w:val="20"/>
          <w:szCs w:val="20"/>
          <w:lang w:eastAsia="en-US"/>
        </w:rPr>
        <w:t>b</w:t>
      </w:r>
      <w:r w:rsidRPr="00E9187C">
        <w:rPr>
          <w:snapToGrid w:val="0"/>
          <w:spacing w:val="-1"/>
          <w:sz w:val="20"/>
          <w:szCs w:val="20"/>
          <w:lang w:eastAsia="en-US"/>
        </w:rPr>
        <w:t xml:space="preserve">): The boundary of Polygon </w:t>
      </w:r>
      <w:r w:rsidRPr="00E9187C">
        <w:rPr>
          <w:b/>
          <w:snapToGrid w:val="0"/>
          <w:spacing w:val="-1"/>
          <w:sz w:val="20"/>
          <w:szCs w:val="20"/>
          <w:lang w:eastAsia="en-US"/>
        </w:rPr>
        <w:t>a</w:t>
      </w:r>
      <w:r w:rsidRPr="00E9187C">
        <w:rPr>
          <w:snapToGrid w:val="0"/>
          <w:spacing w:val="-1"/>
          <w:sz w:val="20"/>
          <w:szCs w:val="20"/>
          <w:lang w:eastAsia="en-US"/>
        </w:rPr>
        <w:t xml:space="preserve"> OVERLAPS or is WITHIN the boundary of Polygon </w:t>
      </w:r>
      <w:r w:rsidRPr="00E9187C">
        <w:rPr>
          <w:b/>
          <w:snapToGrid w:val="0"/>
          <w:spacing w:val="-1"/>
          <w:sz w:val="20"/>
          <w:szCs w:val="20"/>
          <w:lang w:eastAsia="en-US"/>
        </w:rPr>
        <w:t>b</w:t>
      </w:r>
      <w:r w:rsidRPr="00E9187C">
        <w:rPr>
          <w:snapToGrid w:val="0"/>
          <w:spacing w:val="-1"/>
          <w:sz w:val="20"/>
          <w:szCs w:val="20"/>
          <w:lang w:eastAsia="en-US"/>
        </w:rPr>
        <w:t>.</w:t>
      </w:r>
    </w:p>
    <w:p w14:paraId="543EBBE6" w14:textId="77777777" w:rsidR="003F081B" w:rsidRPr="00E9187C" w:rsidRDefault="003F081B" w:rsidP="003F081B">
      <w:pPr>
        <w:widowControl w:val="0"/>
        <w:suppressAutoHyphens w:val="0"/>
        <w:rPr>
          <w:snapToGrid w:val="0"/>
          <w:spacing w:val="-1"/>
          <w:sz w:val="20"/>
          <w:szCs w:val="20"/>
          <w:lang w:eastAsia="en-US"/>
        </w:rPr>
      </w:pPr>
      <w:r w:rsidRPr="00E9187C">
        <w:rPr>
          <w:snapToGrid w:val="0"/>
          <w:spacing w:val="-1"/>
          <w:sz w:val="20"/>
          <w:szCs w:val="20"/>
          <w:lang w:eastAsia="en-US"/>
        </w:rPr>
        <w:t>2. Line (</w:t>
      </w:r>
      <w:r w:rsidRPr="00E9187C">
        <w:rPr>
          <w:b/>
          <w:snapToGrid w:val="0"/>
          <w:spacing w:val="-1"/>
          <w:sz w:val="20"/>
          <w:szCs w:val="20"/>
          <w:lang w:eastAsia="en-US"/>
        </w:rPr>
        <w:t>a</w:t>
      </w:r>
      <w:r w:rsidRPr="00E9187C">
        <w:rPr>
          <w:snapToGrid w:val="0"/>
          <w:spacing w:val="-1"/>
          <w:sz w:val="20"/>
          <w:szCs w:val="20"/>
          <w:lang w:eastAsia="en-US"/>
        </w:rPr>
        <w:t>) is COINCIDENT WITH Polygon (</w:t>
      </w:r>
      <w:r w:rsidRPr="00E9187C">
        <w:rPr>
          <w:b/>
          <w:snapToGrid w:val="0"/>
          <w:spacing w:val="-1"/>
          <w:sz w:val="20"/>
          <w:szCs w:val="20"/>
          <w:lang w:eastAsia="en-US"/>
        </w:rPr>
        <w:t>b</w:t>
      </w:r>
      <w:r w:rsidRPr="00E9187C">
        <w:rPr>
          <w:snapToGrid w:val="0"/>
          <w:spacing w:val="-1"/>
          <w:sz w:val="20"/>
          <w:szCs w:val="20"/>
          <w:lang w:eastAsia="en-US"/>
        </w:rPr>
        <w:t xml:space="preserve">) : Line </w:t>
      </w:r>
      <w:r w:rsidRPr="00E9187C">
        <w:rPr>
          <w:b/>
          <w:snapToGrid w:val="0"/>
          <w:spacing w:val="-1"/>
          <w:sz w:val="20"/>
          <w:szCs w:val="20"/>
          <w:lang w:eastAsia="en-US"/>
        </w:rPr>
        <w:t>a</w:t>
      </w:r>
      <w:r w:rsidRPr="00E9187C">
        <w:rPr>
          <w:snapToGrid w:val="0"/>
          <w:spacing w:val="-1"/>
          <w:sz w:val="20"/>
          <w:szCs w:val="20"/>
          <w:lang w:eastAsia="en-US"/>
        </w:rPr>
        <w:t xml:space="preserve"> OVERLAPS or is WITHIN the boundary of Polygon </w:t>
      </w:r>
      <w:r w:rsidRPr="00E9187C">
        <w:rPr>
          <w:b/>
          <w:snapToGrid w:val="0"/>
          <w:spacing w:val="-1"/>
          <w:sz w:val="20"/>
          <w:szCs w:val="20"/>
          <w:lang w:eastAsia="en-US"/>
        </w:rPr>
        <w:t>b</w:t>
      </w:r>
      <w:r w:rsidRPr="00E9187C">
        <w:rPr>
          <w:snapToGrid w:val="0"/>
          <w:spacing w:val="-1"/>
          <w:sz w:val="20"/>
          <w:szCs w:val="20"/>
          <w:lang w:eastAsia="en-US"/>
        </w:rPr>
        <w:t>.</w:t>
      </w:r>
    </w:p>
    <w:p w14:paraId="05BB469E" w14:textId="77777777" w:rsidR="003F081B" w:rsidRPr="00E9187C" w:rsidRDefault="003F081B" w:rsidP="003F081B">
      <w:pPr>
        <w:widowControl w:val="0"/>
        <w:suppressAutoHyphens w:val="0"/>
        <w:rPr>
          <w:snapToGrid w:val="0"/>
          <w:spacing w:val="-1"/>
          <w:sz w:val="20"/>
          <w:szCs w:val="20"/>
          <w:lang w:eastAsia="en-US"/>
        </w:rPr>
      </w:pPr>
      <w:r w:rsidRPr="00E9187C">
        <w:rPr>
          <w:snapToGrid w:val="0"/>
          <w:spacing w:val="-1"/>
          <w:sz w:val="20"/>
          <w:szCs w:val="20"/>
          <w:lang w:eastAsia="en-US"/>
        </w:rPr>
        <w:t>3. Line (</w:t>
      </w:r>
      <w:r w:rsidRPr="00E9187C">
        <w:rPr>
          <w:b/>
          <w:snapToGrid w:val="0"/>
          <w:spacing w:val="-1"/>
          <w:sz w:val="20"/>
          <w:szCs w:val="20"/>
          <w:lang w:eastAsia="en-US"/>
        </w:rPr>
        <w:t>a</w:t>
      </w:r>
      <w:r w:rsidRPr="00E9187C">
        <w:rPr>
          <w:snapToGrid w:val="0"/>
          <w:spacing w:val="-1"/>
          <w:sz w:val="20"/>
          <w:szCs w:val="20"/>
          <w:lang w:eastAsia="en-US"/>
        </w:rPr>
        <w:t>) is COINCIDENT WITH Line (</w:t>
      </w:r>
      <w:r w:rsidRPr="00E9187C">
        <w:rPr>
          <w:b/>
          <w:snapToGrid w:val="0"/>
          <w:spacing w:val="-1"/>
          <w:sz w:val="20"/>
          <w:szCs w:val="20"/>
          <w:lang w:eastAsia="en-US"/>
        </w:rPr>
        <w:t>b</w:t>
      </w:r>
      <w:r w:rsidRPr="00E9187C">
        <w:rPr>
          <w:snapToGrid w:val="0"/>
          <w:spacing w:val="-1"/>
          <w:sz w:val="20"/>
          <w:szCs w:val="20"/>
          <w:lang w:eastAsia="en-US"/>
        </w:rPr>
        <w:t xml:space="preserve">): Line </w:t>
      </w:r>
      <w:r w:rsidRPr="00E9187C">
        <w:rPr>
          <w:b/>
          <w:snapToGrid w:val="0"/>
          <w:spacing w:val="-1"/>
          <w:sz w:val="20"/>
          <w:szCs w:val="20"/>
          <w:lang w:eastAsia="en-US"/>
        </w:rPr>
        <w:t>a</w:t>
      </w:r>
      <w:r w:rsidRPr="00E9187C">
        <w:rPr>
          <w:snapToGrid w:val="0"/>
          <w:spacing w:val="-1"/>
          <w:sz w:val="20"/>
          <w:szCs w:val="20"/>
          <w:lang w:eastAsia="en-US"/>
        </w:rPr>
        <w:t xml:space="preserve"> OVERLAPS or is WITHIN Line </w:t>
      </w:r>
      <w:r w:rsidRPr="00E9187C">
        <w:rPr>
          <w:b/>
          <w:snapToGrid w:val="0"/>
          <w:spacing w:val="-1"/>
          <w:sz w:val="20"/>
          <w:szCs w:val="20"/>
          <w:lang w:eastAsia="en-US"/>
        </w:rPr>
        <w:t>b</w:t>
      </w:r>
    </w:p>
    <w:p w14:paraId="7C90C9A0" w14:textId="77777777" w:rsidR="003F081B" w:rsidRPr="00BA782B" w:rsidRDefault="003F081B" w:rsidP="003F081B">
      <w:pPr>
        <w:widowControl w:val="0"/>
        <w:suppressAutoHyphens w:val="0"/>
        <w:rPr>
          <w:snapToGrid w:val="0"/>
          <w:sz w:val="20"/>
          <w:szCs w:val="20"/>
          <w:lang w:eastAsia="en-US"/>
        </w:rPr>
      </w:pPr>
    </w:p>
    <w:p w14:paraId="59940219" w14:textId="08522A5A" w:rsidR="003F081B" w:rsidRDefault="003F081B" w:rsidP="00875AD9">
      <w:pPr>
        <w:widowControl w:val="0"/>
        <w:suppressAutoHyphens w:val="0"/>
        <w:jc w:val="center"/>
        <w:rPr>
          <w:snapToGrid w:val="0"/>
          <w:sz w:val="20"/>
          <w:szCs w:val="20"/>
          <w:lang w:eastAsia="en-US"/>
        </w:rPr>
      </w:pPr>
      <w:r>
        <w:rPr>
          <w:noProof/>
          <w:lang w:eastAsia="en-US"/>
        </w:rPr>
        <w:drawing>
          <wp:inline distT="0" distB="0" distL="0" distR="0" wp14:anchorId="1EF6438A" wp14:editId="6889D23B">
            <wp:extent cx="3773357" cy="1933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84626" cy="1939349"/>
                    </a:xfrm>
                    <a:prstGeom prst="rect">
                      <a:avLst/>
                    </a:prstGeom>
                  </pic:spPr>
                </pic:pic>
              </a:graphicData>
            </a:graphic>
          </wp:inline>
        </w:drawing>
      </w:r>
    </w:p>
    <w:p w14:paraId="1E216668" w14:textId="0F40CE35" w:rsidR="003F081B" w:rsidRPr="00875AD9" w:rsidRDefault="00390EB7" w:rsidP="00875AD9">
      <w:pPr>
        <w:pStyle w:val="Caption"/>
        <w:jc w:val="center"/>
        <w:rPr>
          <w:b/>
          <w:snapToGrid w:val="0"/>
          <w:spacing w:val="-1"/>
          <w:sz w:val="20"/>
          <w:szCs w:val="20"/>
          <w:lang w:eastAsia="en-US"/>
        </w:rPr>
      </w:pPr>
      <w:r w:rsidRPr="00875AD9">
        <w:rPr>
          <w:b/>
          <w:i w:val="0"/>
          <w:iCs w:val="0"/>
          <w:snapToGrid w:val="0"/>
          <w:spacing w:val="-1"/>
          <w:sz w:val="20"/>
          <w:szCs w:val="20"/>
          <w:lang w:eastAsia="en-US"/>
        </w:rPr>
        <w:t>Example of two COINCIDENT geometric LINES</w:t>
      </w:r>
    </w:p>
    <w:p w14:paraId="026257C9" w14:textId="77777777" w:rsidR="003F081B" w:rsidRDefault="003F081B" w:rsidP="00875AD9">
      <w:pPr>
        <w:pStyle w:val="BodyText"/>
        <w:spacing w:line="200" w:lineRule="atLeast"/>
        <w:jc w:val="center"/>
        <w:rPr>
          <w:snapToGrid w:val="0"/>
          <w:sz w:val="20"/>
          <w:szCs w:val="20"/>
          <w:lang w:eastAsia="en-US"/>
        </w:rPr>
      </w:pPr>
    </w:p>
    <w:p w14:paraId="11CE6FBF" w14:textId="4DDA28C4" w:rsidR="003F081B" w:rsidRDefault="003F081B" w:rsidP="00875AD9">
      <w:pPr>
        <w:pStyle w:val="BodyText"/>
        <w:spacing w:line="200" w:lineRule="atLeast"/>
        <w:jc w:val="center"/>
        <w:rPr>
          <w:snapToGrid w:val="0"/>
          <w:sz w:val="20"/>
          <w:szCs w:val="20"/>
          <w:lang w:eastAsia="en-US"/>
        </w:rPr>
      </w:pPr>
      <w:r>
        <w:rPr>
          <w:noProof/>
          <w:lang w:eastAsia="en-US"/>
        </w:rPr>
        <w:drawing>
          <wp:inline distT="0" distB="0" distL="0" distR="0" wp14:anchorId="0A531E1E" wp14:editId="31B721F7">
            <wp:extent cx="3581400" cy="2162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81400" cy="2162175"/>
                    </a:xfrm>
                    <a:prstGeom prst="rect">
                      <a:avLst/>
                    </a:prstGeom>
                  </pic:spPr>
                </pic:pic>
              </a:graphicData>
            </a:graphic>
          </wp:inline>
        </w:drawing>
      </w:r>
    </w:p>
    <w:p w14:paraId="1ECA07E6" w14:textId="7C276595" w:rsidR="00390EB7" w:rsidRPr="00875AD9" w:rsidRDefault="00390EB7" w:rsidP="00875AD9">
      <w:pPr>
        <w:pStyle w:val="Caption"/>
        <w:jc w:val="center"/>
        <w:rPr>
          <w:b/>
          <w:snapToGrid w:val="0"/>
          <w:spacing w:val="-1"/>
          <w:sz w:val="20"/>
          <w:szCs w:val="20"/>
          <w:lang w:eastAsia="en-US"/>
        </w:rPr>
      </w:pPr>
      <w:r w:rsidRPr="00875AD9">
        <w:rPr>
          <w:b/>
          <w:i w:val="0"/>
          <w:iCs w:val="0"/>
          <w:snapToGrid w:val="0"/>
          <w:spacing w:val="-1"/>
          <w:sz w:val="20"/>
          <w:szCs w:val="20"/>
          <w:lang w:eastAsia="en-US"/>
        </w:rPr>
        <w:t>Examples of COINCIDENT objects</w:t>
      </w:r>
    </w:p>
    <w:p w14:paraId="37A1AEEF" w14:textId="77777777" w:rsidR="003F081B" w:rsidRPr="00BA782B" w:rsidRDefault="003F081B" w:rsidP="003F081B">
      <w:pPr>
        <w:widowControl w:val="0"/>
        <w:suppressAutoHyphens w:val="0"/>
        <w:rPr>
          <w:snapToGrid w:val="0"/>
          <w:sz w:val="20"/>
          <w:szCs w:val="20"/>
          <w:lang w:eastAsia="en-US"/>
        </w:rPr>
      </w:pPr>
    </w:p>
    <w:p w14:paraId="50C0C850" w14:textId="77777777" w:rsidR="003F081B" w:rsidRPr="00E9187C" w:rsidRDefault="003F081B" w:rsidP="003F081B">
      <w:pPr>
        <w:widowControl w:val="0"/>
        <w:suppressAutoHyphens w:val="0"/>
        <w:spacing w:line="200" w:lineRule="atLeast"/>
        <w:rPr>
          <w:snapToGrid w:val="0"/>
          <w:sz w:val="20"/>
          <w:szCs w:val="20"/>
          <w:lang w:eastAsia="en-US"/>
        </w:rPr>
      </w:pPr>
      <w:r w:rsidRPr="00E9187C">
        <w:rPr>
          <w:snapToGrid w:val="0"/>
          <w:sz w:val="20"/>
          <w:szCs w:val="20"/>
          <w:lang w:eastAsia="en-US"/>
        </w:rPr>
        <w:t xml:space="preserve">Above are other examples of objects COINCIDENT with the boundary of a Polygon. </w:t>
      </w:r>
      <w:proofErr w:type="spellStart"/>
      <w:r w:rsidRPr="00E9187C">
        <w:rPr>
          <w:snapToGrid w:val="0"/>
          <w:sz w:val="20"/>
          <w:szCs w:val="20"/>
          <w:lang w:eastAsia="en-US"/>
        </w:rPr>
        <w:t>LineStrings</w:t>
      </w:r>
      <w:proofErr w:type="spellEnd"/>
      <w:r w:rsidRPr="00E9187C">
        <w:rPr>
          <w:snapToGrid w:val="0"/>
          <w:sz w:val="20"/>
          <w:szCs w:val="20"/>
          <w:lang w:eastAsia="en-US"/>
        </w:rPr>
        <w:t xml:space="preserve"> following a portion of a Polygon boundary or Polygons sharing a </w:t>
      </w:r>
      <w:proofErr w:type="spellStart"/>
      <w:r w:rsidRPr="00E9187C">
        <w:rPr>
          <w:snapToGrid w:val="0"/>
          <w:sz w:val="20"/>
          <w:szCs w:val="20"/>
          <w:lang w:eastAsia="en-US"/>
        </w:rPr>
        <w:t>boundaryportion</w:t>
      </w:r>
      <w:proofErr w:type="spellEnd"/>
      <w:r w:rsidRPr="00E9187C">
        <w:rPr>
          <w:snapToGrid w:val="0"/>
          <w:sz w:val="20"/>
          <w:szCs w:val="20"/>
          <w:lang w:eastAsia="en-US"/>
        </w:rPr>
        <w:t>.</w:t>
      </w:r>
    </w:p>
    <w:p w14:paraId="0ED17577" w14:textId="77777777" w:rsidR="003F081B" w:rsidRPr="00E9187C" w:rsidRDefault="003F081B" w:rsidP="003F081B">
      <w:pPr>
        <w:widowControl w:val="0"/>
        <w:suppressAutoHyphens w:val="0"/>
        <w:spacing w:line="200" w:lineRule="atLeast"/>
        <w:rPr>
          <w:snapToGrid w:val="0"/>
          <w:sz w:val="20"/>
          <w:szCs w:val="20"/>
          <w:lang w:eastAsia="en-US"/>
        </w:rPr>
      </w:pPr>
      <w:r w:rsidRPr="00E9187C">
        <w:rPr>
          <w:i/>
          <w:snapToGrid w:val="0"/>
          <w:sz w:val="20"/>
          <w:szCs w:val="20"/>
          <w:lang w:eastAsia="en-US"/>
        </w:rPr>
        <w:t>Note that by definition a Line can be COINCIDENT with an interior boundary of a Polygon</w:t>
      </w:r>
      <w:r w:rsidRPr="00E9187C">
        <w:rPr>
          <w:snapToGrid w:val="0"/>
          <w:sz w:val="20"/>
          <w:szCs w:val="20"/>
          <w:lang w:eastAsia="en-US"/>
        </w:rPr>
        <w:t>.</w:t>
      </w:r>
    </w:p>
    <w:p w14:paraId="149405E3" w14:textId="444544D5" w:rsidR="003F081B" w:rsidRDefault="003F081B" w:rsidP="003F081B">
      <w:pPr>
        <w:widowControl w:val="0"/>
        <w:suppressAutoHyphens w:val="0"/>
        <w:spacing w:line="200" w:lineRule="atLeast"/>
        <w:rPr>
          <w:i/>
          <w:snapToGrid w:val="0"/>
          <w:sz w:val="20"/>
          <w:szCs w:val="20"/>
          <w:lang w:eastAsia="en-US"/>
        </w:rPr>
      </w:pPr>
      <w:r w:rsidRPr="00E9187C">
        <w:rPr>
          <w:i/>
          <w:snapToGrid w:val="0"/>
          <w:sz w:val="20"/>
          <w:szCs w:val="20"/>
          <w:lang w:eastAsia="en-US"/>
        </w:rPr>
        <w:lastRenderedPageBreak/>
        <w:t>Note that other relationships may also be true</w:t>
      </w:r>
      <w:r w:rsidR="00390EB7">
        <w:rPr>
          <w:i/>
          <w:snapToGrid w:val="0"/>
          <w:sz w:val="20"/>
          <w:szCs w:val="20"/>
          <w:lang w:eastAsia="en-US"/>
        </w:rPr>
        <w:t>,</w:t>
      </w:r>
      <w:r w:rsidRPr="00E9187C">
        <w:rPr>
          <w:i/>
          <w:snapToGrid w:val="0"/>
          <w:sz w:val="20"/>
          <w:szCs w:val="20"/>
          <w:lang w:eastAsia="en-US"/>
        </w:rPr>
        <w:t xml:space="preserve"> such as COVERED_BY or TOUCHES</w:t>
      </w:r>
      <w:r w:rsidR="00390EB7">
        <w:rPr>
          <w:i/>
          <w:snapToGrid w:val="0"/>
          <w:sz w:val="20"/>
          <w:szCs w:val="20"/>
          <w:lang w:eastAsia="en-US"/>
        </w:rPr>
        <w:t>,</w:t>
      </w:r>
      <w:r w:rsidRPr="00E9187C">
        <w:rPr>
          <w:i/>
          <w:snapToGrid w:val="0"/>
          <w:sz w:val="20"/>
          <w:szCs w:val="20"/>
          <w:lang w:eastAsia="en-US"/>
        </w:rPr>
        <w:t xml:space="preserve"> since COINCIDENT is not mutually exclusive.</w:t>
      </w:r>
    </w:p>
    <w:p w14:paraId="0DB29D06" w14:textId="77777777" w:rsidR="003F081B" w:rsidRDefault="003F081B" w:rsidP="003F081B">
      <w:pPr>
        <w:widowControl w:val="0"/>
        <w:suppressAutoHyphens w:val="0"/>
        <w:spacing w:line="200" w:lineRule="atLeast"/>
        <w:rPr>
          <w:i/>
          <w:snapToGrid w:val="0"/>
          <w:sz w:val="20"/>
          <w:szCs w:val="20"/>
          <w:lang w:eastAsia="en-US"/>
        </w:rPr>
      </w:pPr>
    </w:p>
    <w:p w14:paraId="183EB491" w14:textId="77777777" w:rsidR="003F081B" w:rsidRPr="00E9187C" w:rsidRDefault="003F081B" w:rsidP="003F081B">
      <w:pPr>
        <w:keepNext/>
        <w:suppressAutoHyphens w:val="0"/>
        <w:spacing w:before="240" w:after="60"/>
        <w:outlineLvl w:val="1"/>
        <w:rPr>
          <w:rFonts w:ascii="Cambria" w:hAnsi="Cambria"/>
          <w:b/>
          <w:bCs/>
          <w:i/>
          <w:iCs/>
          <w:sz w:val="20"/>
          <w:szCs w:val="20"/>
          <w:lang w:eastAsia="en-CA"/>
        </w:rPr>
      </w:pPr>
      <w:r w:rsidRPr="00E9187C">
        <w:rPr>
          <w:rFonts w:ascii="Cambria" w:hAnsi="Cambria"/>
          <w:b/>
          <w:bCs/>
          <w:i/>
          <w:iCs/>
          <w:sz w:val="20"/>
          <w:szCs w:val="20"/>
          <w:lang w:eastAsia="en-CA"/>
        </w:rPr>
        <w:t>Bibliography</w:t>
      </w:r>
    </w:p>
    <w:p w14:paraId="38A1D9CC" w14:textId="77777777" w:rsidR="003F081B" w:rsidRPr="00E9187C" w:rsidRDefault="003F081B" w:rsidP="003F081B">
      <w:pPr>
        <w:suppressAutoHyphens w:val="0"/>
        <w:autoSpaceDE w:val="0"/>
        <w:autoSpaceDN w:val="0"/>
        <w:adjustRightInd w:val="0"/>
        <w:rPr>
          <w:sz w:val="16"/>
          <w:szCs w:val="16"/>
          <w:lang w:val="en-CA" w:eastAsia="en-CA"/>
        </w:rPr>
      </w:pPr>
      <w:r w:rsidRPr="00E9187C">
        <w:rPr>
          <w:sz w:val="16"/>
          <w:szCs w:val="16"/>
          <w:lang w:eastAsia="en-CA"/>
        </w:rPr>
        <w:t>[1]</w:t>
      </w:r>
      <w:r w:rsidRPr="00E9187C">
        <w:rPr>
          <w:sz w:val="16"/>
          <w:szCs w:val="16"/>
          <w:lang w:val="en-CA" w:eastAsia="en-CA"/>
        </w:rPr>
        <w:t xml:space="preserve"> ISO 19125-1:2004, </w:t>
      </w:r>
      <w:r w:rsidRPr="00E9187C">
        <w:rPr>
          <w:rFonts w:ascii="Arial,Italic" w:hAnsi="Arial,Italic"/>
          <w:i/>
          <w:sz w:val="16"/>
          <w:szCs w:val="16"/>
          <w:lang w:val="en-CA" w:eastAsia="en-CA"/>
        </w:rPr>
        <w:t>Geographic Information – Simple feature access – Part 1 Common architecture</w:t>
      </w:r>
    </w:p>
    <w:p w14:paraId="342D26A6" w14:textId="77777777" w:rsidR="003F081B" w:rsidRPr="00E9187C" w:rsidRDefault="003F081B" w:rsidP="003F081B">
      <w:pPr>
        <w:suppressAutoHyphens w:val="0"/>
        <w:rPr>
          <w:sz w:val="16"/>
          <w:szCs w:val="16"/>
          <w:lang w:eastAsia="en-CA"/>
        </w:rPr>
      </w:pPr>
    </w:p>
    <w:p w14:paraId="43308958" w14:textId="77777777" w:rsidR="003F081B" w:rsidRPr="00E9187C" w:rsidRDefault="003F081B" w:rsidP="003F081B">
      <w:pPr>
        <w:suppressAutoHyphens w:val="0"/>
        <w:autoSpaceDE w:val="0"/>
        <w:autoSpaceDN w:val="0"/>
        <w:adjustRightInd w:val="0"/>
        <w:rPr>
          <w:sz w:val="16"/>
          <w:szCs w:val="16"/>
          <w:lang w:val="en-CA" w:eastAsia="en-CA"/>
        </w:rPr>
      </w:pPr>
      <w:r w:rsidRPr="00E9187C">
        <w:rPr>
          <w:sz w:val="16"/>
          <w:szCs w:val="16"/>
          <w:lang w:eastAsia="en-CA"/>
        </w:rPr>
        <w:t xml:space="preserve">[2] </w:t>
      </w:r>
      <w:r w:rsidRPr="00E9187C">
        <w:rPr>
          <w:sz w:val="16"/>
          <w:szCs w:val="16"/>
          <w:lang w:val="en-CA" w:eastAsia="en-CA"/>
        </w:rPr>
        <w:t>CLEMENTINI, E., DI FELICE, P., VAN OOSTROM, P</w:t>
      </w:r>
      <w:r w:rsidRPr="00E9187C">
        <w:rPr>
          <w:sz w:val="16"/>
          <w:szCs w:val="16"/>
          <w:lang w:eastAsia="en-CA"/>
        </w:rPr>
        <w:t xml:space="preserve">.  </w:t>
      </w:r>
      <w:r w:rsidRPr="00E9187C">
        <w:rPr>
          <w:rFonts w:ascii="Arial,Italic" w:hAnsi="Arial,Italic"/>
          <w:i/>
          <w:sz w:val="16"/>
          <w:szCs w:val="16"/>
          <w:lang w:val="en-CA" w:eastAsia="en-CA"/>
        </w:rPr>
        <w:t xml:space="preserve">A Small Set of Formal Topological Relationships Suitable for End-User Interaction, in D. Abel and B. C. </w:t>
      </w:r>
      <w:proofErr w:type="spellStart"/>
      <w:r w:rsidRPr="00E9187C">
        <w:rPr>
          <w:rFonts w:ascii="Arial,Italic" w:hAnsi="Arial,Italic"/>
          <w:i/>
          <w:sz w:val="16"/>
          <w:szCs w:val="16"/>
          <w:lang w:val="en-CA" w:eastAsia="en-CA"/>
        </w:rPr>
        <w:t>Ooi</w:t>
      </w:r>
      <w:proofErr w:type="spellEnd"/>
      <w:r w:rsidRPr="00E9187C">
        <w:rPr>
          <w:rFonts w:ascii="Arial,Italic" w:hAnsi="Arial,Italic"/>
          <w:i/>
          <w:sz w:val="16"/>
          <w:szCs w:val="16"/>
          <w:lang w:val="en-CA" w:eastAsia="en-CA"/>
        </w:rPr>
        <w:t xml:space="preserve"> (Ed.), Advances in Spatial Databases </w:t>
      </w:r>
      <w:r w:rsidRPr="00E9187C">
        <w:rPr>
          <w:sz w:val="16"/>
          <w:szCs w:val="16"/>
          <w:lang w:val="en-CA" w:eastAsia="en-CA"/>
        </w:rPr>
        <w:t xml:space="preserve">— Third International Symposium. SSD 1993. LNCS </w:t>
      </w:r>
      <w:r w:rsidRPr="00E9187C">
        <w:rPr>
          <w:rFonts w:ascii="Arial,Bold" w:hAnsi="Arial,Bold"/>
          <w:b/>
          <w:sz w:val="16"/>
          <w:szCs w:val="16"/>
          <w:lang w:val="en-CA" w:eastAsia="en-CA"/>
        </w:rPr>
        <w:t>692</w:t>
      </w:r>
      <w:r w:rsidRPr="00E9187C">
        <w:rPr>
          <w:sz w:val="16"/>
          <w:szCs w:val="16"/>
          <w:lang w:val="en-CA" w:eastAsia="en-CA"/>
        </w:rPr>
        <w:t>, pp. 277-295. Springer Verlag. Singapore (1993)</w:t>
      </w:r>
    </w:p>
    <w:p w14:paraId="3811C30B" w14:textId="77777777" w:rsidR="003F081B" w:rsidRPr="00E9187C" w:rsidRDefault="003F081B" w:rsidP="003F081B">
      <w:pPr>
        <w:suppressAutoHyphens w:val="0"/>
        <w:autoSpaceDE w:val="0"/>
        <w:autoSpaceDN w:val="0"/>
        <w:adjustRightInd w:val="0"/>
        <w:rPr>
          <w:sz w:val="16"/>
          <w:szCs w:val="16"/>
          <w:lang w:val="en-CA" w:eastAsia="en-CA"/>
        </w:rPr>
      </w:pPr>
    </w:p>
    <w:p w14:paraId="1C74612D" w14:textId="77777777" w:rsidR="003F081B" w:rsidRPr="00E9187C" w:rsidRDefault="003F081B" w:rsidP="003F081B">
      <w:pPr>
        <w:suppressAutoHyphens w:val="0"/>
        <w:autoSpaceDE w:val="0"/>
        <w:autoSpaceDN w:val="0"/>
        <w:adjustRightInd w:val="0"/>
        <w:rPr>
          <w:rFonts w:ascii="Arial,Italic" w:hAnsi="Arial,Italic" w:cs="Arial,Italic"/>
          <w:i/>
          <w:iCs/>
          <w:sz w:val="16"/>
          <w:szCs w:val="16"/>
          <w:lang w:val="en-CA" w:eastAsia="en-CA"/>
        </w:rPr>
      </w:pPr>
      <w:r w:rsidRPr="00E9187C">
        <w:rPr>
          <w:sz w:val="16"/>
          <w:szCs w:val="16"/>
          <w:lang w:eastAsia="en-CA"/>
        </w:rPr>
        <w:t>[3]</w:t>
      </w:r>
      <w:r w:rsidRPr="00E9187C">
        <w:rPr>
          <w:sz w:val="16"/>
          <w:szCs w:val="16"/>
          <w:lang w:val="en-CA" w:eastAsia="en-CA"/>
        </w:rPr>
        <w:t xml:space="preserve"> ISO 19107:2003, </w:t>
      </w:r>
      <w:r w:rsidRPr="00E9187C">
        <w:rPr>
          <w:rFonts w:ascii="Arial,Italic" w:hAnsi="Arial,Italic" w:cs="Arial,Italic"/>
          <w:i/>
          <w:iCs/>
          <w:sz w:val="16"/>
          <w:szCs w:val="16"/>
          <w:lang w:val="en-CA" w:eastAsia="en-CA"/>
        </w:rPr>
        <w:t xml:space="preserve">Geographic information </w:t>
      </w:r>
      <w:r w:rsidRPr="00E9187C">
        <w:rPr>
          <w:rFonts w:ascii="Symbol" w:hAnsi="Symbol" w:cs="Symbol"/>
          <w:sz w:val="16"/>
          <w:szCs w:val="16"/>
          <w:lang w:val="en-CA" w:eastAsia="en-CA"/>
        </w:rPr>
        <w:t></w:t>
      </w:r>
      <w:r w:rsidRPr="00E9187C">
        <w:rPr>
          <w:rFonts w:ascii="Symbol" w:hAnsi="Symbol" w:cs="Symbol"/>
          <w:sz w:val="16"/>
          <w:szCs w:val="16"/>
          <w:lang w:val="en-CA" w:eastAsia="en-CA"/>
        </w:rPr>
        <w:t></w:t>
      </w:r>
      <w:r w:rsidRPr="00E9187C">
        <w:rPr>
          <w:rFonts w:ascii="Arial,Italic" w:hAnsi="Arial,Italic" w:cs="Arial,Italic"/>
          <w:i/>
          <w:iCs/>
          <w:sz w:val="16"/>
          <w:szCs w:val="16"/>
          <w:lang w:val="en-CA" w:eastAsia="en-CA"/>
        </w:rPr>
        <w:t>Spatial schema</w:t>
      </w:r>
    </w:p>
    <w:p w14:paraId="37C0CF91" w14:textId="77777777" w:rsidR="003F081B" w:rsidRPr="00E9187C" w:rsidRDefault="003F081B" w:rsidP="003F081B">
      <w:pPr>
        <w:suppressAutoHyphens w:val="0"/>
        <w:autoSpaceDE w:val="0"/>
        <w:autoSpaceDN w:val="0"/>
        <w:adjustRightInd w:val="0"/>
        <w:rPr>
          <w:rFonts w:ascii="Arial,Italic" w:hAnsi="Arial,Italic" w:cs="Arial,Italic"/>
          <w:i/>
          <w:iCs/>
          <w:sz w:val="16"/>
          <w:szCs w:val="16"/>
          <w:lang w:val="en-CA" w:eastAsia="en-CA"/>
        </w:rPr>
      </w:pPr>
    </w:p>
    <w:p w14:paraId="7AE7CDCE" w14:textId="77777777" w:rsidR="003F081B" w:rsidRPr="00E9187C" w:rsidRDefault="003F081B" w:rsidP="003F081B">
      <w:pPr>
        <w:suppressAutoHyphens w:val="0"/>
        <w:autoSpaceDE w:val="0"/>
        <w:autoSpaceDN w:val="0"/>
        <w:adjustRightInd w:val="0"/>
        <w:rPr>
          <w:sz w:val="16"/>
          <w:szCs w:val="16"/>
          <w:lang w:eastAsia="en-CA"/>
        </w:rPr>
      </w:pPr>
      <w:r w:rsidRPr="00E9187C">
        <w:rPr>
          <w:sz w:val="16"/>
          <w:szCs w:val="16"/>
          <w:lang w:eastAsia="en-CA"/>
        </w:rPr>
        <w:t>[4]</w:t>
      </w:r>
      <w:r w:rsidRPr="00E9187C">
        <w:rPr>
          <w:sz w:val="16"/>
          <w:szCs w:val="16"/>
          <w:lang w:val="en-CA" w:eastAsia="en-CA"/>
        </w:rPr>
        <w:t xml:space="preserve"> </w:t>
      </w:r>
      <w:proofErr w:type="spellStart"/>
      <w:r w:rsidRPr="00E9187C">
        <w:rPr>
          <w:sz w:val="16"/>
          <w:szCs w:val="16"/>
          <w:lang w:eastAsia="en-CA"/>
        </w:rPr>
        <w:t>OpenGIS</w:t>
      </w:r>
      <w:proofErr w:type="spellEnd"/>
      <w:r w:rsidRPr="00E9187C">
        <w:rPr>
          <w:sz w:val="16"/>
          <w:szCs w:val="16"/>
          <w:lang w:eastAsia="en-CA"/>
        </w:rPr>
        <w:t xml:space="preserve"> Simple Features Specification for SQL, Revision 1.1</w:t>
      </w:r>
      <w:r w:rsidRPr="00E9187C">
        <w:rPr>
          <w:b/>
          <w:sz w:val="16"/>
          <w:szCs w:val="16"/>
          <w:lang w:eastAsia="en-CA"/>
        </w:rPr>
        <w:t xml:space="preserve"> </w:t>
      </w:r>
      <w:r w:rsidRPr="00E9187C">
        <w:rPr>
          <w:i/>
          <w:sz w:val="16"/>
          <w:szCs w:val="16"/>
          <w:lang w:eastAsia="en-CA"/>
        </w:rPr>
        <w:t>(</w:t>
      </w:r>
      <w:proofErr w:type="spellStart"/>
      <w:r w:rsidRPr="00E9187C">
        <w:rPr>
          <w:i/>
          <w:sz w:val="16"/>
          <w:szCs w:val="16"/>
          <w:lang w:eastAsia="en-CA"/>
        </w:rPr>
        <w:t>OpenGIS</w:t>
      </w:r>
      <w:proofErr w:type="spellEnd"/>
      <w:r w:rsidRPr="00E9187C">
        <w:rPr>
          <w:i/>
          <w:sz w:val="16"/>
          <w:szCs w:val="16"/>
          <w:lang w:eastAsia="en-CA"/>
        </w:rPr>
        <w:t xml:space="preserve"> Project Document 99-049, Release Date: May 5, 1999)</w:t>
      </w:r>
    </w:p>
    <w:p w14:paraId="7C6FF9ED" w14:textId="77777777" w:rsidR="001E1D0E" w:rsidRDefault="001E1D0E"/>
    <w:sectPr w:rsidR="001E1D0E">
      <w:pgSz w:w="12240" w:h="15840"/>
      <w:pgMar w:top="1440" w:right="1797" w:bottom="1440" w:left="1134" w:header="720" w:footer="720" w:gutter="0"/>
      <w:cols w:space="72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0AB322" w14:textId="77777777" w:rsidR="00A6608E" w:rsidRDefault="00A6608E" w:rsidP="002C2D2E">
      <w:r>
        <w:separator/>
      </w:r>
    </w:p>
  </w:endnote>
  <w:endnote w:type="continuationSeparator" w:id="0">
    <w:p w14:paraId="3F57446D" w14:textId="77777777" w:rsidR="00A6608E" w:rsidRDefault="00A6608E" w:rsidP="002C2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Italic">
    <w:altName w:val="Arial"/>
    <w:panose1 w:val="00000000000000000000"/>
    <w:charset w:val="00"/>
    <w:family w:val="swiss"/>
    <w:notTrueType/>
    <w:pitch w:val="default"/>
    <w:sig w:usb0="00000003" w:usb1="00000000" w:usb2="00000000" w:usb3="00000000" w:csb0="00000001" w:csb1="00000000"/>
  </w:font>
  <w:font w:name="Arial,Bold">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5333861"/>
      <w:docPartObj>
        <w:docPartGallery w:val="Page Numbers (Bottom of Page)"/>
        <w:docPartUnique/>
      </w:docPartObj>
    </w:sdtPr>
    <w:sdtEndPr>
      <w:rPr>
        <w:noProof/>
      </w:rPr>
    </w:sdtEndPr>
    <w:sdtContent>
      <w:p w14:paraId="3C462F45" w14:textId="5514C94A" w:rsidR="004B4B81" w:rsidRDefault="004B4B81">
        <w:pPr>
          <w:pStyle w:val="Footer"/>
          <w:jc w:val="center"/>
        </w:pPr>
        <w:r>
          <w:fldChar w:fldCharType="begin"/>
        </w:r>
        <w:r>
          <w:instrText xml:space="preserve"> PAGE   \* MERGEFORMAT </w:instrText>
        </w:r>
        <w:r>
          <w:fldChar w:fldCharType="separate"/>
        </w:r>
        <w:r>
          <w:rPr>
            <w:noProof/>
          </w:rPr>
          <w:t>20</w:t>
        </w:r>
        <w:r>
          <w:rPr>
            <w:noProof/>
          </w:rPr>
          <w:fldChar w:fldCharType="end"/>
        </w:r>
      </w:p>
    </w:sdtContent>
  </w:sdt>
  <w:p w14:paraId="08D54463" w14:textId="77777777" w:rsidR="004B4B81" w:rsidRDefault="004B4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415A1D" w14:textId="77777777" w:rsidR="00A6608E" w:rsidRDefault="00A6608E" w:rsidP="002C2D2E">
      <w:r>
        <w:separator/>
      </w:r>
    </w:p>
  </w:footnote>
  <w:footnote w:type="continuationSeparator" w:id="0">
    <w:p w14:paraId="09653315" w14:textId="77777777" w:rsidR="00A6608E" w:rsidRDefault="00A6608E" w:rsidP="002C2D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B4830"/>
    <w:multiLevelType w:val="multilevel"/>
    <w:tmpl w:val="0EAC419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DDA44D8"/>
    <w:multiLevelType w:val="hybridMultilevel"/>
    <w:tmpl w:val="A67209A4"/>
    <w:lvl w:ilvl="0" w:tplc="82F80C3A">
      <w:start w:val="1"/>
      <w:numFmt w:val="decimal"/>
      <w:lvlText w:val="%1."/>
      <w:lvlJc w:val="left"/>
      <w:pPr>
        <w:ind w:left="1080" w:hanging="360"/>
      </w:pPr>
    </w:lvl>
    <w:lvl w:ilvl="1" w:tplc="775475D8" w:tentative="1">
      <w:start w:val="1"/>
      <w:numFmt w:val="lowerLetter"/>
      <w:lvlText w:val="%2."/>
      <w:lvlJc w:val="left"/>
      <w:pPr>
        <w:ind w:left="1800" w:hanging="360"/>
      </w:pPr>
    </w:lvl>
    <w:lvl w:ilvl="2" w:tplc="6CE87FAA" w:tentative="1">
      <w:start w:val="1"/>
      <w:numFmt w:val="lowerRoman"/>
      <w:lvlText w:val="%3."/>
      <w:lvlJc w:val="right"/>
      <w:pPr>
        <w:ind w:left="2520" w:hanging="180"/>
      </w:pPr>
    </w:lvl>
    <w:lvl w:ilvl="3" w:tplc="FE04A9AE" w:tentative="1">
      <w:start w:val="1"/>
      <w:numFmt w:val="decimal"/>
      <w:lvlText w:val="%4."/>
      <w:lvlJc w:val="left"/>
      <w:pPr>
        <w:ind w:left="3240" w:hanging="360"/>
      </w:pPr>
    </w:lvl>
    <w:lvl w:ilvl="4" w:tplc="0532B80E" w:tentative="1">
      <w:start w:val="1"/>
      <w:numFmt w:val="lowerLetter"/>
      <w:lvlText w:val="%5."/>
      <w:lvlJc w:val="left"/>
      <w:pPr>
        <w:ind w:left="3960" w:hanging="360"/>
      </w:pPr>
    </w:lvl>
    <w:lvl w:ilvl="5" w:tplc="A7C8584C" w:tentative="1">
      <w:start w:val="1"/>
      <w:numFmt w:val="lowerRoman"/>
      <w:lvlText w:val="%6."/>
      <w:lvlJc w:val="right"/>
      <w:pPr>
        <w:ind w:left="4680" w:hanging="180"/>
      </w:pPr>
    </w:lvl>
    <w:lvl w:ilvl="6" w:tplc="C930D95E" w:tentative="1">
      <w:start w:val="1"/>
      <w:numFmt w:val="decimal"/>
      <w:lvlText w:val="%7."/>
      <w:lvlJc w:val="left"/>
      <w:pPr>
        <w:ind w:left="5400" w:hanging="360"/>
      </w:pPr>
    </w:lvl>
    <w:lvl w:ilvl="7" w:tplc="94167916" w:tentative="1">
      <w:start w:val="1"/>
      <w:numFmt w:val="lowerLetter"/>
      <w:lvlText w:val="%8."/>
      <w:lvlJc w:val="left"/>
      <w:pPr>
        <w:ind w:left="6120" w:hanging="360"/>
      </w:pPr>
    </w:lvl>
    <w:lvl w:ilvl="8" w:tplc="E5381D14" w:tentative="1">
      <w:start w:val="1"/>
      <w:numFmt w:val="lowerRoman"/>
      <w:lvlText w:val="%9."/>
      <w:lvlJc w:val="right"/>
      <w:pPr>
        <w:ind w:left="6840" w:hanging="180"/>
      </w:pPr>
    </w:lvl>
  </w:abstractNum>
  <w:abstractNum w:abstractNumId="2" w15:restartNumberingAfterBreak="0">
    <w:nsid w:val="3639584E"/>
    <w:multiLevelType w:val="singleLevel"/>
    <w:tmpl w:val="0054D796"/>
    <w:lvl w:ilvl="0">
      <w:start w:val="1"/>
      <w:numFmt w:val="decimal"/>
      <w:lvlText w:val="(%1)"/>
      <w:lvlJc w:val="left"/>
      <w:pPr>
        <w:tabs>
          <w:tab w:val="num" w:pos="360"/>
        </w:tabs>
        <w:ind w:left="360" w:hanging="360"/>
      </w:pPr>
    </w:lvl>
  </w:abstractNum>
  <w:abstractNum w:abstractNumId="3" w15:restartNumberingAfterBreak="0">
    <w:nsid w:val="3C7A4A06"/>
    <w:multiLevelType w:val="multilevel"/>
    <w:tmpl w:val="20FE0B9A"/>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51240A71"/>
    <w:multiLevelType w:val="multilevel"/>
    <w:tmpl w:val="EC6C8180"/>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5" w15:restartNumberingAfterBreak="0">
    <w:nsid w:val="53FC431D"/>
    <w:multiLevelType w:val="singleLevel"/>
    <w:tmpl w:val="F46422E2"/>
    <w:lvl w:ilvl="0">
      <w:start w:val="1"/>
      <w:numFmt w:val="bullet"/>
      <w:lvlText w:val="-"/>
      <w:lvlJc w:val="left"/>
      <w:pPr>
        <w:tabs>
          <w:tab w:val="num" w:pos="360"/>
        </w:tabs>
        <w:ind w:left="360" w:hanging="360"/>
      </w:pPr>
      <w:rPr>
        <w:rFonts w:ascii="Times New Roman" w:hAnsi="Times New Roman" w:hint="default"/>
      </w:rPr>
    </w:lvl>
  </w:abstractNum>
  <w:abstractNum w:abstractNumId="6" w15:restartNumberingAfterBreak="0">
    <w:nsid w:val="6D6A3D43"/>
    <w:multiLevelType w:val="singleLevel"/>
    <w:tmpl w:val="D2966CFC"/>
    <w:lvl w:ilvl="0">
      <w:start w:val="5"/>
      <w:numFmt w:val="bullet"/>
      <w:lvlText w:val="-"/>
      <w:lvlJc w:val="left"/>
      <w:pPr>
        <w:tabs>
          <w:tab w:val="num" w:pos="360"/>
        </w:tabs>
        <w:ind w:left="360" w:hanging="360"/>
      </w:pPr>
      <w:rPr>
        <w:rFonts w:ascii="Times New Roman" w:hAnsi="Times New Roman" w:cs="Times New Roman" w:hint="default"/>
      </w:rPr>
    </w:lvl>
  </w:abstractNum>
  <w:abstractNum w:abstractNumId="7" w15:restartNumberingAfterBreak="0">
    <w:nsid w:val="6EC601BB"/>
    <w:multiLevelType w:val="singleLevel"/>
    <w:tmpl w:val="14D6BE94"/>
    <w:lvl w:ilvl="0">
      <w:start w:val="1"/>
      <w:numFmt w:val="bullet"/>
      <w:lvlText w:val=""/>
      <w:lvlJc w:val="left"/>
      <w:pPr>
        <w:tabs>
          <w:tab w:val="num" w:pos="360"/>
        </w:tabs>
        <w:ind w:left="360" w:hanging="360"/>
      </w:pPr>
      <w:rPr>
        <w:rFonts w:ascii="Symbol" w:hAnsi="Symbol" w:hint="default"/>
        <w:i/>
      </w:rPr>
    </w:lvl>
  </w:abstractNum>
  <w:abstractNum w:abstractNumId="8" w15:restartNumberingAfterBreak="0">
    <w:nsid w:val="754E7401"/>
    <w:multiLevelType w:val="singleLevel"/>
    <w:tmpl w:val="3AAE8F4E"/>
    <w:lvl w:ilvl="0">
      <w:start w:val="5"/>
      <w:numFmt w:val="bullet"/>
      <w:lvlText w:val="-"/>
      <w:lvlJc w:val="left"/>
      <w:pPr>
        <w:tabs>
          <w:tab w:val="num" w:pos="360"/>
        </w:tabs>
        <w:ind w:left="360" w:hanging="360"/>
      </w:pPr>
      <w:rPr>
        <w:rFonts w:ascii="Times New Roman" w:hAnsi="Times New Roman" w:cs="Times New Roman" w:hint="default"/>
      </w:rPr>
    </w:lvl>
  </w:abstractNum>
  <w:num w:numId="1">
    <w:abstractNumId w:val="0"/>
  </w:num>
  <w:num w:numId="2">
    <w:abstractNumId w:val="7"/>
  </w:num>
  <w:num w:numId="3">
    <w:abstractNumId w:val="5"/>
  </w:num>
  <w:num w:numId="4">
    <w:abstractNumId w:val="3"/>
  </w:num>
  <w:num w:numId="5">
    <w:abstractNumId w:val="8"/>
  </w:num>
  <w:num w:numId="6">
    <w:abstractNumId w:val="6"/>
  </w:num>
  <w:num w:numId="7">
    <w:abstractNumId w:val="2"/>
    <w:lvlOverride w:ilvl="0">
      <w:startOverride w:val="1"/>
    </w:lvlOverride>
  </w:num>
  <w:num w:numId="8">
    <w:abstractNumId w:val="1"/>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phael Malyankar">
    <w15:presenceInfo w15:providerId="None" w15:userId="Raphael Malyank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C13"/>
    <w:rsid w:val="00000470"/>
    <w:rsid w:val="00010645"/>
    <w:rsid w:val="00016B86"/>
    <w:rsid w:val="000514BA"/>
    <w:rsid w:val="00090D19"/>
    <w:rsid w:val="000B4F3A"/>
    <w:rsid w:val="000C5A39"/>
    <w:rsid w:val="000D3080"/>
    <w:rsid w:val="00122C13"/>
    <w:rsid w:val="001B0686"/>
    <w:rsid w:val="001B79C6"/>
    <w:rsid w:val="001E1D0E"/>
    <w:rsid w:val="001F6E0E"/>
    <w:rsid w:val="002043AC"/>
    <w:rsid w:val="00213CA6"/>
    <w:rsid w:val="00251C62"/>
    <w:rsid w:val="00263FAC"/>
    <w:rsid w:val="00267B13"/>
    <w:rsid w:val="00285077"/>
    <w:rsid w:val="002B145F"/>
    <w:rsid w:val="002B1FB2"/>
    <w:rsid w:val="002C2D2E"/>
    <w:rsid w:val="002E7764"/>
    <w:rsid w:val="00355720"/>
    <w:rsid w:val="00363FD8"/>
    <w:rsid w:val="003660BC"/>
    <w:rsid w:val="00390EB7"/>
    <w:rsid w:val="0039740C"/>
    <w:rsid w:val="003E68F3"/>
    <w:rsid w:val="003F081B"/>
    <w:rsid w:val="003F2BDC"/>
    <w:rsid w:val="003F37C3"/>
    <w:rsid w:val="00412AC3"/>
    <w:rsid w:val="00423ADF"/>
    <w:rsid w:val="00446A52"/>
    <w:rsid w:val="00465DEB"/>
    <w:rsid w:val="00480AD9"/>
    <w:rsid w:val="004B4B81"/>
    <w:rsid w:val="004E075C"/>
    <w:rsid w:val="0050083C"/>
    <w:rsid w:val="00501110"/>
    <w:rsid w:val="005537B1"/>
    <w:rsid w:val="0055789B"/>
    <w:rsid w:val="00561A27"/>
    <w:rsid w:val="005650FB"/>
    <w:rsid w:val="005D1C94"/>
    <w:rsid w:val="005E768E"/>
    <w:rsid w:val="006174EA"/>
    <w:rsid w:val="00655FF5"/>
    <w:rsid w:val="006914C4"/>
    <w:rsid w:val="00692F37"/>
    <w:rsid w:val="00697BCE"/>
    <w:rsid w:val="006B55A3"/>
    <w:rsid w:val="006D3108"/>
    <w:rsid w:val="006D646C"/>
    <w:rsid w:val="006E7B9D"/>
    <w:rsid w:val="006F70FC"/>
    <w:rsid w:val="00757694"/>
    <w:rsid w:val="00774F01"/>
    <w:rsid w:val="007811AF"/>
    <w:rsid w:val="00791FCE"/>
    <w:rsid w:val="007A10F0"/>
    <w:rsid w:val="007B4C30"/>
    <w:rsid w:val="007E542D"/>
    <w:rsid w:val="00803B74"/>
    <w:rsid w:val="00865F46"/>
    <w:rsid w:val="00875AD9"/>
    <w:rsid w:val="0088653E"/>
    <w:rsid w:val="008B7A2C"/>
    <w:rsid w:val="008F22F1"/>
    <w:rsid w:val="008F6396"/>
    <w:rsid w:val="00947DB0"/>
    <w:rsid w:val="00975EFA"/>
    <w:rsid w:val="00992E4A"/>
    <w:rsid w:val="009E4507"/>
    <w:rsid w:val="00A15505"/>
    <w:rsid w:val="00A237F6"/>
    <w:rsid w:val="00A47AAC"/>
    <w:rsid w:val="00A6608E"/>
    <w:rsid w:val="00A816FD"/>
    <w:rsid w:val="00A96C0C"/>
    <w:rsid w:val="00AB028C"/>
    <w:rsid w:val="00AC31D3"/>
    <w:rsid w:val="00AD27E7"/>
    <w:rsid w:val="00AD3AB8"/>
    <w:rsid w:val="00AE01C8"/>
    <w:rsid w:val="00AF7AE8"/>
    <w:rsid w:val="00B263B5"/>
    <w:rsid w:val="00B82D0F"/>
    <w:rsid w:val="00BA2E54"/>
    <w:rsid w:val="00BA5C24"/>
    <w:rsid w:val="00BB17F0"/>
    <w:rsid w:val="00BD79B3"/>
    <w:rsid w:val="00BF4FCC"/>
    <w:rsid w:val="00C04F00"/>
    <w:rsid w:val="00C304C0"/>
    <w:rsid w:val="00C56A23"/>
    <w:rsid w:val="00C61055"/>
    <w:rsid w:val="00CA618C"/>
    <w:rsid w:val="00CB45C9"/>
    <w:rsid w:val="00CE193D"/>
    <w:rsid w:val="00CF7CC0"/>
    <w:rsid w:val="00D004FF"/>
    <w:rsid w:val="00D0526B"/>
    <w:rsid w:val="00D069D9"/>
    <w:rsid w:val="00D11BD0"/>
    <w:rsid w:val="00D22C19"/>
    <w:rsid w:val="00D366CA"/>
    <w:rsid w:val="00D36A82"/>
    <w:rsid w:val="00D640A9"/>
    <w:rsid w:val="00D7673F"/>
    <w:rsid w:val="00DC5E9F"/>
    <w:rsid w:val="00DD4A42"/>
    <w:rsid w:val="00E17014"/>
    <w:rsid w:val="00E24E1A"/>
    <w:rsid w:val="00E34A22"/>
    <w:rsid w:val="00E425E4"/>
    <w:rsid w:val="00E738AA"/>
    <w:rsid w:val="00E86370"/>
    <w:rsid w:val="00ED6FF0"/>
    <w:rsid w:val="00EE7DD1"/>
    <w:rsid w:val="00F048F4"/>
    <w:rsid w:val="00F10B47"/>
    <w:rsid w:val="00F11265"/>
    <w:rsid w:val="00F26970"/>
    <w:rsid w:val="00F338A2"/>
    <w:rsid w:val="00F73F43"/>
    <w:rsid w:val="00F740B4"/>
    <w:rsid w:val="00F84DC6"/>
    <w:rsid w:val="00F85D02"/>
    <w:rsid w:val="00F8661C"/>
    <w:rsid w:val="00FA5BB6"/>
    <w:rsid w:val="00FB038F"/>
    <w:rsid w:val="00FD1979"/>
    <w:rsid w:val="00FD7E00"/>
    <w:rsid w:val="00FF1B7B"/>
    <w:rsid w:val="00FF5B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B06C0FA"/>
  <w15:chartTrackingRefBased/>
  <w15:docId w15:val="{6BD58388-2D6A-46B7-B723-E0456C1F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Arial" w:hAnsi="Arial" w:cs="Arial"/>
      <w:color w:val="000000"/>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Pr>
      <w:color w:val="606420"/>
      <w:u w:val="single"/>
    </w:rPr>
  </w:style>
  <w:style w:type="character" w:customStyle="1" w:styleId="CommentReference1">
    <w:name w:val="Comment Reference1"/>
    <w:rPr>
      <w:sz w:val="16"/>
      <w:szCs w:val="16"/>
    </w:rPr>
  </w:style>
  <w:style w:type="paragraph" w:customStyle="1" w:styleId="Heading">
    <w:name w:val="Heading"/>
    <w:basedOn w:val="Normal"/>
    <w:next w:val="BodyText"/>
    <w:pPr>
      <w:keepNext/>
      <w:spacing w:before="240" w:after="120"/>
    </w:pPr>
    <w:rPr>
      <w:rFonts w:eastAsia="Microsoft YaHei"/>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CommentText1">
    <w:name w:val="Comment Text1"/>
    <w:basedOn w:val="Normal"/>
    <w:rPr>
      <w:sz w:val="20"/>
      <w:szCs w:val="20"/>
    </w:rPr>
  </w:style>
  <w:style w:type="paragraph" w:customStyle="1" w:styleId="CommentSubject1">
    <w:name w:val="Comment Subject1"/>
    <w:basedOn w:val="CommentText1"/>
    <w:rPr>
      <w:b/>
      <w:bCs/>
    </w:rPr>
  </w:style>
  <w:style w:type="paragraph" w:styleId="BalloonText">
    <w:name w:val="Balloon Text"/>
    <w:basedOn w:val="Normal"/>
    <w:rPr>
      <w:rFonts w:ascii="Tahoma" w:hAnsi="Tahoma" w:cs="Tahoma"/>
      <w:sz w:val="16"/>
      <w:szCs w:val="16"/>
    </w:rPr>
  </w:style>
  <w:style w:type="paragraph" w:styleId="Revision">
    <w:name w:val="Revision"/>
    <w:pPr>
      <w:suppressAutoHyphens/>
    </w:pPr>
    <w:rPr>
      <w:sz w:val="24"/>
      <w:szCs w:val="24"/>
      <w:lang w:val="en-GB" w:eastAsia="ar-SA"/>
    </w:rPr>
  </w:style>
  <w:style w:type="paragraph" w:customStyle="1" w:styleId="TableContents">
    <w:name w:val="Table Contents"/>
    <w:basedOn w:val="Normal"/>
    <w:pPr>
      <w:suppressLineNumbers/>
    </w:pPr>
  </w:style>
  <w:style w:type="character" w:customStyle="1" w:styleId="standardtextcolour">
    <w:name w:val="standard textcolour"/>
    <w:basedOn w:val="DefaultParagraphFont"/>
    <w:uiPriority w:val="1"/>
    <w:qFormat/>
    <w:rsid w:val="00803B74"/>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Arial" w:hAnsi="Arial" w:cs="Arial"/>
      <w:color w:val="000000"/>
      <w:lang w:val="en-US" w:eastAsia="ar-SA"/>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semiHidden/>
    <w:rsid w:val="003F081B"/>
    <w:rPr>
      <w:rFonts w:ascii="Times New Roman" w:hAnsi="Times New Roman" w:cs="Times New Roman"/>
      <w:b/>
      <w:bCs/>
      <w:color w:val="auto"/>
      <w:lang w:val="en-GB"/>
    </w:rPr>
  </w:style>
  <w:style w:type="character" w:customStyle="1" w:styleId="CommentSubjectChar">
    <w:name w:val="Comment Subject Char"/>
    <w:basedOn w:val="CommentTextChar"/>
    <w:link w:val="CommentSubject"/>
    <w:semiHidden/>
    <w:rsid w:val="003F081B"/>
    <w:rPr>
      <w:rFonts w:ascii="Arial" w:hAnsi="Arial" w:cs="Arial"/>
      <w:b/>
      <w:bCs/>
      <w:color w:val="000000"/>
      <w:lang w:val="en-GB" w:eastAsia="ar-SA"/>
    </w:rPr>
  </w:style>
  <w:style w:type="paragraph" w:customStyle="1" w:styleId="Default">
    <w:name w:val="Default"/>
    <w:rsid w:val="003F081B"/>
    <w:pPr>
      <w:autoSpaceDE w:val="0"/>
      <w:autoSpaceDN w:val="0"/>
      <w:adjustRightInd w:val="0"/>
    </w:pPr>
    <w:rPr>
      <w:rFonts w:ascii="Arial" w:hAnsi="Arial" w:cs="Arial"/>
      <w:color w:val="000000"/>
      <w:sz w:val="24"/>
      <w:szCs w:val="24"/>
      <w:lang w:val="en-GB" w:eastAsia="en-GB"/>
    </w:rPr>
  </w:style>
  <w:style w:type="paragraph" w:styleId="ListParagraph">
    <w:name w:val="List Paragraph"/>
    <w:basedOn w:val="Normal"/>
    <w:qFormat/>
    <w:rsid w:val="003F081B"/>
    <w:pPr>
      <w:suppressAutoHyphens w:val="0"/>
      <w:ind w:left="720"/>
    </w:pPr>
    <w:rPr>
      <w:rFonts w:ascii="Times New Roman" w:hAnsi="Times New Roman" w:cs="Times New Roman"/>
      <w:color w:val="auto"/>
      <w:sz w:val="20"/>
      <w:szCs w:val="20"/>
      <w:lang w:eastAsia="en-CA"/>
    </w:rPr>
  </w:style>
  <w:style w:type="character" w:styleId="BookTitle">
    <w:name w:val="Book Title"/>
    <w:basedOn w:val="DefaultParagraphFont"/>
    <w:uiPriority w:val="33"/>
    <w:qFormat/>
    <w:rsid w:val="00865F46"/>
    <w:rPr>
      <w:b/>
      <w:bCs/>
      <w:smallCaps/>
      <w:spacing w:val="5"/>
    </w:rPr>
  </w:style>
  <w:style w:type="character" w:styleId="Strong">
    <w:name w:val="Strong"/>
    <w:basedOn w:val="DefaultParagraphFont"/>
    <w:uiPriority w:val="22"/>
    <w:qFormat/>
    <w:rsid w:val="00865F46"/>
    <w:rPr>
      <w:b/>
      <w:bCs/>
    </w:rPr>
  </w:style>
  <w:style w:type="character" w:styleId="Hyperlink">
    <w:name w:val="Hyperlink"/>
    <w:basedOn w:val="DefaultParagraphFont"/>
    <w:uiPriority w:val="99"/>
    <w:semiHidden/>
    <w:unhideWhenUsed/>
    <w:rsid w:val="00865F46"/>
    <w:rPr>
      <w:color w:val="0000FF"/>
      <w:u w:val="single"/>
    </w:rPr>
  </w:style>
  <w:style w:type="paragraph" w:styleId="Header">
    <w:name w:val="header"/>
    <w:basedOn w:val="Normal"/>
    <w:link w:val="HeaderChar"/>
    <w:uiPriority w:val="99"/>
    <w:unhideWhenUsed/>
    <w:rsid w:val="002C2D2E"/>
    <w:pPr>
      <w:tabs>
        <w:tab w:val="center" w:pos="4680"/>
        <w:tab w:val="right" w:pos="9360"/>
      </w:tabs>
    </w:pPr>
  </w:style>
  <w:style w:type="character" w:customStyle="1" w:styleId="HeaderChar">
    <w:name w:val="Header Char"/>
    <w:basedOn w:val="DefaultParagraphFont"/>
    <w:link w:val="Header"/>
    <w:uiPriority w:val="99"/>
    <w:rsid w:val="002C2D2E"/>
    <w:rPr>
      <w:rFonts w:ascii="Arial" w:hAnsi="Arial" w:cs="Arial"/>
      <w:color w:val="000000"/>
      <w:sz w:val="24"/>
      <w:szCs w:val="24"/>
      <w:lang w:val="en-US" w:eastAsia="ar-SA"/>
    </w:rPr>
  </w:style>
  <w:style w:type="paragraph" w:styleId="Footer">
    <w:name w:val="footer"/>
    <w:basedOn w:val="Normal"/>
    <w:link w:val="FooterChar"/>
    <w:uiPriority w:val="99"/>
    <w:unhideWhenUsed/>
    <w:rsid w:val="002C2D2E"/>
    <w:pPr>
      <w:tabs>
        <w:tab w:val="center" w:pos="4680"/>
        <w:tab w:val="right" w:pos="9360"/>
      </w:tabs>
    </w:pPr>
  </w:style>
  <w:style w:type="character" w:customStyle="1" w:styleId="FooterChar">
    <w:name w:val="Footer Char"/>
    <w:basedOn w:val="DefaultParagraphFont"/>
    <w:link w:val="Footer"/>
    <w:uiPriority w:val="99"/>
    <w:rsid w:val="002C2D2E"/>
    <w:rPr>
      <w:rFonts w:ascii="Arial" w:hAnsi="Arial" w:cs="Arial"/>
      <w:color w:val="000000"/>
      <w:sz w:val="24"/>
      <w:szCs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695696">
      <w:bodyDiv w:val="1"/>
      <w:marLeft w:val="0"/>
      <w:marRight w:val="0"/>
      <w:marTop w:val="0"/>
      <w:marBottom w:val="0"/>
      <w:divBdr>
        <w:top w:val="none" w:sz="0" w:space="0" w:color="auto"/>
        <w:left w:val="none" w:sz="0" w:space="0" w:color="auto"/>
        <w:bottom w:val="none" w:sz="0" w:space="0" w:color="auto"/>
        <w:right w:val="none" w:sz="0" w:space="0" w:color="auto"/>
      </w:divBdr>
    </w:div>
    <w:div w:id="1678996488">
      <w:bodyDiv w:val="1"/>
      <w:marLeft w:val="0"/>
      <w:marRight w:val="0"/>
      <w:marTop w:val="0"/>
      <w:marBottom w:val="0"/>
      <w:divBdr>
        <w:top w:val="none" w:sz="0" w:space="0" w:color="auto"/>
        <w:left w:val="none" w:sz="0" w:space="0" w:color="auto"/>
        <w:bottom w:val="none" w:sz="0" w:space="0" w:color="auto"/>
        <w:right w:val="none" w:sz="0" w:space="0" w:color="auto"/>
      </w:divBdr>
    </w:div>
    <w:div w:id="1790128579">
      <w:bodyDiv w:val="1"/>
      <w:marLeft w:val="0"/>
      <w:marRight w:val="0"/>
      <w:marTop w:val="0"/>
      <w:marBottom w:val="0"/>
      <w:divBdr>
        <w:top w:val="none" w:sz="0" w:space="0" w:color="auto"/>
        <w:left w:val="none" w:sz="0" w:space="0" w:color="auto"/>
        <w:bottom w:val="none" w:sz="0" w:space="0" w:color="auto"/>
        <w:right w:val="none" w:sz="0" w:space="0" w:color="auto"/>
      </w:divBdr>
    </w:div>
    <w:div w:id="193747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wipo.int/treaties/en/ip/berne/trtdocs_wo001.html"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5791B-98AE-4F1A-9EB6-E36074C89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20</Pages>
  <Words>5675</Words>
  <Characters>32348</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2</vt:lpstr>
    </vt:vector>
  </TitlesOfParts>
  <Company/>
  <LinksUpToDate>false</LinksUpToDate>
  <CharactersWithSpaces>37948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subject/>
  <dc:creator>fowler</dc:creator>
  <cp:keywords/>
  <cp:lastModifiedBy>Raphael Malyankar</cp:lastModifiedBy>
  <cp:revision>25</cp:revision>
  <cp:lastPrinted>2018-08-24T23:02:00Z</cp:lastPrinted>
  <dcterms:created xsi:type="dcterms:W3CDTF">2018-05-23T12:21:00Z</dcterms:created>
  <dcterms:modified xsi:type="dcterms:W3CDTF">2019-11-18T05:35:00Z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UKHO</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