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40F05" w14:textId="77777777" w:rsidR="00834035" w:rsidRDefault="00834035" w:rsidP="008B4A3B">
      <w:pPr>
        <w:pStyle w:val="Heading4"/>
        <w:tabs>
          <w:tab w:val="right" w:leader="dot" w:pos="10800"/>
        </w:tabs>
        <w:spacing w:before="160" w:after="160"/>
        <w:rPr>
          <w:color w:val="0000FF"/>
          <w:u w:val="single"/>
        </w:rPr>
      </w:pPr>
    </w:p>
    <w:p w14:paraId="5B91041D" w14:textId="77777777" w:rsidR="00C3727A" w:rsidRPr="00C3727A" w:rsidRDefault="00C3727A" w:rsidP="00C3727A">
      <w:pPr>
        <w:widowControl/>
        <w:suppressAutoHyphens/>
        <w:autoSpaceDE/>
        <w:autoSpaceDN/>
        <w:adjustRightInd/>
        <w:jc w:val="center"/>
        <w:rPr>
          <w:rFonts w:ascii="Arial" w:eastAsia="Times New Roman" w:hAnsi="Arial" w:cs="Arial"/>
          <w:b/>
          <w:bCs/>
          <w:smallCaps/>
          <w:color w:val="000000"/>
          <w:spacing w:val="5"/>
          <w:sz w:val="24"/>
          <w:lang w:eastAsia="ar-SA"/>
        </w:rPr>
      </w:pPr>
      <w:r w:rsidRPr="00C3727A">
        <w:rPr>
          <w:rFonts w:ascii="Arial" w:eastAsia="Times New Roman" w:hAnsi="Arial" w:cs="Arial"/>
          <w:b/>
          <w:bCs/>
          <w:smallCaps/>
          <w:color w:val="000000"/>
          <w:spacing w:val="5"/>
          <w:sz w:val="24"/>
          <w:lang w:eastAsia="ar-SA"/>
        </w:rPr>
        <w:t>INTERNATIONAL HYDROGRAPHIC ORGANIZATION</w:t>
      </w:r>
    </w:p>
    <w:p w14:paraId="6557A972"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6F0C5D3E"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486203C4"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r w:rsidRPr="00C3727A">
        <w:rPr>
          <w:rFonts w:ascii="Arial" w:eastAsia="Times New Roman" w:hAnsi="Arial" w:cs="Arial"/>
          <w:noProof/>
          <w:color w:val="000000"/>
          <w:sz w:val="24"/>
        </w:rPr>
        <w:drawing>
          <wp:inline distT="0" distB="0" distL="0" distR="0" wp14:anchorId="6A4910F4" wp14:editId="101C46B2">
            <wp:extent cx="1684536" cy="2278380"/>
            <wp:effectExtent l="0" t="0" r="0" b="7620"/>
            <wp:docPr id="5" name="Bild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11" descr="Iho_noir"/>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84536" cy="2278380"/>
                    </a:xfrm>
                    <a:prstGeom prst="rect">
                      <a:avLst/>
                    </a:prstGeom>
                    <a:noFill/>
                    <a:ln>
                      <a:noFill/>
                    </a:ln>
                  </pic:spPr>
                </pic:pic>
              </a:graphicData>
            </a:graphic>
          </wp:inline>
        </w:drawing>
      </w:r>
    </w:p>
    <w:p w14:paraId="733753F0"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2C9C00F2"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77DD06F9" w14:textId="77777777" w:rsidR="00C3727A" w:rsidRPr="00C3727A" w:rsidRDefault="00C3727A" w:rsidP="00C3727A">
      <w:pPr>
        <w:widowControl/>
        <w:suppressAutoHyphens/>
        <w:autoSpaceDE/>
        <w:autoSpaceDN/>
        <w:adjustRightInd/>
        <w:jc w:val="center"/>
        <w:rPr>
          <w:rFonts w:ascii="Arial" w:eastAsia="Times New Roman" w:hAnsi="Arial" w:cs="Arial"/>
          <w:b/>
          <w:bCs/>
          <w:smallCaps/>
          <w:color w:val="000000"/>
          <w:spacing w:val="5"/>
          <w:sz w:val="24"/>
          <w:lang w:eastAsia="ar-SA"/>
        </w:rPr>
      </w:pPr>
      <w:r w:rsidRPr="00C3727A">
        <w:rPr>
          <w:rFonts w:ascii="Arial" w:eastAsia="Times New Roman" w:hAnsi="Arial" w:cs="Arial"/>
          <w:b/>
          <w:bCs/>
          <w:smallCaps/>
          <w:color w:val="000000"/>
          <w:spacing w:val="5"/>
          <w:sz w:val="24"/>
          <w:lang w:eastAsia="ar-SA"/>
        </w:rPr>
        <w:t>IHO UNIVERSAL HYDROGRAPHIC DATA MODEL</w:t>
      </w:r>
    </w:p>
    <w:p w14:paraId="75616E19"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35C9A7CC"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p w14:paraId="14371A8C"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210233BE"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6C87D36B" w14:textId="77777777" w:rsidR="00C3727A" w:rsidRPr="00C3727A" w:rsidRDefault="00C3727A" w:rsidP="00C3727A">
      <w:pPr>
        <w:widowControl/>
        <w:suppressAutoHyphens/>
        <w:autoSpaceDE/>
        <w:autoSpaceDN/>
        <w:adjustRightInd/>
        <w:jc w:val="center"/>
        <w:rPr>
          <w:rFonts w:ascii="Arial" w:eastAsia="Times New Roman" w:hAnsi="Arial" w:cs="Arial"/>
          <w:b/>
          <w:bCs/>
          <w:color w:val="000000"/>
          <w:sz w:val="24"/>
          <w:lang w:eastAsia="ar-SA"/>
        </w:rPr>
      </w:pPr>
      <w:r w:rsidRPr="00C3727A">
        <w:rPr>
          <w:rFonts w:ascii="Arial" w:eastAsia="Times New Roman" w:hAnsi="Arial" w:cs="Arial"/>
          <w:b/>
          <w:bCs/>
          <w:color w:val="000000"/>
          <w:sz w:val="24"/>
          <w:lang w:eastAsia="ar-SA"/>
        </w:rPr>
        <w:t>Special Publication No. 127</w:t>
      </w:r>
    </w:p>
    <w:p w14:paraId="31C69015" w14:textId="77777777" w:rsidR="00C3727A" w:rsidRPr="00C3727A" w:rsidRDefault="00C3727A" w:rsidP="00C3727A">
      <w:pPr>
        <w:widowControl/>
        <w:suppressAutoHyphens/>
        <w:autoSpaceDE/>
        <w:autoSpaceDN/>
        <w:adjustRightInd/>
        <w:jc w:val="center"/>
        <w:rPr>
          <w:rFonts w:ascii="Arial" w:eastAsia="Times New Roman" w:hAnsi="Arial" w:cs="Arial"/>
          <w:b/>
          <w:bCs/>
          <w:color w:val="000000"/>
          <w:sz w:val="24"/>
          <w:lang w:eastAsia="ar-SA"/>
        </w:rPr>
      </w:pPr>
      <w:r w:rsidRPr="00C3727A">
        <w:rPr>
          <w:rFonts w:ascii="Arial" w:eastAsia="Times New Roman" w:hAnsi="Arial" w:cs="Arial"/>
          <w:b/>
          <w:bCs/>
          <w:color w:val="000000"/>
          <w:sz w:val="24"/>
          <w:lang w:eastAsia="ar-SA"/>
        </w:rPr>
        <w:t>Marine Traffic Management Product Specification</w:t>
      </w:r>
    </w:p>
    <w:p w14:paraId="299231CC" w14:textId="77777777" w:rsidR="00C3727A" w:rsidRPr="00C3727A" w:rsidRDefault="00C3727A" w:rsidP="00C3727A">
      <w:pPr>
        <w:widowControl/>
        <w:suppressAutoHyphens/>
        <w:autoSpaceDE/>
        <w:autoSpaceDN/>
        <w:adjustRightInd/>
        <w:jc w:val="center"/>
        <w:rPr>
          <w:rFonts w:ascii="Arial" w:eastAsia="Times New Roman" w:hAnsi="Arial" w:cs="Arial"/>
          <w:b/>
          <w:bCs/>
          <w:color w:val="000000"/>
          <w:sz w:val="24"/>
          <w:lang w:eastAsia="ar-SA"/>
        </w:rPr>
      </w:pPr>
      <w:r w:rsidRPr="00C3727A">
        <w:rPr>
          <w:rFonts w:ascii="Arial" w:eastAsia="Times New Roman" w:hAnsi="Arial" w:cs="Arial"/>
          <w:b/>
          <w:bCs/>
          <w:color w:val="000000"/>
          <w:sz w:val="24"/>
          <w:lang w:eastAsia="ar-SA"/>
        </w:rPr>
        <w:t>Version 1.0.</w:t>
      </w:r>
      <w:del w:id="1" w:author="Raphael Malyankar" w:date="2019-11-18T19:44:00Z">
        <w:r w:rsidRPr="00C3727A" w:rsidDel="00AA483D">
          <w:rPr>
            <w:rFonts w:ascii="Arial" w:eastAsia="Times New Roman" w:hAnsi="Arial" w:cs="Arial"/>
            <w:b/>
            <w:bCs/>
            <w:color w:val="000000"/>
            <w:sz w:val="24"/>
            <w:lang w:eastAsia="ar-SA"/>
          </w:rPr>
          <w:delText>0</w:delText>
        </w:r>
      </w:del>
      <w:ins w:id="2" w:author="Raphael Malyankar" w:date="2019-11-18T19:44:00Z">
        <w:r w:rsidR="00AA483D">
          <w:rPr>
            <w:rFonts w:ascii="Arial" w:eastAsia="Times New Roman" w:hAnsi="Arial" w:cs="Arial"/>
            <w:b/>
            <w:bCs/>
            <w:color w:val="000000"/>
            <w:sz w:val="24"/>
            <w:lang w:eastAsia="ar-SA"/>
          </w:rPr>
          <w:t>1</w:t>
        </w:r>
      </w:ins>
    </w:p>
    <w:p w14:paraId="688D337A" w14:textId="77777777" w:rsidR="00C3727A" w:rsidRPr="00C3727A" w:rsidRDefault="00C3727A" w:rsidP="00C3727A">
      <w:pPr>
        <w:widowControl/>
        <w:suppressAutoHyphens/>
        <w:autoSpaceDE/>
        <w:autoSpaceDN/>
        <w:adjustRightInd/>
        <w:jc w:val="center"/>
        <w:rPr>
          <w:rFonts w:ascii="Arial" w:eastAsia="Times New Roman" w:hAnsi="Arial" w:cs="Arial"/>
          <w:b/>
          <w:bCs/>
          <w:color w:val="000000"/>
          <w:sz w:val="24"/>
          <w:lang w:eastAsia="ar-SA"/>
        </w:rPr>
      </w:pPr>
    </w:p>
    <w:p w14:paraId="0BFCBD65"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79FA78A5"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18F3518C" w14:textId="77777777" w:rsidR="00C3727A" w:rsidRPr="00C3727A" w:rsidRDefault="00C3727A" w:rsidP="00C3727A">
      <w:pPr>
        <w:widowControl/>
        <w:suppressAutoHyphens/>
        <w:autoSpaceDE/>
        <w:autoSpaceDN/>
        <w:adjustRightInd/>
        <w:jc w:val="center"/>
        <w:rPr>
          <w:rFonts w:ascii="Arial" w:eastAsia="Times New Roman" w:hAnsi="Arial" w:cs="Arial"/>
          <w:b/>
          <w:bCs/>
          <w:color w:val="000000"/>
          <w:sz w:val="24"/>
          <w:lang w:eastAsia="ar-SA"/>
        </w:rPr>
      </w:pPr>
      <w:r w:rsidRPr="00C3727A">
        <w:rPr>
          <w:rFonts w:ascii="Arial" w:eastAsia="Times New Roman" w:hAnsi="Arial" w:cs="Arial"/>
          <w:b/>
          <w:bCs/>
          <w:color w:val="000000"/>
          <w:sz w:val="24"/>
          <w:lang w:eastAsia="ar-SA"/>
        </w:rPr>
        <w:t xml:space="preserve">Appendix </w:t>
      </w:r>
      <w:r w:rsidR="00F6522E">
        <w:rPr>
          <w:rFonts w:ascii="Arial" w:eastAsia="Times New Roman" w:hAnsi="Arial" w:cs="Arial"/>
          <w:b/>
          <w:bCs/>
          <w:color w:val="000000"/>
          <w:sz w:val="24"/>
          <w:lang w:eastAsia="ar-SA"/>
        </w:rPr>
        <w:t>C-1</w:t>
      </w:r>
    </w:p>
    <w:p w14:paraId="498C2839" w14:textId="77777777" w:rsidR="00C3727A" w:rsidRPr="00C3727A" w:rsidRDefault="00F6522E" w:rsidP="00C3727A">
      <w:pPr>
        <w:widowControl/>
        <w:suppressAutoHyphens/>
        <w:autoSpaceDE/>
        <w:autoSpaceDN/>
        <w:adjustRightInd/>
        <w:jc w:val="center"/>
        <w:rPr>
          <w:rFonts w:ascii="Arial" w:eastAsia="Times New Roman" w:hAnsi="Arial" w:cs="Arial"/>
          <w:b/>
          <w:bCs/>
          <w:color w:val="000000"/>
          <w:sz w:val="24"/>
          <w:lang w:eastAsia="ar-SA"/>
        </w:rPr>
      </w:pPr>
      <w:r>
        <w:rPr>
          <w:rFonts w:ascii="Arial" w:eastAsia="Times New Roman" w:hAnsi="Arial" w:cs="Arial"/>
          <w:b/>
          <w:bCs/>
          <w:color w:val="000000"/>
          <w:sz w:val="24"/>
          <w:lang w:eastAsia="ar-SA"/>
        </w:rPr>
        <w:t>Feature Catalogue</w:t>
      </w:r>
    </w:p>
    <w:p w14:paraId="20EFEDAC"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2F7DA698"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026CD729"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2486ED61"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674D5F88"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r w:rsidRPr="00C3727A">
        <w:rPr>
          <w:rFonts w:ascii="Arial" w:eastAsia="Times New Roman" w:hAnsi="Arial" w:cs="Arial"/>
          <w:color w:val="000000"/>
          <w:sz w:val="24"/>
          <w:lang w:eastAsia="ar-SA"/>
        </w:rPr>
        <w:t>Published by the</w:t>
      </w:r>
    </w:p>
    <w:p w14:paraId="1E56C537"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r w:rsidRPr="00C3727A">
        <w:rPr>
          <w:rFonts w:ascii="Arial" w:eastAsia="Times New Roman" w:hAnsi="Arial" w:cs="Arial"/>
          <w:color w:val="000000"/>
          <w:sz w:val="24"/>
          <w:lang w:eastAsia="ar-SA"/>
        </w:rPr>
        <w:t>International Hydrographic Bureau</w:t>
      </w:r>
    </w:p>
    <w:p w14:paraId="01D89C89" w14:textId="77777777" w:rsidR="00C3727A" w:rsidRPr="00C3727A" w:rsidRDefault="00C3727A" w:rsidP="00C3727A">
      <w:pPr>
        <w:widowControl/>
        <w:suppressAutoHyphens/>
        <w:autoSpaceDE/>
        <w:autoSpaceDN/>
        <w:adjustRightInd/>
        <w:jc w:val="center"/>
        <w:rPr>
          <w:rFonts w:ascii="Arial" w:eastAsia="Times New Roman" w:hAnsi="Arial" w:cs="Arial"/>
          <w:b/>
          <w:bCs/>
          <w:color w:val="000000"/>
          <w:sz w:val="24"/>
          <w:lang w:eastAsia="ar-SA"/>
        </w:rPr>
      </w:pPr>
      <w:r w:rsidRPr="00C3727A">
        <w:rPr>
          <w:rFonts w:ascii="Arial" w:eastAsia="Times New Roman" w:hAnsi="Arial" w:cs="Arial"/>
          <w:b/>
          <w:bCs/>
          <w:color w:val="000000"/>
          <w:sz w:val="24"/>
          <w:lang w:eastAsia="ar-SA"/>
        </w:rPr>
        <w:t>MONACO</w:t>
      </w:r>
    </w:p>
    <w:p w14:paraId="6DF9E72B"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27264DB1"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p w14:paraId="037F4D74"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p w14:paraId="45CB1FED"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r w:rsidRPr="00C3727A">
        <w:rPr>
          <w:rFonts w:ascii="Arial" w:eastAsia="Times New Roman" w:hAnsi="Arial" w:cs="Arial"/>
          <w:color w:val="000000"/>
          <w:sz w:val="24"/>
          <w:lang w:eastAsia="ar-SA"/>
        </w:rPr>
        <w:br w:type="page"/>
      </w:r>
    </w:p>
    <w:p w14:paraId="1C949733"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p w14:paraId="0B7939AD" w14:textId="77777777" w:rsidR="00C3727A" w:rsidRPr="00C3727A" w:rsidRDefault="00F950FC" w:rsidP="00C3727A">
      <w:pPr>
        <w:widowControl/>
        <w:suppressAutoHyphens/>
        <w:autoSpaceDE/>
        <w:autoSpaceDN/>
        <w:adjustRightInd/>
        <w:rPr>
          <w:rFonts w:ascii="Arial" w:eastAsia="Times New Roman" w:hAnsi="Arial" w:cs="Arial"/>
          <w:color w:val="000000"/>
          <w:sz w:val="24"/>
          <w:lang w:eastAsia="ar-SA"/>
        </w:rPr>
      </w:pPr>
      <w:r>
        <w:rPr>
          <w:rFonts w:ascii="Arial" w:eastAsia="Times New Roman" w:hAnsi="Arial" w:cs="Arial"/>
          <w:color w:val="000000"/>
          <w:sz w:val="24"/>
          <w:lang w:eastAsia="ar-SA"/>
        </w:rPr>
        <w:br w:type="page"/>
      </w:r>
    </w:p>
    <w:p w14:paraId="44A65386"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079"/>
      </w:tblGrid>
      <w:tr w:rsidR="00C3727A" w:rsidRPr="00C3727A" w14:paraId="7ABEE4AA" w14:textId="77777777" w:rsidTr="009E33F9">
        <w:tc>
          <w:tcPr>
            <w:tcW w:w="8079" w:type="dxa"/>
            <w:tcBorders>
              <w:top w:val="single" w:sz="4" w:space="0" w:color="000000"/>
              <w:left w:val="single" w:sz="4" w:space="0" w:color="000000"/>
              <w:bottom w:val="single" w:sz="4" w:space="0" w:color="FFFFFF"/>
              <w:right w:val="single" w:sz="4" w:space="0" w:color="000000"/>
            </w:tcBorders>
            <w:hideMark/>
          </w:tcPr>
          <w:p w14:paraId="3BDF25EE" w14:textId="77777777" w:rsidR="00C3727A" w:rsidRPr="00C3727A" w:rsidRDefault="00C3727A" w:rsidP="00C3727A">
            <w:pPr>
              <w:widowControl/>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autoSpaceDN/>
              <w:adjustRightInd/>
              <w:spacing w:before="360" w:after="120"/>
              <w:jc w:val="center"/>
              <w:rPr>
                <w:rFonts w:ascii="Helvetica" w:eastAsia="Times New Roman" w:hAnsi="Helvetica" w:cs="Arial"/>
                <w:color w:val="000000"/>
                <w:sz w:val="24"/>
                <w:lang w:val="en-AU" w:eastAsia="ar-SA"/>
              </w:rPr>
            </w:pPr>
            <w:r w:rsidRPr="00C3727A">
              <w:rPr>
                <w:rFonts w:ascii="Helvetica" w:eastAsia="Times New Roman" w:hAnsi="Helvetica" w:cs="Helvetica"/>
                <w:color w:val="000000"/>
                <w:sz w:val="24"/>
                <w:szCs w:val="22"/>
                <w:lang w:val="en-AU" w:eastAsia="ar-SA"/>
              </w:rPr>
              <w:t xml:space="preserve">© </w:t>
            </w:r>
            <w:r w:rsidRPr="00C3727A">
              <w:rPr>
                <w:rFonts w:ascii="Helvetica" w:eastAsia="Times New Roman" w:hAnsi="Helvetica" w:cs="Arial"/>
                <w:color w:val="000000"/>
                <w:sz w:val="24"/>
                <w:szCs w:val="22"/>
                <w:lang w:val="en-AU" w:eastAsia="ar-SA"/>
              </w:rPr>
              <w:t xml:space="preserve">Copyright International Hydrographic Organization </w:t>
            </w:r>
            <w:r w:rsidRPr="00C3727A">
              <w:rPr>
                <w:rFonts w:ascii="Helvetica" w:eastAsia="Times New Roman" w:hAnsi="Helvetica" w:cs="Arial"/>
                <w:color w:val="000000"/>
                <w:sz w:val="24"/>
                <w:szCs w:val="22"/>
                <w:lang w:val="en-AU" w:eastAsia="ar-SA"/>
              </w:rPr>
              <w:fldChar w:fldCharType="begin"/>
            </w:r>
            <w:r w:rsidRPr="00C3727A">
              <w:rPr>
                <w:rFonts w:ascii="Helvetica" w:eastAsia="Times New Roman" w:hAnsi="Helvetica" w:cs="Arial"/>
                <w:color w:val="000000"/>
                <w:sz w:val="24"/>
                <w:szCs w:val="22"/>
                <w:lang w:val="en-AU" w:eastAsia="ar-SA"/>
              </w:rPr>
              <w:instrText xml:space="preserve"> DATE  \@ "MMMM yyyy" </w:instrText>
            </w:r>
            <w:r w:rsidRPr="00C3727A">
              <w:rPr>
                <w:rFonts w:ascii="Helvetica" w:eastAsia="Times New Roman" w:hAnsi="Helvetica" w:cs="Arial"/>
                <w:color w:val="000000"/>
                <w:sz w:val="24"/>
                <w:szCs w:val="22"/>
                <w:lang w:val="en-AU" w:eastAsia="ar-SA"/>
              </w:rPr>
              <w:fldChar w:fldCharType="separate"/>
            </w:r>
            <w:r w:rsidR="00AA483D">
              <w:rPr>
                <w:rFonts w:ascii="Helvetica" w:eastAsia="Times New Roman" w:hAnsi="Helvetica" w:cs="Arial"/>
                <w:noProof/>
                <w:color w:val="000000"/>
                <w:sz w:val="24"/>
                <w:szCs w:val="22"/>
                <w:lang w:val="en-AU" w:eastAsia="ar-SA"/>
              </w:rPr>
              <w:t>November 2019</w:t>
            </w:r>
            <w:r w:rsidRPr="00C3727A">
              <w:rPr>
                <w:rFonts w:ascii="Helvetica" w:eastAsia="Times New Roman" w:hAnsi="Helvetica" w:cs="Arial"/>
                <w:color w:val="000000"/>
                <w:sz w:val="24"/>
                <w:szCs w:val="22"/>
                <w:lang w:val="en-AU" w:eastAsia="ar-SA"/>
              </w:rPr>
              <w:fldChar w:fldCharType="end"/>
            </w:r>
          </w:p>
        </w:tc>
      </w:tr>
      <w:tr w:rsidR="00C3727A" w:rsidRPr="00C3727A" w14:paraId="15402B9B" w14:textId="77777777" w:rsidTr="009E33F9">
        <w:tc>
          <w:tcPr>
            <w:tcW w:w="8079" w:type="dxa"/>
            <w:tcBorders>
              <w:top w:val="single" w:sz="4" w:space="0" w:color="FFFFFF"/>
              <w:left w:val="single" w:sz="4" w:space="0" w:color="000000"/>
              <w:bottom w:val="single" w:sz="4" w:space="0" w:color="FFFFFF"/>
              <w:right w:val="single" w:sz="4" w:space="0" w:color="000000"/>
            </w:tcBorders>
            <w:hideMark/>
          </w:tcPr>
          <w:p w14:paraId="0857395C" w14:textId="77777777" w:rsidR="00C3727A" w:rsidRPr="00C3727A" w:rsidRDefault="00C3727A" w:rsidP="00C3727A">
            <w:pPr>
              <w:widowControl/>
              <w:suppressAutoHyphens/>
              <w:autoSpaceDE/>
              <w:autoSpaceDN/>
              <w:adjustRightInd/>
              <w:rPr>
                <w:rFonts w:ascii="Arial" w:eastAsia="Times New Roman" w:hAnsi="Arial" w:cs="Arial"/>
                <w:color w:val="000000"/>
                <w:sz w:val="24"/>
                <w:lang w:val="en-CA" w:eastAsia="ar-SA"/>
              </w:rPr>
            </w:pPr>
            <w:r w:rsidRPr="00C3727A">
              <w:rPr>
                <w:rFonts w:ascii="Arial" w:eastAsia="Times New Roman" w:hAnsi="Arial" w:cs="Arial"/>
                <w:color w:val="000000"/>
                <w:sz w:val="24"/>
                <w:lang w:val="en-CA" w:eastAsia="ar-SA"/>
              </w:rPr>
              <w:t xml:space="preserve">This work is copyright. Apart from any use permitted in accordance with the </w:t>
            </w:r>
            <w:hyperlink r:id="rId8" w:history="1">
              <w:r w:rsidRPr="00C3727A">
                <w:rPr>
                  <w:rFonts w:ascii="Arial" w:eastAsia="Times New Roman" w:hAnsi="Arial" w:cs="Arial"/>
                  <w:color w:val="0000FF"/>
                  <w:sz w:val="24"/>
                  <w:u w:val="single"/>
                  <w:lang w:val="en-CA" w:eastAsia="ar-SA"/>
                </w:rPr>
                <w:t>Berne Convention for the Protection of Literary and Artistic Works</w:t>
              </w:r>
            </w:hyperlink>
            <w:r w:rsidRPr="00C3727A">
              <w:rPr>
                <w:rFonts w:ascii="Arial" w:eastAsia="Times New Roman" w:hAnsi="Arial" w:cs="Arial"/>
                <w:color w:val="000000"/>
                <w:sz w:val="24"/>
                <w:lang w:val="en-CA" w:eastAsia="ar-SA"/>
              </w:rPr>
              <w:t xml:space="preserve"> (1886), and except in the circumstances described below, no part may be translated, reproduced by any process, adapted, communicated or commercially exploited without prior written permission from the International Hydrographic Bureau (IHB). Copyright in some of the material in this publication may be owned by another party and permission for the translation and/or reproduction of that material must be obtained from the owner.</w:t>
            </w:r>
          </w:p>
        </w:tc>
      </w:tr>
      <w:tr w:rsidR="00C3727A" w:rsidRPr="00C3727A" w14:paraId="7391C9A4" w14:textId="77777777" w:rsidTr="009E33F9">
        <w:tc>
          <w:tcPr>
            <w:tcW w:w="8079" w:type="dxa"/>
            <w:tcBorders>
              <w:top w:val="single" w:sz="4" w:space="0" w:color="FFFFFF"/>
              <w:left w:val="single" w:sz="4" w:space="0" w:color="000000"/>
              <w:bottom w:val="single" w:sz="4" w:space="0" w:color="FFFFFF"/>
              <w:right w:val="single" w:sz="4" w:space="0" w:color="000000"/>
            </w:tcBorders>
            <w:hideMark/>
          </w:tcPr>
          <w:p w14:paraId="59D5A117" w14:textId="77777777" w:rsidR="00C3727A" w:rsidRPr="00C3727A" w:rsidRDefault="00C3727A" w:rsidP="00C3727A">
            <w:pPr>
              <w:widowControl/>
              <w:suppressAutoHyphens/>
              <w:autoSpaceDE/>
              <w:autoSpaceDN/>
              <w:adjustRightInd/>
              <w:rPr>
                <w:rFonts w:ascii="Arial" w:eastAsia="Times New Roman" w:hAnsi="Arial" w:cs="Arial"/>
                <w:color w:val="000000"/>
                <w:sz w:val="24"/>
                <w:lang w:val="en-CA" w:eastAsia="ar-SA"/>
              </w:rPr>
            </w:pPr>
            <w:r w:rsidRPr="00C3727A">
              <w:rPr>
                <w:rFonts w:ascii="Arial" w:eastAsia="Times New Roman" w:hAnsi="Arial" w:cs="Arial"/>
                <w:color w:val="000000"/>
                <w:sz w:val="24"/>
                <w:lang w:val="en-CA" w:eastAsia="ar-SA"/>
              </w:rPr>
              <w:t>This document or partial material from this document may be translated, reproduced or distributed for general information, on no more than a cost recovery basis. Copies may not be sold or distributed for profit or gain without prior written agreement of the IHB and any other copyright holders.</w:t>
            </w:r>
          </w:p>
        </w:tc>
      </w:tr>
      <w:tr w:rsidR="00C3727A" w:rsidRPr="00C3727A" w14:paraId="60C9EA79" w14:textId="77777777" w:rsidTr="009E33F9">
        <w:tc>
          <w:tcPr>
            <w:tcW w:w="8079" w:type="dxa"/>
            <w:tcBorders>
              <w:top w:val="single" w:sz="4" w:space="0" w:color="FFFFFF"/>
              <w:left w:val="single" w:sz="4" w:space="0" w:color="000000"/>
              <w:bottom w:val="single" w:sz="4" w:space="0" w:color="FFFFFF"/>
              <w:right w:val="single" w:sz="4" w:space="0" w:color="000000"/>
            </w:tcBorders>
            <w:hideMark/>
          </w:tcPr>
          <w:p w14:paraId="3AF19410" w14:textId="77777777" w:rsidR="00C3727A" w:rsidRPr="00C3727A" w:rsidRDefault="00C3727A" w:rsidP="00C3727A">
            <w:pPr>
              <w:widowControl/>
              <w:suppressAutoHyphens/>
              <w:spacing w:after="120"/>
              <w:ind w:left="317" w:right="390"/>
              <w:rPr>
                <w:rFonts w:ascii="Arial" w:eastAsia="Times New Roman" w:hAnsi="Arial" w:cs="Arial"/>
                <w:color w:val="000000"/>
                <w:lang w:val="en-AU" w:eastAsia="ar-SA"/>
              </w:rPr>
            </w:pPr>
            <w:r w:rsidRPr="00C3727A">
              <w:rPr>
                <w:rFonts w:ascii="Arial" w:eastAsia="Times New Roman" w:hAnsi="Arial" w:cs="Arial"/>
                <w:color w:val="000000"/>
                <w:lang w:val="en-AU" w:eastAsia="ar-SA"/>
              </w:rPr>
              <w:t>In the event that this document or partial material from this document is reproduced, translated or distributed under the terms described above, the following statements are to be included:</w:t>
            </w:r>
          </w:p>
        </w:tc>
      </w:tr>
      <w:tr w:rsidR="00C3727A" w:rsidRPr="00C3727A" w14:paraId="3951BABC" w14:textId="77777777" w:rsidTr="009E33F9">
        <w:tc>
          <w:tcPr>
            <w:tcW w:w="8079" w:type="dxa"/>
            <w:tcBorders>
              <w:top w:val="single" w:sz="4" w:space="0" w:color="FFFFFF"/>
              <w:left w:val="single" w:sz="4" w:space="0" w:color="000000"/>
              <w:bottom w:val="single" w:sz="4" w:space="0" w:color="FFFFFF"/>
              <w:right w:val="single" w:sz="4" w:space="0" w:color="000000"/>
            </w:tcBorders>
            <w:hideMark/>
          </w:tcPr>
          <w:p w14:paraId="3D351ACB" w14:textId="77777777" w:rsidR="00C3727A" w:rsidRPr="00C3727A" w:rsidRDefault="00C3727A" w:rsidP="00C3727A">
            <w:pPr>
              <w:widowControl/>
              <w:suppressAutoHyphens/>
              <w:spacing w:after="120"/>
              <w:ind w:left="600" w:right="924"/>
              <w:jc w:val="center"/>
              <w:rPr>
                <w:rFonts w:ascii="Calibri" w:eastAsia="Times New Roman" w:hAnsi="Calibri" w:cs="Arial"/>
                <w:i/>
                <w:color w:val="000000"/>
                <w:lang w:val="en-AU" w:eastAsia="ar-SA"/>
              </w:rPr>
            </w:pPr>
            <w:r w:rsidRPr="00C3727A">
              <w:rPr>
                <w:rFonts w:ascii="Calibri" w:eastAsia="Times New Roman" w:hAnsi="Calibri" w:cs="Arial"/>
                <w:i/>
                <w:color w:val="000000"/>
                <w:lang w:val="en-AU" w:eastAsia="ar-SA"/>
              </w:rPr>
              <w:t>“Material from IHO publication [reference to extract: Title, Edition] is reproduced with the permission of the International Hydrographic Bureau (IHB)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w:t>
            </w:r>
          </w:p>
        </w:tc>
      </w:tr>
      <w:tr w:rsidR="00C3727A" w:rsidRPr="00C3727A" w14:paraId="310BDFA8" w14:textId="77777777" w:rsidTr="009E33F9">
        <w:trPr>
          <w:trHeight w:val="2312"/>
        </w:trPr>
        <w:tc>
          <w:tcPr>
            <w:tcW w:w="8079" w:type="dxa"/>
            <w:tcBorders>
              <w:top w:val="single" w:sz="4" w:space="0" w:color="FFFFFF"/>
              <w:left w:val="single" w:sz="4" w:space="0" w:color="000000"/>
              <w:bottom w:val="single" w:sz="4" w:space="0" w:color="000000"/>
              <w:right w:val="single" w:sz="4" w:space="0" w:color="000000"/>
            </w:tcBorders>
          </w:tcPr>
          <w:p w14:paraId="0F7581BC" w14:textId="77777777" w:rsidR="00C3727A" w:rsidRPr="00C3727A" w:rsidRDefault="00C3727A" w:rsidP="00C3727A">
            <w:pPr>
              <w:widowControl/>
              <w:suppressAutoHyphens/>
              <w:spacing w:after="120"/>
              <w:ind w:left="600" w:right="924"/>
              <w:rPr>
                <w:rFonts w:ascii="Calibri" w:eastAsia="Times New Roman" w:hAnsi="Calibri" w:cs="Arial"/>
                <w:i/>
                <w:color w:val="000000"/>
                <w:lang w:val="en-AU" w:eastAsia="ar-SA"/>
              </w:rPr>
            </w:pPr>
            <w:r w:rsidRPr="00C3727A">
              <w:rPr>
                <w:rFonts w:ascii="Calibri" w:eastAsia="Times New Roman" w:hAnsi="Calibri" w:cs="Arial"/>
                <w:i/>
                <w:color w:val="000000"/>
                <w:lang w:val="en-AU" w:eastAsia="ar-SA"/>
              </w:rPr>
              <w:t>“This [document/publication] is a translation of IHO [document/publication] [name]. The IHO has not checked this translation and therefore takes no responsibility for its accuracy. In case of doubt the source version of [name] in [language] should be consulted.”</w:t>
            </w:r>
          </w:p>
          <w:p w14:paraId="29FECF0F" w14:textId="77777777" w:rsidR="00C3727A" w:rsidRPr="00C3727A" w:rsidRDefault="00C3727A" w:rsidP="00C3727A">
            <w:pPr>
              <w:widowControl/>
              <w:suppressAutoHyphens/>
              <w:spacing w:after="120"/>
              <w:ind w:left="366" w:right="924"/>
              <w:rPr>
                <w:rFonts w:ascii="Arial" w:eastAsia="Times New Roman" w:hAnsi="Arial" w:cs="Arial"/>
                <w:color w:val="000000"/>
                <w:lang w:val="en-AU" w:eastAsia="ar-SA"/>
              </w:rPr>
            </w:pPr>
            <w:r w:rsidRPr="00C3727A">
              <w:rPr>
                <w:rFonts w:ascii="Arial" w:eastAsia="Times New Roman" w:hAnsi="Arial" w:cs="Arial"/>
                <w:color w:val="000000"/>
                <w:lang w:val="en-AU" w:eastAsia="ar-SA"/>
              </w:rPr>
              <w:t>The IHO Logo or other identifiers shall not be used in any derived product without prior written permission from the IHB.</w:t>
            </w:r>
          </w:p>
          <w:p w14:paraId="2F5A2A0C" w14:textId="77777777" w:rsidR="00C3727A" w:rsidRPr="00C3727A" w:rsidRDefault="00C3727A" w:rsidP="00C3727A">
            <w:pPr>
              <w:widowControl/>
              <w:suppressAutoHyphens/>
              <w:spacing w:after="120"/>
              <w:ind w:left="600" w:right="924"/>
              <w:rPr>
                <w:rFonts w:ascii="Arial" w:eastAsia="Times New Roman" w:hAnsi="Arial" w:cs="Arial"/>
                <w:color w:val="000000"/>
                <w:sz w:val="24"/>
                <w:lang w:val="en-AU" w:eastAsia="ar-SA"/>
              </w:rPr>
            </w:pPr>
          </w:p>
        </w:tc>
      </w:tr>
    </w:tbl>
    <w:p w14:paraId="2F900CF2"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p w14:paraId="444D5C62"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p w14:paraId="66DDE57B" w14:textId="77777777" w:rsidR="0035217A" w:rsidRDefault="00F950FC" w:rsidP="009E33F9">
      <w:pPr>
        <w:suppressAutoHyphens/>
        <w:jc w:val="center"/>
        <w:rPr>
          <w:color w:val="0000FF"/>
          <w:u w:val="single"/>
        </w:rPr>
      </w:pPr>
      <w:r>
        <w:rPr>
          <w:color w:val="0000FF"/>
          <w:u w:val="single"/>
        </w:rPr>
        <w:br w:type="page"/>
      </w:r>
    </w:p>
    <w:p w14:paraId="69B97D44" w14:textId="77777777" w:rsidR="0035217A" w:rsidRDefault="0035217A" w:rsidP="009E33F9">
      <w:pPr>
        <w:suppressAutoHyphens/>
        <w:jc w:val="center"/>
        <w:rPr>
          <w:rFonts w:ascii="Arial" w:eastAsia="Times New Roman" w:hAnsi="Arial" w:cs="Arial"/>
          <w:color w:val="000000"/>
          <w:sz w:val="24"/>
          <w:lang w:eastAsia="ar-SA"/>
        </w:rPr>
      </w:pPr>
    </w:p>
    <w:p w14:paraId="0C0794E4" w14:textId="77777777" w:rsidR="0035217A" w:rsidRDefault="0035217A" w:rsidP="009E33F9">
      <w:pPr>
        <w:suppressAutoHyphens/>
        <w:jc w:val="center"/>
        <w:rPr>
          <w:rFonts w:ascii="Arial" w:eastAsia="Times New Roman" w:hAnsi="Arial" w:cs="Arial"/>
          <w:color w:val="000000"/>
          <w:sz w:val="24"/>
          <w:lang w:eastAsia="ar-SA"/>
        </w:rPr>
      </w:pPr>
    </w:p>
    <w:p w14:paraId="19E7939F" w14:textId="77777777" w:rsidR="0035217A" w:rsidRDefault="0035217A" w:rsidP="009E33F9">
      <w:pPr>
        <w:suppressAutoHyphens/>
        <w:jc w:val="center"/>
        <w:rPr>
          <w:rFonts w:ascii="Arial" w:eastAsia="Times New Roman" w:hAnsi="Arial" w:cs="Arial"/>
          <w:color w:val="000000"/>
          <w:sz w:val="24"/>
          <w:lang w:eastAsia="ar-SA"/>
        </w:rPr>
      </w:pPr>
    </w:p>
    <w:p w14:paraId="6416F55B" w14:textId="77777777" w:rsidR="0035217A" w:rsidRDefault="0035217A" w:rsidP="009E33F9">
      <w:pPr>
        <w:suppressAutoHyphens/>
        <w:jc w:val="center"/>
        <w:rPr>
          <w:rFonts w:ascii="Arial" w:eastAsia="Times New Roman" w:hAnsi="Arial" w:cs="Arial"/>
          <w:color w:val="000000"/>
          <w:sz w:val="24"/>
          <w:lang w:eastAsia="ar-SA"/>
        </w:rPr>
      </w:pPr>
    </w:p>
    <w:p w14:paraId="5FCF7F8B" w14:textId="77777777" w:rsidR="0035217A" w:rsidRDefault="0035217A" w:rsidP="009E33F9">
      <w:pPr>
        <w:suppressAutoHyphens/>
        <w:jc w:val="center"/>
        <w:rPr>
          <w:rFonts w:ascii="Arial" w:eastAsia="Times New Roman" w:hAnsi="Arial" w:cs="Arial"/>
          <w:color w:val="000000"/>
          <w:sz w:val="24"/>
          <w:lang w:eastAsia="ar-SA"/>
        </w:rPr>
      </w:pPr>
    </w:p>
    <w:p w14:paraId="365CEF62" w14:textId="77777777" w:rsidR="0035217A" w:rsidRDefault="0035217A" w:rsidP="009E33F9">
      <w:pPr>
        <w:suppressAutoHyphens/>
        <w:jc w:val="center"/>
        <w:rPr>
          <w:rFonts w:ascii="Arial" w:eastAsia="Times New Roman" w:hAnsi="Arial" w:cs="Arial"/>
          <w:color w:val="000000"/>
          <w:sz w:val="24"/>
          <w:lang w:eastAsia="ar-SA"/>
        </w:rPr>
      </w:pPr>
    </w:p>
    <w:p w14:paraId="26584E0E" w14:textId="77777777" w:rsidR="0035217A" w:rsidRDefault="0035217A" w:rsidP="009E33F9">
      <w:pPr>
        <w:suppressAutoHyphens/>
        <w:jc w:val="center"/>
        <w:rPr>
          <w:rFonts w:ascii="Arial" w:eastAsia="Times New Roman" w:hAnsi="Arial" w:cs="Arial"/>
          <w:color w:val="000000"/>
          <w:sz w:val="24"/>
          <w:lang w:eastAsia="ar-SA"/>
        </w:rPr>
      </w:pPr>
    </w:p>
    <w:p w14:paraId="24B7458E" w14:textId="77777777" w:rsidR="0035217A" w:rsidRDefault="0035217A" w:rsidP="009E33F9">
      <w:pPr>
        <w:suppressAutoHyphens/>
        <w:jc w:val="center"/>
        <w:rPr>
          <w:rFonts w:ascii="Arial" w:eastAsia="Times New Roman" w:hAnsi="Arial" w:cs="Arial"/>
          <w:color w:val="000000"/>
          <w:sz w:val="24"/>
          <w:lang w:eastAsia="ar-SA"/>
        </w:rPr>
      </w:pPr>
    </w:p>
    <w:p w14:paraId="25F42397" w14:textId="77777777" w:rsidR="0035217A" w:rsidRDefault="0035217A" w:rsidP="009E33F9">
      <w:pPr>
        <w:suppressAutoHyphens/>
        <w:jc w:val="center"/>
        <w:rPr>
          <w:rFonts w:ascii="Arial" w:eastAsia="Times New Roman" w:hAnsi="Arial" w:cs="Arial"/>
          <w:color w:val="000000"/>
          <w:sz w:val="24"/>
          <w:lang w:eastAsia="ar-SA"/>
        </w:rPr>
      </w:pPr>
    </w:p>
    <w:p w14:paraId="22062AE1" w14:textId="77777777" w:rsidR="0035217A" w:rsidRDefault="0035217A" w:rsidP="009E33F9">
      <w:pPr>
        <w:suppressAutoHyphens/>
        <w:jc w:val="center"/>
        <w:rPr>
          <w:rFonts w:ascii="Arial" w:eastAsia="Times New Roman" w:hAnsi="Arial" w:cs="Arial"/>
          <w:color w:val="000000"/>
          <w:sz w:val="24"/>
          <w:lang w:eastAsia="ar-SA"/>
        </w:rPr>
      </w:pPr>
    </w:p>
    <w:p w14:paraId="61A7B71A" w14:textId="77777777" w:rsidR="0035217A" w:rsidRDefault="0035217A" w:rsidP="009E33F9">
      <w:pPr>
        <w:suppressAutoHyphens/>
        <w:jc w:val="center"/>
        <w:rPr>
          <w:rFonts w:ascii="Arial" w:eastAsia="Times New Roman" w:hAnsi="Arial" w:cs="Arial"/>
          <w:color w:val="000000"/>
          <w:sz w:val="24"/>
          <w:lang w:eastAsia="ar-SA"/>
        </w:rPr>
      </w:pPr>
    </w:p>
    <w:p w14:paraId="7A285794" w14:textId="77777777" w:rsidR="0035217A" w:rsidRDefault="0035217A" w:rsidP="009E33F9">
      <w:pPr>
        <w:suppressAutoHyphens/>
        <w:jc w:val="center"/>
        <w:rPr>
          <w:rFonts w:ascii="Arial" w:eastAsia="Times New Roman" w:hAnsi="Arial" w:cs="Arial"/>
          <w:color w:val="000000"/>
          <w:sz w:val="24"/>
          <w:lang w:eastAsia="ar-SA"/>
        </w:rPr>
      </w:pPr>
    </w:p>
    <w:p w14:paraId="78B4C19F" w14:textId="77777777" w:rsidR="0035217A" w:rsidRDefault="0035217A" w:rsidP="009E33F9">
      <w:pPr>
        <w:suppressAutoHyphens/>
        <w:jc w:val="center"/>
        <w:rPr>
          <w:rFonts w:ascii="Arial" w:eastAsia="Times New Roman" w:hAnsi="Arial" w:cs="Arial"/>
          <w:color w:val="000000"/>
          <w:sz w:val="24"/>
          <w:lang w:eastAsia="ar-SA"/>
        </w:rPr>
      </w:pPr>
    </w:p>
    <w:p w14:paraId="4974F084" w14:textId="77777777" w:rsidR="0035217A" w:rsidRDefault="0035217A" w:rsidP="009E33F9">
      <w:pPr>
        <w:suppressAutoHyphens/>
        <w:jc w:val="center"/>
        <w:rPr>
          <w:rFonts w:ascii="Arial" w:eastAsia="Times New Roman" w:hAnsi="Arial" w:cs="Arial"/>
          <w:color w:val="000000"/>
          <w:sz w:val="24"/>
          <w:lang w:eastAsia="ar-SA"/>
        </w:rPr>
      </w:pPr>
    </w:p>
    <w:p w14:paraId="263BC641" w14:textId="77777777" w:rsidR="0035217A" w:rsidRDefault="0035217A" w:rsidP="009E33F9">
      <w:pPr>
        <w:suppressAutoHyphens/>
        <w:jc w:val="center"/>
        <w:rPr>
          <w:rFonts w:ascii="Arial" w:eastAsia="Times New Roman" w:hAnsi="Arial" w:cs="Arial"/>
          <w:color w:val="000000"/>
          <w:sz w:val="24"/>
          <w:lang w:eastAsia="ar-SA"/>
        </w:rPr>
      </w:pPr>
    </w:p>
    <w:p w14:paraId="5E317E55" w14:textId="77777777" w:rsidR="0035217A" w:rsidRDefault="0035217A" w:rsidP="009E33F9">
      <w:pPr>
        <w:suppressAutoHyphens/>
        <w:jc w:val="center"/>
        <w:rPr>
          <w:rFonts w:ascii="Arial" w:eastAsia="Times New Roman" w:hAnsi="Arial" w:cs="Arial"/>
          <w:color w:val="000000"/>
          <w:sz w:val="24"/>
          <w:lang w:eastAsia="ar-SA"/>
        </w:rPr>
      </w:pPr>
    </w:p>
    <w:p w14:paraId="2BC8711A" w14:textId="77777777" w:rsidR="00834035" w:rsidRPr="003072EB" w:rsidRDefault="0035217A" w:rsidP="003072EB">
      <w:pPr>
        <w:pBdr>
          <w:top w:val="single" w:sz="4" w:space="6" w:color="auto"/>
          <w:left w:val="single" w:sz="4" w:space="4" w:color="auto"/>
          <w:bottom w:val="single" w:sz="4" w:space="6" w:color="auto"/>
          <w:right w:val="single" w:sz="4" w:space="4" w:color="auto"/>
        </w:pBdr>
        <w:suppressAutoHyphens/>
        <w:ind w:left="1440" w:right="1440"/>
        <w:jc w:val="center"/>
        <w:rPr>
          <w:rFonts w:ascii="Arial" w:eastAsia="Times New Roman" w:hAnsi="Arial" w:cs="Arial"/>
          <w:color w:val="000000"/>
          <w:sz w:val="24"/>
          <w:lang w:eastAsia="ar-SA"/>
        </w:rPr>
        <w:sectPr w:rsidR="00834035" w:rsidRPr="003072EB">
          <w:headerReference w:type="even" r:id="rId9"/>
          <w:headerReference w:type="default" r:id="rId10"/>
          <w:footerReference w:type="even" r:id="rId11"/>
          <w:footerReference w:type="default" r:id="rId12"/>
          <w:pgSz w:w="12240" w:h="15840"/>
          <w:pgMar w:top="1080" w:right="720" w:bottom="1440" w:left="720" w:header="420" w:footer="420" w:gutter="0"/>
          <w:cols w:space="720"/>
          <w:noEndnote/>
        </w:sectPr>
      </w:pPr>
      <w:r>
        <w:rPr>
          <w:rFonts w:ascii="Arial" w:eastAsia="Times New Roman" w:hAnsi="Arial" w:cs="Arial"/>
          <w:color w:val="000000"/>
          <w:sz w:val="24"/>
          <w:lang w:eastAsia="ar-SA"/>
        </w:rPr>
        <w:t>This page intentionally left blank.</w:t>
      </w:r>
      <w:r w:rsidR="009E33F9" w:rsidRPr="00627F49">
        <w:rPr>
          <w:rFonts w:ascii="Arial" w:eastAsia="Times New Roman" w:hAnsi="Arial" w:cs="Arial"/>
          <w:color w:val="000000"/>
          <w:sz w:val="24"/>
          <w:lang w:eastAsia="ar-SA"/>
        </w:rPr>
        <w:t xml:space="preserve"> </w:t>
      </w:r>
    </w:p>
    <w:sdt>
      <w:sdtPr>
        <w:rPr>
          <w:rFonts w:ascii="Times New Roman" w:eastAsiaTheme="minorEastAsia" w:hAnsi="Times New Roman" w:cs="Times New Roman"/>
          <w:color w:val="auto"/>
          <w:sz w:val="20"/>
          <w:szCs w:val="24"/>
        </w:rPr>
        <w:id w:val="1860312663"/>
        <w:docPartObj>
          <w:docPartGallery w:val="Table of Contents"/>
          <w:docPartUnique/>
        </w:docPartObj>
      </w:sdtPr>
      <w:sdtEndPr>
        <w:rPr>
          <w:b/>
          <w:bCs/>
          <w:noProof/>
        </w:rPr>
      </w:sdtEndPr>
      <w:sdtContent>
        <w:p w14:paraId="43A7AD57" w14:textId="77777777" w:rsidR="00EC0FF0" w:rsidRDefault="00EC0FF0">
          <w:pPr>
            <w:pStyle w:val="TOCHeading"/>
          </w:pPr>
          <w:r>
            <w:t>Contents</w:t>
          </w:r>
        </w:p>
        <w:p w14:paraId="6A0948C0" w14:textId="4A04B6B4" w:rsidR="00CA6000" w:rsidRDefault="00EC0FF0" w:rsidP="00C74533">
          <w:pPr>
            <w:pStyle w:val="TOC1"/>
            <w:rPr>
              <w:rFonts w:asciiTheme="minorHAnsi"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24999818" w:history="1">
            <w:r w:rsidR="00CA6000" w:rsidRPr="00A969EA">
              <w:rPr>
                <w:rStyle w:val="Hyperlink"/>
                <w:noProof/>
              </w:rPr>
              <w:t>1 Catalogue header information</w:t>
            </w:r>
            <w:r w:rsidR="00CA6000">
              <w:rPr>
                <w:noProof/>
                <w:webHidden/>
              </w:rPr>
              <w:tab/>
            </w:r>
            <w:r w:rsidR="00CA6000">
              <w:rPr>
                <w:noProof/>
                <w:webHidden/>
              </w:rPr>
              <w:fldChar w:fldCharType="begin"/>
            </w:r>
            <w:r w:rsidR="00CA6000">
              <w:rPr>
                <w:noProof/>
                <w:webHidden/>
              </w:rPr>
              <w:instrText xml:space="preserve"> PAGEREF _Toc24999818 \h </w:instrText>
            </w:r>
            <w:r w:rsidR="00CA6000">
              <w:rPr>
                <w:noProof/>
                <w:webHidden/>
              </w:rPr>
            </w:r>
            <w:r w:rsidR="00CA6000">
              <w:rPr>
                <w:noProof/>
                <w:webHidden/>
              </w:rPr>
              <w:fldChar w:fldCharType="separate"/>
            </w:r>
            <w:r w:rsidR="00C74533">
              <w:rPr>
                <w:noProof/>
                <w:webHidden/>
              </w:rPr>
              <w:t>1</w:t>
            </w:r>
            <w:r w:rsidR="00CA6000">
              <w:rPr>
                <w:noProof/>
                <w:webHidden/>
              </w:rPr>
              <w:fldChar w:fldCharType="end"/>
            </w:r>
          </w:hyperlink>
        </w:p>
        <w:p w14:paraId="0138E591" w14:textId="43607C92" w:rsidR="00CA6000" w:rsidRDefault="00CA6000" w:rsidP="00C74533">
          <w:pPr>
            <w:pStyle w:val="TOC1"/>
            <w:rPr>
              <w:rFonts w:asciiTheme="minorHAnsi" w:hAnsiTheme="minorHAnsi" w:cstheme="minorBidi"/>
              <w:noProof/>
              <w:sz w:val="22"/>
              <w:szCs w:val="22"/>
            </w:rPr>
          </w:pPr>
          <w:hyperlink w:anchor="_Toc24999819" w:history="1">
            <w:r w:rsidRPr="00A969EA">
              <w:rPr>
                <w:rStyle w:val="Hyperlink"/>
                <w:noProof/>
              </w:rPr>
              <w:t>2 Definition Sources</w:t>
            </w:r>
            <w:r>
              <w:rPr>
                <w:noProof/>
                <w:webHidden/>
              </w:rPr>
              <w:tab/>
            </w:r>
            <w:r>
              <w:rPr>
                <w:noProof/>
                <w:webHidden/>
              </w:rPr>
              <w:fldChar w:fldCharType="begin"/>
            </w:r>
            <w:r>
              <w:rPr>
                <w:noProof/>
                <w:webHidden/>
              </w:rPr>
              <w:instrText xml:space="preserve"> PAGEREF _Toc24999819 \h </w:instrText>
            </w:r>
            <w:r>
              <w:rPr>
                <w:noProof/>
                <w:webHidden/>
              </w:rPr>
            </w:r>
            <w:r>
              <w:rPr>
                <w:noProof/>
                <w:webHidden/>
              </w:rPr>
              <w:fldChar w:fldCharType="separate"/>
            </w:r>
            <w:r w:rsidR="00C74533">
              <w:rPr>
                <w:noProof/>
                <w:webHidden/>
              </w:rPr>
              <w:t>2</w:t>
            </w:r>
            <w:r>
              <w:rPr>
                <w:noProof/>
                <w:webHidden/>
              </w:rPr>
              <w:fldChar w:fldCharType="end"/>
            </w:r>
          </w:hyperlink>
        </w:p>
        <w:p w14:paraId="7ECB89CB" w14:textId="46C65F9D" w:rsidR="00CA6000" w:rsidRDefault="00CA6000" w:rsidP="00C74533">
          <w:pPr>
            <w:pStyle w:val="TOC1"/>
            <w:rPr>
              <w:rFonts w:asciiTheme="minorHAnsi" w:hAnsiTheme="minorHAnsi" w:cstheme="minorBidi"/>
              <w:noProof/>
              <w:sz w:val="22"/>
              <w:szCs w:val="22"/>
            </w:rPr>
          </w:pPr>
          <w:hyperlink w:anchor="_Toc24999820" w:history="1">
            <w:r w:rsidRPr="00A969EA">
              <w:rPr>
                <w:rStyle w:val="Hyperlink"/>
                <w:noProof/>
              </w:rPr>
              <w:t>3 Simple Attributes</w:t>
            </w:r>
            <w:r>
              <w:rPr>
                <w:noProof/>
                <w:webHidden/>
              </w:rPr>
              <w:tab/>
            </w:r>
            <w:r>
              <w:rPr>
                <w:noProof/>
                <w:webHidden/>
              </w:rPr>
              <w:fldChar w:fldCharType="begin"/>
            </w:r>
            <w:r>
              <w:rPr>
                <w:noProof/>
                <w:webHidden/>
              </w:rPr>
              <w:instrText xml:space="preserve"> PAGEREF _Toc24999820 \h </w:instrText>
            </w:r>
            <w:r>
              <w:rPr>
                <w:noProof/>
                <w:webHidden/>
              </w:rPr>
            </w:r>
            <w:r>
              <w:rPr>
                <w:noProof/>
                <w:webHidden/>
              </w:rPr>
              <w:fldChar w:fldCharType="separate"/>
            </w:r>
            <w:r w:rsidR="00C74533">
              <w:rPr>
                <w:noProof/>
                <w:webHidden/>
              </w:rPr>
              <w:t>3</w:t>
            </w:r>
            <w:r>
              <w:rPr>
                <w:noProof/>
                <w:webHidden/>
              </w:rPr>
              <w:fldChar w:fldCharType="end"/>
            </w:r>
          </w:hyperlink>
        </w:p>
        <w:p w14:paraId="617231B2" w14:textId="45D08B4E" w:rsidR="00CA6000" w:rsidRDefault="00CA6000" w:rsidP="00C74533">
          <w:pPr>
            <w:pStyle w:val="TOC2"/>
            <w:rPr>
              <w:rFonts w:asciiTheme="minorHAnsi" w:hAnsiTheme="minorHAnsi" w:cstheme="minorBidi"/>
              <w:noProof/>
              <w:sz w:val="22"/>
              <w:szCs w:val="22"/>
            </w:rPr>
          </w:pPr>
          <w:hyperlink w:anchor="_Toc24999821" w:history="1">
            <w:r w:rsidRPr="00A969EA">
              <w:rPr>
                <w:rStyle w:val="Hyperlink"/>
                <w:noProof/>
              </w:rPr>
              <w:t>3.1 Administrative Division</w:t>
            </w:r>
            <w:r>
              <w:rPr>
                <w:noProof/>
                <w:webHidden/>
              </w:rPr>
              <w:tab/>
            </w:r>
            <w:r>
              <w:rPr>
                <w:noProof/>
                <w:webHidden/>
              </w:rPr>
              <w:fldChar w:fldCharType="begin"/>
            </w:r>
            <w:r>
              <w:rPr>
                <w:noProof/>
                <w:webHidden/>
              </w:rPr>
              <w:instrText xml:space="preserve"> PAGEREF _Toc24999821 \h </w:instrText>
            </w:r>
            <w:r>
              <w:rPr>
                <w:noProof/>
                <w:webHidden/>
              </w:rPr>
            </w:r>
            <w:r>
              <w:rPr>
                <w:noProof/>
                <w:webHidden/>
              </w:rPr>
              <w:fldChar w:fldCharType="separate"/>
            </w:r>
            <w:r w:rsidR="00C74533">
              <w:rPr>
                <w:noProof/>
                <w:webHidden/>
              </w:rPr>
              <w:t>3</w:t>
            </w:r>
            <w:r>
              <w:rPr>
                <w:noProof/>
                <w:webHidden/>
              </w:rPr>
              <w:fldChar w:fldCharType="end"/>
            </w:r>
          </w:hyperlink>
        </w:p>
        <w:p w14:paraId="74E97644" w14:textId="125A6618" w:rsidR="00CA6000" w:rsidRDefault="00CA6000" w:rsidP="00C74533">
          <w:pPr>
            <w:pStyle w:val="TOC2"/>
            <w:rPr>
              <w:rFonts w:asciiTheme="minorHAnsi" w:hAnsiTheme="minorHAnsi" w:cstheme="minorBidi"/>
              <w:noProof/>
              <w:sz w:val="22"/>
              <w:szCs w:val="22"/>
            </w:rPr>
          </w:pPr>
          <w:hyperlink w:anchor="_Toc24999822" w:history="1">
            <w:r w:rsidRPr="00A969EA">
              <w:rPr>
                <w:rStyle w:val="Hyperlink"/>
                <w:noProof/>
              </w:rPr>
              <w:t>3.2 Application profile</w:t>
            </w:r>
            <w:r>
              <w:rPr>
                <w:noProof/>
                <w:webHidden/>
              </w:rPr>
              <w:tab/>
            </w:r>
            <w:r>
              <w:rPr>
                <w:noProof/>
                <w:webHidden/>
              </w:rPr>
              <w:fldChar w:fldCharType="begin"/>
            </w:r>
            <w:r>
              <w:rPr>
                <w:noProof/>
                <w:webHidden/>
              </w:rPr>
              <w:instrText xml:space="preserve"> PAGEREF _Toc24999822 \h </w:instrText>
            </w:r>
            <w:r>
              <w:rPr>
                <w:noProof/>
                <w:webHidden/>
              </w:rPr>
            </w:r>
            <w:r>
              <w:rPr>
                <w:noProof/>
                <w:webHidden/>
              </w:rPr>
              <w:fldChar w:fldCharType="separate"/>
            </w:r>
            <w:r w:rsidR="00C74533">
              <w:rPr>
                <w:noProof/>
                <w:webHidden/>
              </w:rPr>
              <w:t>3</w:t>
            </w:r>
            <w:r>
              <w:rPr>
                <w:noProof/>
                <w:webHidden/>
              </w:rPr>
              <w:fldChar w:fldCharType="end"/>
            </w:r>
          </w:hyperlink>
        </w:p>
        <w:p w14:paraId="3B6B1187" w14:textId="1C8CF675" w:rsidR="00CA6000" w:rsidRDefault="00CA6000" w:rsidP="00C74533">
          <w:pPr>
            <w:pStyle w:val="TOC2"/>
            <w:rPr>
              <w:rFonts w:asciiTheme="minorHAnsi" w:hAnsiTheme="minorHAnsi" w:cstheme="minorBidi"/>
              <w:noProof/>
              <w:sz w:val="22"/>
              <w:szCs w:val="22"/>
            </w:rPr>
          </w:pPr>
          <w:hyperlink w:anchor="_Toc24999823" w:history="1">
            <w:r w:rsidRPr="00A969EA">
              <w:rPr>
                <w:rStyle w:val="Hyperlink"/>
                <w:noProof/>
              </w:rPr>
              <w:t>3.3 In ballast</w:t>
            </w:r>
            <w:r>
              <w:rPr>
                <w:noProof/>
                <w:webHidden/>
              </w:rPr>
              <w:tab/>
            </w:r>
            <w:r>
              <w:rPr>
                <w:noProof/>
                <w:webHidden/>
              </w:rPr>
              <w:fldChar w:fldCharType="begin"/>
            </w:r>
            <w:r>
              <w:rPr>
                <w:noProof/>
                <w:webHidden/>
              </w:rPr>
              <w:instrText xml:space="preserve"> PAGEREF _Toc24999823 \h </w:instrText>
            </w:r>
            <w:r>
              <w:rPr>
                <w:noProof/>
                <w:webHidden/>
              </w:rPr>
            </w:r>
            <w:r>
              <w:rPr>
                <w:noProof/>
                <w:webHidden/>
              </w:rPr>
              <w:fldChar w:fldCharType="separate"/>
            </w:r>
            <w:r w:rsidR="00C74533">
              <w:rPr>
                <w:noProof/>
                <w:webHidden/>
              </w:rPr>
              <w:t>3</w:t>
            </w:r>
            <w:r>
              <w:rPr>
                <w:noProof/>
                <w:webHidden/>
              </w:rPr>
              <w:fldChar w:fldCharType="end"/>
            </w:r>
          </w:hyperlink>
        </w:p>
        <w:p w14:paraId="158C4794" w14:textId="7B4EA06B" w:rsidR="00CA6000" w:rsidRDefault="00CA6000" w:rsidP="00C74533">
          <w:pPr>
            <w:pStyle w:val="TOC2"/>
            <w:rPr>
              <w:rFonts w:asciiTheme="minorHAnsi" w:hAnsiTheme="minorHAnsi" w:cstheme="minorBidi"/>
              <w:noProof/>
              <w:sz w:val="22"/>
              <w:szCs w:val="22"/>
            </w:rPr>
          </w:pPr>
          <w:hyperlink w:anchor="_Toc24999824" w:history="1">
            <w:r w:rsidRPr="00A969EA">
              <w:rPr>
                <w:rStyle w:val="Hyperlink"/>
                <w:noProof/>
              </w:rPr>
              <w:t>3.4 Call Name</w:t>
            </w:r>
            <w:r>
              <w:rPr>
                <w:noProof/>
                <w:webHidden/>
              </w:rPr>
              <w:tab/>
            </w:r>
            <w:r>
              <w:rPr>
                <w:noProof/>
                <w:webHidden/>
              </w:rPr>
              <w:fldChar w:fldCharType="begin"/>
            </w:r>
            <w:r>
              <w:rPr>
                <w:noProof/>
                <w:webHidden/>
              </w:rPr>
              <w:instrText xml:space="preserve"> PAGEREF _Toc24999824 \h </w:instrText>
            </w:r>
            <w:r>
              <w:rPr>
                <w:noProof/>
                <w:webHidden/>
              </w:rPr>
            </w:r>
            <w:r>
              <w:rPr>
                <w:noProof/>
                <w:webHidden/>
              </w:rPr>
              <w:fldChar w:fldCharType="separate"/>
            </w:r>
            <w:r w:rsidR="00C74533">
              <w:rPr>
                <w:noProof/>
                <w:webHidden/>
              </w:rPr>
              <w:t>3</w:t>
            </w:r>
            <w:r>
              <w:rPr>
                <w:noProof/>
                <w:webHidden/>
              </w:rPr>
              <w:fldChar w:fldCharType="end"/>
            </w:r>
          </w:hyperlink>
        </w:p>
        <w:p w14:paraId="41A2C2F2" w14:textId="7E3E2D22" w:rsidR="00CA6000" w:rsidRDefault="00CA6000" w:rsidP="00C74533">
          <w:pPr>
            <w:pStyle w:val="TOC2"/>
            <w:rPr>
              <w:rFonts w:asciiTheme="minorHAnsi" w:hAnsiTheme="minorHAnsi" w:cstheme="minorBidi"/>
              <w:noProof/>
              <w:sz w:val="22"/>
              <w:szCs w:val="22"/>
            </w:rPr>
          </w:pPr>
          <w:hyperlink w:anchor="_Toc24999825" w:history="1">
            <w:r w:rsidRPr="00A969EA">
              <w:rPr>
                <w:rStyle w:val="Hyperlink"/>
                <w:noProof/>
              </w:rPr>
              <w:t>3.5 Call sign</w:t>
            </w:r>
            <w:r>
              <w:rPr>
                <w:noProof/>
                <w:webHidden/>
              </w:rPr>
              <w:tab/>
            </w:r>
            <w:r>
              <w:rPr>
                <w:noProof/>
                <w:webHidden/>
              </w:rPr>
              <w:fldChar w:fldCharType="begin"/>
            </w:r>
            <w:r>
              <w:rPr>
                <w:noProof/>
                <w:webHidden/>
              </w:rPr>
              <w:instrText xml:space="preserve"> PAGEREF _Toc24999825 \h </w:instrText>
            </w:r>
            <w:r>
              <w:rPr>
                <w:noProof/>
                <w:webHidden/>
              </w:rPr>
            </w:r>
            <w:r>
              <w:rPr>
                <w:noProof/>
                <w:webHidden/>
              </w:rPr>
              <w:fldChar w:fldCharType="separate"/>
            </w:r>
            <w:r w:rsidR="00C74533">
              <w:rPr>
                <w:noProof/>
                <w:webHidden/>
              </w:rPr>
              <w:t>3</w:t>
            </w:r>
            <w:r>
              <w:rPr>
                <w:noProof/>
                <w:webHidden/>
              </w:rPr>
              <w:fldChar w:fldCharType="end"/>
            </w:r>
          </w:hyperlink>
        </w:p>
        <w:p w14:paraId="1C1D9103" w14:textId="375DDCC8" w:rsidR="00CA6000" w:rsidRDefault="00CA6000" w:rsidP="00C74533">
          <w:pPr>
            <w:pStyle w:val="TOC2"/>
            <w:rPr>
              <w:rFonts w:asciiTheme="minorHAnsi" w:hAnsiTheme="minorHAnsi" w:cstheme="minorBidi"/>
              <w:noProof/>
              <w:sz w:val="22"/>
              <w:szCs w:val="22"/>
            </w:rPr>
          </w:pPr>
          <w:hyperlink w:anchor="_Toc24999826" w:history="1">
            <w:r w:rsidRPr="00A969EA">
              <w:rPr>
                <w:rStyle w:val="Hyperlink"/>
                <w:noProof/>
              </w:rPr>
              <w:t>3.6 Cardinal direction</w:t>
            </w:r>
            <w:r>
              <w:rPr>
                <w:noProof/>
                <w:webHidden/>
              </w:rPr>
              <w:tab/>
            </w:r>
            <w:r>
              <w:rPr>
                <w:noProof/>
                <w:webHidden/>
              </w:rPr>
              <w:fldChar w:fldCharType="begin"/>
            </w:r>
            <w:r>
              <w:rPr>
                <w:noProof/>
                <w:webHidden/>
              </w:rPr>
              <w:instrText xml:space="preserve"> PAGEREF _Toc24999826 \h </w:instrText>
            </w:r>
            <w:r>
              <w:rPr>
                <w:noProof/>
                <w:webHidden/>
              </w:rPr>
            </w:r>
            <w:r>
              <w:rPr>
                <w:noProof/>
                <w:webHidden/>
              </w:rPr>
              <w:fldChar w:fldCharType="separate"/>
            </w:r>
            <w:r w:rsidR="00C74533">
              <w:rPr>
                <w:noProof/>
                <w:webHidden/>
              </w:rPr>
              <w:t>3</w:t>
            </w:r>
            <w:r>
              <w:rPr>
                <w:noProof/>
                <w:webHidden/>
              </w:rPr>
              <w:fldChar w:fldCharType="end"/>
            </w:r>
          </w:hyperlink>
        </w:p>
        <w:p w14:paraId="3550E46D" w14:textId="3C990414" w:rsidR="00CA6000" w:rsidRDefault="00CA6000" w:rsidP="00C74533">
          <w:pPr>
            <w:pStyle w:val="TOC2"/>
            <w:rPr>
              <w:rFonts w:asciiTheme="minorHAnsi" w:hAnsiTheme="minorHAnsi" w:cstheme="minorBidi"/>
              <w:noProof/>
              <w:sz w:val="22"/>
              <w:szCs w:val="22"/>
            </w:rPr>
          </w:pPr>
          <w:hyperlink w:anchor="_Toc24999827" w:history="1">
            <w:r w:rsidRPr="00A969EA">
              <w:rPr>
                <w:rStyle w:val="Hyperlink"/>
                <w:noProof/>
              </w:rPr>
              <w:t>3.7 Category of authority</w:t>
            </w:r>
            <w:r>
              <w:rPr>
                <w:noProof/>
                <w:webHidden/>
              </w:rPr>
              <w:tab/>
            </w:r>
            <w:r>
              <w:rPr>
                <w:noProof/>
                <w:webHidden/>
              </w:rPr>
              <w:fldChar w:fldCharType="begin"/>
            </w:r>
            <w:r>
              <w:rPr>
                <w:noProof/>
                <w:webHidden/>
              </w:rPr>
              <w:instrText xml:space="preserve"> PAGEREF _Toc24999827 \h </w:instrText>
            </w:r>
            <w:r>
              <w:rPr>
                <w:noProof/>
                <w:webHidden/>
              </w:rPr>
            </w:r>
            <w:r>
              <w:rPr>
                <w:noProof/>
                <w:webHidden/>
              </w:rPr>
              <w:fldChar w:fldCharType="separate"/>
            </w:r>
            <w:r w:rsidR="00C74533">
              <w:rPr>
                <w:noProof/>
                <w:webHidden/>
              </w:rPr>
              <w:t>4</w:t>
            </w:r>
            <w:r>
              <w:rPr>
                <w:noProof/>
                <w:webHidden/>
              </w:rPr>
              <w:fldChar w:fldCharType="end"/>
            </w:r>
          </w:hyperlink>
        </w:p>
        <w:p w14:paraId="7B57F63F" w14:textId="4F71D564" w:rsidR="00CA6000" w:rsidRDefault="00CA6000" w:rsidP="00C74533">
          <w:pPr>
            <w:pStyle w:val="TOC2"/>
            <w:rPr>
              <w:rFonts w:asciiTheme="minorHAnsi" w:hAnsiTheme="minorHAnsi" w:cstheme="minorBidi"/>
              <w:noProof/>
              <w:sz w:val="22"/>
              <w:szCs w:val="22"/>
            </w:rPr>
          </w:pPr>
          <w:hyperlink w:anchor="_Toc24999828" w:history="1">
            <w:r w:rsidRPr="00A969EA">
              <w:rPr>
                <w:rStyle w:val="Hyperlink"/>
                <w:noProof/>
              </w:rPr>
              <w:t>3.8 Category of cargo</w:t>
            </w:r>
            <w:r>
              <w:rPr>
                <w:noProof/>
                <w:webHidden/>
              </w:rPr>
              <w:tab/>
            </w:r>
            <w:r>
              <w:rPr>
                <w:noProof/>
                <w:webHidden/>
              </w:rPr>
              <w:fldChar w:fldCharType="begin"/>
            </w:r>
            <w:r>
              <w:rPr>
                <w:noProof/>
                <w:webHidden/>
              </w:rPr>
              <w:instrText xml:space="preserve"> PAGEREF _Toc24999828 \h </w:instrText>
            </w:r>
            <w:r>
              <w:rPr>
                <w:noProof/>
                <w:webHidden/>
              </w:rPr>
            </w:r>
            <w:r>
              <w:rPr>
                <w:noProof/>
                <w:webHidden/>
              </w:rPr>
              <w:fldChar w:fldCharType="separate"/>
            </w:r>
            <w:r w:rsidR="00C74533">
              <w:rPr>
                <w:noProof/>
                <w:webHidden/>
              </w:rPr>
              <w:t>5</w:t>
            </w:r>
            <w:r>
              <w:rPr>
                <w:noProof/>
                <w:webHidden/>
              </w:rPr>
              <w:fldChar w:fldCharType="end"/>
            </w:r>
          </w:hyperlink>
        </w:p>
        <w:p w14:paraId="788EC81E" w14:textId="69A3F4AA" w:rsidR="00CA6000" w:rsidRDefault="00CA6000" w:rsidP="00C74533">
          <w:pPr>
            <w:pStyle w:val="TOC2"/>
            <w:rPr>
              <w:rFonts w:asciiTheme="minorHAnsi" w:hAnsiTheme="minorHAnsi" w:cstheme="minorBidi"/>
              <w:noProof/>
              <w:sz w:val="22"/>
              <w:szCs w:val="22"/>
            </w:rPr>
          </w:pPr>
          <w:hyperlink w:anchor="_Toc24999829" w:history="1">
            <w:r w:rsidRPr="00A969EA">
              <w:rPr>
                <w:rStyle w:val="Hyperlink"/>
                <w:noProof/>
              </w:rPr>
              <w:t>3.9 Category of communication preference</w:t>
            </w:r>
            <w:r>
              <w:rPr>
                <w:noProof/>
                <w:webHidden/>
              </w:rPr>
              <w:tab/>
            </w:r>
            <w:r>
              <w:rPr>
                <w:noProof/>
                <w:webHidden/>
              </w:rPr>
              <w:fldChar w:fldCharType="begin"/>
            </w:r>
            <w:r>
              <w:rPr>
                <w:noProof/>
                <w:webHidden/>
              </w:rPr>
              <w:instrText xml:space="preserve"> PAGEREF _Toc24999829 \h </w:instrText>
            </w:r>
            <w:r>
              <w:rPr>
                <w:noProof/>
                <w:webHidden/>
              </w:rPr>
            </w:r>
            <w:r>
              <w:rPr>
                <w:noProof/>
                <w:webHidden/>
              </w:rPr>
              <w:fldChar w:fldCharType="separate"/>
            </w:r>
            <w:r w:rsidR="00C74533">
              <w:rPr>
                <w:noProof/>
                <w:webHidden/>
              </w:rPr>
              <w:t>6</w:t>
            </w:r>
            <w:r>
              <w:rPr>
                <w:noProof/>
                <w:webHidden/>
              </w:rPr>
              <w:fldChar w:fldCharType="end"/>
            </w:r>
          </w:hyperlink>
        </w:p>
        <w:p w14:paraId="18A02335" w14:textId="348AB45D" w:rsidR="00CA6000" w:rsidRDefault="00CA6000" w:rsidP="00C74533">
          <w:pPr>
            <w:pStyle w:val="TOC2"/>
            <w:rPr>
              <w:rFonts w:asciiTheme="minorHAnsi" w:hAnsiTheme="minorHAnsi" w:cstheme="minorBidi"/>
              <w:noProof/>
              <w:sz w:val="22"/>
              <w:szCs w:val="22"/>
            </w:rPr>
          </w:pPr>
          <w:hyperlink w:anchor="_Toc24999830" w:history="1">
            <w:r w:rsidRPr="00A969EA">
              <w:rPr>
                <w:rStyle w:val="Hyperlink"/>
                <w:noProof/>
              </w:rPr>
              <w:t>3.10 Category of concentration of shipping hazard area</w:t>
            </w:r>
            <w:r>
              <w:rPr>
                <w:noProof/>
                <w:webHidden/>
              </w:rPr>
              <w:tab/>
            </w:r>
            <w:r>
              <w:rPr>
                <w:noProof/>
                <w:webHidden/>
              </w:rPr>
              <w:fldChar w:fldCharType="begin"/>
            </w:r>
            <w:r>
              <w:rPr>
                <w:noProof/>
                <w:webHidden/>
              </w:rPr>
              <w:instrText xml:space="preserve"> PAGEREF _Toc24999830 \h </w:instrText>
            </w:r>
            <w:r>
              <w:rPr>
                <w:noProof/>
                <w:webHidden/>
              </w:rPr>
            </w:r>
            <w:r>
              <w:rPr>
                <w:noProof/>
                <w:webHidden/>
              </w:rPr>
              <w:fldChar w:fldCharType="separate"/>
            </w:r>
            <w:r w:rsidR="00C74533">
              <w:rPr>
                <w:noProof/>
                <w:webHidden/>
              </w:rPr>
              <w:t>6</w:t>
            </w:r>
            <w:r>
              <w:rPr>
                <w:noProof/>
                <w:webHidden/>
              </w:rPr>
              <w:fldChar w:fldCharType="end"/>
            </w:r>
          </w:hyperlink>
        </w:p>
        <w:p w14:paraId="527368EB" w14:textId="5EB564FF" w:rsidR="00CA6000" w:rsidRDefault="00CA6000" w:rsidP="00C74533">
          <w:pPr>
            <w:pStyle w:val="TOC2"/>
            <w:rPr>
              <w:rFonts w:asciiTheme="minorHAnsi" w:hAnsiTheme="minorHAnsi" w:cstheme="minorBidi"/>
              <w:noProof/>
              <w:sz w:val="22"/>
              <w:szCs w:val="22"/>
            </w:rPr>
          </w:pPr>
          <w:hyperlink w:anchor="_Toc24999831" w:history="1">
            <w:r w:rsidRPr="00A969EA">
              <w:rPr>
                <w:rStyle w:val="Hyperlink"/>
                <w:noProof/>
              </w:rPr>
              <w:t>3.11 Category of dangerous or hazardous cargo</w:t>
            </w:r>
            <w:r>
              <w:rPr>
                <w:noProof/>
                <w:webHidden/>
              </w:rPr>
              <w:tab/>
            </w:r>
            <w:r>
              <w:rPr>
                <w:noProof/>
                <w:webHidden/>
              </w:rPr>
              <w:fldChar w:fldCharType="begin"/>
            </w:r>
            <w:r>
              <w:rPr>
                <w:noProof/>
                <w:webHidden/>
              </w:rPr>
              <w:instrText xml:space="preserve"> PAGEREF _Toc24999831 \h </w:instrText>
            </w:r>
            <w:r>
              <w:rPr>
                <w:noProof/>
                <w:webHidden/>
              </w:rPr>
            </w:r>
            <w:r>
              <w:rPr>
                <w:noProof/>
                <w:webHidden/>
              </w:rPr>
              <w:fldChar w:fldCharType="separate"/>
            </w:r>
            <w:r w:rsidR="00C74533">
              <w:rPr>
                <w:noProof/>
                <w:webHidden/>
              </w:rPr>
              <w:t>7</w:t>
            </w:r>
            <w:r>
              <w:rPr>
                <w:noProof/>
                <w:webHidden/>
              </w:rPr>
              <w:fldChar w:fldCharType="end"/>
            </w:r>
          </w:hyperlink>
        </w:p>
        <w:p w14:paraId="308CCFD8" w14:textId="78871D3C" w:rsidR="00CA6000" w:rsidRDefault="00CA6000" w:rsidP="00C74533">
          <w:pPr>
            <w:pStyle w:val="TOC2"/>
            <w:rPr>
              <w:rFonts w:asciiTheme="minorHAnsi" w:hAnsiTheme="minorHAnsi" w:cstheme="minorBidi"/>
              <w:noProof/>
              <w:sz w:val="22"/>
              <w:szCs w:val="22"/>
            </w:rPr>
          </w:pPr>
          <w:hyperlink w:anchor="_Toc24999832" w:history="1">
            <w:r w:rsidRPr="00A969EA">
              <w:rPr>
                <w:rStyle w:val="Hyperlink"/>
                <w:noProof/>
              </w:rPr>
              <w:t>3.12 Category of maritime broadcast</w:t>
            </w:r>
            <w:r>
              <w:rPr>
                <w:noProof/>
                <w:webHidden/>
              </w:rPr>
              <w:tab/>
            </w:r>
            <w:r>
              <w:rPr>
                <w:noProof/>
                <w:webHidden/>
              </w:rPr>
              <w:fldChar w:fldCharType="begin"/>
            </w:r>
            <w:r>
              <w:rPr>
                <w:noProof/>
                <w:webHidden/>
              </w:rPr>
              <w:instrText xml:space="preserve"> PAGEREF _Toc24999832 \h </w:instrText>
            </w:r>
            <w:r>
              <w:rPr>
                <w:noProof/>
                <w:webHidden/>
              </w:rPr>
            </w:r>
            <w:r>
              <w:rPr>
                <w:noProof/>
                <w:webHidden/>
              </w:rPr>
              <w:fldChar w:fldCharType="separate"/>
            </w:r>
            <w:r w:rsidR="00C74533">
              <w:rPr>
                <w:noProof/>
                <w:webHidden/>
              </w:rPr>
              <w:t>8</w:t>
            </w:r>
            <w:r>
              <w:rPr>
                <w:noProof/>
                <w:webHidden/>
              </w:rPr>
              <w:fldChar w:fldCharType="end"/>
            </w:r>
          </w:hyperlink>
        </w:p>
        <w:p w14:paraId="250E6E75" w14:textId="38517E5F" w:rsidR="00CA6000" w:rsidRDefault="00CA6000" w:rsidP="00C74533">
          <w:pPr>
            <w:pStyle w:val="TOC2"/>
            <w:rPr>
              <w:rFonts w:asciiTheme="minorHAnsi" w:hAnsiTheme="minorHAnsi" w:cstheme="minorBidi"/>
              <w:noProof/>
              <w:sz w:val="22"/>
              <w:szCs w:val="22"/>
            </w:rPr>
          </w:pPr>
          <w:hyperlink w:anchor="_Toc24999833" w:history="1">
            <w:r w:rsidRPr="00A969EA">
              <w:rPr>
                <w:rStyle w:val="Hyperlink"/>
                <w:noProof/>
              </w:rPr>
              <w:t>3.13 Category of military practice area</w:t>
            </w:r>
            <w:r>
              <w:rPr>
                <w:noProof/>
                <w:webHidden/>
              </w:rPr>
              <w:tab/>
            </w:r>
            <w:r>
              <w:rPr>
                <w:noProof/>
                <w:webHidden/>
              </w:rPr>
              <w:fldChar w:fldCharType="begin"/>
            </w:r>
            <w:r>
              <w:rPr>
                <w:noProof/>
                <w:webHidden/>
              </w:rPr>
              <w:instrText xml:space="preserve"> PAGEREF _Toc24999833 \h </w:instrText>
            </w:r>
            <w:r>
              <w:rPr>
                <w:noProof/>
                <w:webHidden/>
              </w:rPr>
            </w:r>
            <w:r>
              <w:rPr>
                <w:noProof/>
                <w:webHidden/>
              </w:rPr>
              <w:fldChar w:fldCharType="separate"/>
            </w:r>
            <w:r w:rsidR="00C74533">
              <w:rPr>
                <w:noProof/>
                <w:webHidden/>
              </w:rPr>
              <w:t>10</w:t>
            </w:r>
            <w:r>
              <w:rPr>
                <w:noProof/>
                <w:webHidden/>
              </w:rPr>
              <w:fldChar w:fldCharType="end"/>
            </w:r>
          </w:hyperlink>
        </w:p>
        <w:p w14:paraId="35B041F1" w14:textId="5DCCB3A4" w:rsidR="00CA6000" w:rsidRDefault="00CA6000" w:rsidP="00C74533">
          <w:pPr>
            <w:pStyle w:val="TOC2"/>
            <w:rPr>
              <w:rFonts w:asciiTheme="minorHAnsi" w:hAnsiTheme="minorHAnsi" w:cstheme="minorBidi"/>
              <w:noProof/>
              <w:sz w:val="22"/>
              <w:szCs w:val="22"/>
            </w:rPr>
          </w:pPr>
          <w:hyperlink w:anchor="_Toc24999834" w:history="1">
            <w:r w:rsidRPr="00A969EA">
              <w:rPr>
                <w:rStyle w:val="Hyperlink"/>
                <w:noProof/>
              </w:rPr>
              <w:t>3.14 Category of navigation line</w:t>
            </w:r>
            <w:r>
              <w:rPr>
                <w:noProof/>
                <w:webHidden/>
              </w:rPr>
              <w:tab/>
            </w:r>
            <w:r>
              <w:rPr>
                <w:noProof/>
                <w:webHidden/>
              </w:rPr>
              <w:fldChar w:fldCharType="begin"/>
            </w:r>
            <w:r>
              <w:rPr>
                <w:noProof/>
                <w:webHidden/>
              </w:rPr>
              <w:instrText xml:space="preserve"> PAGEREF _Toc24999834 \h </w:instrText>
            </w:r>
            <w:r>
              <w:rPr>
                <w:noProof/>
                <w:webHidden/>
              </w:rPr>
            </w:r>
            <w:r>
              <w:rPr>
                <w:noProof/>
                <w:webHidden/>
              </w:rPr>
              <w:fldChar w:fldCharType="separate"/>
            </w:r>
            <w:r w:rsidR="00C74533">
              <w:rPr>
                <w:noProof/>
                <w:webHidden/>
              </w:rPr>
              <w:t>10</w:t>
            </w:r>
            <w:r>
              <w:rPr>
                <w:noProof/>
                <w:webHidden/>
              </w:rPr>
              <w:fldChar w:fldCharType="end"/>
            </w:r>
          </w:hyperlink>
        </w:p>
        <w:p w14:paraId="45DE804F" w14:textId="5B1323E7" w:rsidR="00CA6000" w:rsidRDefault="00CA6000" w:rsidP="00C74533">
          <w:pPr>
            <w:pStyle w:val="TOC2"/>
            <w:rPr>
              <w:rFonts w:asciiTheme="minorHAnsi" w:hAnsiTheme="minorHAnsi" w:cstheme="minorBidi"/>
              <w:noProof/>
              <w:sz w:val="22"/>
              <w:szCs w:val="22"/>
            </w:rPr>
          </w:pPr>
          <w:hyperlink w:anchor="_Toc24999835" w:history="1">
            <w:r w:rsidRPr="00A969EA">
              <w:rPr>
                <w:rStyle w:val="Hyperlink"/>
                <w:noProof/>
              </w:rPr>
              <w:t>3.15 Category of pilot</w:t>
            </w:r>
            <w:r>
              <w:rPr>
                <w:noProof/>
                <w:webHidden/>
              </w:rPr>
              <w:tab/>
            </w:r>
            <w:r>
              <w:rPr>
                <w:noProof/>
                <w:webHidden/>
              </w:rPr>
              <w:fldChar w:fldCharType="begin"/>
            </w:r>
            <w:r>
              <w:rPr>
                <w:noProof/>
                <w:webHidden/>
              </w:rPr>
              <w:instrText xml:space="preserve"> PAGEREF _Toc24999835 \h </w:instrText>
            </w:r>
            <w:r>
              <w:rPr>
                <w:noProof/>
                <w:webHidden/>
              </w:rPr>
            </w:r>
            <w:r>
              <w:rPr>
                <w:noProof/>
                <w:webHidden/>
              </w:rPr>
              <w:fldChar w:fldCharType="separate"/>
            </w:r>
            <w:r w:rsidR="00C74533">
              <w:rPr>
                <w:noProof/>
                <w:webHidden/>
              </w:rPr>
              <w:t>11</w:t>
            </w:r>
            <w:r>
              <w:rPr>
                <w:noProof/>
                <w:webHidden/>
              </w:rPr>
              <w:fldChar w:fldCharType="end"/>
            </w:r>
          </w:hyperlink>
        </w:p>
        <w:p w14:paraId="03ED34AA" w14:textId="4620A376" w:rsidR="00CA6000" w:rsidRDefault="00CA6000" w:rsidP="00C74533">
          <w:pPr>
            <w:pStyle w:val="TOC2"/>
            <w:rPr>
              <w:rFonts w:asciiTheme="minorHAnsi" w:hAnsiTheme="minorHAnsi" w:cstheme="minorBidi"/>
              <w:noProof/>
              <w:sz w:val="22"/>
              <w:szCs w:val="22"/>
            </w:rPr>
          </w:pPr>
          <w:hyperlink w:anchor="_Toc24999836" w:history="1">
            <w:r w:rsidRPr="00A969EA">
              <w:rPr>
                <w:rStyle w:val="Hyperlink"/>
                <w:noProof/>
              </w:rPr>
              <w:t>3.16 Category of pilot boarding place</w:t>
            </w:r>
            <w:r>
              <w:rPr>
                <w:noProof/>
                <w:webHidden/>
              </w:rPr>
              <w:tab/>
            </w:r>
            <w:r>
              <w:rPr>
                <w:noProof/>
                <w:webHidden/>
              </w:rPr>
              <w:fldChar w:fldCharType="begin"/>
            </w:r>
            <w:r>
              <w:rPr>
                <w:noProof/>
                <w:webHidden/>
              </w:rPr>
              <w:instrText xml:space="preserve"> PAGEREF _Toc24999836 \h </w:instrText>
            </w:r>
            <w:r>
              <w:rPr>
                <w:noProof/>
                <w:webHidden/>
              </w:rPr>
            </w:r>
            <w:r>
              <w:rPr>
                <w:noProof/>
                <w:webHidden/>
              </w:rPr>
              <w:fldChar w:fldCharType="separate"/>
            </w:r>
            <w:r w:rsidR="00C74533">
              <w:rPr>
                <w:noProof/>
                <w:webHidden/>
              </w:rPr>
              <w:t>11</w:t>
            </w:r>
            <w:r>
              <w:rPr>
                <w:noProof/>
                <w:webHidden/>
              </w:rPr>
              <w:fldChar w:fldCharType="end"/>
            </w:r>
          </w:hyperlink>
        </w:p>
        <w:p w14:paraId="3E0A08B1" w14:textId="40CE26CA" w:rsidR="00CA6000" w:rsidRDefault="00CA6000" w:rsidP="00C74533">
          <w:pPr>
            <w:pStyle w:val="TOC2"/>
            <w:rPr>
              <w:rFonts w:asciiTheme="minorHAnsi" w:hAnsiTheme="minorHAnsi" w:cstheme="minorBidi"/>
              <w:noProof/>
              <w:sz w:val="22"/>
              <w:szCs w:val="22"/>
            </w:rPr>
          </w:pPr>
          <w:hyperlink w:anchor="_Toc24999837" w:history="1">
            <w:r w:rsidRPr="00A969EA">
              <w:rPr>
                <w:rStyle w:val="Hyperlink"/>
                <w:noProof/>
              </w:rPr>
              <w:t>3.17 Category of preference</w:t>
            </w:r>
            <w:r>
              <w:rPr>
                <w:noProof/>
                <w:webHidden/>
              </w:rPr>
              <w:tab/>
            </w:r>
            <w:r>
              <w:rPr>
                <w:noProof/>
                <w:webHidden/>
              </w:rPr>
              <w:fldChar w:fldCharType="begin"/>
            </w:r>
            <w:r>
              <w:rPr>
                <w:noProof/>
                <w:webHidden/>
              </w:rPr>
              <w:instrText xml:space="preserve"> PAGEREF _Toc24999837 \h </w:instrText>
            </w:r>
            <w:r>
              <w:rPr>
                <w:noProof/>
                <w:webHidden/>
              </w:rPr>
            </w:r>
            <w:r>
              <w:rPr>
                <w:noProof/>
                <w:webHidden/>
              </w:rPr>
              <w:fldChar w:fldCharType="separate"/>
            </w:r>
            <w:r w:rsidR="00C74533">
              <w:rPr>
                <w:noProof/>
                <w:webHidden/>
              </w:rPr>
              <w:t>11</w:t>
            </w:r>
            <w:r>
              <w:rPr>
                <w:noProof/>
                <w:webHidden/>
              </w:rPr>
              <w:fldChar w:fldCharType="end"/>
            </w:r>
          </w:hyperlink>
        </w:p>
        <w:p w14:paraId="21FC4B37" w14:textId="4FA7E558" w:rsidR="00CA6000" w:rsidRDefault="00CA6000" w:rsidP="00C74533">
          <w:pPr>
            <w:pStyle w:val="TOC2"/>
            <w:rPr>
              <w:rFonts w:asciiTheme="minorHAnsi" w:hAnsiTheme="minorHAnsi" w:cstheme="minorBidi"/>
              <w:noProof/>
              <w:sz w:val="22"/>
              <w:szCs w:val="22"/>
            </w:rPr>
          </w:pPr>
          <w:hyperlink w:anchor="_Toc24999838" w:history="1">
            <w:r w:rsidRPr="00A969EA">
              <w:rPr>
                <w:rStyle w:val="Hyperlink"/>
                <w:noProof/>
              </w:rPr>
              <w:t>3.18 Category of radio methods</w:t>
            </w:r>
            <w:r>
              <w:rPr>
                <w:noProof/>
                <w:webHidden/>
              </w:rPr>
              <w:tab/>
            </w:r>
            <w:r>
              <w:rPr>
                <w:noProof/>
                <w:webHidden/>
              </w:rPr>
              <w:fldChar w:fldCharType="begin"/>
            </w:r>
            <w:r>
              <w:rPr>
                <w:noProof/>
                <w:webHidden/>
              </w:rPr>
              <w:instrText xml:space="preserve"> PAGEREF _Toc24999838 \h </w:instrText>
            </w:r>
            <w:r>
              <w:rPr>
                <w:noProof/>
                <w:webHidden/>
              </w:rPr>
            </w:r>
            <w:r>
              <w:rPr>
                <w:noProof/>
                <w:webHidden/>
              </w:rPr>
              <w:fldChar w:fldCharType="separate"/>
            </w:r>
            <w:r w:rsidR="00C74533">
              <w:rPr>
                <w:noProof/>
                <w:webHidden/>
              </w:rPr>
              <w:t>12</w:t>
            </w:r>
            <w:r>
              <w:rPr>
                <w:noProof/>
                <w:webHidden/>
              </w:rPr>
              <w:fldChar w:fldCharType="end"/>
            </w:r>
          </w:hyperlink>
        </w:p>
        <w:p w14:paraId="66DE3972" w14:textId="28F23EDC" w:rsidR="00CA6000" w:rsidRDefault="00CA6000" w:rsidP="00C74533">
          <w:pPr>
            <w:pStyle w:val="TOC2"/>
            <w:rPr>
              <w:rFonts w:asciiTheme="minorHAnsi" w:hAnsiTheme="minorHAnsi" w:cstheme="minorBidi"/>
              <w:noProof/>
              <w:sz w:val="22"/>
              <w:szCs w:val="22"/>
            </w:rPr>
          </w:pPr>
          <w:hyperlink w:anchor="_Toc24999839" w:history="1">
            <w:r w:rsidRPr="00A969EA">
              <w:rPr>
                <w:rStyle w:val="Hyperlink"/>
                <w:noProof/>
              </w:rPr>
              <w:t>3.19 Category of relationship</w:t>
            </w:r>
            <w:r>
              <w:rPr>
                <w:noProof/>
                <w:webHidden/>
              </w:rPr>
              <w:tab/>
            </w:r>
            <w:r>
              <w:rPr>
                <w:noProof/>
                <w:webHidden/>
              </w:rPr>
              <w:fldChar w:fldCharType="begin"/>
            </w:r>
            <w:r>
              <w:rPr>
                <w:noProof/>
                <w:webHidden/>
              </w:rPr>
              <w:instrText xml:space="preserve"> PAGEREF _Toc24999839 \h </w:instrText>
            </w:r>
            <w:r>
              <w:rPr>
                <w:noProof/>
                <w:webHidden/>
              </w:rPr>
            </w:r>
            <w:r>
              <w:rPr>
                <w:noProof/>
                <w:webHidden/>
              </w:rPr>
              <w:fldChar w:fldCharType="separate"/>
            </w:r>
            <w:r w:rsidR="00C74533">
              <w:rPr>
                <w:noProof/>
                <w:webHidden/>
              </w:rPr>
              <w:t>13</w:t>
            </w:r>
            <w:r>
              <w:rPr>
                <w:noProof/>
                <w:webHidden/>
              </w:rPr>
              <w:fldChar w:fldCharType="end"/>
            </w:r>
          </w:hyperlink>
        </w:p>
        <w:p w14:paraId="764EBAA7" w14:textId="037DD72D" w:rsidR="00CA6000" w:rsidRDefault="00CA6000" w:rsidP="00C74533">
          <w:pPr>
            <w:pStyle w:val="TOC2"/>
            <w:rPr>
              <w:rFonts w:asciiTheme="minorHAnsi" w:hAnsiTheme="minorHAnsi" w:cstheme="minorBidi"/>
              <w:noProof/>
              <w:sz w:val="22"/>
              <w:szCs w:val="22"/>
            </w:rPr>
          </w:pPr>
          <w:hyperlink w:anchor="_Toc24999840" w:history="1">
            <w:r w:rsidRPr="00A969EA">
              <w:rPr>
                <w:rStyle w:val="Hyperlink"/>
                <w:noProof/>
              </w:rPr>
              <w:t>3.20 Category of restricted area</w:t>
            </w:r>
            <w:r>
              <w:rPr>
                <w:noProof/>
                <w:webHidden/>
              </w:rPr>
              <w:tab/>
            </w:r>
            <w:r>
              <w:rPr>
                <w:noProof/>
                <w:webHidden/>
              </w:rPr>
              <w:fldChar w:fldCharType="begin"/>
            </w:r>
            <w:r>
              <w:rPr>
                <w:noProof/>
                <w:webHidden/>
              </w:rPr>
              <w:instrText xml:space="preserve"> PAGEREF _Toc24999840 \h </w:instrText>
            </w:r>
            <w:r>
              <w:rPr>
                <w:noProof/>
                <w:webHidden/>
              </w:rPr>
            </w:r>
            <w:r>
              <w:rPr>
                <w:noProof/>
                <w:webHidden/>
              </w:rPr>
              <w:fldChar w:fldCharType="separate"/>
            </w:r>
            <w:r w:rsidR="00C74533">
              <w:rPr>
                <w:noProof/>
                <w:webHidden/>
              </w:rPr>
              <w:t>14</w:t>
            </w:r>
            <w:r>
              <w:rPr>
                <w:noProof/>
                <w:webHidden/>
              </w:rPr>
              <w:fldChar w:fldCharType="end"/>
            </w:r>
          </w:hyperlink>
        </w:p>
        <w:p w14:paraId="455B9C9E" w14:textId="63EFBC49" w:rsidR="00CA6000" w:rsidRDefault="00CA6000" w:rsidP="00C74533">
          <w:pPr>
            <w:pStyle w:val="TOC2"/>
            <w:rPr>
              <w:rFonts w:asciiTheme="minorHAnsi" w:hAnsiTheme="minorHAnsi" w:cstheme="minorBidi"/>
              <w:noProof/>
              <w:sz w:val="22"/>
              <w:szCs w:val="22"/>
            </w:rPr>
          </w:pPr>
          <w:hyperlink w:anchor="_Toc24999841" w:history="1">
            <w:r w:rsidRPr="00A969EA">
              <w:rPr>
                <w:rStyle w:val="Hyperlink"/>
                <w:noProof/>
              </w:rPr>
              <w:t>3.21 Category of routeing measure</w:t>
            </w:r>
            <w:r>
              <w:rPr>
                <w:noProof/>
                <w:webHidden/>
              </w:rPr>
              <w:tab/>
            </w:r>
            <w:r>
              <w:rPr>
                <w:noProof/>
                <w:webHidden/>
              </w:rPr>
              <w:fldChar w:fldCharType="begin"/>
            </w:r>
            <w:r>
              <w:rPr>
                <w:noProof/>
                <w:webHidden/>
              </w:rPr>
              <w:instrText xml:space="preserve"> PAGEREF _Toc24999841 \h </w:instrText>
            </w:r>
            <w:r>
              <w:rPr>
                <w:noProof/>
                <w:webHidden/>
              </w:rPr>
            </w:r>
            <w:r>
              <w:rPr>
                <w:noProof/>
                <w:webHidden/>
              </w:rPr>
              <w:fldChar w:fldCharType="separate"/>
            </w:r>
            <w:r w:rsidR="00C74533">
              <w:rPr>
                <w:noProof/>
                <w:webHidden/>
              </w:rPr>
              <w:t>15</w:t>
            </w:r>
            <w:r>
              <w:rPr>
                <w:noProof/>
                <w:webHidden/>
              </w:rPr>
              <w:fldChar w:fldCharType="end"/>
            </w:r>
          </w:hyperlink>
        </w:p>
        <w:p w14:paraId="66942E4A" w14:textId="3798ACDD" w:rsidR="00CA6000" w:rsidRDefault="00CA6000" w:rsidP="00C74533">
          <w:pPr>
            <w:pStyle w:val="TOC2"/>
            <w:rPr>
              <w:rFonts w:asciiTheme="minorHAnsi" w:hAnsiTheme="minorHAnsi" w:cstheme="minorBidi"/>
              <w:noProof/>
              <w:sz w:val="22"/>
              <w:szCs w:val="22"/>
            </w:rPr>
          </w:pPr>
          <w:hyperlink w:anchor="_Toc24999842" w:history="1">
            <w:r w:rsidRPr="00A969EA">
              <w:rPr>
                <w:rStyle w:val="Hyperlink"/>
                <w:noProof/>
              </w:rPr>
              <w:t>3.22 Category of ship report</w:t>
            </w:r>
            <w:r>
              <w:rPr>
                <w:noProof/>
                <w:webHidden/>
              </w:rPr>
              <w:tab/>
            </w:r>
            <w:r>
              <w:rPr>
                <w:noProof/>
                <w:webHidden/>
              </w:rPr>
              <w:fldChar w:fldCharType="begin"/>
            </w:r>
            <w:r>
              <w:rPr>
                <w:noProof/>
                <w:webHidden/>
              </w:rPr>
              <w:instrText xml:space="preserve"> PAGEREF _Toc24999842 \h </w:instrText>
            </w:r>
            <w:r>
              <w:rPr>
                <w:noProof/>
                <w:webHidden/>
              </w:rPr>
            </w:r>
            <w:r>
              <w:rPr>
                <w:noProof/>
                <w:webHidden/>
              </w:rPr>
              <w:fldChar w:fldCharType="separate"/>
            </w:r>
            <w:r w:rsidR="00C74533">
              <w:rPr>
                <w:noProof/>
                <w:webHidden/>
              </w:rPr>
              <w:t>16</w:t>
            </w:r>
            <w:r>
              <w:rPr>
                <w:noProof/>
                <w:webHidden/>
              </w:rPr>
              <w:fldChar w:fldCharType="end"/>
            </w:r>
          </w:hyperlink>
        </w:p>
        <w:p w14:paraId="5DC0C55E" w14:textId="00DFB0BF" w:rsidR="00CA6000" w:rsidRDefault="00CA6000" w:rsidP="00C74533">
          <w:pPr>
            <w:pStyle w:val="TOC2"/>
            <w:rPr>
              <w:rFonts w:asciiTheme="minorHAnsi" w:hAnsiTheme="minorHAnsi" w:cstheme="minorBidi"/>
              <w:noProof/>
              <w:sz w:val="22"/>
              <w:szCs w:val="22"/>
            </w:rPr>
          </w:pPr>
          <w:hyperlink w:anchor="_Toc24999843" w:history="1">
            <w:r w:rsidRPr="00A969EA">
              <w:rPr>
                <w:rStyle w:val="Hyperlink"/>
                <w:noProof/>
              </w:rPr>
              <w:t>3.23 Category of signal station, traffic</w:t>
            </w:r>
            <w:r>
              <w:rPr>
                <w:noProof/>
                <w:webHidden/>
              </w:rPr>
              <w:tab/>
            </w:r>
            <w:r>
              <w:rPr>
                <w:noProof/>
                <w:webHidden/>
              </w:rPr>
              <w:fldChar w:fldCharType="begin"/>
            </w:r>
            <w:r>
              <w:rPr>
                <w:noProof/>
                <w:webHidden/>
              </w:rPr>
              <w:instrText xml:space="preserve"> PAGEREF _Toc24999843 \h </w:instrText>
            </w:r>
            <w:r>
              <w:rPr>
                <w:noProof/>
                <w:webHidden/>
              </w:rPr>
            </w:r>
            <w:r>
              <w:rPr>
                <w:noProof/>
                <w:webHidden/>
              </w:rPr>
              <w:fldChar w:fldCharType="separate"/>
            </w:r>
            <w:r w:rsidR="00C74533">
              <w:rPr>
                <w:noProof/>
                <w:webHidden/>
              </w:rPr>
              <w:t>17</w:t>
            </w:r>
            <w:r>
              <w:rPr>
                <w:noProof/>
                <w:webHidden/>
              </w:rPr>
              <w:fldChar w:fldCharType="end"/>
            </w:r>
          </w:hyperlink>
        </w:p>
        <w:p w14:paraId="476083FC" w14:textId="415259EC" w:rsidR="00CA6000" w:rsidRDefault="00CA6000" w:rsidP="00C74533">
          <w:pPr>
            <w:pStyle w:val="TOC2"/>
            <w:rPr>
              <w:rFonts w:asciiTheme="minorHAnsi" w:hAnsiTheme="minorHAnsi" w:cstheme="minorBidi"/>
              <w:noProof/>
              <w:sz w:val="22"/>
              <w:szCs w:val="22"/>
            </w:rPr>
          </w:pPr>
          <w:hyperlink w:anchor="_Toc24999844" w:history="1">
            <w:r w:rsidRPr="00A969EA">
              <w:rPr>
                <w:rStyle w:val="Hyperlink"/>
                <w:noProof/>
              </w:rPr>
              <w:t>3.24 Category of signal station, warning</w:t>
            </w:r>
            <w:r>
              <w:rPr>
                <w:noProof/>
                <w:webHidden/>
              </w:rPr>
              <w:tab/>
            </w:r>
            <w:r>
              <w:rPr>
                <w:noProof/>
                <w:webHidden/>
              </w:rPr>
              <w:fldChar w:fldCharType="begin"/>
            </w:r>
            <w:r>
              <w:rPr>
                <w:noProof/>
                <w:webHidden/>
              </w:rPr>
              <w:instrText xml:space="preserve"> PAGEREF _Toc24999844 \h </w:instrText>
            </w:r>
            <w:r>
              <w:rPr>
                <w:noProof/>
                <w:webHidden/>
              </w:rPr>
            </w:r>
            <w:r>
              <w:rPr>
                <w:noProof/>
                <w:webHidden/>
              </w:rPr>
              <w:fldChar w:fldCharType="separate"/>
            </w:r>
            <w:r w:rsidR="00C74533">
              <w:rPr>
                <w:noProof/>
                <w:webHidden/>
              </w:rPr>
              <w:t>17</w:t>
            </w:r>
            <w:r>
              <w:rPr>
                <w:noProof/>
                <w:webHidden/>
              </w:rPr>
              <w:fldChar w:fldCharType="end"/>
            </w:r>
          </w:hyperlink>
        </w:p>
        <w:p w14:paraId="5CB43668" w14:textId="1FFE473F" w:rsidR="00CA6000" w:rsidRDefault="00CA6000" w:rsidP="00C74533">
          <w:pPr>
            <w:pStyle w:val="TOC2"/>
            <w:rPr>
              <w:rFonts w:asciiTheme="minorHAnsi" w:hAnsiTheme="minorHAnsi" w:cstheme="minorBidi"/>
              <w:noProof/>
              <w:sz w:val="22"/>
              <w:szCs w:val="22"/>
            </w:rPr>
          </w:pPr>
          <w:hyperlink w:anchor="_Toc24999845" w:history="1">
            <w:r w:rsidRPr="00A969EA">
              <w:rPr>
                <w:rStyle w:val="Hyperlink"/>
                <w:noProof/>
              </w:rPr>
              <w:t>3.25 Category of Traffic Separation Scheme</w:t>
            </w:r>
            <w:r>
              <w:rPr>
                <w:noProof/>
                <w:webHidden/>
              </w:rPr>
              <w:tab/>
            </w:r>
            <w:r>
              <w:rPr>
                <w:noProof/>
                <w:webHidden/>
              </w:rPr>
              <w:fldChar w:fldCharType="begin"/>
            </w:r>
            <w:r>
              <w:rPr>
                <w:noProof/>
                <w:webHidden/>
              </w:rPr>
              <w:instrText xml:space="preserve"> PAGEREF _Toc24999845 \h </w:instrText>
            </w:r>
            <w:r>
              <w:rPr>
                <w:noProof/>
                <w:webHidden/>
              </w:rPr>
            </w:r>
            <w:r>
              <w:rPr>
                <w:noProof/>
                <w:webHidden/>
              </w:rPr>
              <w:fldChar w:fldCharType="separate"/>
            </w:r>
            <w:r w:rsidR="00C74533">
              <w:rPr>
                <w:noProof/>
                <w:webHidden/>
              </w:rPr>
              <w:t>19</w:t>
            </w:r>
            <w:r>
              <w:rPr>
                <w:noProof/>
                <w:webHidden/>
              </w:rPr>
              <w:fldChar w:fldCharType="end"/>
            </w:r>
          </w:hyperlink>
        </w:p>
        <w:p w14:paraId="08982826" w14:textId="1273DC13" w:rsidR="00CA6000" w:rsidRDefault="00CA6000" w:rsidP="00C74533">
          <w:pPr>
            <w:pStyle w:val="TOC2"/>
            <w:rPr>
              <w:rFonts w:asciiTheme="minorHAnsi" w:hAnsiTheme="minorHAnsi" w:cstheme="minorBidi"/>
              <w:noProof/>
              <w:sz w:val="22"/>
              <w:szCs w:val="22"/>
            </w:rPr>
          </w:pPr>
          <w:hyperlink w:anchor="_Toc24999846" w:history="1">
            <w:r w:rsidRPr="00A969EA">
              <w:rPr>
                <w:rStyle w:val="Hyperlink"/>
                <w:noProof/>
              </w:rPr>
              <w:t>3.26 Category of temporal variation</w:t>
            </w:r>
            <w:r>
              <w:rPr>
                <w:noProof/>
                <w:webHidden/>
              </w:rPr>
              <w:tab/>
            </w:r>
            <w:r>
              <w:rPr>
                <w:noProof/>
                <w:webHidden/>
              </w:rPr>
              <w:fldChar w:fldCharType="begin"/>
            </w:r>
            <w:r>
              <w:rPr>
                <w:noProof/>
                <w:webHidden/>
              </w:rPr>
              <w:instrText xml:space="preserve"> PAGEREF _Toc24999846 \h </w:instrText>
            </w:r>
            <w:r>
              <w:rPr>
                <w:noProof/>
                <w:webHidden/>
              </w:rPr>
            </w:r>
            <w:r>
              <w:rPr>
                <w:noProof/>
                <w:webHidden/>
              </w:rPr>
              <w:fldChar w:fldCharType="separate"/>
            </w:r>
            <w:r w:rsidR="00C74533">
              <w:rPr>
                <w:noProof/>
                <w:webHidden/>
              </w:rPr>
              <w:t>19</w:t>
            </w:r>
            <w:r>
              <w:rPr>
                <w:noProof/>
                <w:webHidden/>
              </w:rPr>
              <w:fldChar w:fldCharType="end"/>
            </w:r>
          </w:hyperlink>
        </w:p>
        <w:p w14:paraId="5048F0A7" w14:textId="69D2E890" w:rsidR="00CA6000" w:rsidRDefault="00CA6000" w:rsidP="00C74533">
          <w:pPr>
            <w:pStyle w:val="TOC2"/>
            <w:rPr>
              <w:rFonts w:asciiTheme="minorHAnsi" w:hAnsiTheme="minorHAnsi" w:cstheme="minorBidi"/>
              <w:noProof/>
              <w:sz w:val="22"/>
              <w:szCs w:val="22"/>
            </w:rPr>
          </w:pPr>
          <w:hyperlink w:anchor="_Toc24999847" w:history="1">
            <w:r w:rsidRPr="00A969EA">
              <w:rPr>
                <w:rStyle w:val="Hyperlink"/>
                <w:noProof/>
              </w:rPr>
              <w:t>3.27 Category of text</w:t>
            </w:r>
            <w:r>
              <w:rPr>
                <w:noProof/>
                <w:webHidden/>
              </w:rPr>
              <w:tab/>
            </w:r>
            <w:r>
              <w:rPr>
                <w:noProof/>
                <w:webHidden/>
              </w:rPr>
              <w:fldChar w:fldCharType="begin"/>
            </w:r>
            <w:r>
              <w:rPr>
                <w:noProof/>
                <w:webHidden/>
              </w:rPr>
              <w:instrText xml:space="preserve"> PAGEREF _Toc24999847 \h </w:instrText>
            </w:r>
            <w:r>
              <w:rPr>
                <w:noProof/>
                <w:webHidden/>
              </w:rPr>
            </w:r>
            <w:r>
              <w:rPr>
                <w:noProof/>
                <w:webHidden/>
              </w:rPr>
              <w:fldChar w:fldCharType="separate"/>
            </w:r>
            <w:r w:rsidR="00C74533">
              <w:rPr>
                <w:noProof/>
                <w:webHidden/>
              </w:rPr>
              <w:t>19</w:t>
            </w:r>
            <w:r>
              <w:rPr>
                <w:noProof/>
                <w:webHidden/>
              </w:rPr>
              <w:fldChar w:fldCharType="end"/>
            </w:r>
          </w:hyperlink>
        </w:p>
        <w:p w14:paraId="19450F03" w14:textId="790D84B7" w:rsidR="00CA6000" w:rsidRDefault="00CA6000" w:rsidP="00C74533">
          <w:pPr>
            <w:pStyle w:val="TOC2"/>
            <w:rPr>
              <w:rFonts w:asciiTheme="minorHAnsi" w:hAnsiTheme="minorHAnsi" w:cstheme="minorBidi"/>
              <w:noProof/>
              <w:sz w:val="22"/>
              <w:szCs w:val="22"/>
            </w:rPr>
          </w:pPr>
          <w:hyperlink w:anchor="_Toc24999848" w:history="1">
            <w:r w:rsidRPr="00A969EA">
              <w:rPr>
                <w:rStyle w:val="Hyperlink"/>
                <w:noProof/>
              </w:rPr>
              <w:t>3.28 Category of vessel registry</w:t>
            </w:r>
            <w:r>
              <w:rPr>
                <w:noProof/>
                <w:webHidden/>
              </w:rPr>
              <w:tab/>
            </w:r>
            <w:r>
              <w:rPr>
                <w:noProof/>
                <w:webHidden/>
              </w:rPr>
              <w:fldChar w:fldCharType="begin"/>
            </w:r>
            <w:r>
              <w:rPr>
                <w:noProof/>
                <w:webHidden/>
              </w:rPr>
              <w:instrText xml:space="preserve"> PAGEREF _Toc24999848 \h </w:instrText>
            </w:r>
            <w:r>
              <w:rPr>
                <w:noProof/>
                <w:webHidden/>
              </w:rPr>
            </w:r>
            <w:r>
              <w:rPr>
                <w:noProof/>
                <w:webHidden/>
              </w:rPr>
              <w:fldChar w:fldCharType="separate"/>
            </w:r>
            <w:r w:rsidR="00C74533">
              <w:rPr>
                <w:noProof/>
                <w:webHidden/>
              </w:rPr>
              <w:t>20</w:t>
            </w:r>
            <w:r>
              <w:rPr>
                <w:noProof/>
                <w:webHidden/>
              </w:rPr>
              <w:fldChar w:fldCharType="end"/>
            </w:r>
          </w:hyperlink>
        </w:p>
        <w:p w14:paraId="095D9F7D" w14:textId="7B3C87E7" w:rsidR="00CA6000" w:rsidRDefault="00CA6000" w:rsidP="00C74533">
          <w:pPr>
            <w:pStyle w:val="TOC2"/>
            <w:rPr>
              <w:rFonts w:asciiTheme="minorHAnsi" w:hAnsiTheme="minorHAnsi" w:cstheme="minorBidi"/>
              <w:noProof/>
              <w:sz w:val="22"/>
              <w:szCs w:val="22"/>
            </w:rPr>
          </w:pPr>
          <w:hyperlink w:anchor="_Toc24999849" w:history="1">
            <w:r w:rsidRPr="00A969EA">
              <w:rPr>
                <w:rStyle w:val="Hyperlink"/>
                <w:noProof/>
              </w:rPr>
              <w:t>3.29 Category of vessel traffic service</w:t>
            </w:r>
            <w:r>
              <w:rPr>
                <w:noProof/>
                <w:webHidden/>
              </w:rPr>
              <w:tab/>
            </w:r>
            <w:r>
              <w:rPr>
                <w:noProof/>
                <w:webHidden/>
              </w:rPr>
              <w:fldChar w:fldCharType="begin"/>
            </w:r>
            <w:r>
              <w:rPr>
                <w:noProof/>
                <w:webHidden/>
              </w:rPr>
              <w:instrText xml:space="preserve"> PAGEREF _Toc24999849 \h </w:instrText>
            </w:r>
            <w:r>
              <w:rPr>
                <w:noProof/>
                <w:webHidden/>
              </w:rPr>
            </w:r>
            <w:r>
              <w:rPr>
                <w:noProof/>
                <w:webHidden/>
              </w:rPr>
              <w:fldChar w:fldCharType="separate"/>
            </w:r>
            <w:r w:rsidR="00C74533">
              <w:rPr>
                <w:noProof/>
                <w:webHidden/>
              </w:rPr>
              <w:t>20</w:t>
            </w:r>
            <w:r>
              <w:rPr>
                <w:noProof/>
                <w:webHidden/>
              </w:rPr>
              <w:fldChar w:fldCharType="end"/>
            </w:r>
          </w:hyperlink>
        </w:p>
        <w:p w14:paraId="67BC3721" w14:textId="34DB206D" w:rsidR="00CA6000" w:rsidRDefault="00CA6000" w:rsidP="00C74533">
          <w:pPr>
            <w:pStyle w:val="TOC2"/>
            <w:rPr>
              <w:rFonts w:asciiTheme="minorHAnsi" w:hAnsiTheme="minorHAnsi" w:cstheme="minorBidi"/>
              <w:noProof/>
              <w:sz w:val="22"/>
              <w:szCs w:val="22"/>
            </w:rPr>
          </w:pPr>
          <w:hyperlink w:anchor="_Toc24999850" w:history="1">
            <w:r w:rsidRPr="00A969EA">
              <w:rPr>
                <w:rStyle w:val="Hyperlink"/>
                <w:noProof/>
              </w:rPr>
              <w:t>3.30 City name</w:t>
            </w:r>
            <w:r>
              <w:rPr>
                <w:noProof/>
                <w:webHidden/>
              </w:rPr>
              <w:tab/>
            </w:r>
            <w:r>
              <w:rPr>
                <w:noProof/>
                <w:webHidden/>
              </w:rPr>
              <w:fldChar w:fldCharType="begin"/>
            </w:r>
            <w:r>
              <w:rPr>
                <w:noProof/>
                <w:webHidden/>
              </w:rPr>
              <w:instrText xml:space="preserve"> PAGEREF _Toc24999850 \h </w:instrText>
            </w:r>
            <w:r>
              <w:rPr>
                <w:noProof/>
                <w:webHidden/>
              </w:rPr>
            </w:r>
            <w:r>
              <w:rPr>
                <w:noProof/>
                <w:webHidden/>
              </w:rPr>
              <w:fldChar w:fldCharType="separate"/>
            </w:r>
            <w:r w:rsidR="00C74533">
              <w:rPr>
                <w:noProof/>
                <w:webHidden/>
              </w:rPr>
              <w:t>20</w:t>
            </w:r>
            <w:r>
              <w:rPr>
                <w:noProof/>
                <w:webHidden/>
              </w:rPr>
              <w:fldChar w:fldCharType="end"/>
            </w:r>
          </w:hyperlink>
        </w:p>
        <w:p w14:paraId="3A9BDA16" w14:textId="6DB48C02" w:rsidR="00CA6000" w:rsidRDefault="00CA6000" w:rsidP="00C74533">
          <w:pPr>
            <w:pStyle w:val="TOC2"/>
            <w:rPr>
              <w:rFonts w:asciiTheme="minorHAnsi" w:hAnsiTheme="minorHAnsi" w:cstheme="minorBidi"/>
              <w:noProof/>
              <w:sz w:val="22"/>
              <w:szCs w:val="22"/>
            </w:rPr>
          </w:pPr>
          <w:hyperlink w:anchor="_Toc24999851" w:history="1">
            <w:r w:rsidRPr="00A969EA">
              <w:rPr>
                <w:rStyle w:val="Hyperlink"/>
                <w:noProof/>
              </w:rPr>
              <w:t>3.31 Communication channel</w:t>
            </w:r>
            <w:r>
              <w:rPr>
                <w:noProof/>
                <w:webHidden/>
              </w:rPr>
              <w:tab/>
            </w:r>
            <w:r>
              <w:rPr>
                <w:noProof/>
                <w:webHidden/>
              </w:rPr>
              <w:fldChar w:fldCharType="begin"/>
            </w:r>
            <w:r>
              <w:rPr>
                <w:noProof/>
                <w:webHidden/>
              </w:rPr>
              <w:instrText xml:space="preserve"> PAGEREF _Toc24999851 \h </w:instrText>
            </w:r>
            <w:r>
              <w:rPr>
                <w:noProof/>
                <w:webHidden/>
              </w:rPr>
            </w:r>
            <w:r>
              <w:rPr>
                <w:noProof/>
                <w:webHidden/>
              </w:rPr>
              <w:fldChar w:fldCharType="separate"/>
            </w:r>
            <w:r w:rsidR="00C74533">
              <w:rPr>
                <w:noProof/>
                <w:webHidden/>
              </w:rPr>
              <w:t>21</w:t>
            </w:r>
            <w:r>
              <w:rPr>
                <w:noProof/>
                <w:webHidden/>
              </w:rPr>
              <w:fldChar w:fldCharType="end"/>
            </w:r>
          </w:hyperlink>
        </w:p>
        <w:p w14:paraId="080A4374" w14:textId="473D88BB" w:rsidR="00CA6000" w:rsidRDefault="00CA6000" w:rsidP="00C74533">
          <w:pPr>
            <w:pStyle w:val="TOC2"/>
            <w:rPr>
              <w:rFonts w:asciiTheme="minorHAnsi" w:hAnsiTheme="minorHAnsi" w:cstheme="minorBidi"/>
              <w:noProof/>
              <w:sz w:val="22"/>
              <w:szCs w:val="22"/>
            </w:rPr>
          </w:pPr>
          <w:hyperlink w:anchor="_Toc24999852" w:history="1">
            <w:r w:rsidRPr="00A969EA">
              <w:rPr>
                <w:rStyle w:val="Hyperlink"/>
                <w:noProof/>
              </w:rPr>
              <w:t>3.32 Comparison Operator</w:t>
            </w:r>
            <w:r>
              <w:rPr>
                <w:noProof/>
                <w:webHidden/>
              </w:rPr>
              <w:tab/>
            </w:r>
            <w:r>
              <w:rPr>
                <w:noProof/>
                <w:webHidden/>
              </w:rPr>
              <w:fldChar w:fldCharType="begin"/>
            </w:r>
            <w:r>
              <w:rPr>
                <w:noProof/>
                <w:webHidden/>
              </w:rPr>
              <w:instrText xml:space="preserve"> PAGEREF _Toc24999852 \h </w:instrText>
            </w:r>
            <w:r>
              <w:rPr>
                <w:noProof/>
                <w:webHidden/>
              </w:rPr>
            </w:r>
            <w:r>
              <w:rPr>
                <w:noProof/>
                <w:webHidden/>
              </w:rPr>
              <w:fldChar w:fldCharType="separate"/>
            </w:r>
            <w:r w:rsidR="00C74533">
              <w:rPr>
                <w:noProof/>
                <w:webHidden/>
              </w:rPr>
              <w:t>21</w:t>
            </w:r>
            <w:r>
              <w:rPr>
                <w:noProof/>
                <w:webHidden/>
              </w:rPr>
              <w:fldChar w:fldCharType="end"/>
            </w:r>
          </w:hyperlink>
        </w:p>
        <w:p w14:paraId="0CCA7B3B" w14:textId="61114EDD" w:rsidR="00CA6000" w:rsidRDefault="00CA6000" w:rsidP="00C74533">
          <w:pPr>
            <w:pStyle w:val="TOC2"/>
            <w:rPr>
              <w:rFonts w:asciiTheme="minorHAnsi" w:hAnsiTheme="minorHAnsi" w:cstheme="minorBidi"/>
              <w:noProof/>
              <w:sz w:val="22"/>
              <w:szCs w:val="22"/>
            </w:rPr>
          </w:pPr>
          <w:hyperlink w:anchor="_Toc24999853" w:history="1">
            <w:r w:rsidRPr="00A969EA">
              <w:rPr>
                <w:rStyle w:val="Hyperlink"/>
                <w:noProof/>
              </w:rPr>
              <w:t>3.33 Condition</w:t>
            </w:r>
            <w:r>
              <w:rPr>
                <w:noProof/>
                <w:webHidden/>
              </w:rPr>
              <w:tab/>
            </w:r>
            <w:r>
              <w:rPr>
                <w:noProof/>
                <w:webHidden/>
              </w:rPr>
              <w:fldChar w:fldCharType="begin"/>
            </w:r>
            <w:r>
              <w:rPr>
                <w:noProof/>
                <w:webHidden/>
              </w:rPr>
              <w:instrText xml:space="preserve"> PAGEREF _Toc24999853 \h </w:instrText>
            </w:r>
            <w:r>
              <w:rPr>
                <w:noProof/>
                <w:webHidden/>
              </w:rPr>
            </w:r>
            <w:r>
              <w:rPr>
                <w:noProof/>
                <w:webHidden/>
              </w:rPr>
              <w:fldChar w:fldCharType="separate"/>
            </w:r>
            <w:r w:rsidR="00C74533">
              <w:rPr>
                <w:noProof/>
                <w:webHidden/>
              </w:rPr>
              <w:t>21</w:t>
            </w:r>
            <w:r>
              <w:rPr>
                <w:noProof/>
                <w:webHidden/>
              </w:rPr>
              <w:fldChar w:fldCharType="end"/>
            </w:r>
          </w:hyperlink>
        </w:p>
        <w:p w14:paraId="4EE641DA" w14:textId="0044AAD2" w:rsidR="00CA6000" w:rsidRDefault="00CA6000" w:rsidP="00C74533">
          <w:pPr>
            <w:pStyle w:val="TOC2"/>
            <w:rPr>
              <w:rFonts w:asciiTheme="minorHAnsi" w:hAnsiTheme="minorHAnsi" w:cstheme="minorBidi"/>
              <w:noProof/>
              <w:sz w:val="22"/>
              <w:szCs w:val="22"/>
            </w:rPr>
          </w:pPr>
          <w:hyperlink w:anchor="_Toc24999854" w:history="1">
            <w:r w:rsidRPr="00A969EA">
              <w:rPr>
                <w:rStyle w:val="Hyperlink"/>
                <w:noProof/>
              </w:rPr>
              <w:t>3.34 Contact instructions</w:t>
            </w:r>
            <w:r>
              <w:rPr>
                <w:noProof/>
                <w:webHidden/>
              </w:rPr>
              <w:tab/>
            </w:r>
            <w:r>
              <w:rPr>
                <w:noProof/>
                <w:webHidden/>
              </w:rPr>
              <w:fldChar w:fldCharType="begin"/>
            </w:r>
            <w:r>
              <w:rPr>
                <w:noProof/>
                <w:webHidden/>
              </w:rPr>
              <w:instrText xml:space="preserve"> PAGEREF _Toc24999854 \h </w:instrText>
            </w:r>
            <w:r>
              <w:rPr>
                <w:noProof/>
                <w:webHidden/>
              </w:rPr>
            </w:r>
            <w:r>
              <w:rPr>
                <w:noProof/>
                <w:webHidden/>
              </w:rPr>
              <w:fldChar w:fldCharType="separate"/>
            </w:r>
            <w:r w:rsidR="00C74533">
              <w:rPr>
                <w:noProof/>
                <w:webHidden/>
              </w:rPr>
              <w:t>22</w:t>
            </w:r>
            <w:r>
              <w:rPr>
                <w:noProof/>
                <w:webHidden/>
              </w:rPr>
              <w:fldChar w:fldCharType="end"/>
            </w:r>
          </w:hyperlink>
        </w:p>
        <w:p w14:paraId="7279239B" w14:textId="481FB190" w:rsidR="00CA6000" w:rsidRDefault="00CA6000" w:rsidP="00C74533">
          <w:pPr>
            <w:pStyle w:val="TOC2"/>
            <w:rPr>
              <w:rFonts w:asciiTheme="minorHAnsi" w:hAnsiTheme="minorHAnsi" w:cstheme="minorBidi"/>
              <w:noProof/>
              <w:sz w:val="22"/>
              <w:szCs w:val="22"/>
            </w:rPr>
          </w:pPr>
          <w:hyperlink w:anchor="_Toc24999855" w:history="1">
            <w:r w:rsidRPr="00A969EA">
              <w:rPr>
                <w:rStyle w:val="Hyperlink"/>
                <w:noProof/>
              </w:rPr>
              <w:t>3.35 Country Name</w:t>
            </w:r>
            <w:r>
              <w:rPr>
                <w:noProof/>
                <w:webHidden/>
              </w:rPr>
              <w:tab/>
            </w:r>
            <w:r>
              <w:rPr>
                <w:noProof/>
                <w:webHidden/>
              </w:rPr>
              <w:fldChar w:fldCharType="begin"/>
            </w:r>
            <w:r>
              <w:rPr>
                <w:noProof/>
                <w:webHidden/>
              </w:rPr>
              <w:instrText xml:space="preserve"> PAGEREF _Toc24999855 \h </w:instrText>
            </w:r>
            <w:r>
              <w:rPr>
                <w:noProof/>
                <w:webHidden/>
              </w:rPr>
            </w:r>
            <w:r>
              <w:rPr>
                <w:noProof/>
                <w:webHidden/>
              </w:rPr>
              <w:fldChar w:fldCharType="separate"/>
            </w:r>
            <w:r w:rsidR="00C74533">
              <w:rPr>
                <w:noProof/>
                <w:webHidden/>
              </w:rPr>
              <w:t>22</w:t>
            </w:r>
            <w:r>
              <w:rPr>
                <w:noProof/>
                <w:webHidden/>
              </w:rPr>
              <w:fldChar w:fldCharType="end"/>
            </w:r>
          </w:hyperlink>
        </w:p>
        <w:p w14:paraId="2C57E23A" w14:textId="296ECDB8" w:rsidR="00CA6000" w:rsidRDefault="00CA6000" w:rsidP="00C74533">
          <w:pPr>
            <w:pStyle w:val="TOC2"/>
            <w:rPr>
              <w:rFonts w:asciiTheme="minorHAnsi" w:hAnsiTheme="minorHAnsi" w:cstheme="minorBidi"/>
              <w:noProof/>
              <w:sz w:val="22"/>
              <w:szCs w:val="22"/>
            </w:rPr>
          </w:pPr>
          <w:hyperlink w:anchor="_Toc24999856" w:history="1">
            <w:r w:rsidRPr="00A969EA">
              <w:rPr>
                <w:rStyle w:val="Hyperlink"/>
                <w:noProof/>
              </w:rPr>
              <w:t>3.36 Day of Week</w:t>
            </w:r>
            <w:r>
              <w:rPr>
                <w:noProof/>
                <w:webHidden/>
              </w:rPr>
              <w:tab/>
            </w:r>
            <w:r>
              <w:rPr>
                <w:noProof/>
                <w:webHidden/>
              </w:rPr>
              <w:fldChar w:fldCharType="begin"/>
            </w:r>
            <w:r>
              <w:rPr>
                <w:noProof/>
                <w:webHidden/>
              </w:rPr>
              <w:instrText xml:space="preserve"> PAGEREF _Toc24999856 \h </w:instrText>
            </w:r>
            <w:r>
              <w:rPr>
                <w:noProof/>
                <w:webHidden/>
              </w:rPr>
            </w:r>
            <w:r>
              <w:rPr>
                <w:noProof/>
                <w:webHidden/>
              </w:rPr>
              <w:fldChar w:fldCharType="separate"/>
            </w:r>
            <w:r w:rsidR="00C74533">
              <w:rPr>
                <w:noProof/>
                <w:webHidden/>
              </w:rPr>
              <w:t>22</w:t>
            </w:r>
            <w:r>
              <w:rPr>
                <w:noProof/>
                <w:webHidden/>
              </w:rPr>
              <w:fldChar w:fldCharType="end"/>
            </w:r>
          </w:hyperlink>
        </w:p>
        <w:p w14:paraId="428E9AB8" w14:textId="3FC663CE" w:rsidR="00CA6000" w:rsidRDefault="00CA6000" w:rsidP="00C74533">
          <w:pPr>
            <w:pStyle w:val="TOC2"/>
            <w:rPr>
              <w:rFonts w:asciiTheme="minorHAnsi" w:hAnsiTheme="minorHAnsi" w:cstheme="minorBidi"/>
              <w:noProof/>
              <w:sz w:val="22"/>
              <w:szCs w:val="22"/>
            </w:rPr>
          </w:pPr>
          <w:hyperlink w:anchor="_Toc24999857" w:history="1">
            <w:r w:rsidRPr="00A969EA">
              <w:rPr>
                <w:rStyle w:val="Hyperlink"/>
                <w:noProof/>
              </w:rPr>
              <w:t>3.37 Day of week is range</w:t>
            </w:r>
            <w:r>
              <w:rPr>
                <w:noProof/>
                <w:webHidden/>
              </w:rPr>
              <w:tab/>
            </w:r>
            <w:r>
              <w:rPr>
                <w:noProof/>
                <w:webHidden/>
              </w:rPr>
              <w:fldChar w:fldCharType="begin"/>
            </w:r>
            <w:r>
              <w:rPr>
                <w:noProof/>
                <w:webHidden/>
              </w:rPr>
              <w:instrText xml:space="preserve"> PAGEREF _Toc24999857 \h </w:instrText>
            </w:r>
            <w:r>
              <w:rPr>
                <w:noProof/>
                <w:webHidden/>
              </w:rPr>
            </w:r>
            <w:r>
              <w:rPr>
                <w:noProof/>
                <w:webHidden/>
              </w:rPr>
              <w:fldChar w:fldCharType="separate"/>
            </w:r>
            <w:r w:rsidR="00C74533">
              <w:rPr>
                <w:noProof/>
                <w:webHidden/>
              </w:rPr>
              <w:t>23</w:t>
            </w:r>
            <w:r>
              <w:rPr>
                <w:noProof/>
                <w:webHidden/>
              </w:rPr>
              <w:fldChar w:fldCharType="end"/>
            </w:r>
          </w:hyperlink>
        </w:p>
        <w:p w14:paraId="73D261E7" w14:textId="5B56527F" w:rsidR="00CA6000" w:rsidRDefault="00CA6000" w:rsidP="00C74533">
          <w:pPr>
            <w:pStyle w:val="TOC2"/>
            <w:rPr>
              <w:rFonts w:asciiTheme="minorHAnsi" w:hAnsiTheme="minorHAnsi" w:cstheme="minorBidi"/>
              <w:noProof/>
              <w:sz w:val="22"/>
              <w:szCs w:val="22"/>
            </w:rPr>
          </w:pPr>
          <w:hyperlink w:anchor="_Toc24999858" w:history="1">
            <w:r w:rsidRPr="00A969EA">
              <w:rPr>
                <w:rStyle w:val="Hyperlink"/>
                <w:noProof/>
              </w:rPr>
              <w:t>3.38 Date end</w:t>
            </w:r>
            <w:r>
              <w:rPr>
                <w:noProof/>
                <w:webHidden/>
              </w:rPr>
              <w:tab/>
            </w:r>
            <w:r>
              <w:rPr>
                <w:noProof/>
                <w:webHidden/>
              </w:rPr>
              <w:fldChar w:fldCharType="begin"/>
            </w:r>
            <w:r>
              <w:rPr>
                <w:noProof/>
                <w:webHidden/>
              </w:rPr>
              <w:instrText xml:space="preserve"> PAGEREF _Toc24999858 \h </w:instrText>
            </w:r>
            <w:r>
              <w:rPr>
                <w:noProof/>
                <w:webHidden/>
              </w:rPr>
            </w:r>
            <w:r>
              <w:rPr>
                <w:noProof/>
                <w:webHidden/>
              </w:rPr>
              <w:fldChar w:fldCharType="separate"/>
            </w:r>
            <w:r w:rsidR="00C74533">
              <w:rPr>
                <w:noProof/>
                <w:webHidden/>
              </w:rPr>
              <w:t>23</w:t>
            </w:r>
            <w:r>
              <w:rPr>
                <w:noProof/>
                <w:webHidden/>
              </w:rPr>
              <w:fldChar w:fldCharType="end"/>
            </w:r>
          </w:hyperlink>
        </w:p>
        <w:p w14:paraId="6902CBAF" w14:textId="52ADEE46" w:rsidR="00CA6000" w:rsidRDefault="00CA6000" w:rsidP="00C74533">
          <w:pPr>
            <w:pStyle w:val="TOC2"/>
            <w:rPr>
              <w:rFonts w:asciiTheme="minorHAnsi" w:hAnsiTheme="minorHAnsi" w:cstheme="minorBidi"/>
              <w:noProof/>
              <w:sz w:val="22"/>
              <w:szCs w:val="22"/>
            </w:rPr>
          </w:pPr>
          <w:hyperlink w:anchor="_Toc24999859" w:history="1">
            <w:r w:rsidRPr="00A969EA">
              <w:rPr>
                <w:rStyle w:val="Hyperlink"/>
                <w:noProof/>
              </w:rPr>
              <w:t>3.39 Date start</w:t>
            </w:r>
            <w:r>
              <w:rPr>
                <w:noProof/>
                <w:webHidden/>
              </w:rPr>
              <w:tab/>
            </w:r>
            <w:r>
              <w:rPr>
                <w:noProof/>
                <w:webHidden/>
              </w:rPr>
              <w:fldChar w:fldCharType="begin"/>
            </w:r>
            <w:r>
              <w:rPr>
                <w:noProof/>
                <w:webHidden/>
              </w:rPr>
              <w:instrText xml:space="preserve"> PAGEREF _Toc24999859 \h </w:instrText>
            </w:r>
            <w:r>
              <w:rPr>
                <w:noProof/>
                <w:webHidden/>
              </w:rPr>
            </w:r>
            <w:r>
              <w:rPr>
                <w:noProof/>
                <w:webHidden/>
              </w:rPr>
              <w:fldChar w:fldCharType="separate"/>
            </w:r>
            <w:r w:rsidR="00C74533">
              <w:rPr>
                <w:noProof/>
                <w:webHidden/>
              </w:rPr>
              <w:t>23</w:t>
            </w:r>
            <w:r>
              <w:rPr>
                <w:noProof/>
                <w:webHidden/>
              </w:rPr>
              <w:fldChar w:fldCharType="end"/>
            </w:r>
          </w:hyperlink>
        </w:p>
        <w:p w14:paraId="2B4CE0A7" w14:textId="4EFDFF06" w:rsidR="00CA6000" w:rsidRDefault="00CA6000" w:rsidP="00C74533">
          <w:pPr>
            <w:pStyle w:val="TOC2"/>
            <w:rPr>
              <w:rFonts w:asciiTheme="minorHAnsi" w:hAnsiTheme="minorHAnsi" w:cstheme="minorBidi"/>
              <w:noProof/>
              <w:sz w:val="22"/>
              <w:szCs w:val="22"/>
            </w:rPr>
          </w:pPr>
          <w:hyperlink w:anchor="_Toc24999860" w:history="1">
            <w:r w:rsidRPr="00A969EA">
              <w:rPr>
                <w:rStyle w:val="Hyperlink"/>
                <w:noProof/>
              </w:rPr>
              <w:t>3.40 Delivery point</w:t>
            </w:r>
            <w:r>
              <w:rPr>
                <w:noProof/>
                <w:webHidden/>
              </w:rPr>
              <w:tab/>
            </w:r>
            <w:r>
              <w:rPr>
                <w:noProof/>
                <w:webHidden/>
              </w:rPr>
              <w:fldChar w:fldCharType="begin"/>
            </w:r>
            <w:r>
              <w:rPr>
                <w:noProof/>
                <w:webHidden/>
              </w:rPr>
              <w:instrText xml:space="preserve"> PAGEREF _Toc24999860 \h </w:instrText>
            </w:r>
            <w:r>
              <w:rPr>
                <w:noProof/>
                <w:webHidden/>
              </w:rPr>
            </w:r>
            <w:r>
              <w:rPr>
                <w:noProof/>
                <w:webHidden/>
              </w:rPr>
              <w:fldChar w:fldCharType="separate"/>
            </w:r>
            <w:r w:rsidR="00C74533">
              <w:rPr>
                <w:noProof/>
                <w:webHidden/>
              </w:rPr>
              <w:t>23</w:t>
            </w:r>
            <w:r>
              <w:rPr>
                <w:noProof/>
                <w:webHidden/>
              </w:rPr>
              <w:fldChar w:fldCharType="end"/>
            </w:r>
          </w:hyperlink>
        </w:p>
        <w:p w14:paraId="3F53259C" w14:textId="43B59A14" w:rsidR="00CA6000" w:rsidRDefault="00CA6000" w:rsidP="00C74533">
          <w:pPr>
            <w:pStyle w:val="TOC2"/>
            <w:rPr>
              <w:rFonts w:asciiTheme="minorHAnsi" w:hAnsiTheme="minorHAnsi" w:cstheme="minorBidi"/>
              <w:noProof/>
              <w:sz w:val="22"/>
              <w:szCs w:val="22"/>
            </w:rPr>
          </w:pPr>
          <w:hyperlink w:anchor="_Toc24999861" w:history="1">
            <w:r w:rsidRPr="00A969EA">
              <w:rPr>
                <w:rStyle w:val="Hyperlink"/>
                <w:noProof/>
              </w:rPr>
              <w:t>3.41 Destination</w:t>
            </w:r>
            <w:r>
              <w:rPr>
                <w:noProof/>
                <w:webHidden/>
              </w:rPr>
              <w:tab/>
            </w:r>
            <w:r>
              <w:rPr>
                <w:noProof/>
                <w:webHidden/>
              </w:rPr>
              <w:fldChar w:fldCharType="begin"/>
            </w:r>
            <w:r>
              <w:rPr>
                <w:noProof/>
                <w:webHidden/>
              </w:rPr>
              <w:instrText xml:space="preserve"> PAGEREF _Toc24999861 \h </w:instrText>
            </w:r>
            <w:r>
              <w:rPr>
                <w:noProof/>
                <w:webHidden/>
              </w:rPr>
            </w:r>
            <w:r>
              <w:rPr>
                <w:noProof/>
                <w:webHidden/>
              </w:rPr>
              <w:fldChar w:fldCharType="separate"/>
            </w:r>
            <w:r w:rsidR="00C74533">
              <w:rPr>
                <w:noProof/>
                <w:webHidden/>
              </w:rPr>
              <w:t>23</w:t>
            </w:r>
            <w:r>
              <w:rPr>
                <w:noProof/>
                <w:webHidden/>
              </w:rPr>
              <w:fldChar w:fldCharType="end"/>
            </w:r>
          </w:hyperlink>
        </w:p>
        <w:p w14:paraId="73D69B53" w14:textId="6A008295" w:rsidR="00CA6000" w:rsidRDefault="00CA6000" w:rsidP="00C74533">
          <w:pPr>
            <w:pStyle w:val="TOC2"/>
            <w:rPr>
              <w:rFonts w:asciiTheme="minorHAnsi" w:hAnsiTheme="minorHAnsi" w:cstheme="minorBidi"/>
              <w:noProof/>
              <w:sz w:val="22"/>
              <w:szCs w:val="22"/>
            </w:rPr>
          </w:pPr>
          <w:hyperlink w:anchor="_Toc24999862" w:history="1">
            <w:r w:rsidRPr="00A969EA">
              <w:rPr>
                <w:rStyle w:val="Hyperlink"/>
                <w:noProof/>
              </w:rPr>
              <w:t>3.42 Display name</w:t>
            </w:r>
            <w:r>
              <w:rPr>
                <w:noProof/>
                <w:webHidden/>
              </w:rPr>
              <w:tab/>
            </w:r>
            <w:r>
              <w:rPr>
                <w:noProof/>
                <w:webHidden/>
              </w:rPr>
              <w:fldChar w:fldCharType="begin"/>
            </w:r>
            <w:r>
              <w:rPr>
                <w:noProof/>
                <w:webHidden/>
              </w:rPr>
              <w:instrText xml:space="preserve"> PAGEREF _Toc24999862 \h </w:instrText>
            </w:r>
            <w:r>
              <w:rPr>
                <w:noProof/>
                <w:webHidden/>
              </w:rPr>
            </w:r>
            <w:r>
              <w:rPr>
                <w:noProof/>
                <w:webHidden/>
              </w:rPr>
              <w:fldChar w:fldCharType="separate"/>
            </w:r>
            <w:r w:rsidR="00C74533">
              <w:rPr>
                <w:noProof/>
                <w:webHidden/>
              </w:rPr>
              <w:t>23</w:t>
            </w:r>
            <w:r>
              <w:rPr>
                <w:noProof/>
                <w:webHidden/>
              </w:rPr>
              <w:fldChar w:fldCharType="end"/>
            </w:r>
          </w:hyperlink>
        </w:p>
        <w:p w14:paraId="0B11AE33" w14:textId="4D400AA1" w:rsidR="00CA6000" w:rsidRDefault="00CA6000" w:rsidP="00C74533">
          <w:pPr>
            <w:pStyle w:val="TOC2"/>
            <w:rPr>
              <w:rFonts w:asciiTheme="minorHAnsi" w:hAnsiTheme="minorHAnsi" w:cstheme="minorBidi"/>
              <w:noProof/>
              <w:sz w:val="22"/>
              <w:szCs w:val="22"/>
            </w:rPr>
          </w:pPr>
          <w:hyperlink w:anchor="_Toc24999863" w:history="1">
            <w:r w:rsidRPr="00A969EA">
              <w:rPr>
                <w:rStyle w:val="Hyperlink"/>
                <w:noProof/>
              </w:rPr>
              <w:t>3.43 Distance</w:t>
            </w:r>
            <w:r>
              <w:rPr>
                <w:noProof/>
                <w:webHidden/>
              </w:rPr>
              <w:tab/>
            </w:r>
            <w:r>
              <w:rPr>
                <w:noProof/>
                <w:webHidden/>
              </w:rPr>
              <w:fldChar w:fldCharType="begin"/>
            </w:r>
            <w:r>
              <w:rPr>
                <w:noProof/>
                <w:webHidden/>
              </w:rPr>
              <w:instrText xml:space="preserve"> PAGEREF _Toc24999863 \h </w:instrText>
            </w:r>
            <w:r>
              <w:rPr>
                <w:noProof/>
                <w:webHidden/>
              </w:rPr>
            </w:r>
            <w:r>
              <w:rPr>
                <w:noProof/>
                <w:webHidden/>
              </w:rPr>
              <w:fldChar w:fldCharType="separate"/>
            </w:r>
            <w:r w:rsidR="00C74533">
              <w:rPr>
                <w:noProof/>
                <w:webHidden/>
              </w:rPr>
              <w:t>24</w:t>
            </w:r>
            <w:r>
              <w:rPr>
                <w:noProof/>
                <w:webHidden/>
              </w:rPr>
              <w:fldChar w:fldCharType="end"/>
            </w:r>
          </w:hyperlink>
        </w:p>
        <w:p w14:paraId="4054957F" w14:textId="5984B1BB" w:rsidR="00CA6000" w:rsidRDefault="00CA6000" w:rsidP="00C74533">
          <w:pPr>
            <w:pStyle w:val="TOC2"/>
            <w:rPr>
              <w:rFonts w:asciiTheme="minorHAnsi" w:hAnsiTheme="minorHAnsi" w:cstheme="minorBidi"/>
              <w:noProof/>
              <w:sz w:val="22"/>
              <w:szCs w:val="22"/>
            </w:rPr>
          </w:pPr>
          <w:hyperlink w:anchor="_Toc24999864" w:history="1">
            <w:r w:rsidRPr="00A969EA">
              <w:rPr>
                <w:rStyle w:val="Hyperlink"/>
                <w:noProof/>
              </w:rPr>
              <w:t>3.44 Dynamic resource</w:t>
            </w:r>
            <w:r>
              <w:rPr>
                <w:noProof/>
                <w:webHidden/>
              </w:rPr>
              <w:tab/>
            </w:r>
            <w:r>
              <w:rPr>
                <w:noProof/>
                <w:webHidden/>
              </w:rPr>
              <w:fldChar w:fldCharType="begin"/>
            </w:r>
            <w:r>
              <w:rPr>
                <w:noProof/>
                <w:webHidden/>
              </w:rPr>
              <w:instrText xml:space="preserve"> PAGEREF _Toc24999864 \h </w:instrText>
            </w:r>
            <w:r>
              <w:rPr>
                <w:noProof/>
                <w:webHidden/>
              </w:rPr>
            </w:r>
            <w:r>
              <w:rPr>
                <w:noProof/>
                <w:webHidden/>
              </w:rPr>
              <w:fldChar w:fldCharType="separate"/>
            </w:r>
            <w:r w:rsidR="00C74533">
              <w:rPr>
                <w:noProof/>
                <w:webHidden/>
              </w:rPr>
              <w:t>24</w:t>
            </w:r>
            <w:r>
              <w:rPr>
                <w:noProof/>
                <w:webHidden/>
              </w:rPr>
              <w:fldChar w:fldCharType="end"/>
            </w:r>
          </w:hyperlink>
        </w:p>
        <w:p w14:paraId="07F8011B" w14:textId="58ABDD18" w:rsidR="00CA6000" w:rsidRDefault="00CA6000" w:rsidP="00C74533">
          <w:pPr>
            <w:pStyle w:val="TOC2"/>
            <w:rPr>
              <w:rFonts w:asciiTheme="minorHAnsi" w:hAnsiTheme="minorHAnsi" w:cstheme="minorBidi"/>
              <w:noProof/>
              <w:sz w:val="22"/>
              <w:szCs w:val="22"/>
            </w:rPr>
          </w:pPr>
          <w:hyperlink w:anchor="_Toc24999865" w:history="1">
            <w:r w:rsidRPr="00A969EA">
              <w:rPr>
                <w:rStyle w:val="Hyperlink"/>
                <w:noProof/>
              </w:rPr>
              <w:t>3.45 File Locator</w:t>
            </w:r>
            <w:r>
              <w:rPr>
                <w:noProof/>
                <w:webHidden/>
              </w:rPr>
              <w:tab/>
            </w:r>
            <w:r>
              <w:rPr>
                <w:noProof/>
                <w:webHidden/>
              </w:rPr>
              <w:fldChar w:fldCharType="begin"/>
            </w:r>
            <w:r>
              <w:rPr>
                <w:noProof/>
                <w:webHidden/>
              </w:rPr>
              <w:instrText xml:space="preserve"> PAGEREF _Toc24999865 \h </w:instrText>
            </w:r>
            <w:r>
              <w:rPr>
                <w:noProof/>
                <w:webHidden/>
              </w:rPr>
            </w:r>
            <w:r>
              <w:rPr>
                <w:noProof/>
                <w:webHidden/>
              </w:rPr>
              <w:fldChar w:fldCharType="separate"/>
            </w:r>
            <w:r w:rsidR="00C74533">
              <w:rPr>
                <w:noProof/>
                <w:webHidden/>
              </w:rPr>
              <w:t>24</w:t>
            </w:r>
            <w:r>
              <w:rPr>
                <w:noProof/>
                <w:webHidden/>
              </w:rPr>
              <w:fldChar w:fldCharType="end"/>
            </w:r>
          </w:hyperlink>
        </w:p>
        <w:p w14:paraId="504F25BA" w14:textId="447D55FE" w:rsidR="00CA6000" w:rsidRDefault="00CA6000" w:rsidP="00C74533">
          <w:pPr>
            <w:pStyle w:val="TOC2"/>
            <w:rPr>
              <w:rFonts w:asciiTheme="minorHAnsi" w:hAnsiTheme="minorHAnsi" w:cstheme="minorBidi"/>
              <w:noProof/>
              <w:sz w:val="22"/>
              <w:szCs w:val="22"/>
            </w:rPr>
          </w:pPr>
          <w:hyperlink w:anchor="_Toc24999866" w:history="1">
            <w:r w:rsidRPr="00A969EA">
              <w:rPr>
                <w:rStyle w:val="Hyperlink"/>
                <w:noProof/>
              </w:rPr>
              <w:t>3.46 File Reference</w:t>
            </w:r>
            <w:r>
              <w:rPr>
                <w:noProof/>
                <w:webHidden/>
              </w:rPr>
              <w:tab/>
            </w:r>
            <w:r>
              <w:rPr>
                <w:noProof/>
                <w:webHidden/>
              </w:rPr>
              <w:fldChar w:fldCharType="begin"/>
            </w:r>
            <w:r>
              <w:rPr>
                <w:noProof/>
                <w:webHidden/>
              </w:rPr>
              <w:instrText xml:space="preserve"> PAGEREF _Toc24999866 \h </w:instrText>
            </w:r>
            <w:r>
              <w:rPr>
                <w:noProof/>
                <w:webHidden/>
              </w:rPr>
            </w:r>
            <w:r>
              <w:rPr>
                <w:noProof/>
                <w:webHidden/>
              </w:rPr>
              <w:fldChar w:fldCharType="separate"/>
            </w:r>
            <w:r w:rsidR="00C74533">
              <w:rPr>
                <w:noProof/>
                <w:webHidden/>
              </w:rPr>
              <w:t>25</w:t>
            </w:r>
            <w:r>
              <w:rPr>
                <w:noProof/>
                <w:webHidden/>
              </w:rPr>
              <w:fldChar w:fldCharType="end"/>
            </w:r>
          </w:hyperlink>
        </w:p>
        <w:p w14:paraId="07671DE6" w14:textId="4518C1D6" w:rsidR="00CA6000" w:rsidRDefault="00CA6000" w:rsidP="00C74533">
          <w:pPr>
            <w:pStyle w:val="TOC2"/>
            <w:rPr>
              <w:rFonts w:asciiTheme="minorHAnsi" w:hAnsiTheme="minorHAnsi" w:cstheme="minorBidi"/>
              <w:noProof/>
              <w:sz w:val="22"/>
              <w:szCs w:val="22"/>
            </w:rPr>
          </w:pPr>
          <w:hyperlink w:anchor="_Toc24999867" w:history="1">
            <w:r w:rsidRPr="00A969EA">
              <w:rPr>
                <w:rStyle w:val="Hyperlink"/>
                <w:noProof/>
              </w:rPr>
              <w:t>3.47 Date fixed</w:t>
            </w:r>
            <w:r>
              <w:rPr>
                <w:noProof/>
                <w:webHidden/>
              </w:rPr>
              <w:tab/>
            </w:r>
            <w:r>
              <w:rPr>
                <w:noProof/>
                <w:webHidden/>
              </w:rPr>
              <w:fldChar w:fldCharType="begin"/>
            </w:r>
            <w:r>
              <w:rPr>
                <w:noProof/>
                <w:webHidden/>
              </w:rPr>
              <w:instrText xml:space="preserve"> PAGEREF _Toc24999867 \h </w:instrText>
            </w:r>
            <w:r>
              <w:rPr>
                <w:noProof/>
                <w:webHidden/>
              </w:rPr>
            </w:r>
            <w:r>
              <w:rPr>
                <w:noProof/>
                <w:webHidden/>
              </w:rPr>
              <w:fldChar w:fldCharType="separate"/>
            </w:r>
            <w:r w:rsidR="00C74533">
              <w:rPr>
                <w:noProof/>
                <w:webHidden/>
              </w:rPr>
              <w:t>25</w:t>
            </w:r>
            <w:r>
              <w:rPr>
                <w:noProof/>
                <w:webHidden/>
              </w:rPr>
              <w:fldChar w:fldCharType="end"/>
            </w:r>
          </w:hyperlink>
        </w:p>
        <w:p w14:paraId="19F2C56B" w14:textId="2A7CB6BA" w:rsidR="00CA6000" w:rsidRDefault="00CA6000" w:rsidP="00C74533">
          <w:pPr>
            <w:pStyle w:val="TOC2"/>
            <w:rPr>
              <w:rFonts w:asciiTheme="minorHAnsi" w:hAnsiTheme="minorHAnsi" w:cstheme="minorBidi"/>
              <w:noProof/>
              <w:sz w:val="22"/>
              <w:szCs w:val="22"/>
            </w:rPr>
          </w:pPr>
          <w:hyperlink w:anchor="_Toc24999868" w:history="1">
            <w:r w:rsidRPr="00A969EA">
              <w:rPr>
                <w:rStyle w:val="Hyperlink"/>
                <w:noProof/>
              </w:rPr>
              <w:t>3.48 Flip bearing</w:t>
            </w:r>
            <w:r>
              <w:rPr>
                <w:noProof/>
                <w:webHidden/>
              </w:rPr>
              <w:tab/>
            </w:r>
            <w:r>
              <w:rPr>
                <w:noProof/>
                <w:webHidden/>
              </w:rPr>
              <w:fldChar w:fldCharType="begin"/>
            </w:r>
            <w:r>
              <w:rPr>
                <w:noProof/>
                <w:webHidden/>
              </w:rPr>
              <w:instrText xml:space="preserve"> PAGEREF _Toc24999868 \h </w:instrText>
            </w:r>
            <w:r>
              <w:rPr>
                <w:noProof/>
                <w:webHidden/>
              </w:rPr>
            </w:r>
            <w:r>
              <w:rPr>
                <w:noProof/>
                <w:webHidden/>
              </w:rPr>
              <w:fldChar w:fldCharType="separate"/>
            </w:r>
            <w:r w:rsidR="00C74533">
              <w:rPr>
                <w:noProof/>
                <w:webHidden/>
              </w:rPr>
              <w:t>25</w:t>
            </w:r>
            <w:r>
              <w:rPr>
                <w:noProof/>
                <w:webHidden/>
              </w:rPr>
              <w:fldChar w:fldCharType="end"/>
            </w:r>
          </w:hyperlink>
        </w:p>
        <w:p w14:paraId="118C4A94" w14:textId="39343085" w:rsidR="00CA6000" w:rsidRDefault="00CA6000" w:rsidP="00C74533">
          <w:pPr>
            <w:pStyle w:val="TOC2"/>
            <w:rPr>
              <w:rFonts w:asciiTheme="minorHAnsi" w:hAnsiTheme="minorHAnsi" w:cstheme="minorBidi"/>
              <w:noProof/>
              <w:sz w:val="22"/>
              <w:szCs w:val="22"/>
            </w:rPr>
          </w:pPr>
          <w:hyperlink w:anchor="_Toc24999869" w:history="1">
            <w:r w:rsidRPr="00A969EA">
              <w:rPr>
                <w:rStyle w:val="Hyperlink"/>
                <w:noProof/>
              </w:rPr>
              <w:t>3.49 Frequency Shore Station Receives</w:t>
            </w:r>
            <w:r>
              <w:rPr>
                <w:noProof/>
                <w:webHidden/>
              </w:rPr>
              <w:tab/>
            </w:r>
            <w:r>
              <w:rPr>
                <w:noProof/>
                <w:webHidden/>
              </w:rPr>
              <w:fldChar w:fldCharType="begin"/>
            </w:r>
            <w:r>
              <w:rPr>
                <w:noProof/>
                <w:webHidden/>
              </w:rPr>
              <w:instrText xml:space="preserve"> PAGEREF _Toc24999869 \h </w:instrText>
            </w:r>
            <w:r>
              <w:rPr>
                <w:noProof/>
                <w:webHidden/>
              </w:rPr>
            </w:r>
            <w:r>
              <w:rPr>
                <w:noProof/>
                <w:webHidden/>
              </w:rPr>
              <w:fldChar w:fldCharType="separate"/>
            </w:r>
            <w:r w:rsidR="00C74533">
              <w:rPr>
                <w:noProof/>
                <w:webHidden/>
              </w:rPr>
              <w:t>25</w:t>
            </w:r>
            <w:r>
              <w:rPr>
                <w:noProof/>
                <w:webHidden/>
              </w:rPr>
              <w:fldChar w:fldCharType="end"/>
            </w:r>
          </w:hyperlink>
        </w:p>
        <w:p w14:paraId="4E15C5CA" w14:textId="14E44A68" w:rsidR="00CA6000" w:rsidRDefault="00CA6000" w:rsidP="00C74533">
          <w:pPr>
            <w:pStyle w:val="TOC2"/>
            <w:rPr>
              <w:rFonts w:asciiTheme="minorHAnsi" w:hAnsiTheme="minorHAnsi" w:cstheme="minorBidi"/>
              <w:noProof/>
              <w:sz w:val="22"/>
              <w:szCs w:val="22"/>
            </w:rPr>
          </w:pPr>
          <w:hyperlink w:anchor="_Toc24999870" w:history="1">
            <w:r w:rsidRPr="00A969EA">
              <w:rPr>
                <w:rStyle w:val="Hyperlink"/>
                <w:noProof/>
              </w:rPr>
              <w:t>3.50 Frequency Shore Station Transmits</w:t>
            </w:r>
            <w:r>
              <w:rPr>
                <w:noProof/>
                <w:webHidden/>
              </w:rPr>
              <w:tab/>
            </w:r>
            <w:r>
              <w:rPr>
                <w:noProof/>
                <w:webHidden/>
              </w:rPr>
              <w:fldChar w:fldCharType="begin"/>
            </w:r>
            <w:r>
              <w:rPr>
                <w:noProof/>
                <w:webHidden/>
              </w:rPr>
              <w:instrText xml:space="preserve"> PAGEREF _Toc24999870 \h </w:instrText>
            </w:r>
            <w:r>
              <w:rPr>
                <w:noProof/>
                <w:webHidden/>
              </w:rPr>
            </w:r>
            <w:r>
              <w:rPr>
                <w:noProof/>
                <w:webHidden/>
              </w:rPr>
              <w:fldChar w:fldCharType="separate"/>
            </w:r>
            <w:r w:rsidR="00C74533">
              <w:rPr>
                <w:noProof/>
                <w:webHidden/>
              </w:rPr>
              <w:t>26</w:t>
            </w:r>
            <w:r>
              <w:rPr>
                <w:noProof/>
                <w:webHidden/>
              </w:rPr>
              <w:fldChar w:fldCharType="end"/>
            </w:r>
          </w:hyperlink>
        </w:p>
        <w:p w14:paraId="3451AECD" w14:textId="4E0240EF" w:rsidR="00CA6000" w:rsidRDefault="00CA6000" w:rsidP="00C74533">
          <w:pPr>
            <w:pStyle w:val="TOC2"/>
            <w:rPr>
              <w:rFonts w:asciiTheme="minorHAnsi" w:hAnsiTheme="minorHAnsi" w:cstheme="minorBidi"/>
              <w:noProof/>
              <w:sz w:val="22"/>
              <w:szCs w:val="22"/>
            </w:rPr>
          </w:pPr>
          <w:hyperlink w:anchor="_Toc24999871" w:history="1">
            <w:r w:rsidRPr="00A969EA">
              <w:rPr>
                <w:rStyle w:val="Hyperlink"/>
                <w:noProof/>
              </w:rPr>
              <w:t>3.51 Headline</w:t>
            </w:r>
            <w:r>
              <w:rPr>
                <w:noProof/>
                <w:webHidden/>
              </w:rPr>
              <w:tab/>
            </w:r>
            <w:r>
              <w:rPr>
                <w:noProof/>
                <w:webHidden/>
              </w:rPr>
              <w:fldChar w:fldCharType="begin"/>
            </w:r>
            <w:r>
              <w:rPr>
                <w:noProof/>
                <w:webHidden/>
              </w:rPr>
              <w:instrText xml:space="preserve"> PAGEREF _Toc24999871 \h </w:instrText>
            </w:r>
            <w:r>
              <w:rPr>
                <w:noProof/>
                <w:webHidden/>
              </w:rPr>
            </w:r>
            <w:r>
              <w:rPr>
                <w:noProof/>
                <w:webHidden/>
              </w:rPr>
              <w:fldChar w:fldCharType="separate"/>
            </w:r>
            <w:r w:rsidR="00C74533">
              <w:rPr>
                <w:noProof/>
                <w:webHidden/>
              </w:rPr>
              <w:t>26</w:t>
            </w:r>
            <w:r>
              <w:rPr>
                <w:noProof/>
                <w:webHidden/>
              </w:rPr>
              <w:fldChar w:fldCharType="end"/>
            </w:r>
          </w:hyperlink>
        </w:p>
        <w:p w14:paraId="3CABAED6" w14:textId="5F30E0A0" w:rsidR="00CA6000" w:rsidRDefault="00CA6000" w:rsidP="00C74533">
          <w:pPr>
            <w:pStyle w:val="TOC2"/>
            <w:rPr>
              <w:rFonts w:asciiTheme="minorHAnsi" w:hAnsiTheme="minorHAnsi" w:cstheme="minorBidi"/>
              <w:noProof/>
              <w:sz w:val="22"/>
              <w:szCs w:val="22"/>
            </w:rPr>
          </w:pPr>
          <w:hyperlink w:anchor="_Toc24999872" w:history="1">
            <w:r w:rsidRPr="00A969EA">
              <w:rPr>
                <w:rStyle w:val="Hyperlink"/>
                <w:noProof/>
              </w:rPr>
              <w:t>3.52 Horizontal distance uncertainty</w:t>
            </w:r>
            <w:r>
              <w:rPr>
                <w:noProof/>
                <w:webHidden/>
              </w:rPr>
              <w:tab/>
            </w:r>
            <w:r>
              <w:rPr>
                <w:noProof/>
                <w:webHidden/>
              </w:rPr>
              <w:fldChar w:fldCharType="begin"/>
            </w:r>
            <w:r>
              <w:rPr>
                <w:noProof/>
                <w:webHidden/>
              </w:rPr>
              <w:instrText xml:space="preserve"> PAGEREF _Toc24999872 \h </w:instrText>
            </w:r>
            <w:r>
              <w:rPr>
                <w:noProof/>
                <w:webHidden/>
              </w:rPr>
            </w:r>
            <w:r>
              <w:rPr>
                <w:noProof/>
                <w:webHidden/>
              </w:rPr>
              <w:fldChar w:fldCharType="separate"/>
            </w:r>
            <w:r w:rsidR="00C74533">
              <w:rPr>
                <w:noProof/>
                <w:webHidden/>
              </w:rPr>
              <w:t>27</w:t>
            </w:r>
            <w:r>
              <w:rPr>
                <w:noProof/>
                <w:webHidden/>
              </w:rPr>
              <w:fldChar w:fldCharType="end"/>
            </w:r>
          </w:hyperlink>
        </w:p>
        <w:p w14:paraId="215F22B5" w14:textId="63ACA4FE" w:rsidR="00CA6000" w:rsidRDefault="00CA6000" w:rsidP="00C74533">
          <w:pPr>
            <w:pStyle w:val="TOC2"/>
            <w:rPr>
              <w:rFonts w:asciiTheme="minorHAnsi" w:hAnsiTheme="minorHAnsi" w:cstheme="minorBidi"/>
              <w:noProof/>
              <w:sz w:val="22"/>
              <w:szCs w:val="22"/>
            </w:rPr>
          </w:pPr>
          <w:hyperlink w:anchor="_Toc24999873" w:history="1">
            <w:r w:rsidRPr="00A969EA">
              <w:rPr>
                <w:rStyle w:val="Hyperlink"/>
                <w:noProof/>
              </w:rPr>
              <w:t>3.53 IMO format for reporting</w:t>
            </w:r>
            <w:r>
              <w:rPr>
                <w:noProof/>
                <w:webHidden/>
              </w:rPr>
              <w:tab/>
            </w:r>
            <w:r>
              <w:rPr>
                <w:noProof/>
                <w:webHidden/>
              </w:rPr>
              <w:fldChar w:fldCharType="begin"/>
            </w:r>
            <w:r>
              <w:rPr>
                <w:noProof/>
                <w:webHidden/>
              </w:rPr>
              <w:instrText xml:space="preserve"> PAGEREF _Toc24999873 \h </w:instrText>
            </w:r>
            <w:r>
              <w:rPr>
                <w:noProof/>
                <w:webHidden/>
              </w:rPr>
            </w:r>
            <w:r>
              <w:rPr>
                <w:noProof/>
                <w:webHidden/>
              </w:rPr>
              <w:fldChar w:fldCharType="separate"/>
            </w:r>
            <w:r w:rsidR="00C74533">
              <w:rPr>
                <w:noProof/>
                <w:webHidden/>
              </w:rPr>
              <w:t>27</w:t>
            </w:r>
            <w:r>
              <w:rPr>
                <w:noProof/>
                <w:webHidden/>
              </w:rPr>
              <w:fldChar w:fldCharType="end"/>
            </w:r>
          </w:hyperlink>
        </w:p>
        <w:p w14:paraId="59C340DC" w14:textId="2211CBFF" w:rsidR="00CA6000" w:rsidRDefault="00CA6000" w:rsidP="00C74533">
          <w:pPr>
            <w:pStyle w:val="TOC2"/>
            <w:rPr>
              <w:rFonts w:asciiTheme="minorHAnsi" w:hAnsiTheme="minorHAnsi" w:cstheme="minorBidi"/>
              <w:noProof/>
              <w:sz w:val="22"/>
              <w:szCs w:val="22"/>
            </w:rPr>
          </w:pPr>
          <w:hyperlink w:anchor="_Toc24999874" w:history="1">
            <w:r w:rsidRPr="00A969EA">
              <w:rPr>
                <w:rStyle w:val="Hyperlink"/>
                <w:noProof/>
              </w:rPr>
              <w:t>3.54 ISPS level</w:t>
            </w:r>
            <w:r>
              <w:rPr>
                <w:noProof/>
                <w:webHidden/>
              </w:rPr>
              <w:tab/>
            </w:r>
            <w:r>
              <w:rPr>
                <w:noProof/>
                <w:webHidden/>
              </w:rPr>
              <w:fldChar w:fldCharType="begin"/>
            </w:r>
            <w:r>
              <w:rPr>
                <w:noProof/>
                <w:webHidden/>
              </w:rPr>
              <w:instrText xml:space="preserve"> PAGEREF _Toc24999874 \h </w:instrText>
            </w:r>
            <w:r>
              <w:rPr>
                <w:noProof/>
                <w:webHidden/>
              </w:rPr>
            </w:r>
            <w:r>
              <w:rPr>
                <w:noProof/>
                <w:webHidden/>
              </w:rPr>
              <w:fldChar w:fldCharType="separate"/>
            </w:r>
            <w:r w:rsidR="00C74533">
              <w:rPr>
                <w:noProof/>
                <w:webHidden/>
              </w:rPr>
              <w:t>27</w:t>
            </w:r>
            <w:r>
              <w:rPr>
                <w:noProof/>
                <w:webHidden/>
              </w:rPr>
              <w:fldChar w:fldCharType="end"/>
            </w:r>
          </w:hyperlink>
        </w:p>
        <w:p w14:paraId="329C2039" w14:textId="6864D2AE" w:rsidR="00CA6000" w:rsidRDefault="00CA6000" w:rsidP="00C74533">
          <w:pPr>
            <w:pStyle w:val="TOC2"/>
            <w:rPr>
              <w:rFonts w:asciiTheme="minorHAnsi" w:hAnsiTheme="minorHAnsi" w:cstheme="minorBidi"/>
              <w:noProof/>
              <w:sz w:val="22"/>
              <w:szCs w:val="22"/>
            </w:rPr>
          </w:pPr>
          <w:hyperlink w:anchor="_Toc24999875" w:history="1">
            <w:r w:rsidRPr="00A969EA">
              <w:rPr>
                <w:rStyle w:val="Hyperlink"/>
                <w:noProof/>
              </w:rPr>
              <w:t>3.56 Language</w:t>
            </w:r>
            <w:r>
              <w:rPr>
                <w:noProof/>
                <w:webHidden/>
              </w:rPr>
              <w:tab/>
            </w:r>
            <w:r>
              <w:rPr>
                <w:noProof/>
                <w:webHidden/>
              </w:rPr>
              <w:fldChar w:fldCharType="begin"/>
            </w:r>
            <w:r>
              <w:rPr>
                <w:noProof/>
                <w:webHidden/>
              </w:rPr>
              <w:instrText xml:space="preserve"> PAGEREF _Toc24999875 \h </w:instrText>
            </w:r>
            <w:r>
              <w:rPr>
                <w:noProof/>
                <w:webHidden/>
              </w:rPr>
            </w:r>
            <w:r>
              <w:rPr>
                <w:noProof/>
                <w:webHidden/>
              </w:rPr>
              <w:fldChar w:fldCharType="separate"/>
            </w:r>
            <w:r w:rsidR="00C74533">
              <w:rPr>
                <w:noProof/>
                <w:webHidden/>
              </w:rPr>
              <w:t>28</w:t>
            </w:r>
            <w:r>
              <w:rPr>
                <w:noProof/>
                <w:webHidden/>
              </w:rPr>
              <w:fldChar w:fldCharType="end"/>
            </w:r>
          </w:hyperlink>
        </w:p>
        <w:p w14:paraId="2A8CFE8E" w14:textId="57AFD00F" w:rsidR="00CA6000" w:rsidRDefault="00CA6000" w:rsidP="00C74533">
          <w:pPr>
            <w:pStyle w:val="TOC2"/>
            <w:rPr>
              <w:rFonts w:asciiTheme="minorHAnsi" w:hAnsiTheme="minorHAnsi" w:cstheme="minorBidi"/>
              <w:noProof/>
              <w:sz w:val="22"/>
              <w:szCs w:val="22"/>
            </w:rPr>
          </w:pPr>
          <w:hyperlink w:anchor="_Toc24999876" w:history="1">
            <w:r w:rsidRPr="00A969EA">
              <w:rPr>
                <w:rStyle w:val="Hyperlink"/>
                <w:noProof/>
              </w:rPr>
              <w:t>3.57 Logical Connectives</w:t>
            </w:r>
            <w:r>
              <w:rPr>
                <w:noProof/>
                <w:webHidden/>
              </w:rPr>
              <w:tab/>
            </w:r>
            <w:r>
              <w:rPr>
                <w:noProof/>
                <w:webHidden/>
              </w:rPr>
              <w:fldChar w:fldCharType="begin"/>
            </w:r>
            <w:r>
              <w:rPr>
                <w:noProof/>
                <w:webHidden/>
              </w:rPr>
              <w:instrText xml:space="preserve"> PAGEREF _Toc24999876 \h </w:instrText>
            </w:r>
            <w:r>
              <w:rPr>
                <w:noProof/>
                <w:webHidden/>
              </w:rPr>
            </w:r>
            <w:r>
              <w:rPr>
                <w:noProof/>
                <w:webHidden/>
              </w:rPr>
              <w:fldChar w:fldCharType="separate"/>
            </w:r>
            <w:r w:rsidR="00C74533">
              <w:rPr>
                <w:noProof/>
                <w:webHidden/>
              </w:rPr>
              <w:t>28</w:t>
            </w:r>
            <w:r>
              <w:rPr>
                <w:noProof/>
                <w:webHidden/>
              </w:rPr>
              <w:fldChar w:fldCharType="end"/>
            </w:r>
          </w:hyperlink>
        </w:p>
        <w:p w14:paraId="7E0E4AE0" w14:textId="06C12112" w:rsidR="00CA6000" w:rsidRDefault="00CA6000" w:rsidP="00C74533">
          <w:pPr>
            <w:pStyle w:val="TOC2"/>
            <w:rPr>
              <w:rFonts w:asciiTheme="minorHAnsi" w:hAnsiTheme="minorHAnsi" w:cstheme="minorBidi"/>
              <w:noProof/>
              <w:sz w:val="22"/>
              <w:szCs w:val="22"/>
            </w:rPr>
          </w:pPr>
          <w:hyperlink w:anchor="_Toc24999877" w:history="1">
            <w:r w:rsidRPr="00A969EA">
              <w:rPr>
                <w:rStyle w:val="Hyperlink"/>
                <w:noProof/>
              </w:rPr>
              <w:t>3.58 Linkage</w:t>
            </w:r>
            <w:r>
              <w:rPr>
                <w:noProof/>
                <w:webHidden/>
              </w:rPr>
              <w:tab/>
            </w:r>
            <w:r>
              <w:rPr>
                <w:noProof/>
                <w:webHidden/>
              </w:rPr>
              <w:fldChar w:fldCharType="begin"/>
            </w:r>
            <w:r>
              <w:rPr>
                <w:noProof/>
                <w:webHidden/>
              </w:rPr>
              <w:instrText xml:space="preserve"> PAGEREF _Toc24999877 \h </w:instrText>
            </w:r>
            <w:r>
              <w:rPr>
                <w:noProof/>
                <w:webHidden/>
              </w:rPr>
            </w:r>
            <w:r>
              <w:rPr>
                <w:noProof/>
                <w:webHidden/>
              </w:rPr>
              <w:fldChar w:fldCharType="separate"/>
            </w:r>
            <w:r w:rsidR="00C74533">
              <w:rPr>
                <w:noProof/>
                <w:webHidden/>
              </w:rPr>
              <w:t>28</w:t>
            </w:r>
            <w:r>
              <w:rPr>
                <w:noProof/>
                <w:webHidden/>
              </w:rPr>
              <w:fldChar w:fldCharType="end"/>
            </w:r>
          </w:hyperlink>
        </w:p>
        <w:p w14:paraId="055B638C" w14:textId="3AFD1FCC" w:rsidR="00CA6000" w:rsidRDefault="00CA6000" w:rsidP="00C74533">
          <w:pPr>
            <w:pStyle w:val="TOC2"/>
            <w:rPr>
              <w:rFonts w:asciiTheme="minorHAnsi" w:hAnsiTheme="minorHAnsi" w:cstheme="minorBidi"/>
              <w:noProof/>
              <w:sz w:val="22"/>
              <w:szCs w:val="22"/>
            </w:rPr>
          </w:pPr>
          <w:hyperlink w:anchor="_Toc24999878" w:history="1">
            <w:r w:rsidRPr="00A969EA">
              <w:rPr>
                <w:rStyle w:val="Hyperlink"/>
                <w:noProof/>
              </w:rPr>
              <w:t>3.59 Membership</w:t>
            </w:r>
            <w:r>
              <w:rPr>
                <w:noProof/>
                <w:webHidden/>
              </w:rPr>
              <w:tab/>
            </w:r>
            <w:r>
              <w:rPr>
                <w:noProof/>
                <w:webHidden/>
              </w:rPr>
              <w:fldChar w:fldCharType="begin"/>
            </w:r>
            <w:r>
              <w:rPr>
                <w:noProof/>
                <w:webHidden/>
              </w:rPr>
              <w:instrText xml:space="preserve"> PAGEREF _Toc24999878 \h </w:instrText>
            </w:r>
            <w:r>
              <w:rPr>
                <w:noProof/>
                <w:webHidden/>
              </w:rPr>
            </w:r>
            <w:r>
              <w:rPr>
                <w:noProof/>
                <w:webHidden/>
              </w:rPr>
              <w:fldChar w:fldCharType="separate"/>
            </w:r>
            <w:r w:rsidR="00C74533">
              <w:rPr>
                <w:noProof/>
                <w:webHidden/>
              </w:rPr>
              <w:t>28</w:t>
            </w:r>
            <w:r>
              <w:rPr>
                <w:noProof/>
                <w:webHidden/>
              </w:rPr>
              <w:fldChar w:fldCharType="end"/>
            </w:r>
          </w:hyperlink>
        </w:p>
        <w:p w14:paraId="1E06A231" w14:textId="3DC9EE54" w:rsidR="00CA6000" w:rsidRDefault="00CA6000" w:rsidP="00C74533">
          <w:pPr>
            <w:pStyle w:val="TOC2"/>
            <w:rPr>
              <w:rFonts w:asciiTheme="minorHAnsi" w:hAnsiTheme="minorHAnsi" w:cstheme="minorBidi"/>
              <w:noProof/>
              <w:sz w:val="22"/>
              <w:szCs w:val="22"/>
            </w:rPr>
          </w:pPr>
          <w:hyperlink w:anchor="_Toc24999879" w:history="1">
            <w:r w:rsidRPr="00A969EA">
              <w:rPr>
                <w:rStyle w:val="Hyperlink"/>
                <w:noProof/>
              </w:rPr>
              <w:t>3.60 MMSI Code</w:t>
            </w:r>
            <w:r>
              <w:rPr>
                <w:noProof/>
                <w:webHidden/>
              </w:rPr>
              <w:tab/>
            </w:r>
            <w:r>
              <w:rPr>
                <w:noProof/>
                <w:webHidden/>
              </w:rPr>
              <w:fldChar w:fldCharType="begin"/>
            </w:r>
            <w:r>
              <w:rPr>
                <w:noProof/>
                <w:webHidden/>
              </w:rPr>
              <w:instrText xml:space="preserve"> PAGEREF _Toc24999879 \h </w:instrText>
            </w:r>
            <w:r>
              <w:rPr>
                <w:noProof/>
                <w:webHidden/>
              </w:rPr>
            </w:r>
            <w:r>
              <w:rPr>
                <w:noProof/>
                <w:webHidden/>
              </w:rPr>
              <w:fldChar w:fldCharType="separate"/>
            </w:r>
            <w:r w:rsidR="00C74533">
              <w:rPr>
                <w:noProof/>
                <w:webHidden/>
              </w:rPr>
              <w:t>29</w:t>
            </w:r>
            <w:r>
              <w:rPr>
                <w:noProof/>
                <w:webHidden/>
              </w:rPr>
              <w:fldChar w:fldCharType="end"/>
            </w:r>
          </w:hyperlink>
        </w:p>
        <w:p w14:paraId="7F88EB58" w14:textId="641D4406" w:rsidR="00CA6000" w:rsidRDefault="00CA6000" w:rsidP="00C74533">
          <w:pPr>
            <w:pStyle w:val="TOC2"/>
            <w:rPr>
              <w:rFonts w:asciiTheme="minorHAnsi" w:hAnsiTheme="minorHAnsi" w:cstheme="minorBidi"/>
              <w:noProof/>
              <w:sz w:val="22"/>
              <w:szCs w:val="22"/>
            </w:rPr>
          </w:pPr>
          <w:hyperlink w:anchor="_Toc24999880" w:history="1">
            <w:r w:rsidRPr="00A969EA">
              <w:rPr>
                <w:rStyle w:val="Hyperlink"/>
                <w:noProof/>
              </w:rPr>
              <w:t>3.61 Nationality</w:t>
            </w:r>
            <w:r>
              <w:rPr>
                <w:noProof/>
                <w:webHidden/>
              </w:rPr>
              <w:tab/>
            </w:r>
            <w:r>
              <w:rPr>
                <w:noProof/>
                <w:webHidden/>
              </w:rPr>
              <w:fldChar w:fldCharType="begin"/>
            </w:r>
            <w:r>
              <w:rPr>
                <w:noProof/>
                <w:webHidden/>
              </w:rPr>
              <w:instrText xml:space="preserve"> PAGEREF _Toc24999880 \h </w:instrText>
            </w:r>
            <w:r>
              <w:rPr>
                <w:noProof/>
                <w:webHidden/>
              </w:rPr>
            </w:r>
            <w:r>
              <w:rPr>
                <w:noProof/>
                <w:webHidden/>
              </w:rPr>
              <w:fldChar w:fldCharType="separate"/>
            </w:r>
            <w:r w:rsidR="00C74533">
              <w:rPr>
                <w:noProof/>
                <w:webHidden/>
              </w:rPr>
              <w:t>29</w:t>
            </w:r>
            <w:r>
              <w:rPr>
                <w:noProof/>
                <w:webHidden/>
              </w:rPr>
              <w:fldChar w:fldCharType="end"/>
            </w:r>
          </w:hyperlink>
        </w:p>
        <w:p w14:paraId="42B97BFD" w14:textId="6C16B159" w:rsidR="00CA6000" w:rsidRDefault="00CA6000" w:rsidP="00C74533">
          <w:pPr>
            <w:pStyle w:val="TOC2"/>
            <w:rPr>
              <w:rFonts w:asciiTheme="minorHAnsi" w:hAnsiTheme="minorHAnsi" w:cstheme="minorBidi"/>
              <w:noProof/>
              <w:sz w:val="22"/>
              <w:szCs w:val="22"/>
            </w:rPr>
          </w:pPr>
          <w:hyperlink w:anchor="_Toc24999881" w:history="1">
            <w:r w:rsidRPr="00A969EA">
              <w:rPr>
                <w:rStyle w:val="Hyperlink"/>
                <w:noProof/>
              </w:rPr>
              <w:t>3.62 Notice time hours</w:t>
            </w:r>
            <w:r>
              <w:rPr>
                <w:noProof/>
                <w:webHidden/>
              </w:rPr>
              <w:tab/>
            </w:r>
            <w:r>
              <w:rPr>
                <w:noProof/>
                <w:webHidden/>
              </w:rPr>
              <w:fldChar w:fldCharType="begin"/>
            </w:r>
            <w:r>
              <w:rPr>
                <w:noProof/>
                <w:webHidden/>
              </w:rPr>
              <w:instrText xml:space="preserve"> PAGEREF _Toc24999881 \h </w:instrText>
            </w:r>
            <w:r>
              <w:rPr>
                <w:noProof/>
                <w:webHidden/>
              </w:rPr>
            </w:r>
            <w:r>
              <w:rPr>
                <w:noProof/>
                <w:webHidden/>
              </w:rPr>
              <w:fldChar w:fldCharType="separate"/>
            </w:r>
            <w:r w:rsidR="00C74533">
              <w:rPr>
                <w:noProof/>
                <w:webHidden/>
              </w:rPr>
              <w:t>29</w:t>
            </w:r>
            <w:r>
              <w:rPr>
                <w:noProof/>
                <w:webHidden/>
              </w:rPr>
              <w:fldChar w:fldCharType="end"/>
            </w:r>
          </w:hyperlink>
        </w:p>
        <w:p w14:paraId="60D67DD6" w14:textId="075F6E44" w:rsidR="00CA6000" w:rsidRDefault="00CA6000" w:rsidP="00C74533">
          <w:pPr>
            <w:pStyle w:val="TOC2"/>
            <w:rPr>
              <w:rFonts w:asciiTheme="minorHAnsi" w:hAnsiTheme="minorHAnsi" w:cstheme="minorBidi"/>
              <w:noProof/>
              <w:sz w:val="22"/>
              <w:szCs w:val="22"/>
            </w:rPr>
          </w:pPr>
          <w:hyperlink w:anchor="_Toc24999882" w:history="1">
            <w:r w:rsidRPr="00A969EA">
              <w:rPr>
                <w:rStyle w:val="Hyperlink"/>
                <w:noProof/>
              </w:rPr>
              <w:t>3.63 Notice time text</w:t>
            </w:r>
            <w:r>
              <w:rPr>
                <w:noProof/>
                <w:webHidden/>
              </w:rPr>
              <w:tab/>
            </w:r>
            <w:r>
              <w:rPr>
                <w:noProof/>
                <w:webHidden/>
              </w:rPr>
              <w:fldChar w:fldCharType="begin"/>
            </w:r>
            <w:r>
              <w:rPr>
                <w:noProof/>
                <w:webHidden/>
              </w:rPr>
              <w:instrText xml:space="preserve"> PAGEREF _Toc24999882 \h </w:instrText>
            </w:r>
            <w:r>
              <w:rPr>
                <w:noProof/>
                <w:webHidden/>
              </w:rPr>
            </w:r>
            <w:r>
              <w:rPr>
                <w:noProof/>
                <w:webHidden/>
              </w:rPr>
              <w:fldChar w:fldCharType="separate"/>
            </w:r>
            <w:r w:rsidR="00C74533">
              <w:rPr>
                <w:noProof/>
                <w:webHidden/>
              </w:rPr>
              <w:t>29</w:t>
            </w:r>
            <w:r>
              <w:rPr>
                <w:noProof/>
                <w:webHidden/>
              </w:rPr>
              <w:fldChar w:fldCharType="end"/>
            </w:r>
          </w:hyperlink>
        </w:p>
        <w:p w14:paraId="1FA66E49" w14:textId="27AAD088" w:rsidR="00CA6000" w:rsidRDefault="00CA6000" w:rsidP="00C74533">
          <w:pPr>
            <w:pStyle w:val="TOC2"/>
            <w:rPr>
              <w:rFonts w:asciiTheme="minorHAnsi" w:hAnsiTheme="minorHAnsi" w:cstheme="minorBidi"/>
              <w:noProof/>
              <w:sz w:val="22"/>
              <w:szCs w:val="22"/>
            </w:rPr>
          </w:pPr>
          <w:hyperlink w:anchor="_Toc24999883" w:history="1">
            <w:r w:rsidRPr="00A969EA">
              <w:rPr>
                <w:rStyle w:val="Hyperlink"/>
                <w:noProof/>
              </w:rPr>
              <w:t>3.64 Name</w:t>
            </w:r>
            <w:r>
              <w:rPr>
                <w:noProof/>
                <w:webHidden/>
              </w:rPr>
              <w:tab/>
            </w:r>
            <w:r>
              <w:rPr>
                <w:noProof/>
                <w:webHidden/>
              </w:rPr>
              <w:fldChar w:fldCharType="begin"/>
            </w:r>
            <w:r>
              <w:rPr>
                <w:noProof/>
                <w:webHidden/>
              </w:rPr>
              <w:instrText xml:space="preserve"> PAGEREF _Toc24999883 \h </w:instrText>
            </w:r>
            <w:r>
              <w:rPr>
                <w:noProof/>
                <w:webHidden/>
              </w:rPr>
            </w:r>
            <w:r>
              <w:rPr>
                <w:noProof/>
                <w:webHidden/>
              </w:rPr>
              <w:fldChar w:fldCharType="separate"/>
            </w:r>
            <w:r w:rsidR="00C74533">
              <w:rPr>
                <w:noProof/>
                <w:webHidden/>
              </w:rPr>
              <w:t>30</w:t>
            </w:r>
            <w:r>
              <w:rPr>
                <w:noProof/>
                <w:webHidden/>
              </w:rPr>
              <w:fldChar w:fldCharType="end"/>
            </w:r>
          </w:hyperlink>
        </w:p>
        <w:p w14:paraId="4EE19D71" w14:textId="54339198" w:rsidR="00CA6000" w:rsidRDefault="00CA6000" w:rsidP="00C74533">
          <w:pPr>
            <w:pStyle w:val="TOC2"/>
            <w:rPr>
              <w:rFonts w:asciiTheme="minorHAnsi" w:hAnsiTheme="minorHAnsi" w:cstheme="minorBidi"/>
              <w:noProof/>
              <w:sz w:val="22"/>
              <w:szCs w:val="22"/>
            </w:rPr>
          </w:pPr>
          <w:hyperlink w:anchor="_Toc24999884" w:history="1">
            <w:r w:rsidRPr="00A969EA">
              <w:rPr>
                <w:rStyle w:val="Hyperlink"/>
                <w:noProof/>
              </w:rPr>
              <w:t>3.65 Name of resource</w:t>
            </w:r>
            <w:r>
              <w:rPr>
                <w:noProof/>
                <w:webHidden/>
              </w:rPr>
              <w:tab/>
            </w:r>
            <w:r>
              <w:rPr>
                <w:noProof/>
                <w:webHidden/>
              </w:rPr>
              <w:fldChar w:fldCharType="begin"/>
            </w:r>
            <w:r>
              <w:rPr>
                <w:noProof/>
                <w:webHidden/>
              </w:rPr>
              <w:instrText xml:space="preserve"> PAGEREF _Toc24999884 \h </w:instrText>
            </w:r>
            <w:r>
              <w:rPr>
                <w:noProof/>
                <w:webHidden/>
              </w:rPr>
            </w:r>
            <w:r>
              <w:rPr>
                <w:noProof/>
                <w:webHidden/>
              </w:rPr>
              <w:fldChar w:fldCharType="separate"/>
            </w:r>
            <w:r w:rsidR="00C74533">
              <w:rPr>
                <w:noProof/>
                <w:webHidden/>
              </w:rPr>
              <w:t>30</w:t>
            </w:r>
            <w:r>
              <w:rPr>
                <w:noProof/>
                <w:webHidden/>
              </w:rPr>
              <w:fldChar w:fldCharType="end"/>
            </w:r>
          </w:hyperlink>
        </w:p>
        <w:p w14:paraId="4061D75C" w14:textId="203692B1" w:rsidR="00CA6000" w:rsidRDefault="00CA6000" w:rsidP="00C74533">
          <w:pPr>
            <w:pStyle w:val="TOC2"/>
            <w:rPr>
              <w:rFonts w:asciiTheme="minorHAnsi" w:hAnsiTheme="minorHAnsi" w:cstheme="minorBidi"/>
              <w:noProof/>
              <w:sz w:val="22"/>
              <w:szCs w:val="22"/>
            </w:rPr>
          </w:pPr>
          <w:hyperlink w:anchor="_Toc24999885" w:history="1">
            <w:r w:rsidRPr="00A969EA">
              <w:rPr>
                <w:rStyle w:val="Hyperlink"/>
                <w:noProof/>
              </w:rPr>
              <w:t>3.66 Online resource description</w:t>
            </w:r>
            <w:r>
              <w:rPr>
                <w:noProof/>
                <w:webHidden/>
              </w:rPr>
              <w:tab/>
            </w:r>
            <w:r>
              <w:rPr>
                <w:noProof/>
                <w:webHidden/>
              </w:rPr>
              <w:fldChar w:fldCharType="begin"/>
            </w:r>
            <w:r>
              <w:rPr>
                <w:noProof/>
                <w:webHidden/>
              </w:rPr>
              <w:instrText xml:space="preserve"> PAGEREF _Toc24999885 \h </w:instrText>
            </w:r>
            <w:r>
              <w:rPr>
                <w:noProof/>
                <w:webHidden/>
              </w:rPr>
            </w:r>
            <w:r>
              <w:rPr>
                <w:noProof/>
                <w:webHidden/>
              </w:rPr>
              <w:fldChar w:fldCharType="separate"/>
            </w:r>
            <w:r w:rsidR="00C74533">
              <w:rPr>
                <w:noProof/>
                <w:webHidden/>
              </w:rPr>
              <w:t>30</w:t>
            </w:r>
            <w:r>
              <w:rPr>
                <w:noProof/>
                <w:webHidden/>
              </w:rPr>
              <w:fldChar w:fldCharType="end"/>
            </w:r>
          </w:hyperlink>
        </w:p>
        <w:p w14:paraId="048FC010" w14:textId="4D99F9EE" w:rsidR="00CA6000" w:rsidRDefault="00CA6000" w:rsidP="00C74533">
          <w:pPr>
            <w:pStyle w:val="TOC2"/>
            <w:rPr>
              <w:rFonts w:asciiTheme="minorHAnsi" w:hAnsiTheme="minorHAnsi" w:cstheme="minorBidi"/>
              <w:noProof/>
              <w:sz w:val="22"/>
              <w:szCs w:val="22"/>
            </w:rPr>
          </w:pPr>
          <w:hyperlink w:anchor="_Toc24999886" w:history="1">
            <w:r w:rsidRPr="00A969EA">
              <w:rPr>
                <w:rStyle w:val="Hyperlink"/>
                <w:noProof/>
              </w:rPr>
              <w:t>3.67 Operation</w:t>
            </w:r>
            <w:r>
              <w:rPr>
                <w:noProof/>
                <w:webHidden/>
              </w:rPr>
              <w:tab/>
            </w:r>
            <w:r>
              <w:rPr>
                <w:noProof/>
                <w:webHidden/>
              </w:rPr>
              <w:fldChar w:fldCharType="begin"/>
            </w:r>
            <w:r>
              <w:rPr>
                <w:noProof/>
                <w:webHidden/>
              </w:rPr>
              <w:instrText xml:space="preserve"> PAGEREF _Toc24999886 \h </w:instrText>
            </w:r>
            <w:r>
              <w:rPr>
                <w:noProof/>
                <w:webHidden/>
              </w:rPr>
            </w:r>
            <w:r>
              <w:rPr>
                <w:noProof/>
                <w:webHidden/>
              </w:rPr>
              <w:fldChar w:fldCharType="separate"/>
            </w:r>
            <w:r w:rsidR="00C74533">
              <w:rPr>
                <w:noProof/>
                <w:webHidden/>
              </w:rPr>
              <w:t>30</w:t>
            </w:r>
            <w:r>
              <w:rPr>
                <w:noProof/>
                <w:webHidden/>
              </w:rPr>
              <w:fldChar w:fldCharType="end"/>
            </w:r>
          </w:hyperlink>
        </w:p>
        <w:p w14:paraId="19C7DEE9" w14:textId="11C7881D" w:rsidR="00CA6000" w:rsidRDefault="00CA6000" w:rsidP="00C74533">
          <w:pPr>
            <w:pStyle w:val="TOC2"/>
            <w:rPr>
              <w:rFonts w:asciiTheme="minorHAnsi" w:hAnsiTheme="minorHAnsi" w:cstheme="minorBidi"/>
              <w:noProof/>
              <w:sz w:val="22"/>
              <w:szCs w:val="22"/>
            </w:rPr>
          </w:pPr>
          <w:hyperlink w:anchor="_Toc24999887" w:history="1">
            <w:r w:rsidRPr="00A969EA">
              <w:rPr>
                <w:rStyle w:val="Hyperlink"/>
                <w:noProof/>
              </w:rPr>
              <w:t>3.68 Orientation uncertainty</w:t>
            </w:r>
            <w:r>
              <w:rPr>
                <w:noProof/>
                <w:webHidden/>
              </w:rPr>
              <w:tab/>
            </w:r>
            <w:r>
              <w:rPr>
                <w:noProof/>
                <w:webHidden/>
              </w:rPr>
              <w:fldChar w:fldCharType="begin"/>
            </w:r>
            <w:r>
              <w:rPr>
                <w:noProof/>
                <w:webHidden/>
              </w:rPr>
              <w:instrText xml:space="preserve"> PAGEREF _Toc24999887 \h </w:instrText>
            </w:r>
            <w:r>
              <w:rPr>
                <w:noProof/>
                <w:webHidden/>
              </w:rPr>
            </w:r>
            <w:r>
              <w:rPr>
                <w:noProof/>
                <w:webHidden/>
              </w:rPr>
              <w:fldChar w:fldCharType="separate"/>
            </w:r>
            <w:r w:rsidR="00C74533">
              <w:rPr>
                <w:noProof/>
                <w:webHidden/>
              </w:rPr>
              <w:t>30</w:t>
            </w:r>
            <w:r>
              <w:rPr>
                <w:noProof/>
                <w:webHidden/>
              </w:rPr>
              <w:fldChar w:fldCharType="end"/>
            </w:r>
          </w:hyperlink>
        </w:p>
        <w:p w14:paraId="23BF53DB" w14:textId="3482EF7D" w:rsidR="00CA6000" w:rsidRDefault="00CA6000" w:rsidP="00C74533">
          <w:pPr>
            <w:pStyle w:val="TOC2"/>
            <w:rPr>
              <w:rFonts w:asciiTheme="minorHAnsi" w:hAnsiTheme="minorHAnsi" w:cstheme="minorBidi"/>
              <w:noProof/>
              <w:sz w:val="22"/>
              <w:szCs w:val="22"/>
            </w:rPr>
          </w:pPr>
          <w:hyperlink w:anchor="_Toc24999888" w:history="1">
            <w:r w:rsidRPr="00A969EA">
              <w:rPr>
                <w:rStyle w:val="Hyperlink"/>
                <w:noProof/>
              </w:rPr>
              <w:t>3.69 Picture caption</w:t>
            </w:r>
            <w:r>
              <w:rPr>
                <w:noProof/>
                <w:webHidden/>
              </w:rPr>
              <w:tab/>
            </w:r>
            <w:r>
              <w:rPr>
                <w:noProof/>
                <w:webHidden/>
              </w:rPr>
              <w:fldChar w:fldCharType="begin"/>
            </w:r>
            <w:r>
              <w:rPr>
                <w:noProof/>
                <w:webHidden/>
              </w:rPr>
              <w:instrText xml:space="preserve"> PAGEREF _Toc24999888 \h </w:instrText>
            </w:r>
            <w:r>
              <w:rPr>
                <w:noProof/>
                <w:webHidden/>
              </w:rPr>
            </w:r>
            <w:r>
              <w:rPr>
                <w:noProof/>
                <w:webHidden/>
              </w:rPr>
              <w:fldChar w:fldCharType="separate"/>
            </w:r>
            <w:r w:rsidR="00C74533">
              <w:rPr>
                <w:noProof/>
                <w:webHidden/>
              </w:rPr>
              <w:t>31</w:t>
            </w:r>
            <w:r>
              <w:rPr>
                <w:noProof/>
                <w:webHidden/>
              </w:rPr>
              <w:fldChar w:fldCharType="end"/>
            </w:r>
          </w:hyperlink>
        </w:p>
        <w:p w14:paraId="7E00CFC6" w14:textId="597B8D1D" w:rsidR="00CA6000" w:rsidRDefault="00CA6000" w:rsidP="00C74533">
          <w:pPr>
            <w:pStyle w:val="TOC2"/>
            <w:rPr>
              <w:rFonts w:asciiTheme="minorHAnsi" w:hAnsiTheme="minorHAnsi" w:cstheme="minorBidi"/>
              <w:noProof/>
              <w:sz w:val="22"/>
              <w:szCs w:val="22"/>
            </w:rPr>
          </w:pPr>
          <w:hyperlink w:anchor="_Toc24999889" w:history="1">
            <w:r w:rsidRPr="00A969EA">
              <w:rPr>
                <w:rStyle w:val="Hyperlink"/>
                <w:noProof/>
              </w:rPr>
              <w:t>3.70 Picture information</w:t>
            </w:r>
            <w:r>
              <w:rPr>
                <w:noProof/>
                <w:webHidden/>
              </w:rPr>
              <w:tab/>
            </w:r>
            <w:r>
              <w:rPr>
                <w:noProof/>
                <w:webHidden/>
              </w:rPr>
              <w:fldChar w:fldCharType="begin"/>
            </w:r>
            <w:r>
              <w:rPr>
                <w:noProof/>
                <w:webHidden/>
              </w:rPr>
              <w:instrText xml:space="preserve"> PAGEREF _Toc24999889 \h </w:instrText>
            </w:r>
            <w:r>
              <w:rPr>
                <w:noProof/>
                <w:webHidden/>
              </w:rPr>
            </w:r>
            <w:r>
              <w:rPr>
                <w:noProof/>
                <w:webHidden/>
              </w:rPr>
              <w:fldChar w:fldCharType="separate"/>
            </w:r>
            <w:r w:rsidR="00C74533">
              <w:rPr>
                <w:noProof/>
                <w:webHidden/>
              </w:rPr>
              <w:t>31</w:t>
            </w:r>
            <w:r>
              <w:rPr>
                <w:noProof/>
                <w:webHidden/>
              </w:rPr>
              <w:fldChar w:fldCharType="end"/>
            </w:r>
          </w:hyperlink>
        </w:p>
        <w:p w14:paraId="002FC942" w14:textId="2C36F8A6" w:rsidR="00CA6000" w:rsidRDefault="00CA6000" w:rsidP="00C74533">
          <w:pPr>
            <w:pStyle w:val="TOC2"/>
            <w:rPr>
              <w:rFonts w:asciiTheme="minorHAnsi" w:hAnsiTheme="minorHAnsi" w:cstheme="minorBidi"/>
              <w:noProof/>
              <w:sz w:val="22"/>
              <w:szCs w:val="22"/>
            </w:rPr>
          </w:pPr>
          <w:hyperlink w:anchor="_Toc24999890" w:history="1">
            <w:r w:rsidRPr="00A969EA">
              <w:rPr>
                <w:rStyle w:val="Hyperlink"/>
                <w:noProof/>
              </w:rPr>
              <w:t>3.71 Pilot movement</w:t>
            </w:r>
            <w:r>
              <w:rPr>
                <w:noProof/>
                <w:webHidden/>
              </w:rPr>
              <w:tab/>
            </w:r>
            <w:r>
              <w:rPr>
                <w:noProof/>
                <w:webHidden/>
              </w:rPr>
              <w:fldChar w:fldCharType="begin"/>
            </w:r>
            <w:r>
              <w:rPr>
                <w:noProof/>
                <w:webHidden/>
              </w:rPr>
              <w:instrText xml:space="preserve"> PAGEREF _Toc24999890 \h </w:instrText>
            </w:r>
            <w:r>
              <w:rPr>
                <w:noProof/>
                <w:webHidden/>
              </w:rPr>
            </w:r>
            <w:r>
              <w:rPr>
                <w:noProof/>
                <w:webHidden/>
              </w:rPr>
              <w:fldChar w:fldCharType="separate"/>
            </w:r>
            <w:r w:rsidR="00C74533">
              <w:rPr>
                <w:noProof/>
                <w:webHidden/>
              </w:rPr>
              <w:t>31</w:t>
            </w:r>
            <w:r>
              <w:rPr>
                <w:noProof/>
                <w:webHidden/>
              </w:rPr>
              <w:fldChar w:fldCharType="end"/>
            </w:r>
          </w:hyperlink>
        </w:p>
        <w:p w14:paraId="444892DD" w14:textId="639E3E64" w:rsidR="00CA6000" w:rsidRDefault="00CA6000" w:rsidP="00C74533">
          <w:pPr>
            <w:pStyle w:val="TOC2"/>
            <w:rPr>
              <w:rFonts w:asciiTheme="minorHAnsi" w:hAnsiTheme="minorHAnsi" w:cstheme="minorBidi"/>
              <w:noProof/>
              <w:sz w:val="22"/>
              <w:szCs w:val="22"/>
            </w:rPr>
          </w:pPr>
          <w:hyperlink w:anchor="_Toc24999891" w:history="1">
            <w:r w:rsidRPr="00A969EA">
              <w:rPr>
                <w:rStyle w:val="Hyperlink"/>
                <w:noProof/>
              </w:rPr>
              <w:t>3.72 Pilot qualification</w:t>
            </w:r>
            <w:r>
              <w:rPr>
                <w:noProof/>
                <w:webHidden/>
              </w:rPr>
              <w:tab/>
            </w:r>
            <w:r>
              <w:rPr>
                <w:noProof/>
                <w:webHidden/>
              </w:rPr>
              <w:fldChar w:fldCharType="begin"/>
            </w:r>
            <w:r>
              <w:rPr>
                <w:noProof/>
                <w:webHidden/>
              </w:rPr>
              <w:instrText xml:space="preserve"> PAGEREF _Toc24999891 \h </w:instrText>
            </w:r>
            <w:r>
              <w:rPr>
                <w:noProof/>
                <w:webHidden/>
              </w:rPr>
            </w:r>
            <w:r>
              <w:rPr>
                <w:noProof/>
                <w:webHidden/>
              </w:rPr>
              <w:fldChar w:fldCharType="separate"/>
            </w:r>
            <w:r w:rsidR="00C74533">
              <w:rPr>
                <w:noProof/>
                <w:webHidden/>
              </w:rPr>
              <w:t>32</w:t>
            </w:r>
            <w:r>
              <w:rPr>
                <w:noProof/>
                <w:webHidden/>
              </w:rPr>
              <w:fldChar w:fldCharType="end"/>
            </w:r>
          </w:hyperlink>
        </w:p>
        <w:p w14:paraId="2F36F05E" w14:textId="64D5D9D3" w:rsidR="00CA6000" w:rsidRDefault="00CA6000" w:rsidP="00C74533">
          <w:pPr>
            <w:pStyle w:val="TOC2"/>
            <w:rPr>
              <w:rFonts w:asciiTheme="minorHAnsi" w:hAnsiTheme="minorHAnsi" w:cstheme="minorBidi"/>
              <w:noProof/>
              <w:sz w:val="22"/>
              <w:szCs w:val="22"/>
            </w:rPr>
          </w:pPr>
          <w:hyperlink w:anchor="_Toc24999892" w:history="1">
            <w:r w:rsidRPr="00A969EA">
              <w:rPr>
                <w:rStyle w:val="Hyperlink"/>
                <w:noProof/>
              </w:rPr>
              <w:t>3.73 Pilot request</w:t>
            </w:r>
            <w:r>
              <w:rPr>
                <w:noProof/>
                <w:webHidden/>
              </w:rPr>
              <w:tab/>
            </w:r>
            <w:r>
              <w:rPr>
                <w:noProof/>
                <w:webHidden/>
              </w:rPr>
              <w:fldChar w:fldCharType="begin"/>
            </w:r>
            <w:r>
              <w:rPr>
                <w:noProof/>
                <w:webHidden/>
              </w:rPr>
              <w:instrText xml:space="preserve"> PAGEREF _Toc24999892 \h </w:instrText>
            </w:r>
            <w:r>
              <w:rPr>
                <w:noProof/>
                <w:webHidden/>
              </w:rPr>
            </w:r>
            <w:r>
              <w:rPr>
                <w:noProof/>
                <w:webHidden/>
              </w:rPr>
              <w:fldChar w:fldCharType="separate"/>
            </w:r>
            <w:r w:rsidR="00C74533">
              <w:rPr>
                <w:noProof/>
                <w:webHidden/>
              </w:rPr>
              <w:t>32</w:t>
            </w:r>
            <w:r>
              <w:rPr>
                <w:noProof/>
                <w:webHidden/>
              </w:rPr>
              <w:fldChar w:fldCharType="end"/>
            </w:r>
          </w:hyperlink>
        </w:p>
        <w:p w14:paraId="69B02455" w14:textId="0919A21A" w:rsidR="00CA6000" w:rsidRDefault="00CA6000" w:rsidP="00C74533">
          <w:pPr>
            <w:pStyle w:val="TOC2"/>
            <w:rPr>
              <w:rFonts w:asciiTheme="minorHAnsi" w:hAnsiTheme="minorHAnsi" w:cstheme="minorBidi"/>
              <w:noProof/>
              <w:sz w:val="22"/>
              <w:szCs w:val="22"/>
            </w:rPr>
          </w:pPr>
          <w:hyperlink w:anchor="_Toc24999893" w:history="1">
            <w:r w:rsidRPr="00A969EA">
              <w:rPr>
                <w:rStyle w:val="Hyperlink"/>
                <w:noProof/>
              </w:rPr>
              <w:t>3.74 Pilot vessel</w:t>
            </w:r>
            <w:r>
              <w:rPr>
                <w:noProof/>
                <w:webHidden/>
              </w:rPr>
              <w:tab/>
            </w:r>
            <w:r>
              <w:rPr>
                <w:noProof/>
                <w:webHidden/>
              </w:rPr>
              <w:fldChar w:fldCharType="begin"/>
            </w:r>
            <w:r>
              <w:rPr>
                <w:noProof/>
                <w:webHidden/>
              </w:rPr>
              <w:instrText xml:space="preserve"> PAGEREF _Toc24999893 \h </w:instrText>
            </w:r>
            <w:r>
              <w:rPr>
                <w:noProof/>
                <w:webHidden/>
              </w:rPr>
            </w:r>
            <w:r>
              <w:rPr>
                <w:noProof/>
                <w:webHidden/>
              </w:rPr>
              <w:fldChar w:fldCharType="separate"/>
            </w:r>
            <w:r w:rsidR="00C74533">
              <w:rPr>
                <w:noProof/>
                <w:webHidden/>
              </w:rPr>
              <w:t>32</w:t>
            </w:r>
            <w:r>
              <w:rPr>
                <w:noProof/>
                <w:webHidden/>
              </w:rPr>
              <w:fldChar w:fldCharType="end"/>
            </w:r>
          </w:hyperlink>
        </w:p>
        <w:p w14:paraId="256EB715" w14:textId="58CBFF06" w:rsidR="00CA6000" w:rsidRDefault="00CA6000" w:rsidP="00C74533">
          <w:pPr>
            <w:pStyle w:val="TOC2"/>
            <w:rPr>
              <w:rFonts w:asciiTheme="minorHAnsi" w:hAnsiTheme="minorHAnsi" w:cstheme="minorBidi"/>
              <w:noProof/>
              <w:sz w:val="22"/>
              <w:szCs w:val="22"/>
            </w:rPr>
          </w:pPr>
          <w:hyperlink w:anchor="_Toc24999894" w:history="1">
            <w:r w:rsidRPr="00A969EA">
              <w:rPr>
                <w:rStyle w:val="Hyperlink"/>
                <w:noProof/>
              </w:rPr>
              <w:t>3.75 Postal code</w:t>
            </w:r>
            <w:r>
              <w:rPr>
                <w:noProof/>
                <w:webHidden/>
              </w:rPr>
              <w:tab/>
            </w:r>
            <w:r>
              <w:rPr>
                <w:noProof/>
                <w:webHidden/>
              </w:rPr>
              <w:fldChar w:fldCharType="begin"/>
            </w:r>
            <w:r>
              <w:rPr>
                <w:noProof/>
                <w:webHidden/>
              </w:rPr>
              <w:instrText xml:space="preserve"> PAGEREF _Toc24999894 \h </w:instrText>
            </w:r>
            <w:r>
              <w:rPr>
                <w:noProof/>
                <w:webHidden/>
              </w:rPr>
            </w:r>
            <w:r>
              <w:rPr>
                <w:noProof/>
                <w:webHidden/>
              </w:rPr>
              <w:fldChar w:fldCharType="separate"/>
            </w:r>
            <w:r w:rsidR="00C74533">
              <w:rPr>
                <w:noProof/>
                <w:webHidden/>
              </w:rPr>
              <w:t>33</w:t>
            </w:r>
            <w:r>
              <w:rPr>
                <w:noProof/>
                <w:webHidden/>
              </w:rPr>
              <w:fldChar w:fldCharType="end"/>
            </w:r>
          </w:hyperlink>
        </w:p>
        <w:p w14:paraId="2372712E" w14:textId="0E67C394" w:rsidR="00CA6000" w:rsidRDefault="00CA6000" w:rsidP="00C74533">
          <w:pPr>
            <w:pStyle w:val="TOC2"/>
            <w:rPr>
              <w:rFonts w:asciiTheme="minorHAnsi" w:hAnsiTheme="minorHAnsi" w:cstheme="minorBidi"/>
              <w:noProof/>
              <w:sz w:val="22"/>
              <w:szCs w:val="22"/>
            </w:rPr>
          </w:pPr>
          <w:hyperlink w:anchor="_Toc24999895" w:history="1">
            <w:r w:rsidRPr="00A969EA">
              <w:rPr>
                <w:rStyle w:val="Hyperlink"/>
                <w:noProof/>
              </w:rPr>
              <w:t>3.76 Protocol</w:t>
            </w:r>
            <w:r>
              <w:rPr>
                <w:noProof/>
                <w:webHidden/>
              </w:rPr>
              <w:tab/>
            </w:r>
            <w:r>
              <w:rPr>
                <w:noProof/>
                <w:webHidden/>
              </w:rPr>
              <w:fldChar w:fldCharType="begin"/>
            </w:r>
            <w:r>
              <w:rPr>
                <w:noProof/>
                <w:webHidden/>
              </w:rPr>
              <w:instrText xml:space="preserve"> PAGEREF _Toc24999895 \h </w:instrText>
            </w:r>
            <w:r>
              <w:rPr>
                <w:noProof/>
                <w:webHidden/>
              </w:rPr>
            </w:r>
            <w:r>
              <w:rPr>
                <w:noProof/>
                <w:webHidden/>
              </w:rPr>
              <w:fldChar w:fldCharType="separate"/>
            </w:r>
            <w:r w:rsidR="00C74533">
              <w:rPr>
                <w:noProof/>
                <w:webHidden/>
              </w:rPr>
              <w:t>33</w:t>
            </w:r>
            <w:r>
              <w:rPr>
                <w:noProof/>
                <w:webHidden/>
              </w:rPr>
              <w:fldChar w:fldCharType="end"/>
            </w:r>
          </w:hyperlink>
        </w:p>
        <w:p w14:paraId="786CAF4D" w14:textId="0B0CFA68" w:rsidR="00CA6000" w:rsidRDefault="00CA6000" w:rsidP="00C74533">
          <w:pPr>
            <w:pStyle w:val="TOC2"/>
            <w:rPr>
              <w:rFonts w:asciiTheme="minorHAnsi" w:hAnsiTheme="minorHAnsi" w:cstheme="minorBidi"/>
              <w:noProof/>
              <w:sz w:val="22"/>
              <w:szCs w:val="22"/>
            </w:rPr>
          </w:pPr>
          <w:hyperlink w:anchor="_Toc24999896" w:history="1">
            <w:r w:rsidRPr="00A969EA">
              <w:rPr>
                <w:rStyle w:val="Hyperlink"/>
                <w:noProof/>
              </w:rPr>
              <w:t>3.77 Protocol request</w:t>
            </w:r>
            <w:r>
              <w:rPr>
                <w:noProof/>
                <w:webHidden/>
              </w:rPr>
              <w:tab/>
            </w:r>
            <w:r>
              <w:rPr>
                <w:noProof/>
                <w:webHidden/>
              </w:rPr>
              <w:fldChar w:fldCharType="begin"/>
            </w:r>
            <w:r>
              <w:rPr>
                <w:noProof/>
                <w:webHidden/>
              </w:rPr>
              <w:instrText xml:space="preserve"> PAGEREF _Toc24999896 \h </w:instrText>
            </w:r>
            <w:r>
              <w:rPr>
                <w:noProof/>
                <w:webHidden/>
              </w:rPr>
            </w:r>
            <w:r>
              <w:rPr>
                <w:noProof/>
                <w:webHidden/>
              </w:rPr>
              <w:fldChar w:fldCharType="separate"/>
            </w:r>
            <w:r w:rsidR="00C74533">
              <w:rPr>
                <w:noProof/>
                <w:webHidden/>
              </w:rPr>
              <w:t>33</w:t>
            </w:r>
            <w:r>
              <w:rPr>
                <w:noProof/>
                <w:webHidden/>
              </w:rPr>
              <w:fldChar w:fldCharType="end"/>
            </w:r>
          </w:hyperlink>
        </w:p>
        <w:p w14:paraId="7C8E02A6" w14:textId="6FCA3B13" w:rsidR="00CA6000" w:rsidRDefault="00CA6000" w:rsidP="00C74533">
          <w:pPr>
            <w:pStyle w:val="TOC2"/>
            <w:rPr>
              <w:rFonts w:asciiTheme="minorHAnsi" w:hAnsiTheme="minorHAnsi" w:cstheme="minorBidi"/>
              <w:noProof/>
              <w:sz w:val="22"/>
              <w:szCs w:val="22"/>
            </w:rPr>
          </w:pPr>
          <w:hyperlink w:anchor="_Toc24999897" w:history="1">
            <w:r w:rsidRPr="00A969EA">
              <w:rPr>
                <w:rStyle w:val="Hyperlink"/>
                <w:noProof/>
              </w:rPr>
              <w:t>3.78 Remote pilot</w:t>
            </w:r>
            <w:r>
              <w:rPr>
                <w:noProof/>
                <w:webHidden/>
              </w:rPr>
              <w:tab/>
            </w:r>
            <w:r>
              <w:rPr>
                <w:noProof/>
                <w:webHidden/>
              </w:rPr>
              <w:fldChar w:fldCharType="begin"/>
            </w:r>
            <w:r>
              <w:rPr>
                <w:noProof/>
                <w:webHidden/>
              </w:rPr>
              <w:instrText xml:space="preserve"> PAGEREF _Toc24999897 \h </w:instrText>
            </w:r>
            <w:r>
              <w:rPr>
                <w:noProof/>
                <w:webHidden/>
              </w:rPr>
            </w:r>
            <w:r>
              <w:rPr>
                <w:noProof/>
                <w:webHidden/>
              </w:rPr>
              <w:fldChar w:fldCharType="separate"/>
            </w:r>
            <w:r w:rsidR="00C74533">
              <w:rPr>
                <w:noProof/>
                <w:webHidden/>
              </w:rPr>
              <w:t>33</w:t>
            </w:r>
            <w:r>
              <w:rPr>
                <w:noProof/>
                <w:webHidden/>
              </w:rPr>
              <w:fldChar w:fldCharType="end"/>
            </w:r>
          </w:hyperlink>
        </w:p>
        <w:p w14:paraId="6F0886E0" w14:textId="629982F8" w:rsidR="00CA6000" w:rsidRDefault="00CA6000" w:rsidP="00C74533">
          <w:pPr>
            <w:pStyle w:val="TOC2"/>
            <w:rPr>
              <w:rFonts w:asciiTheme="minorHAnsi" w:hAnsiTheme="minorHAnsi" w:cstheme="minorBidi"/>
              <w:noProof/>
              <w:sz w:val="22"/>
              <w:szCs w:val="22"/>
            </w:rPr>
          </w:pPr>
          <w:hyperlink w:anchor="_Toc24999898" w:history="1">
            <w:r w:rsidRPr="00A969EA">
              <w:rPr>
                <w:rStyle w:val="Hyperlink"/>
                <w:noProof/>
              </w:rPr>
              <w:t>3.79 Reported date</w:t>
            </w:r>
            <w:r>
              <w:rPr>
                <w:noProof/>
                <w:webHidden/>
              </w:rPr>
              <w:tab/>
            </w:r>
            <w:r>
              <w:rPr>
                <w:noProof/>
                <w:webHidden/>
              </w:rPr>
              <w:fldChar w:fldCharType="begin"/>
            </w:r>
            <w:r>
              <w:rPr>
                <w:noProof/>
                <w:webHidden/>
              </w:rPr>
              <w:instrText xml:space="preserve"> PAGEREF _Toc24999898 \h </w:instrText>
            </w:r>
            <w:r>
              <w:rPr>
                <w:noProof/>
                <w:webHidden/>
              </w:rPr>
            </w:r>
            <w:r>
              <w:rPr>
                <w:noProof/>
                <w:webHidden/>
              </w:rPr>
              <w:fldChar w:fldCharType="separate"/>
            </w:r>
            <w:r w:rsidR="00C74533">
              <w:rPr>
                <w:noProof/>
                <w:webHidden/>
              </w:rPr>
              <w:t>33</w:t>
            </w:r>
            <w:r>
              <w:rPr>
                <w:noProof/>
                <w:webHidden/>
              </w:rPr>
              <w:fldChar w:fldCharType="end"/>
            </w:r>
          </w:hyperlink>
        </w:p>
        <w:p w14:paraId="352B20DC" w14:textId="266E6A13" w:rsidR="00CA6000" w:rsidRDefault="00CA6000" w:rsidP="00C74533">
          <w:pPr>
            <w:pStyle w:val="TOC2"/>
            <w:rPr>
              <w:rFonts w:asciiTheme="minorHAnsi" w:hAnsiTheme="minorHAnsi" w:cstheme="minorBidi"/>
              <w:noProof/>
              <w:sz w:val="22"/>
              <w:szCs w:val="22"/>
            </w:rPr>
          </w:pPr>
          <w:hyperlink w:anchor="_Toc24999899" w:history="1">
            <w:r w:rsidRPr="00A969EA">
              <w:rPr>
                <w:rStyle w:val="Hyperlink"/>
                <w:noProof/>
              </w:rPr>
              <w:t>3.80 Requirements for maintenance of listening watch</w:t>
            </w:r>
            <w:r>
              <w:rPr>
                <w:noProof/>
                <w:webHidden/>
              </w:rPr>
              <w:tab/>
            </w:r>
            <w:r>
              <w:rPr>
                <w:noProof/>
                <w:webHidden/>
              </w:rPr>
              <w:fldChar w:fldCharType="begin"/>
            </w:r>
            <w:r>
              <w:rPr>
                <w:noProof/>
                <w:webHidden/>
              </w:rPr>
              <w:instrText xml:space="preserve"> PAGEREF _Toc24999899 \h </w:instrText>
            </w:r>
            <w:r>
              <w:rPr>
                <w:noProof/>
                <w:webHidden/>
              </w:rPr>
            </w:r>
            <w:r>
              <w:rPr>
                <w:noProof/>
                <w:webHidden/>
              </w:rPr>
              <w:fldChar w:fldCharType="separate"/>
            </w:r>
            <w:r w:rsidR="00C74533">
              <w:rPr>
                <w:noProof/>
                <w:webHidden/>
              </w:rPr>
              <w:t>33</w:t>
            </w:r>
            <w:r>
              <w:rPr>
                <w:noProof/>
                <w:webHidden/>
              </w:rPr>
              <w:fldChar w:fldCharType="end"/>
            </w:r>
          </w:hyperlink>
        </w:p>
        <w:p w14:paraId="52985789" w14:textId="0A1F9B81" w:rsidR="00CA6000" w:rsidRDefault="00CA6000" w:rsidP="00C74533">
          <w:pPr>
            <w:pStyle w:val="TOC2"/>
            <w:rPr>
              <w:rFonts w:asciiTheme="minorHAnsi" w:hAnsiTheme="minorHAnsi" w:cstheme="minorBidi"/>
              <w:noProof/>
              <w:sz w:val="22"/>
              <w:szCs w:val="22"/>
            </w:rPr>
          </w:pPr>
          <w:hyperlink w:anchor="_Toc24999900" w:history="1">
            <w:r w:rsidRPr="00A969EA">
              <w:rPr>
                <w:rStyle w:val="Hyperlink"/>
                <w:noProof/>
              </w:rPr>
              <w:t>3.81 Restriction</w:t>
            </w:r>
            <w:r>
              <w:rPr>
                <w:noProof/>
                <w:webHidden/>
              </w:rPr>
              <w:tab/>
            </w:r>
            <w:r>
              <w:rPr>
                <w:noProof/>
                <w:webHidden/>
              </w:rPr>
              <w:fldChar w:fldCharType="begin"/>
            </w:r>
            <w:r>
              <w:rPr>
                <w:noProof/>
                <w:webHidden/>
              </w:rPr>
              <w:instrText xml:space="preserve"> PAGEREF _Toc24999900 \h </w:instrText>
            </w:r>
            <w:r>
              <w:rPr>
                <w:noProof/>
                <w:webHidden/>
              </w:rPr>
            </w:r>
            <w:r>
              <w:rPr>
                <w:noProof/>
                <w:webHidden/>
              </w:rPr>
              <w:fldChar w:fldCharType="separate"/>
            </w:r>
            <w:r w:rsidR="00C74533">
              <w:rPr>
                <w:noProof/>
                <w:webHidden/>
              </w:rPr>
              <w:t>34</w:t>
            </w:r>
            <w:r>
              <w:rPr>
                <w:noProof/>
                <w:webHidden/>
              </w:rPr>
              <w:fldChar w:fldCharType="end"/>
            </w:r>
          </w:hyperlink>
        </w:p>
        <w:p w14:paraId="396304C7" w14:textId="22048F1C" w:rsidR="00CA6000" w:rsidRDefault="00CA6000" w:rsidP="00C74533">
          <w:pPr>
            <w:pStyle w:val="TOC2"/>
            <w:rPr>
              <w:rFonts w:asciiTheme="minorHAnsi" w:hAnsiTheme="minorHAnsi" w:cstheme="minorBidi"/>
              <w:noProof/>
              <w:sz w:val="22"/>
              <w:szCs w:val="22"/>
            </w:rPr>
          </w:pPr>
          <w:hyperlink w:anchor="_Toc24999901" w:history="1">
            <w:r w:rsidRPr="00A969EA">
              <w:rPr>
                <w:rStyle w:val="Hyperlink"/>
                <w:noProof/>
              </w:rPr>
              <w:t>3.82 Scale minimum</w:t>
            </w:r>
            <w:r>
              <w:rPr>
                <w:noProof/>
                <w:webHidden/>
              </w:rPr>
              <w:tab/>
            </w:r>
            <w:r>
              <w:rPr>
                <w:noProof/>
                <w:webHidden/>
              </w:rPr>
              <w:fldChar w:fldCharType="begin"/>
            </w:r>
            <w:r>
              <w:rPr>
                <w:noProof/>
                <w:webHidden/>
              </w:rPr>
              <w:instrText xml:space="preserve"> PAGEREF _Toc24999901 \h </w:instrText>
            </w:r>
            <w:r>
              <w:rPr>
                <w:noProof/>
                <w:webHidden/>
              </w:rPr>
            </w:r>
            <w:r>
              <w:rPr>
                <w:noProof/>
                <w:webHidden/>
              </w:rPr>
              <w:fldChar w:fldCharType="separate"/>
            </w:r>
            <w:r w:rsidR="00C74533">
              <w:rPr>
                <w:noProof/>
                <w:webHidden/>
              </w:rPr>
              <w:t>36</w:t>
            </w:r>
            <w:r>
              <w:rPr>
                <w:noProof/>
                <w:webHidden/>
              </w:rPr>
              <w:fldChar w:fldCharType="end"/>
            </w:r>
          </w:hyperlink>
        </w:p>
        <w:p w14:paraId="26BB1040" w14:textId="39FA811C" w:rsidR="00CA6000" w:rsidRDefault="00CA6000" w:rsidP="00C74533">
          <w:pPr>
            <w:pStyle w:val="TOC2"/>
            <w:rPr>
              <w:rFonts w:asciiTheme="minorHAnsi" w:hAnsiTheme="minorHAnsi" w:cstheme="minorBidi"/>
              <w:noProof/>
              <w:sz w:val="22"/>
              <w:szCs w:val="22"/>
            </w:rPr>
          </w:pPr>
          <w:hyperlink w:anchor="_Toc24999902" w:history="1">
            <w:r w:rsidRPr="00A969EA">
              <w:rPr>
                <w:rStyle w:val="Hyperlink"/>
                <w:noProof/>
              </w:rPr>
              <w:t>3.83 Service access procedure</w:t>
            </w:r>
            <w:r>
              <w:rPr>
                <w:noProof/>
                <w:webHidden/>
              </w:rPr>
              <w:tab/>
            </w:r>
            <w:r>
              <w:rPr>
                <w:noProof/>
                <w:webHidden/>
              </w:rPr>
              <w:fldChar w:fldCharType="begin"/>
            </w:r>
            <w:r>
              <w:rPr>
                <w:noProof/>
                <w:webHidden/>
              </w:rPr>
              <w:instrText xml:space="preserve"> PAGEREF _Toc24999902 \h </w:instrText>
            </w:r>
            <w:r>
              <w:rPr>
                <w:noProof/>
                <w:webHidden/>
              </w:rPr>
            </w:r>
            <w:r>
              <w:rPr>
                <w:noProof/>
                <w:webHidden/>
              </w:rPr>
              <w:fldChar w:fldCharType="separate"/>
            </w:r>
            <w:r w:rsidR="00C74533">
              <w:rPr>
                <w:noProof/>
                <w:webHidden/>
              </w:rPr>
              <w:t>36</w:t>
            </w:r>
            <w:r>
              <w:rPr>
                <w:noProof/>
                <w:webHidden/>
              </w:rPr>
              <w:fldChar w:fldCharType="end"/>
            </w:r>
          </w:hyperlink>
        </w:p>
        <w:p w14:paraId="716B2570" w14:textId="2E3226EB" w:rsidR="00CA6000" w:rsidRDefault="00CA6000" w:rsidP="00C74533">
          <w:pPr>
            <w:pStyle w:val="TOC2"/>
            <w:rPr>
              <w:rFonts w:asciiTheme="minorHAnsi" w:hAnsiTheme="minorHAnsi" w:cstheme="minorBidi"/>
              <w:noProof/>
              <w:sz w:val="22"/>
              <w:szCs w:val="22"/>
            </w:rPr>
          </w:pPr>
          <w:hyperlink w:anchor="_Toc24999903" w:history="1">
            <w:r w:rsidRPr="00A969EA">
              <w:rPr>
                <w:rStyle w:val="Hyperlink"/>
                <w:noProof/>
              </w:rPr>
              <w:t>3.84 Signal frequency</w:t>
            </w:r>
            <w:r>
              <w:rPr>
                <w:noProof/>
                <w:webHidden/>
              </w:rPr>
              <w:tab/>
            </w:r>
            <w:r>
              <w:rPr>
                <w:noProof/>
                <w:webHidden/>
              </w:rPr>
              <w:fldChar w:fldCharType="begin"/>
            </w:r>
            <w:r>
              <w:rPr>
                <w:noProof/>
                <w:webHidden/>
              </w:rPr>
              <w:instrText xml:space="preserve"> PAGEREF _Toc24999903 \h </w:instrText>
            </w:r>
            <w:r>
              <w:rPr>
                <w:noProof/>
                <w:webHidden/>
              </w:rPr>
            </w:r>
            <w:r>
              <w:rPr>
                <w:noProof/>
                <w:webHidden/>
              </w:rPr>
              <w:fldChar w:fldCharType="separate"/>
            </w:r>
            <w:r w:rsidR="00C74533">
              <w:rPr>
                <w:noProof/>
                <w:webHidden/>
              </w:rPr>
              <w:t>36</w:t>
            </w:r>
            <w:r>
              <w:rPr>
                <w:noProof/>
                <w:webHidden/>
              </w:rPr>
              <w:fldChar w:fldCharType="end"/>
            </w:r>
          </w:hyperlink>
        </w:p>
        <w:p w14:paraId="368830C0" w14:textId="4157051F" w:rsidR="00CA6000" w:rsidRDefault="00CA6000" w:rsidP="00C74533">
          <w:pPr>
            <w:pStyle w:val="TOC2"/>
            <w:rPr>
              <w:rFonts w:asciiTheme="minorHAnsi" w:hAnsiTheme="minorHAnsi" w:cstheme="minorBidi"/>
              <w:noProof/>
              <w:sz w:val="22"/>
              <w:szCs w:val="22"/>
            </w:rPr>
          </w:pPr>
          <w:hyperlink w:anchor="_Toc24999904" w:history="1">
            <w:r w:rsidRPr="00A969EA">
              <w:rPr>
                <w:rStyle w:val="Hyperlink"/>
                <w:noProof/>
              </w:rPr>
              <w:t>3.85 Siltation rate</w:t>
            </w:r>
            <w:r>
              <w:rPr>
                <w:noProof/>
                <w:webHidden/>
              </w:rPr>
              <w:tab/>
            </w:r>
            <w:r>
              <w:rPr>
                <w:noProof/>
                <w:webHidden/>
              </w:rPr>
              <w:fldChar w:fldCharType="begin"/>
            </w:r>
            <w:r>
              <w:rPr>
                <w:noProof/>
                <w:webHidden/>
              </w:rPr>
              <w:instrText xml:space="preserve"> PAGEREF _Toc24999904 \h </w:instrText>
            </w:r>
            <w:r>
              <w:rPr>
                <w:noProof/>
                <w:webHidden/>
              </w:rPr>
            </w:r>
            <w:r>
              <w:rPr>
                <w:noProof/>
                <w:webHidden/>
              </w:rPr>
              <w:fldChar w:fldCharType="separate"/>
            </w:r>
            <w:r w:rsidR="00C74533">
              <w:rPr>
                <w:noProof/>
                <w:webHidden/>
              </w:rPr>
              <w:t>37</w:t>
            </w:r>
            <w:r>
              <w:rPr>
                <w:noProof/>
                <w:webHidden/>
              </w:rPr>
              <w:fldChar w:fldCharType="end"/>
            </w:r>
          </w:hyperlink>
        </w:p>
        <w:p w14:paraId="21C3015B" w14:textId="4E10A0B9" w:rsidR="00CA6000" w:rsidRDefault="00CA6000" w:rsidP="00C74533">
          <w:pPr>
            <w:pStyle w:val="TOC2"/>
            <w:rPr>
              <w:rFonts w:asciiTheme="minorHAnsi" w:hAnsiTheme="minorHAnsi" w:cstheme="minorBidi"/>
              <w:noProof/>
              <w:sz w:val="22"/>
              <w:szCs w:val="22"/>
            </w:rPr>
          </w:pPr>
          <w:hyperlink w:anchor="_Toc24999905" w:history="1">
            <w:r w:rsidRPr="00A969EA">
              <w:rPr>
                <w:rStyle w:val="Hyperlink"/>
                <w:noProof/>
              </w:rPr>
              <w:t>3.86 Source</w:t>
            </w:r>
            <w:r>
              <w:rPr>
                <w:noProof/>
                <w:webHidden/>
              </w:rPr>
              <w:tab/>
            </w:r>
            <w:r>
              <w:rPr>
                <w:noProof/>
                <w:webHidden/>
              </w:rPr>
              <w:fldChar w:fldCharType="begin"/>
            </w:r>
            <w:r>
              <w:rPr>
                <w:noProof/>
                <w:webHidden/>
              </w:rPr>
              <w:instrText xml:space="preserve"> PAGEREF _Toc24999905 \h </w:instrText>
            </w:r>
            <w:r>
              <w:rPr>
                <w:noProof/>
                <w:webHidden/>
              </w:rPr>
            </w:r>
            <w:r>
              <w:rPr>
                <w:noProof/>
                <w:webHidden/>
              </w:rPr>
              <w:fldChar w:fldCharType="separate"/>
            </w:r>
            <w:r w:rsidR="00C74533">
              <w:rPr>
                <w:noProof/>
                <w:webHidden/>
              </w:rPr>
              <w:t>37</w:t>
            </w:r>
            <w:r>
              <w:rPr>
                <w:noProof/>
                <w:webHidden/>
              </w:rPr>
              <w:fldChar w:fldCharType="end"/>
            </w:r>
          </w:hyperlink>
        </w:p>
        <w:p w14:paraId="5117BE19" w14:textId="714713F5" w:rsidR="00CA6000" w:rsidRDefault="00CA6000" w:rsidP="00C74533">
          <w:pPr>
            <w:pStyle w:val="TOC2"/>
            <w:rPr>
              <w:rFonts w:asciiTheme="minorHAnsi" w:hAnsiTheme="minorHAnsi" w:cstheme="minorBidi"/>
              <w:noProof/>
              <w:sz w:val="22"/>
              <w:szCs w:val="22"/>
            </w:rPr>
          </w:pPr>
          <w:hyperlink w:anchor="_Toc24999906" w:history="1">
            <w:r w:rsidRPr="00A969EA">
              <w:rPr>
                <w:rStyle w:val="Hyperlink"/>
                <w:noProof/>
              </w:rPr>
              <w:t>3.87 Source type</w:t>
            </w:r>
            <w:r>
              <w:rPr>
                <w:noProof/>
                <w:webHidden/>
              </w:rPr>
              <w:tab/>
            </w:r>
            <w:r>
              <w:rPr>
                <w:noProof/>
                <w:webHidden/>
              </w:rPr>
              <w:fldChar w:fldCharType="begin"/>
            </w:r>
            <w:r>
              <w:rPr>
                <w:noProof/>
                <w:webHidden/>
              </w:rPr>
              <w:instrText xml:space="preserve"> PAGEREF _Toc24999906 \h </w:instrText>
            </w:r>
            <w:r>
              <w:rPr>
                <w:noProof/>
                <w:webHidden/>
              </w:rPr>
            </w:r>
            <w:r>
              <w:rPr>
                <w:noProof/>
                <w:webHidden/>
              </w:rPr>
              <w:fldChar w:fldCharType="separate"/>
            </w:r>
            <w:r w:rsidR="00C74533">
              <w:rPr>
                <w:noProof/>
                <w:webHidden/>
              </w:rPr>
              <w:t>37</w:t>
            </w:r>
            <w:r>
              <w:rPr>
                <w:noProof/>
                <w:webHidden/>
              </w:rPr>
              <w:fldChar w:fldCharType="end"/>
            </w:r>
          </w:hyperlink>
        </w:p>
        <w:p w14:paraId="16E4AE36" w14:textId="730F356A" w:rsidR="00CA6000" w:rsidRDefault="00CA6000" w:rsidP="00C74533">
          <w:pPr>
            <w:pStyle w:val="TOC2"/>
            <w:rPr>
              <w:rFonts w:asciiTheme="minorHAnsi" w:hAnsiTheme="minorHAnsi" w:cstheme="minorBidi"/>
              <w:noProof/>
              <w:sz w:val="22"/>
              <w:szCs w:val="22"/>
            </w:rPr>
          </w:pPr>
          <w:hyperlink w:anchor="_Toc24999907" w:history="1">
            <w:r w:rsidRPr="00A969EA">
              <w:rPr>
                <w:rStyle w:val="Hyperlink"/>
                <w:noProof/>
              </w:rPr>
              <w:t>3.88 Status</w:t>
            </w:r>
            <w:r>
              <w:rPr>
                <w:noProof/>
                <w:webHidden/>
              </w:rPr>
              <w:tab/>
            </w:r>
            <w:r>
              <w:rPr>
                <w:noProof/>
                <w:webHidden/>
              </w:rPr>
              <w:fldChar w:fldCharType="begin"/>
            </w:r>
            <w:r>
              <w:rPr>
                <w:noProof/>
                <w:webHidden/>
              </w:rPr>
              <w:instrText xml:space="preserve"> PAGEREF _Toc24999907 \h </w:instrText>
            </w:r>
            <w:r>
              <w:rPr>
                <w:noProof/>
                <w:webHidden/>
              </w:rPr>
            </w:r>
            <w:r>
              <w:rPr>
                <w:noProof/>
                <w:webHidden/>
              </w:rPr>
              <w:fldChar w:fldCharType="separate"/>
            </w:r>
            <w:r w:rsidR="00C74533">
              <w:rPr>
                <w:noProof/>
                <w:webHidden/>
              </w:rPr>
              <w:t>38</w:t>
            </w:r>
            <w:r>
              <w:rPr>
                <w:noProof/>
                <w:webHidden/>
              </w:rPr>
              <w:fldChar w:fldCharType="end"/>
            </w:r>
          </w:hyperlink>
        </w:p>
        <w:p w14:paraId="5DFBFB06" w14:textId="574A1136" w:rsidR="00CA6000" w:rsidRDefault="00CA6000" w:rsidP="00C74533">
          <w:pPr>
            <w:pStyle w:val="TOC2"/>
            <w:rPr>
              <w:rFonts w:asciiTheme="minorHAnsi" w:hAnsiTheme="minorHAnsi" w:cstheme="minorBidi"/>
              <w:noProof/>
              <w:sz w:val="22"/>
              <w:szCs w:val="22"/>
            </w:rPr>
          </w:pPr>
          <w:hyperlink w:anchor="_Toc24999908" w:history="1">
            <w:r w:rsidRPr="00A969EA">
              <w:rPr>
                <w:rStyle w:val="Hyperlink"/>
                <w:noProof/>
              </w:rPr>
              <w:t>3.89 Telecommunication identifier</w:t>
            </w:r>
            <w:r>
              <w:rPr>
                <w:noProof/>
                <w:webHidden/>
              </w:rPr>
              <w:tab/>
            </w:r>
            <w:r>
              <w:rPr>
                <w:noProof/>
                <w:webHidden/>
              </w:rPr>
              <w:fldChar w:fldCharType="begin"/>
            </w:r>
            <w:r>
              <w:rPr>
                <w:noProof/>
                <w:webHidden/>
              </w:rPr>
              <w:instrText xml:space="preserve"> PAGEREF _Toc24999908 \h </w:instrText>
            </w:r>
            <w:r>
              <w:rPr>
                <w:noProof/>
                <w:webHidden/>
              </w:rPr>
            </w:r>
            <w:r>
              <w:rPr>
                <w:noProof/>
                <w:webHidden/>
              </w:rPr>
              <w:fldChar w:fldCharType="separate"/>
            </w:r>
            <w:r w:rsidR="00C74533">
              <w:rPr>
                <w:noProof/>
                <w:webHidden/>
              </w:rPr>
              <w:t>39</w:t>
            </w:r>
            <w:r>
              <w:rPr>
                <w:noProof/>
                <w:webHidden/>
              </w:rPr>
              <w:fldChar w:fldCharType="end"/>
            </w:r>
          </w:hyperlink>
        </w:p>
        <w:p w14:paraId="26D9F1DE" w14:textId="7328EC33" w:rsidR="00CA6000" w:rsidRDefault="00CA6000" w:rsidP="00C74533">
          <w:pPr>
            <w:pStyle w:val="TOC2"/>
            <w:rPr>
              <w:rFonts w:asciiTheme="minorHAnsi" w:hAnsiTheme="minorHAnsi" w:cstheme="minorBidi"/>
              <w:noProof/>
              <w:sz w:val="22"/>
              <w:szCs w:val="22"/>
            </w:rPr>
          </w:pPr>
          <w:hyperlink w:anchor="_Toc24999909" w:history="1">
            <w:r w:rsidRPr="00A969EA">
              <w:rPr>
                <w:rStyle w:val="Hyperlink"/>
                <w:noProof/>
              </w:rPr>
              <w:t>3.90 Telecommunication carrier</w:t>
            </w:r>
            <w:r>
              <w:rPr>
                <w:noProof/>
                <w:webHidden/>
              </w:rPr>
              <w:tab/>
            </w:r>
            <w:r>
              <w:rPr>
                <w:noProof/>
                <w:webHidden/>
              </w:rPr>
              <w:fldChar w:fldCharType="begin"/>
            </w:r>
            <w:r>
              <w:rPr>
                <w:noProof/>
                <w:webHidden/>
              </w:rPr>
              <w:instrText xml:space="preserve"> PAGEREF _Toc24999909 \h </w:instrText>
            </w:r>
            <w:r>
              <w:rPr>
                <w:noProof/>
                <w:webHidden/>
              </w:rPr>
            </w:r>
            <w:r>
              <w:rPr>
                <w:noProof/>
                <w:webHidden/>
              </w:rPr>
              <w:fldChar w:fldCharType="separate"/>
            </w:r>
            <w:r w:rsidR="00C74533">
              <w:rPr>
                <w:noProof/>
                <w:webHidden/>
              </w:rPr>
              <w:t>39</w:t>
            </w:r>
            <w:r>
              <w:rPr>
                <w:noProof/>
                <w:webHidden/>
              </w:rPr>
              <w:fldChar w:fldCharType="end"/>
            </w:r>
          </w:hyperlink>
        </w:p>
        <w:p w14:paraId="12209F94" w14:textId="373E1907" w:rsidR="00CA6000" w:rsidRDefault="00CA6000" w:rsidP="00C74533">
          <w:pPr>
            <w:pStyle w:val="TOC2"/>
            <w:rPr>
              <w:rFonts w:asciiTheme="minorHAnsi" w:hAnsiTheme="minorHAnsi" w:cstheme="minorBidi"/>
              <w:noProof/>
              <w:sz w:val="22"/>
              <w:szCs w:val="22"/>
            </w:rPr>
          </w:pPr>
          <w:hyperlink w:anchor="_Toc24999910" w:history="1">
            <w:r w:rsidRPr="00A969EA">
              <w:rPr>
                <w:rStyle w:val="Hyperlink"/>
                <w:noProof/>
              </w:rPr>
              <w:t>3.91 Text</w:t>
            </w:r>
            <w:r>
              <w:rPr>
                <w:noProof/>
                <w:webHidden/>
              </w:rPr>
              <w:tab/>
            </w:r>
            <w:r>
              <w:rPr>
                <w:noProof/>
                <w:webHidden/>
              </w:rPr>
              <w:fldChar w:fldCharType="begin"/>
            </w:r>
            <w:r>
              <w:rPr>
                <w:noProof/>
                <w:webHidden/>
              </w:rPr>
              <w:instrText xml:space="preserve"> PAGEREF _Toc24999910 \h </w:instrText>
            </w:r>
            <w:r>
              <w:rPr>
                <w:noProof/>
                <w:webHidden/>
              </w:rPr>
            </w:r>
            <w:r>
              <w:rPr>
                <w:noProof/>
                <w:webHidden/>
              </w:rPr>
              <w:fldChar w:fldCharType="separate"/>
            </w:r>
            <w:r w:rsidR="00C74533">
              <w:rPr>
                <w:noProof/>
                <w:webHidden/>
              </w:rPr>
              <w:t>39</w:t>
            </w:r>
            <w:r>
              <w:rPr>
                <w:noProof/>
                <w:webHidden/>
              </w:rPr>
              <w:fldChar w:fldCharType="end"/>
            </w:r>
          </w:hyperlink>
        </w:p>
        <w:p w14:paraId="0896A0A6" w14:textId="5F7CC505" w:rsidR="00CA6000" w:rsidRDefault="00CA6000" w:rsidP="00C74533">
          <w:pPr>
            <w:pStyle w:val="TOC2"/>
            <w:rPr>
              <w:rFonts w:asciiTheme="minorHAnsi" w:hAnsiTheme="minorHAnsi" w:cstheme="minorBidi"/>
              <w:noProof/>
              <w:sz w:val="22"/>
              <w:szCs w:val="22"/>
            </w:rPr>
          </w:pPr>
          <w:hyperlink w:anchor="_Toc24999911" w:history="1">
            <w:r w:rsidRPr="00A969EA">
              <w:rPr>
                <w:rStyle w:val="Hyperlink"/>
                <w:noProof/>
              </w:rPr>
              <w:t>3.92 Thickness of ice capability</w:t>
            </w:r>
            <w:r>
              <w:rPr>
                <w:noProof/>
                <w:webHidden/>
              </w:rPr>
              <w:tab/>
            </w:r>
            <w:r>
              <w:rPr>
                <w:noProof/>
                <w:webHidden/>
              </w:rPr>
              <w:fldChar w:fldCharType="begin"/>
            </w:r>
            <w:r>
              <w:rPr>
                <w:noProof/>
                <w:webHidden/>
              </w:rPr>
              <w:instrText xml:space="preserve"> PAGEREF _Toc24999911 \h </w:instrText>
            </w:r>
            <w:r>
              <w:rPr>
                <w:noProof/>
                <w:webHidden/>
              </w:rPr>
            </w:r>
            <w:r>
              <w:rPr>
                <w:noProof/>
                <w:webHidden/>
              </w:rPr>
              <w:fldChar w:fldCharType="separate"/>
            </w:r>
            <w:r w:rsidR="00C74533">
              <w:rPr>
                <w:noProof/>
                <w:webHidden/>
              </w:rPr>
              <w:t>39</w:t>
            </w:r>
            <w:r>
              <w:rPr>
                <w:noProof/>
                <w:webHidden/>
              </w:rPr>
              <w:fldChar w:fldCharType="end"/>
            </w:r>
          </w:hyperlink>
        </w:p>
        <w:p w14:paraId="159DB668" w14:textId="08E5F629" w:rsidR="00CA6000" w:rsidRDefault="00CA6000" w:rsidP="00C74533">
          <w:pPr>
            <w:pStyle w:val="TOC2"/>
            <w:rPr>
              <w:rFonts w:asciiTheme="minorHAnsi" w:hAnsiTheme="minorHAnsi" w:cstheme="minorBidi"/>
              <w:noProof/>
              <w:sz w:val="22"/>
              <w:szCs w:val="22"/>
            </w:rPr>
          </w:pPr>
          <w:hyperlink w:anchor="_Toc24999912" w:history="1">
            <w:r w:rsidRPr="00A969EA">
              <w:rPr>
                <w:rStyle w:val="Hyperlink"/>
                <w:noProof/>
              </w:rPr>
              <w:t>3.93 Time of day end</w:t>
            </w:r>
            <w:r>
              <w:rPr>
                <w:noProof/>
                <w:webHidden/>
              </w:rPr>
              <w:tab/>
            </w:r>
            <w:r>
              <w:rPr>
                <w:noProof/>
                <w:webHidden/>
              </w:rPr>
              <w:fldChar w:fldCharType="begin"/>
            </w:r>
            <w:r>
              <w:rPr>
                <w:noProof/>
                <w:webHidden/>
              </w:rPr>
              <w:instrText xml:space="preserve"> PAGEREF _Toc24999912 \h </w:instrText>
            </w:r>
            <w:r>
              <w:rPr>
                <w:noProof/>
                <w:webHidden/>
              </w:rPr>
            </w:r>
            <w:r>
              <w:rPr>
                <w:noProof/>
                <w:webHidden/>
              </w:rPr>
              <w:fldChar w:fldCharType="separate"/>
            </w:r>
            <w:r w:rsidR="00C74533">
              <w:rPr>
                <w:noProof/>
                <w:webHidden/>
              </w:rPr>
              <w:t>40</w:t>
            </w:r>
            <w:r>
              <w:rPr>
                <w:noProof/>
                <w:webHidden/>
              </w:rPr>
              <w:fldChar w:fldCharType="end"/>
            </w:r>
          </w:hyperlink>
        </w:p>
        <w:p w14:paraId="5E6B6CCD" w14:textId="08276398" w:rsidR="00CA6000" w:rsidRDefault="00CA6000" w:rsidP="00C74533">
          <w:pPr>
            <w:pStyle w:val="TOC2"/>
            <w:rPr>
              <w:rFonts w:asciiTheme="minorHAnsi" w:hAnsiTheme="minorHAnsi" w:cstheme="minorBidi"/>
              <w:noProof/>
              <w:sz w:val="22"/>
              <w:szCs w:val="22"/>
            </w:rPr>
          </w:pPr>
          <w:hyperlink w:anchor="_Toc24999913" w:history="1">
            <w:r w:rsidRPr="00A969EA">
              <w:rPr>
                <w:rStyle w:val="Hyperlink"/>
                <w:noProof/>
              </w:rPr>
              <w:t>3.94 Time of day start</w:t>
            </w:r>
            <w:r>
              <w:rPr>
                <w:noProof/>
                <w:webHidden/>
              </w:rPr>
              <w:tab/>
            </w:r>
            <w:r>
              <w:rPr>
                <w:noProof/>
                <w:webHidden/>
              </w:rPr>
              <w:fldChar w:fldCharType="begin"/>
            </w:r>
            <w:r>
              <w:rPr>
                <w:noProof/>
                <w:webHidden/>
              </w:rPr>
              <w:instrText xml:space="preserve"> PAGEREF _Toc24999913 \h </w:instrText>
            </w:r>
            <w:r>
              <w:rPr>
                <w:noProof/>
                <w:webHidden/>
              </w:rPr>
            </w:r>
            <w:r>
              <w:rPr>
                <w:noProof/>
                <w:webHidden/>
              </w:rPr>
              <w:fldChar w:fldCharType="separate"/>
            </w:r>
            <w:r w:rsidR="00C74533">
              <w:rPr>
                <w:noProof/>
                <w:webHidden/>
              </w:rPr>
              <w:t>40</w:t>
            </w:r>
            <w:r>
              <w:rPr>
                <w:noProof/>
                <w:webHidden/>
              </w:rPr>
              <w:fldChar w:fldCharType="end"/>
            </w:r>
          </w:hyperlink>
        </w:p>
        <w:p w14:paraId="5A39D714" w14:textId="15A8AEA1" w:rsidR="00CA6000" w:rsidRDefault="00CA6000" w:rsidP="00C74533">
          <w:pPr>
            <w:pStyle w:val="TOC2"/>
            <w:rPr>
              <w:rFonts w:asciiTheme="minorHAnsi" w:hAnsiTheme="minorHAnsi" w:cstheme="minorBidi"/>
              <w:noProof/>
              <w:sz w:val="22"/>
              <w:szCs w:val="22"/>
            </w:rPr>
          </w:pPr>
          <w:hyperlink w:anchor="_Toc24999914" w:history="1">
            <w:r w:rsidRPr="00A969EA">
              <w:rPr>
                <w:rStyle w:val="Hyperlink"/>
                <w:noProof/>
              </w:rPr>
              <w:t>3.95 Traffic flow</w:t>
            </w:r>
            <w:r>
              <w:rPr>
                <w:noProof/>
                <w:webHidden/>
              </w:rPr>
              <w:tab/>
            </w:r>
            <w:r>
              <w:rPr>
                <w:noProof/>
                <w:webHidden/>
              </w:rPr>
              <w:fldChar w:fldCharType="begin"/>
            </w:r>
            <w:r>
              <w:rPr>
                <w:noProof/>
                <w:webHidden/>
              </w:rPr>
              <w:instrText xml:space="preserve"> PAGEREF _Toc24999914 \h </w:instrText>
            </w:r>
            <w:r>
              <w:rPr>
                <w:noProof/>
                <w:webHidden/>
              </w:rPr>
            </w:r>
            <w:r>
              <w:rPr>
                <w:noProof/>
                <w:webHidden/>
              </w:rPr>
              <w:fldChar w:fldCharType="separate"/>
            </w:r>
            <w:r w:rsidR="00C74533">
              <w:rPr>
                <w:noProof/>
                <w:webHidden/>
              </w:rPr>
              <w:t>40</w:t>
            </w:r>
            <w:r>
              <w:rPr>
                <w:noProof/>
                <w:webHidden/>
              </w:rPr>
              <w:fldChar w:fldCharType="end"/>
            </w:r>
          </w:hyperlink>
        </w:p>
        <w:p w14:paraId="77FCF59A" w14:textId="4B9A1117" w:rsidR="00CA6000" w:rsidRDefault="00CA6000" w:rsidP="00C74533">
          <w:pPr>
            <w:pStyle w:val="TOC2"/>
            <w:rPr>
              <w:rFonts w:asciiTheme="minorHAnsi" w:hAnsiTheme="minorHAnsi" w:cstheme="minorBidi"/>
              <w:noProof/>
              <w:sz w:val="22"/>
              <w:szCs w:val="22"/>
            </w:rPr>
          </w:pPr>
          <w:hyperlink w:anchor="_Toc24999915" w:history="1">
            <w:r w:rsidRPr="00A969EA">
              <w:rPr>
                <w:rStyle w:val="Hyperlink"/>
                <w:noProof/>
              </w:rPr>
              <w:t>3.96 Uncertainty Fixed</w:t>
            </w:r>
            <w:r>
              <w:rPr>
                <w:noProof/>
                <w:webHidden/>
              </w:rPr>
              <w:tab/>
            </w:r>
            <w:r>
              <w:rPr>
                <w:noProof/>
                <w:webHidden/>
              </w:rPr>
              <w:fldChar w:fldCharType="begin"/>
            </w:r>
            <w:r>
              <w:rPr>
                <w:noProof/>
                <w:webHidden/>
              </w:rPr>
              <w:instrText xml:space="preserve"> PAGEREF _Toc24999915 \h </w:instrText>
            </w:r>
            <w:r>
              <w:rPr>
                <w:noProof/>
                <w:webHidden/>
              </w:rPr>
            </w:r>
            <w:r>
              <w:rPr>
                <w:noProof/>
                <w:webHidden/>
              </w:rPr>
              <w:fldChar w:fldCharType="separate"/>
            </w:r>
            <w:r w:rsidR="00C74533">
              <w:rPr>
                <w:noProof/>
                <w:webHidden/>
              </w:rPr>
              <w:t>40</w:t>
            </w:r>
            <w:r>
              <w:rPr>
                <w:noProof/>
                <w:webHidden/>
              </w:rPr>
              <w:fldChar w:fldCharType="end"/>
            </w:r>
          </w:hyperlink>
        </w:p>
        <w:p w14:paraId="3E66FEE5" w14:textId="26420B07" w:rsidR="00CA6000" w:rsidRDefault="00CA6000" w:rsidP="00C74533">
          <w:pPr>
            <w:pStyle w:val="TOC2"/>
            <w:rPr>
              <w:rFonts w:asciiTheme="minorHAnsi" w:hAnsiTheme="minorHAnsi" w:cstheme="minorBidi"/>
              <w:noProof/>
              <w:sz w:val="22"/>
              <w:szCs w:val="22"/>
            </w:rPr>
          </w:pPr>
          <w:hyperlink w:anchor="_Toc24999916" w:history="1">
            <w:r w:rsidRPr="00A969EA">
              <w:rPr>
                <w:rStyle w:val="Hyperlink"/>
                <w:noProof/>
              </w:rPr>
              <w:t>3.97 Uncertainty Variable Factor</w:t>
            </w:r>
            <w:r>
              <w:rPr>
                <w:noProof/>
                <w:webHidden/>
              </w:rPr>
              <w:tab/>
            </w:r>
            <w:r>
              <w:rPr>
                <w:noProof/>
                <w:webHidden/>
              </w:rPr>
              <w:fldChar w:fldCharType="begin"/>
            </w:r>
            <w:r>
              <w:rPr>
                <w:noProof/>
                <w:webHidden/>
              </w:rPr>
              <w:instrText xml:space="preserve"> PAGEREF _Toc24999916 \h </w:instrText>
            </w:r>
            <w:r>
              <w:rPr>
                <w:noProof/>
                <w:webHidden/>
              </w:rPr>
            </w:r>
            <w:r>
              <w:rPr>
                <w:noProof/>
                <w:webHidden/>
              </w:rPr>
              <w:fldChar w:fldCharType="separate"/>
            </w:r>
            <w:r w:rsidR="00C74533">
              <w:rPr>
                <w:noProof/>
                <w:webHidden/>
              </w:rPr>
              <w:t>41</w:t>
            </w:r>
            <w:r>
              <w:rPr>
                <w:noProof/>
                <w:webHidden/>
              </w:rPr>
              <w:fldChar w:fldCharType="end"/>
            </w:r>
          </w:hyperlink>
        </w:p>
        <w:p w14:paraId="104D6B0A" w14:textId="7F0F403D" w:rsidR="00CA6000" w:rsidRDefault="00CA6000" w:rsidP="00C74533">
          <w:pPr>
            <w:pStyle w:val="TOC2"/>
            <w:rPr>
              <w:rFonts w:asciiTheme="minorHAnsi" w:hAnsiTheme="minorHAnsi" w:cstheme="minorBidi"/>
              <w:noProof/>
              <w:sz w:val="22"/>
              <w:szCs w:val="22"/>
            </w:rPr>
          </w:pPr>
          <w:hyperlink w:anchor="_Toc24999917" w:history="1">
            <w:r w:rsidRPr="00A969EA">
              <w:rPr>
                <w:rStyle w:val="Hyperlink"/>
                <w:noProof/>
              </w:rPr>
              <w:t>3.98 Transmission content</w:t>
            </w:r>
            <w:r>
              <w:rPr>
                <w:noProof/>
                <w:webHidden/>
              </w:rPr>
              <w:tab/>
            </w:r>
            <w:r>
              <w:rPr>
                <w:noProof/>
                <w:webHidden/>
              </w:rPr>
              <w:fldChar w:fldCharType="begin"/>
            </w:r>
            <w:r>
              <w:rPr>
                <w:noProof/>
                <w:webHidden/>
              </w:rPr>
              <w:instrText xml:space="preserve"> PAGEREF _Toc24999917 \h </w:instrText>
            </w:r>
            <w:r>
              <w:rPr>
                <w:noProof/>
                <w:webHidden/>
              </w:rPr>
            </w:r>
            <w:r>
              <w:rPr>
                <w:noProof/>
                <w:webHidden/>
              </w:rPr>
              <w:fldChar w:fldCharType="separate"/>
            </w:r>
            <w:r w:rsidR="00C74533">
              <w:rPr>
                <w:noProof/>
                <w:webHidden/>
              </w:rPr>
              <w:t>41</w:t>
            </w:r>
            <w:r>
              <w:rPr>
                <w:noProof/>
                <w:webHidden/>
              </w:rPr>
              <w:fldChar w:fldCharType="end"/>
            </w:r>
          </w:hyperlink>
        </w:p>
        <w:p w14:paraId="05101BEE" w14:textId="7E5B70B0" w:rsidR="00CA6000" w:rsidRDefault="00CA6000" w:rsidP="00C74533">
          <w:pPr>
            <w:pStyle w:val="TOC2"/>
            <w:rPr>
              <w:rFonts w:asciiTheme="minorHAnsi" w:hAnsiTheme="minorHAnsi" w:cstheme="minorBidi"/>
              <w:noProof/>
              <w:sz w:val="22"/>
              <w:szCs w:val="22"/>
            </w:rPr>
          </w:pPr>
          <w:hyperlink w:anchor="_Toc24999918" w:history="1">
            <w:r w:rsidRPr="00A969EA">
              <w:rPr>
                <w:rStyle w:val="Hyperlink"/>
                <w:noProof/>
              </w:rPr>
              <w:t>3.99 Underkeel allowance fixed</w:t>
            </w:r>
            <w:r>
              <w:rPr>
                <w:noProof/>
                <w:webHidden/>
              </w:rPr>
              <w:tab/>
            </w:r>
            <w:r>
              <w:rPr>
                <w:noProof/>
                <w:webHidden/>
              </w:rPr>
              <w:fldChar w:fldCharType="begin"/>
            </w:r>
            <w:r>
              <w:rPr>
                <w:noProof/>
                <w:webHidden/>
              </w:rPr>
              <w:instrText xml:space="preserve"> PAGEREF _Toc24999918 \h </w:instrText>
            </w:r>
            <w:r>
              <w:rPr>
                <w:noProof/>
                <w:webHidden/>
              </w:rPr>
            </w:r>
            <w:r>
              <w:rPr>
                <w:noProof/>
                <w:webHidden/>
              </w:rPr>
              <w:fldChar w:fldCharType="separate"/>
            </w:r>
            <w:r w:rsidR="00C74533">
              <w:rPr>
                <w:noProof/>
                <w:webHidden/>
              </w:rPr>
              <w:t>41</w:t>
            </w:r>
            <w:r>
              <w:rPr>
                <w:noProof/>
                <w:webHidden/>
              </w:rPr>
              <w:fldChar w:fldCharType="end"/>
            </w:r>
          </w:hyperlink>
        </w:p>
        <w:p w14:paraId="560C1CE7" w14:textId="168B78BB" w:rsidR="00CA6000" w:rsidRDefault="00CA6000" w:rsidP="00C74533">
          <w:pPr>
            <w:pStyle w:val="TOC2"/>
            <w:rPr>
              <w:rFonts w:asciiTheme="minorHAnsi" w:hAnsiTheme="minorHAnsi" w:cstheme="minorBidi"/>
              <w:noProof/>
              <w:sz w:val="22"/>
              <w:szCs w:val="22"/>
            </w:rPr>
          </w:pPr>
          <w:hyperlink w:anchor="_Toc24999919" w:history="1">
            <w:r w:rsidRPr="00A969EA">
              <w:rPr>
                <w:rStyle w:val="Hyperlink"/>
                <w:noProof/>
              </w:rPr>
              <w:t>3.100 Underkeel allowance variable beam based</w:t>
            </w:r>
            <w:r>
              <w:rPr>
                <w:noProof/>
                <w:webHidden/>
              </w:rPr>
              <w:tab/>
            </w:r>
            <w:r>
              <w:rPr>
                <w:noProof/>
                <w:webHidden/>
              </w:rPr>
              <w:fldChar w:fldCharType="begin"/>
            </w:r>
            <w:r>
              <w:rPr>
                <w:noProof/>
                <w:webHidden/>
              </w:rPr>
              <w:instrText xml:space="preserve"> PAGEREF _Toc24999919 \h </w:instrText>
            </w:r>
            <w:r>
              <w:rPr>
                <w:noProof/>
                <w:webHidden/>
              </w:rPr>
            </w:r>
            <w:r>
              <w:rPr>
                <w:noProof/>
                <w:webHidden/>
              </w:rPr>
              <w:fldChar w:fldCharType="separate"/>
            </w:r>
            <w:r w:rsidR="00C74533">
              <w:rPr>
                <w:noProof/>
                <w:webHidden/>
              </w:rPr>
              <w:t>42</w:t>
            </w:r>
            <w:r>
              <w:rPr>
                <w:noProof/>
                <w:webHidden/>
              </w:rPr>
              <w:fldChar w:fldCharType="end"/>
            </w:r>
          </w:hyperlink>
        </w:p>
        <w:p w14:paraId="29BDA089" w14:textId="3701201F" w:rsidR="00CA6000" w:rsidRDefault="00CA6000" w:rsidP="00C74533">
          <w:pPr>
            <w:pStyle w:val="TOC2"/>
            <w:rPr>
              <w:rFonts w:asciiTheme="minorHAnsi" w:hAnsiTheme="minorHAnsi" w:cstheme="minorBidi"/>
              <w:noProof/>
              <w:sz w:val="22"/>
              <w:szCs w:val="22"/>
            </w:rPr>
          </w:pPr>
          <w:hyperlink w:anchor="_Toc24999920" w:history="1">
            <w:r w:rsidRPr="00A969EA">
              <w:rPr>
                <w:rStyle w:val="Hyperlink"/>
                <w:noProof/>
              </w:rPr>
              <w:t>3.101 Underkeel allowance variable draught based</w:t>
            </w:r>
            <w:r>
              <w:rPr>
                <w:noProof/>
                <w:webHidden/>
              </w:rPr>
              <w:tab/>
            </w:r>
            <w:r>
              <w:rPr>
                <w:noProof/>
                <w:webHidden/>
              </w:rPr>
              <w:fldChar w:fldCharType="begin"/>
            </w:r>
            <w:r>
              <w:rPr>
                <w:noProof/>
                <w:webHidden/>
              </w:rPr>
              <w:instrText xml:space="preserve"> PAGEREF _Toc24999920 \h </w:instrText>
            </w:r>
            <w:r>
              <w:rPr>
                <w:noProof/>
                <w:webHidden/>
              </w:rPr>
            </w:r>
            <w:r>
              <w:rPr>
                <w:noProof/>
                <w:webHidden/>
              </w:rPr>
              <w:fldChar w:fldCharType="separate"/>
            </w:r>
            <w:r w:rsidR="00C74533">
              <w:rPr>
                <w:noProof/>
                <w:webHidden/>
              </w:rPr>
              <w:t>42</w:t>
            </w:r>
            <w:r>
              <w:rPr>
                <w:noProof/>
                <w:webHidden/>
              </w:rPr>
              <w:fldChar w:fldCharType="end"/>
            </w:r>
          </w:hyperlink>
        </w:p>
        <w:p w14:paraId="6AC480B5" w14:textId="6A4CE235" w:rsidR="00CA6000" w:rsidRDefault="00CA6000" w:rsidP="00C74533">
          <w:pPr>
            <w:pStyle w:val="TOC2"/>
            <w:rPr>
              <w:rFonts w:asciiTheme="minorHAnsi" w:hAnsiTheme="minorHAnsi" w:cstheme="minorBidi"/>
              <w:noProof/>
              <w:sz w:val="22"/>
              <w:szCs w:val="22"/>
            </w:rPr>
          </w:pPr>
          <w:hyperlink w:anchor="_Toc24999921" w:history="1">
            <w:r w:rsidRPr="00A969EA">
              <w:rPr>
                <w:rStyle w:val="Hyperlink"/>
                <w:noProof/>
              </w:rPr>
              <w:t>3.102 Vessels characteristics</w:t>
            </w:r>
            <w:r>
              <w:rPr>
                <w:noProof/>
                <w:webHidden/>
              </w:rPr>
              <w:tab/>
            </w:r>
            <w:r>
              <w:rPr>
                <w:noProof/>
                <w:webHidden/>
              </w:rPr>
              <w:fldChar w:fldCharType="begin"/>
            </w:r>
            <w:r>
              <w:rPr>
                <w:noProof/>
                <w:webHidden/>
              </w:rPr>
              <w:instrText xml:space="preserve"> PAGEREF _Toc24999921 \h </w:instrText>
            </w:r>
            <w:r>
              <w:rPr>
                <w:noProof/>
                <w:webHidden/>
              </w:rPr>
            </w:r>
            <w:r>
              <w:rPr>
                <w:noProof/>
                <w:webHidden/>
              </w:rPr>
              <w:fldChar w:fldCharType="separate"/>
            </w:r>
            <w:r w:rsidR="00C74533">
              <w:rPr>
                <w:noProof/>
                <w:webHidden/>
              </w:rPr>
              <w:t>42</w:t>
            </w:r>
            <w:r>
              <w:rPr>
                <w:noProof/>
                <w:webHidden/>
              </w:rPr>
              <w:fldChar w:fldCharType="end"/>
            </w:r>
          </w:hyperlink>
        </w:p>
        <w:p w14:paraId="0F8A90E6" w14:textId="60A10840" w:rsidR="00CA6000" w:rsidRDefault="00CA6000" w:rsidP="00C74533">
          <w:pPr>
            <w:pStyle w:val="TOC2"/>
            <w:rPr>
              <w:rFonts w:asciiTheme="minorHAnsi" w:hAnsiTheme="minorHAnsi" w:cstheme="minorBidi"/>
              <w:noProof/>
              <w:sz w:val="22"/>
              <w:szCs w:val="22"/>
            </w:rPr>
          </w:pPr>
          <w:hyperlink w:anchor="_Toc24999922" w:history="1">
            <w:r w:rsidRPr="00A969EA">
              <w:rPr>
                <w:rStyle w:val="Hyperlink"/>
                <w:noProof/>
              </w:rPr>
              <w:t>3.103 Vessels characteristics unit</w:t>
            </w:r>
            <w:r>
              <w:rPr>
                <w:noProof/>
                <w:webHidden/>
              </w:rPr>
              <w:tab/>
            </w:r>
            <w:r>
              <w:rPr>
                <w:noProof/>
                <w:webHidden/>
              </w:rPr>
              <w:fldChar w:fldCharType="begin"/>
            </w:r>
            <w:r>
              <w:rPr>
                <w:noProof/>
                <w:webHidden/>
              </w:rPr>
              <w:instrText xml:space="preserve"> PAGEREF _Toc24999922 \h </w:instrText>
            </w:r>
            <w:r>
              <w:rPr>
                <w:noProof/>
                <w:webHidden/>
              </w:rPr>
            </w:r>
            <w:r>
              <w:rPr>
                <w:noProof/>
                <w:webHidden/>
              </w:rPr>
              <w:fldChar w:fldCharType="separate"/>
            </w:r>
            <w:r w:rsidR="00C74533">
              <w:rPr>
                <w:noProof/>
                <w:webHidden/>
              </w:rPr>
              <w:t>44</w:t>
            </w:r>
            <w:r>
              <w:rPr>
                <w:noProof/>
                <w:webHidden/>
              </w:rPr>
              <w:fldChar w:fldCharType="end"/>
            </w:r>
          </w:hyperlink>
        </w:p>
        <w:p w14:paraId="51E585AB" w14:textId="00D8D315" w:rsidR="00CA6000" w:rsidRDefault="00CA6000" w:rsidP="00C74533">
          <w:pPr>
            <w:pStyle w:val="TOC2"/>
            <w:rPr>
              <w:rFonts w:asciiTheme="minorHAnsi" w:hAnsiTheme="minorHAnsi" w:cstheme="minorBidi"/>
              <w:noProof/>
              <w:sz w:val="22"/>
              <w:szCs w:val="22"/>
            </w:rPr>
          </w:pPr>
          <w:hyperlink w:anchor="_Toc24999923" w:history="1">
            <w:r w:rsidRPr="00A969EA">
              <w:rPr>
                <w:rStyle w:val="Hyperlink"/>
                <w:noProof/>
              </w:rPr>
              <w:t>3.104 Vessels characteristics value</w:t>
            </w:r>
            <w:r>
              <w:rPr>
                <w:noProof/>
                <w:webHidden/>
              </w:rPr>
              <w:tab/>
            </w:r>
            <w:r>
              <w:rPr>
                <w:noProof/>
                <w:webHidden/>
              </w:rPr>
              <w:fldChar w:fldCharType="begin"/>
            </w:r>
            <w:r>
              <w:rPr>
                <w:noProof/>
                <w:webHidden/>
              </w:rPr>
              <w:instrText xml:space="preserve"> PAGEREF _Toc24999923 \h </w:instrText>
            </w:r>
            <w:r>
              <w:rPr>
                <w:noProof/>
                <w:webHidden/>
              </w:rPr>
            </w:r>
            <w:r>
              <w:rPr>
                <w:noProof/>
                <w:webHidden/>
              </w:rPr>
              <w:fldChar w:fldCharType="separate"/>
            </w:r>
            <w:r w:rsidR="00C74533">
              <w:rPr>
                <w:noProof/>
                <w:webHidden/>
              </w:rPr>
              <w:t>45</w:t>
            </w:r>
            <w:r>
              <w:rPr>
                <w:noProof/>
                <w:webHidden/>
              </w:rPr>
              <w:fldChar w:fldCharType="end"/>
            </w:r>
          </w:hyperlink>
        </w:p>
        <w:p w14:paraId="6D45E136" w14:textId="75525A60" w:rsidR="00CA6000" w:rsidRDefault="00CA6000" w:rsidP="00C74533">
          <w:pPr>
            <w:pStyle w:val="TOC2"/>
            <w:rPr>
              <w:rFonts w:asciiTheme="minorHAnsi" w:hAnsiTheme="minorHAnsi" w:cstheme="minorBidi"/>
              <w:noProof/>
              <w:sz w:val="22"/>
              <w:szCs w:val="22"/>
            </w:rPr>
          </w:pPr>
          <w:hyperlink w:anchor="_Toc24999924" w:history="1">
            <w:r w:rsidRPr="00A969EA">
              <w:rPr>
                <w:rStyle w:val="Hyperlink"/>
                <w:noProof/>
              </w:rPr>
              <w:t>3.105 Vessel performance</w:t>
            </w:r>
            <w:r>
              <w:rPr>
                <w:noProof/>
                <w:webHidden/>
              </w:rPr>
              <w:tab/>
            </w:r>
            <w:r>
              <w:rPr>
                <w:noProof/>
                <w:webHidden/>
              </w:rPr>
              <w:fldChar w:fldCharType="begin"/>
            </w:r>
            <w:r>
              <w:rPr>
                <w:noProof/>
                <w:webHidden/>
              </w:rPr>
              <w:instrText xml:space="preserve"> PAGEREF _Toc24999924 \h </w:instrText>
            </w:r>
            <w:r>
              <w:rPr>
                <w:noProof/>
                <w:webHidden/>
              </w:rPr>
            </w:r>
            <w:r>
              <w:rPr>
                <w:noProof/>
                <w:webHidden/>
              </w:rPr>
              <w:fldChar w:fldCharType="separate"/>
            </w:r>
            <w:r w:rsidR="00C74533">
              <w:rPr>
                <w:noProof/>
                <w:webHidden/>
              </w:rPr>
              <w:t>45</w:t>
            </w:r>
            <w:r>
              <w:rPr>
                <w:noProof/>
                <w:webHidden/>
              </w:rPr>
              <w:fldChar w:fldCharType="end"/>
            </w:r>
          </w:hyperlink>
        </w:p>
        <w:p w14:paraId="2CDDCAA1" w14:textId="13249542" w:rsidR="00CA6000" w:rsidRDefault="00CA6000" w:rsidP="00C74533">
          <w:pPr>
            <w:pStyle w:val="TOC2"/>
            <w:rPr>
              <w:rFonts w:asciiTheme="minorHAnsi" w:hAnsiTheme="minorHAnsi" w:cstheme="minorBidi"/>
              <w:noProof/>
              <w:sz w:val="22"/>
              <w:szCs w:val="22"/>
            </w:rPr>
          </w:pPr>
          <w:hyperlink w:anchor="_Toc24999925" w:history="1">
            <w:r w:rsidRPr="00A969EA">
              <w:rPr>
                <w:rStyle w:val="Hyperlink"/>
                <w:noProof/>
              </w:rPr>
              <w:t>3.106 Quality of horizontal measurement</w:t>
            </w:r>
            <w:r>
              <w:rPr>
                <w:noProof/>
                <w:webHidden/>
              </w:rPr>
              <w:tab/>
            </w:r>
            <w:r>
              <w:rPr>
                <w:noProof/>
                <w:webHidden/>
              </w:rPr>
              <w:fldChar w:fldCharType="begin"/>
            </w:r>
            <w:r>
              <w:rPr>
                <w:noProof/>
                <w:webHidden/>
              </w:rPr>
              <w:instrText xml:space="preserve"> PAGEREF _Toc24999925 \h </w:instrText>
            </w:r>
            <w:r>
              <w:rPr>
                <w:noProof/>
                <w:webHidden/>
              </w:rPr>
            </w:r>
            <w:r>
              <w:rPr>
                <w:noProof/>
                <w:webHidden/>
              </w:rPr>
              <w:fldChar w:fldCharType="separate"/>
            </w:r>
            <w:r w:rsidR="00C74533">
              <w:rPr>
                <w:noProof/>
                <w:webHidden/>
              </w:rPr>
              <w:t>46</w:t>
            </w:r>
            <w:r>
              <w:rPr>
                <w:noProof/>
                <w:webHidden/>
              </w:rPr>
              <w:fldChar w:fldCharType="end"/>
            </w:r>
          </w:hyperlink>
        </w:p>
        <w:p w14:paraId="53B35FA0" w14:textId="02B33D97" w:rsidR="00CA6000" w:rsidRDefault="00CA6000" w:rsidP="00C74533">
          <w:pPr>
            <w:pStyle w:val="TOC2"/>
            <w:rPr>
              <w:rFonts w:asciiTheme="minorHAnsi" w:hAnsiTheme="minorHAnsi" w:cstheme="minorBidi"/>
              <w:noProof/>
              <w:sz w:val="22"/>
              <w:szCs w:val="22"/>
            </w:rPr>
          </w:pPr>
          <w:hyperlink w:anchor="_Toc24999926" w:history="1">
            <w:r w:rsidRPr="00A969EA">
              <w:rPr>
                <w:rStyle w:val="Hyperlink"/>
                <w:noProof/>
              </w:rPr>
              <w:t>3.107 Maximum display scale</w:t>
            </w:r>
            <w:r>
              <w:rPr>
                <w:noProof/>
                <w:webHidden/>
              </w:rPr>
              <w:tab/>
            </w:r>
            <w:r>
              <w:rPr>
                <w:noProof/>
                <w:webHidden/>
              </w:rPr>
              <w:fldChar w:fldCharType="begin"/>
            </w:r>
            <w:r>
              <w:rPr>
                <w:noProof/>
                <w:webHidden/>
              </w:rPr>
              <w:instrText xml:space="preserve"> PAGEREF _Toc24999926 \h </w:instrText>
            </w:r>
            <w:r>
              <w:rPr>
                <w:noProof/>
                <w:webHidden/>
              </w:rPr>
            </w:r>
            <w:r>
              <w:rPr>
                <w:noProof/>
                <w:webHidden/>
              </w:rPr>
              <w:fldChar w:fldCharType="separate"/>
            </w:r>
            <w:r w:rsidR="00C74533">
              <w:rPr>
                <w:noProof/>
                <w:webHidden/>
              </w:rPr>
              <w:t>46</w:t>
            </w:r>
            <w:r>
              <w:rPr>
                <w:noProof/>
                <w:webHidden/>
              </w:rPr>
              <w:fldChar w:fldCharType="end"/>
            </w:r>
          </w:hyperlink>
        </w:p>
        <w:p w14:paraId="23684E80" w14:textId="2C27EC2D" w:rsidR="00CA6000" w:rsidRDefault="00CA6000" w:rsidP="00C74533">
          <w:pPr>
            <w:pStyle w:val="TOC2"/>
            <w:rPr>
              <w:rFonts w:asciiTheme="minorHAnsi" w:hAnsiTheme="minorHAnsi" w:cstheme="minorBidi"/>
              <w:noProof/>
              <w:sz w:val="22"/>
              <w:szCs w:val="22"/>
            </w:rPr>
          </w:pPr>
          <w:hyperlink w:anchor="_Toc24999927" w:history="1">
            <w:r w:rsidRPr="00A969EA">
              <w:rPr>
                <w:rStyle w:val="Hyperlink"/>
                <w:noProof/>
              </w:rPr>
              <w:t>3.108 Minimum display scale</w:t>
            </w:r>
            <w:r>
              <w:rPr>
                <w:noProof/>
                <w:webHidden/>
              </w:rPr>
              <w:tab/>
            </w:r>
            <w:r>
              <w:rPr>
                <w:noProof/>
                <w:webHidden/>
              </w:rPr>
              <w:fldChar w:fldCharType="begin"/>
            </w:r>
            <w:r>
              <w:rPr>
                <w:noProof/>
                <w:webHidden/>
              </w:rPr>
              <w:instrText xml:space="preserve"> PAGEREF _Toc24999927 \h </w:instrText>
            </w:r>
            <w:r>
              <w:rPr>
                <w:noProof/>
                <w:webHidden/>
              </w:rPr>
            </w:r>
            <w:r>
              <w:rPr>
                <w:noProof/>
                <w:webHidden/>
              </w:rPr>
              <w:fldChar w:fldCharType="separate"/>
            </w:r>
            <w:r w:rsidR="00C74533">
              <w:rPr>
                <w:noProof/>
                <w:webHidden/>
              </w:rPr>
              <w:t>47</w:t>
            </w:r>
            <w:r>
              <w:rPr>
                <w:noProof/>
                <w:webHidden/>
              </w:rPr>
              <w:fldChar w:fldCharType="end"/>
            </w:r>
          </w:hyperlink>
        </w:p>
        <w:p w14:paraId="73984203" w14:textId="0D5D2067" w:rsidR="00CA6000" w:rsidRDefault="00CA6000" w:rsidP="00C74533">
          <w:pPr>
            <w:pStyle w:val="TOC2"/>
            <w:rPr>
              <w:rFonts w:asciiTheme="minorHAnsi" w:hAnsiTheme="minorHAnsi" w:cstheme="minorBidi"/>
              <w:noProof/>
              <w:sz w:val="22"/>
              <w:szCs w:val="22"/>
            </w:rPr>
          </w:pPr>
          <w:hyperlink w:anchor="_Toc24999928" w:history="1">
            <w:r w:rsidRPr="00A969EA">
              <w:rPr>
                <w:rStyle w:val="Hyperlink"/>
                <w:noProof/>
              </w:rPr>
              <w:t>3.109 Orientation value</w:t>
            </w:r>
            <w:r>
              <w:rPr>
                <w:noProof/>
                <w:webHidden/>
              </w:rPr>
              <w:tab/>
            </w:r>
            <w:r>
              <w:rPr>
                <w:noProof/>
                <w:webHidden/>
              </w:rPr>
              <w:fldChar w:fldCharType="begin"/>
            </w:r>
            <w:r>
              <w:rPr>
                <w:noProof/>
                <w:webHidden/>
              </w:rPr>
              <w:instrText xml:space="preserve"> PAGEREF _Toc24999928 \h </w:instrText>
            </w:r>
            <w:r>
              <w:rPr>
                <w:noProof/>
                <w:webHidden/>
              </w:rPr>
            </w:r>
            <w:r>
              <w:rPr>
                <w:noProof/>
                <w:webHidden/>
              </w:rPr>
              <w:fldChar w:fldCharType="separate"/>
            </w:r>
            <w:r w:rsidR="00C74533">
              <w:rPr>
                <w:noProof/>
                <w:webHidden/>
              </w:rPr>
              <w:t>47</w:t>
            </w:r>
            <w:r>
              <w:rPr>
                <w:noProof/>
                <w:webHidden/>
              </w:rPr>
              <w:fldChar w:fldCharType="end"/>
            </w:r>
          </w:hyperlink>
        </w:p>
        <w:p w14:paraId="3329722A" w14:textId="438196B6" w:rsidR="00CA6000" w:rsidRDefault="00CA6000" w:rsidP="00C74533">
          <w:pPr>
            <w:pStyle w:val="TOC2"/>
            <w:rPr>
              <w:rFonts w:asciiTheme="minorHAnsi" w:hAnsiTheme="minorHAnsi" w:cstheme="minorBidi"/>
              <w:noProof/>
              <w:sz w:val="22"/>
              <w:szCs w:val="22"/>
            </w:rPr>
          </w:pPr>
          <w:hyperlink w:anchor="_Toc24999929" w:history="1">
            <w:r w:rsidRPr="00A969EA">
              <w:rPr>
                <w:rStyle w:val="Hyperlink"/>
                <w:noProof/>
              </w:rPr>
              <w:t>3.110 Pictorial representation</w:t>
            </w:r>
            <w:r>
              <w:rPr>
                <w:noProof/>
                <w:webHidden/>
              </w:rPr>
              <w:tab/>
            </w:r>
            <w:r>
              <w:rPr>
                <w:noProof/>
                <w:webHidden/>
              </w:rPr>
              <w:fldChar w:fldCharType="begin"/>
            </w:r>
            <w:r>
              <w:rPr>
                <w:noProof/>
                <w:webHidden/>
              </w:rPr>
              <w:instrText xml:space="preserve"> PAGEREF _Toc24999929 \h </w:instrText>
            </w:r>
            <w:r>
              <w:rPr>
                <w:noProof/>
                <w:webHidden/>
              </w:rPr>
            </w:r>
            <w:r>
              <w:rPr>
                <w:noProof/>
                <w:webHidden/>
              </w:rPr>
              <w:fldChar w:fldCharType="separate"/>
            </w:r>
            <w:r w:rsidR="00C74533">
              <w:rPr>
                <w:noProof/>
                <w:webHidden/>
              </w:rPr>
              <w:t>48</w:t>
            </w:r>
            <w:r>
              <w:rPr>
                <w:noProof/>
                <w:webHidden/>
              </w:rPr>
              <w:fldChar w:fldCharType="end"/>
            </w:r>
          </w:hyperlink>
        </w:p>
        <w:p w14:paraId="580D7F83" w14:textId="05935DE5" w:rsidR="00CA6000" w:rsidRDefault="00CA6000" w:rsidP="00C74533">
          <w:pPr>
            <w:pStyle w:val="TOC2"/>
            <w:rPr>
              <w:rFonts w:asciiTheme="minorHAnsi" w:hAnsiTheme="minorHAnsi" w:cstheme="minorBidi"/>
              <w:noProof/>
              <w:sz w:val="22"/>
              <w:szCs w:val="22"/>
            </w:rPr>
          </w:pPr>
          <w:hyperlink w:anchor="_Toc24999930" w:history="1">
            <w:r w:rsidRPr="00A969EA">
              <w:rPr>
                <w:rStyle w:val="Hyperlink"/>
                <w:noProof/>
              </w:rPr>
              <w:t>3.111 Sector bearing</w:t>
            </w:r>
            <w:r>
              <w:rPr>
                <w:noProof/>
                <w:webHidden/>
              </w:rPr>
              <w:tab/>
            </w:r>
            <w:r>
              <w:rPr>
                <w:noProof/>
                <w:webHidden/>
              </w:rPr>
              <w:fldChar w:fldCharType="begin"/>
            </w:r>
            <w:r>
              <w:rPr>
                <w:noProof/>
                <w:webHidden/>
              </w:rPr>
              <w:instrText xml:space="preserve"> PAGEREF _Toc24999930 \h </w:instrText>
            </w:r>
            <w:r>
              <w:rPr>
                <w:noProof/>
                <w:webHidden/>
              </w:rPr>
            </w:r>
            <w:r>
              <w:rPr>
                <w:noProof/>
                <w:webHidden/>
              </w:rPr>
              <w:fldChar w:fldCharType="separate"/>
            </w:r>
            <w:r w:rsidR="00C74533">
              <w:rPr>
                <w:noProof/>
                <w:webHidden/>
              </w:rPr>
              <w:t>48</w:t>
            </w:r>
            <w:r>
              <w:rPr>
                <w:noProof/>
                <w:webHidden/>
              </w:rPr>
              <w:fldChar w:fldCharType="end"/>
            </w:r>
          </w:hyperlink>
        </w:p>
        <w:p w14:paraId="18E19EA8" w14:textId="029DA86A" w:rsidR="00CA6000" w:rsidRDefault="00CA6000" w:rsidP="00C74533">
          <w:pPr>
            <w:pStyle w:val="TOC2"/>
            <w:rPr>
              <w:rFonts w:asciiTheme="minorHAnsi" w:hAnsiTheme="minorHAnsi" w:cstheme="minorBidi"/>
              <w:noProof/>
              <w:sz w:val="22"/>
              <w:szCs w:val="22"/>
            </w:rPr>
          </w:pPr>
          <w:hyperlink w:anchor="_Toc24999931" w:history="1">
            <w:r w:rsidRPr="00A969EA">
              <w:rPr>
                <w:rStyle w:val="Hyperlink"/>
                <w:noProof/>
              </w:rPr>
              <w:t>3.112 Source date</w:t>
            </w:r>
            <w:r>
              <w:rPr>
                <w:noProof/>
                <w:webHidden/>
              </w:rPr>
              <w:tab/>
            </w:r>
            <w:r>
              <w:rPr>
                <w:noProof/>
                <w:webHidden/>
              </w:rPr>
              <w:fldChar w:fldCharType="begin"/>
            </w:r>
            <w:r>
              <w:rPr>
                <w:noProof/>
                <w:webHidden/>
              </w:rPr>
              <w:instrText xml:space="preserve"> PAGEREF _Toc24999931 \h </w:instrText>
            </w:r>
            <w:r>
              <w:rPr>
                <w:noProof/>
                <w:webHidden/>
              </w:rPr>
            </w:r>
            <w:r>
              <w:rPr>
                <w:noProof/>
                <w:webHidden/>
              </w:rPr>
              <w:fldChar w:fldCharType="separate"/>
            </w:r>
            <w:r w:rsidR="00C74533">
              <w:rPr>
                <w:noProof/>
                <w:webHidden/>
              </w:rPr>
              <w:t>48</w:t>
            </w:r>
            <w:r>
              <w:rPr>
                <w:noProof/>
                <w:webHidden/>
              </w:rPr>
              <w:fldChar w:fldCharType="end"/>
            </w:r>
          </w:hyperlink>
        </w:p>
        <w:p w14:paraId="2290533F" w14:textId="7B252501" w:rsidR="00CA6000" w:rsidRDefault="00CA6000" w:rsidP="00C74533">
          <w:pPr>
            <w:pStyle w:val="TOC2"/>
            <w:rPr>
              <w:rFonts w:asciiTheme="minorHAnsi" w:hAnsiTheme="minorHAnsi" w:cstheme="minorBidi"/>
              <w:noProof/>
              <w:sz w:val="22"/>
              <w:szCs w:val="22"/>
            </w:rPr>
          </w:pPr>
          <w:hyperlink w:anchor="_Toc24999932" w:history="1">
            <w:r w:rsidRPr="00A969EA">
              <w:rPr>
                <w:rStyle w:val="Hyperlink"/>
                <w:noProof/>
              </w:rPr>
              <w:t>3.113 Date variable</w:t>
            </w:r>
            <w:r>
              <w:rPr>
                <w:noProof/>
                <w:webHidden/>
              </w:rPr>
              <w:tab/>
            </w:r>
            <w:r>
              <w:rPr>
                <w:noProof/>
                <w:webHidden/>
              </w:rPr>
              <w:fldChar w:fldCharType="begin"/>
            </w:r>
            <w:r>
              <w:rPr>
                <w:noProof/>
                <w:webHidden/>
              </w:rPr>
              <w:instrText xml:space="preserve"> PAGEREF _Toc24999932 \h </w:instrText>
            </w:r>
            <w:r>
              <w:rPr>
                <w:noProof/>
                <w:webHidden/>
              </w:rPr>
            </w:r>
            <w:r>
              <w:rPr>
                <w:noProof/>
                <w:webHidden/>
              </w:rPr>
              <w:fldChar w:fldCharType="separate"/>
            </w:r>
            <w:r w:rsidR="00C74533">
              <w:rPr>
                <w:noProof/>
                <w:webHidden/>
              </w:rPr>
              <w:t>48</w:t>
            </w:r>
            <w:r>
              <w:rPr>
                <w:noProof/>
                <w:webHidden/>
              </w:rPr>
              <w:fldChar w:fldCharType="end"/>
            </w:r>
          </w:hyperlink>
        </w:p>
        <w:p w14:paraId="15D664EA" w14:textId="16CC8CAC" w:rsidR="00CA6000" w:rsidRDefault="00CA6000" w:rsidP="00C74533">
          <w:pPr>
            <w:pStyle w:val="TOC2"/>
            <w:rPr>
              <w:rFonts w:asciiTheme="minorHAnsi" w:hAnsiTheme="minorHAnsi" w:cstheme="minorBidi"/>
              <w:noProof/>
              <w:sz w:val="22"/>
              <w:szCs w:val="22"/>
            </w:rPr>
          </w:pPr>
          <w:hyperlink w:anchor="_Toc24999933" w:history="1">
            <w:r w:rsidRPr="00A969EA">
              <w:rPr>
                <w:rStyle w:val="Hyperlink"/>
                <w:noProof/>
              </w:rPr>
              <w:t>3.114 Water level trend</w:t>
            </w:r>
            <w:r>
              <w:rPr>
                <w:noProof/>
                <w:webHidden/>
              </w:rPr>
              <w:tab/>
            </w:r>
            <w:r>
              <w:rPr>
                <w:noProof/>
                <w:webHidden/>
              </w:rPr>
              <w:fldChar w:fldCharType="begin"/>
            </w:r>
            <w:r>
              <w:rPr>
                <w:noProof/>
                <w:webHidden/>
              </w:rPr>
              <w:instrText xml:space="preserve"> PAGEREF _Toc24999933 \h </w:instrText>
            </w:r>
            <w:r>
              <w:rPr>
                <w:noProof/>
                <w:webHidden/>
              </w:rPr>
            </w:r>
            <w:r>
              <w:rPr>
                <w:noProof/>
                <w:webHidden/>
              </w:rPr>
              <w:fldChar w:fldCharType="separate"/>
            </w:r>
            <w:r w:rsidR="00C74533">
              <w:rPr>
                <w:noProof/>
                <w:webHidden/>
              </w:rPr>
              <w:t>49</w:t>
            </w:r>
            <w:r>
              <w:rPr>
                <w:noProof/>
                <w:webHidden/>
              </w:rPr>
              <w:fldChar w:fldCharType="end"/>
            </w:r>
          </w:hyperlink>
        </w:p>
        <w:p w14:paraId="5CEA345B" w14:textId="0CB5A8EE" w:rsidR="00CA6000" w:rsidRDefault="00CA6000" w:rsidP="00C74533">
          <w:pPr>
            <w:pStyle w:val="TOC2"/>
            <w:rPr>
              <w:rFonts w:asciiTheme="minorHAnsi" w:hAnsiTheme="minorHAnsi" w:cstheme="minorBidi"/>
              <w:noProof/>
              <w:sz w:val="22"/>
              <w:szCs w:val="22"/>
            </w:rPr>
          </w:pPr>
          <w:hyperlink w:anchor="_Toc24999934" w:history="1">
            <w:r w:rsidRPr="00A969EA">
              <w:rPr>
                <w:rStyle w:val="Hyperlink"/>
                <w:noProof/>
              </w:rPr>
              <w:t>3.115 Action or activity</w:t>
            </w:r>
            <w:r>
              <w:rPr>
                <w:noProof/>
                <w:webHidden/>
              </w:rPr>
              <w:tab/>
            </w:r>
            <w:r>
              <w:rPr>
                <w:noProof/>
                <w:webHidden/>
              </w:rPr>
              <w:fldChar w:fldCharType="begin"/>
            </w:r>
            <w:r>
              <w:rPr>
                <w:noProof/>
                <w:webHidden/>
              </w:rPr>
              <w:instrText xml:space="preserve"> PAGEREF _Toc24999934 \h </w:instrText>
            </w:r>
            <w:r>
              <w:rPr>
                <w:noProof/>
                <w:webHidden/>
              </w:rPr>
            </w:r>
            <w:r>
              <w:rPr>
                <w:noProof/>
                <w:webHidden/>
              </w:rPr>
              <w:fldChar w:fldCharType="separate"/>
            </w:r>
            <w:r w:rsidR="00C74533">
              <w:rPr>
                <w:noProof/>
                <w:webHidden/>
              </w:rPr>
              <w:t>49</w:t>
            </w:r>
            <w:r>
              <w:rPr>
                <w:noProof/>
                <w:webHidden/>
              </w:rPr>
              <w:fldChar w:fldCharType="end"/>
            </w:r>
          </w:hyperlink>
        </w:p>
        <w:p w14:paraId="1FE76E9D" w14:textId="19AF548F" w:rsidR="00CA6000" w:rsidRDefault="00CA6000" w:rsidP="00C74533">
          <w:pPr>
            <w:pStyle w:val="TOC2"/>
            <w:rPr>
              <w:rFonts w:asciiTheme="minorHAnsi" w:hAnsiTheme="minorHAnsi" w:cstheme="minorBidi"/>
              <w:noProof/>
              <w:sz w:val="22"/>
              <w:szCs w:val="22"/>
            </w:rPr>
          </w:pPr>
          <w:hyperlink w:anchor="_Toc24999935" w:history="1">
            <w:r w:rsidRPr="00A969EA">
              <w:rPr>
                <w:rStyle w:val="Hyperlink"/>
                <w:noProof/>
              </w:rPr>
              <w:t>3.116 Category of RxN</w:t>
            </w:r>
            <w:r>
              <w:rPr>
                <w:noProof/>
                <w:webHidden/>
              </w:rPr>
              <w:tab/>
            </w:r>
            <w:r>
              <w:rPr>
                <w:noProof/>
                <w:webHidden/>
              </w:rPr>
              <w:fldChar w:fldCharType="begin"/>
            </w:r>
            <w:r>
              <w:rPr>
                <w:noProof/>
                <w:webHidden/>
              </w:rPr>
              <w:instrText xml:space="preserve"> PAGEREF _Toc24999935 \h </w:instrText>
            </w:r>
            <w:r>
              <w:rPr>
                <w:noProof/>
                <w:webHidden/>
              </w:rPr>
            </w:r>
            <w:r>
              <w:rPr>
                <w:noProof/>
                <w:webHidden/>
              </w:rPr>
              <w:fldChar w:fldCharType="separate"/>
            </w:r>
            <w:r w:rsidR="00C74533">
              <w:rPr>
                <w:noProof/>
                <w:webHidden/>
              </w:rPr>
              <w:t>50</w:t>
            </w:r>
            <w:r>
              <w:rPr>
                <w:noProof/>
                <w:webHidden/>
              </w:rPr>
              <w:fldChar w:fldCharType="end"/>
            </w:r>
          </w:hyperlink>
        </w:p>
        <w:p w14:paraId="0C8B3190" w14:textId="5271919A" w:rsidR="00CA6000" w:rsidRDefault="00CA6000" w:rsidP="00C74533">
          <w:pPr>
            <w:pStyle w:val="TOC2"/>
            <w:rPr>
              <w:rFonts w:asciiTheme="minorHAnsi" w:hAnsiTheme="minorHAnsi" w:cstheme="minorBidi"/>
              <w:noProof/>
              <w:sz w:val="22"/>
              <w:szCs w:val="22"/>
            </w:rPr>
          </w:pPr>
          <w:hyperlink w:anchor="_Toc24999936" w:history="1">
            <w:r w:rsidRPr="00A969EA">
              <w:rPr>
                <w:rStyle w:val="Hyperlink"/>
                <w:noProof/>
              </w:rPr>
              <w:t>3.117 Category of schedule</w:t>
            </w:r>
            <w:r>
              <w:rPr>
                <w:noProof/>
                <w:webHidden/>
              </w:rPr>
              <w:tab/>
            </w:r>
            <w:r>
              <w:rPr>
                <w:noProof/>
                <w:webHidden/>
              </w:rPr>
              <w:fldChar w:fldCharType="begin"/>
            </w:r>
            <w:r>
              <w:rPr>
                <w:noProof/>
                <w:webHidden/>
              </w:rPr>
              <w:instrText xml:space="preserve"> PAGEREF _Toc24999936 \h </w:instrText>
            </w:r>
            <w:r>
              <w:rPr>
                <w:noProof/>
                <w:webHidden/>
              </w:rPr>
            </w:r>
            <w:r>
              <w:rPr>
                <w:noProof/>
                <w:webHidden/>
              </w:rPr>
              <w:fldChar w:fldCharType="separate"/>
            </w:r>
            <w:r w:rsidR="00C74533">
              <w:rPr>
                <w:noProof/>
                <w:webHidden/>
              </w:rPr>
              <w:t>51</w:t>
            </w:r>
            <w:r>
              <w:rPr>
                <w:noProof/>
                <w:webHidden/>
              </w:rPr>
              <w:fldChar w:fldCharType="end"/>
            </w:r>
          </w:hyperlink>
        </w:p>
        <w:p w14:paraId="52F92173" w14:textId="0DE02B3B" w:rsidR="00CA6000" w:rsidRDefault="00CA6000" w:rsidP="00C74533">
          <w:pPr>
            <w:pStyle w:val="TOC2"/>
            <w:rPr>
              <w:rFonts w:asciiTheme="minorHAnsi" w:hAnsiTheme="minorHAnsi" w:cstheme="minorBidi"/>
              <w:noProof/>
              <w:sz w:val="22"/>
              <w:szCs w:val="22"/>
            </w:rPr>
          </w:pPr>
          <w:hyperlink w:anchor="_Toc24999937" w:history="1">
            <w:r w:rsidRPr="00A969EA">
              <w:rPr>
                <w:rStyle w:val="Hyperlink"/>
                <w:noProof/>
              </w:rPr>
              <w:t>3.118 Category of vessel</w:t>
            </w:r>
            <w:r>
              <w:rPr>
                <w:noProof/>
                <w:webHidden/>
              </w:rPr>
              <w:tab/>
            </w:r>
            <w:r>
              <w:rPr>
                <w:noProof/>
                <w:webHidden/>
              </w:rPr>
              <w:fldChar w:fldCharType="begin"/>
            </w:r>
            <w:r>
              <w:rPr>
                <w:noProof/>
                <w:webHidden/>
              </w:rPr>
              <w:instrText xml:space="preserve"> PAGEREF _Toc24999937 \h </w:instrText>
            </w:r>
            <w:r>
              <w:rPr>
                <w:noProof/>
                <w:webHidden/>
              </w:rPr>
            </w:r>
            <w:r>
              <w:rPr>
                <w:noProof/>
                <w:webHidden/>
              </w:rPr>
              <w:fldChar w:fldCharType="separate"/>
            </w:r>
            <w:r w:rsidR="00C74533">
              <w:rPr>
                <w:noProof/>
                <w:webHidden/>
              </w:rPr>
              <w:t>51</w:t>
            </w:r>
            <w:r>
              <w:rPr>
                <w:noProof/>
                <w:webHidden/>
              </w:rPr>
              <w:fldChar w:fldCharType="end"/>
            </w:r>
          </w:hyperlink>
        </w:p>
        <w:p w14:paraId="3A852533" w14:textId="1EB29C25" w:rsidR="00CA6000" w:rsidRDefault="00CA6000" w:rsidP="00C74533">
          <w:pPr>
            <w:pStyle w:val="TOC2"/>
            <w:rPr>
              <w:rFonts w:asciiTheme="minorHAnsi" w:hAnsiTheme="minorHAnsi" w:cstheme="minorBidi"/>
              <w:noProof/>
              <w:sz w:val="22"/>
              <w:szCs w:val="22"/>
            </w:rPr>
          </w:pPr>
          <w:hyperlink w:anchor="_Toc24999938" w:history="1">
            <w:r w:rsidRPr="00A969EA">
              <w:rPr>
                <w:rStyle w:val="Hyperlink"/>
                <w:noProof/>
              </w:rPr>
              <w:t>3.119 Online function</w:t>
            </w:r>
            <w:r>
              <w:rPr>
                <w:noProof/>
                <w:webHidden/>
              </w:rPr>
              <w:tab/>
            </w:r>
            <w:r>
              <w:rPr>
                <w:noProof/>
                <w:webHidden/>
              </w:rPr>
              <w:fldChar w:fldCharType="begin"/>
            </w:r>
            <w:r>
              <w:rPr>
                <w:noProof/>
                <w:webHidden/>
              </w:rPr>
              <w:instrText xml:space="preserve"> PAGEREF _Toc24999938 \h </w:instrText>
            </w:r>
            <w:r>
              <w:rPr>
                <w:noProof/>
                <w:webHidden/>
              </w:rPr>
            </w:r>
            <w:r>
              <w:rPr>
                <w:noProof/>
                <w:webHidden/>
              </w:rPr>
              <w:fldChar w:fldCharType="separate"/>
            </w:r>
            <w:r w:rsidR="00C74533">
              <w:rPr>
                <w:noProof/>
                <w:webHidden/>
              </w:rPr>
              <w:t>52</w:t>
            </w:r>
            <w:r>
              <w:rPr>
                <w:noProof/>
                <w:webHidden/>
              </w:rPr>
              <w:fldChar w:fldCharType="end"/>
            </w:r>
          </w:hyperlink>
        </w:p>
        <w:p w14:paraId="20F0E900" w14:textId="056C5D02" w:rsidR="00CA6000" w:rsidRDefault="00CA6000" w:rsidP="00C74533">
          <w:pPr>
            <w:pStyle w:val="TOC2"/>
            <w:rPr>
              <w:rFonts w:asciiTheme="minorHAnsi" w:hAnsiTheme="minorHAnsi" w:cstheme="minorBidi"/>
              <w:noProof/>
              <w:sz w:val="22"/>
              <w:szCs w:val="22"/>
            </w:rPr>
          </w:pPr>
          <w:hyperlink w:anchor="_Toc24999939" w:history="1">
            <w:r w:rsidRPr="00A969EA">
              <w:rPr>
                <w:rStyle w:val="Hyperlink"/>
                <w:noProof/>
              </w:rPr>
              <w:t>3.120 Telecommunication service</w:t>
            </w:r>
            <w:r>
              <w:rPr>
                <w:noProof/>
                <w:webHidden/>
              </w:rPr>
              <w:tab/>
            </w:r>
            <w:r>
              <w:rPr>
                <w:noProof/>
                <w:webHidden/>
              </w:rPr>
              <w:fldChar w:fldCharType="begin"/>
            </w:r>
            <w:r>
              <w:rPr>
                <w:noProof/>
                <w:webHidden/>
              </w:rPr>
              <w:instrText xml:space="preserve"> PAGEREF _Toc24999939 \h </w:instrText>
            </w:r>
            <w:r>
              <w:rPr>
                <w:noProof/>
                <w:webHidden/>
              </w:rPr>
            </w:r>
            <w:r>
              <w:rPr>
                <w:noProof/>
                <w:webHidden/>
              </w:rPr>
              <w:fldChar w:fldCharType="separate"/>
            </w:r>
            <w:r w:rsidR="00C74533">
              <w:rPr>
                <w:noProof/>
                <w:webHidden/>
              </w:rPr>
              <w:t>53</w:t>
            </w:r>
            <w:r>
              <w:rPr>
                <w:noProof/>
                <w:webHidden/>
              </w:rPr>
              <w:fldChar w:fldCharType="end"/>
            </w:r>
          </w:hyperlink>
        </w:p>
        <w:p w14:paraId="552765D0" w14:textId="0115F261" w:rsidR="00CA6000" w:rsidRDefault="00CA6000" w:rsidP="00C74533">
          <w:pPr>
            <w:pStyle w:val="TOC2"/>
            <w:rPr>
              <w:rFonts w:asciiTheme="minorHAnsi" w:hAnsiTheme="minorHAnsi" w:cstheme="minorBidi"/>
              <w:noProof/>
              <w:sz w:val="22"/>
              <w:szCs w:val="22"/>
            </w:rPr>
          </w:pPr>
          <w:hyperlink w:anchor="_Toc24999940" w:history="1">
            <w:r w:rsidRPr="00A969EA">
              <w:rPr>
                <w:rStyle w:val="Hyperlink"/>
                <w:noProof/>
              </w:rPr>
              <w:t>3.121 Text justification</w:t>
            </w:r>
            <w:r>
              <w:rPr>
                <w:noProof/>
                <w:webHidden/>
              </w:rPr>
              <w:tab/>
            </w:r>
            <w:r>
              <w:rPr>
                <w:noProof/>
                <w:webHidden/>
              </w:rPr>
              <w:fldChar w:fldCharType="begin"/>
            </w:r>
            <w:r>
              <w:rPr>
                <w:noProof/>
                <w:webHidden/>
              </w:rPr>
              <w:instrText xml:space="preserve"> PAGEREF _Toc24999940 \h </w:instrText>
            </w:r>
            <w:r>
              <w:rPr>
                <w:noProof/>
                <w:webHidden/>
              </w:rPr>
            </w:r>
            <w:r>
              <w:rPr>
                <w:noProof/>
                <w:webHidden/>
              </w:rPr>
              <w:fldChar w:fldCharType="separate"/>
            </w:r>
            <w:r w:rsidR="00C74533">
              <w:rPr>
                <w:noProof/>
                <w:webHidden/>
              </w:rPr>
              <w:t>54</w:t>
            </w:r>
            <w:r>
              <w:rPr>
                <w:noProof/>
                <w:webHidden/>
              </w:rPr>
              <w:fldChar w:fldCharType="end"/>
            </w:r>
          </w:hyperlink>
        </w:p>
        <w:p w14:paraId="6379BAF8" w14:textId="1A950F43" w:rsidR="00CA6000" w:rsidRDefault="00CA6000" w:rsidP="00C74533">
          <w:pPr>
            <w:pStyle w:val="TOC2"/>
            <w:rPr>
              <w:rFonts w:asciiTheme="minorHAnsi" w:hAnsiTheme="minorHAnsi" w:cstheme="minorBidi"/>
              <w:noProof/>
              <w:sz w:val="22"/>
              <w:szCs w:val="22"/>
            </w:rPr>
          </w:pPr>
          <w:hyperlink w:anchor="_Toc24999941" w:history="1">
            <w:r w:rsidRPr="00A969EA">
              <w:rPr>
                <w:rStyle w:val="Hyperlink"/>
                <w:noProof/>
              </w:rPr>
              <w:t>3.122 Text type</w:t>
            </w:r>
            <w:r>
              <w:rPr>
                <w:noProof/>
                <w:webHidden/>
              </w:rPr>
              <w:tab/>
            </w:r>
            <w:r>
              <w:rPr>
                <w:noProof/>
                <w:webHidden/>
              </w:rPr>
              <w:fldChar w:fldCharType="begin"/>
            </w:r>
            <w:r>
              <w:rPr>
                <w:noProof/>
                <w:webHidden/>
              </w:rPr>
              <w:instrText xml:space="preserve"> PAGEREF _Toc24999941 \h </w:instrText>
            </w:r>
            <w:r>
              <w:rPr>
                <w:noProof/>
                <w:webHidden/>
              </w:rPr>
            </w:r>
            <w:r>
              <w:rPr>
                <w:noProof/>
                <w:webHidden/>
              </w:rPr>
              <w:fldChar w:fldCharType="separate"/>
            </w:r>
            <w:r w:rsidR="00C74533">
              <w:rPr>
                <w:noProof/>
                <w:webHidden/>
              </w:rPr>
              <w:t>54</w:t>
            </w:r>
            <w:r>
              <w:rPr>
                <w:noProof/>
                <w:webHidden/>
              </w:rPr>
              <w:fldChar w:fldCharType="end"/>
            </w:r>
          </w:hyperlink>
        </w:p>
        <w:p w14:paraId="5006B733" w14:textId="6DD23C85" w:rsidR="00CA6000" w:rsidRDefault="00CA6000" w:rsidP="00C74533">
          <w:pPr>
            <w:pStyle w:val="TOC1"/>
            <w:rPr>
              <w:rFonts w:asciiTheme="minorHAnsi" w:hAnsiTheme="minorHAnsi" w:cstheme="minorBidi"/>
              <w:noProof/>
              <w:sz w:val="22"/>
              <w:szCs w:val="22"/>
            </w:rPr>
          </w:pPr>
          <w:hyperlink w:anchor="_Toc24999942" w:history="1">
            <w:r w:rsidRPr="00A969EA">
              <w:rPr>
                <w:rStyle w:val="Hyperlink"/>
                <w:noProof/>
              </w:rPr>
              <w:t>4 Complex Attributes</w:t>
            </w:r>
            <w:r>
              <w:rPr>
                <w:noProof/>
                <w:webHidden/>
              </w:rPr>
              <w:tab/>
            </w:r>
            <w:r>
              <w:rPr>
                <w:noProof/>
                <w:webHidden/>
              </w:rPr>
              <w:fldChar w:fldCharType="begin"/>
            </w:r>
            <w:r>
              <w:rPr>
                <w:noProof/>
                <w:webHidden/>
              </w:rPr>
              <w:instrText xml:space="preserve"> PAGEREF _Toc24999942 \h </w:instrText>
            </w:r>
            <w:r>
              <w:rPr>
                <w:noProof/>
                <w:webHidden/>
              </w:rPr>
            </w:r>
            <w:r>
              <w:rPr>
                <w:noProof/>
                <w:webHidden/>
              </w:rPr>
              <w:fldChar w:fldCharType="separate"/>
            </w:r>
            <w:r w:rsidR="00C74533">
              <w:rPr>
                <w:noProof/>
                <w:webHidden/>
              </w:rPr>
              <w:t>55</w:t>
            </w:r>
            <w:r>
              <w:rPr>
                <w:noProof/>
                <w:webHidden/>
              </w:rPr>
              <w:fldChar w:fldCharType="end"/>
            </w:r>
          </w:hyperlink>
        </w:p>
        <w:p w14:paraId="2CAF0A14" w14:textId="0A55D9B2" w:rsidR="00CA6000" w:rsidRDefault="00CA6000" w:rsidP="00C74533">
          <w:pPr>
            <w:pStyle w:val="TOC2"/>
            <w:rPr>
              <w:rFonts w:asciiTheme="minorHAnsi" w:hAnsiTheme="minorHAnsi" w:cstheme="minorBidi"/>
              <w:noProof/>
              <w:sz w:val="22"/>
              <w:szCs w:val="22"/>
            </w:rPr>
          </w:pPr>
          <w:hyperlink w:anchor="_Toc24999943" w:history="1">
            <w:r w:rsidRPr="00A969EA">
              <w:rPr>
                <w:rStyle w:val="Hyperlink"/>
                <w:noProof/>
              </w:rPr>
              <w:t>4.1 Bearing information</w:t>
            </w:r>
            <w:r>
              <w:rPr>
                <w:noProof/>
                <w:webHidden/>
              </w:rPr>
              <w:tab/>
            </w:r>
            <w:r>
              <w:rPr>
                <w:noProof/>
                <w:webHidden/>
              </w:rPr>
              <w:fldChar w:fldCharType="begin"/>
            </w:r>
            <w:r>
              <w:rPr>
                <w:noProof/>
                <w:webHidden/>
              </w:rPr>
              <w:instrText xml:space="preserve"> PAGEREF _Toc24999943 \h </w:instrText>
            </w:r>
            <w:r>
              <w:rPr>
                <w:noProof/>
                <w:webHidden/>
              </w:rPr>
            </w:r>
            <w:r>
              <w:rPr>
                <w:noProof/>
                <w:webHidden/>
              </w:rPr>
              <w:fldChar w:fldCharType="separate"/>
            </w:r>
            <w:r w:rsidR="00C74533">
              <w:rPr>
                <w:noProof/>
                <w:webHidden/>
              </w:rPr>
              <w:t>55</w:t>
            </w:r>
            <w:r>
              <w:rPr>
                <w:noProof/>
                <w:webHidden/>
              </w:rPr>
              <w:fldChar w:fldCharType="end"/>
            </w:r>
          </w:hyperlink>
        </w:p>
        <w:p w14:paraId="52225FFB" w14:textId="360B99F3" w:rsidR="00CA6000" w:rsidRDefault="00CA6000" w:rsidP="00C74533">
          <w:pPr>
            <w:pStyle w:val="TOC2"/>
            <w:rPr>
              <w:rFonts w:asciiTheme="minorHAnsi" w:hAnsiTheme="minorHAnsi" w:cstheme="minorBidi"/>
              <w:noProof/>
              <w:sz w:val="22"/>
              <w:szCs w:val="22"/>
            </w:rPr>
          </w:pPr>
          <w:hyperlink w:anchor="_Toc24999944" w:history="1">
            <w:r w:rsidRPr="00A969EA">
              <w:rPr>
                <w:rStyle w:val="Hyperlink"/>
                <w:noProof/>
              </w:rPr>
              <w:t>4.2 Contact address</w:t>
            </w:r>
            <w:r>
              <w:rPr>
                <w:noProof/>
                <w:webHidden/>
              </w:rPr>
              <w:tab/>
            </w:r>
            <w:r>
              <w:rPr>
                <w:noProof/>
                <w:webHidden/>
              </w:rPr>
              <w:fldChar w:fldCharType="begin"/>
            </w:r>
            <w:r>
              <w:rPr>
                <w:noProof/>
                <w:webHidden/>
              </w:rPr>
              <w:instrText xml:space="preserve"> PAGEREF _Toc24999944 \h </w:instrText>
            </w:r>
            <w:r>
              <w:rPr>
                <w:noProof/>
                <w:webHidden/>
              </w:rPr>
            </w:r>
            <w:r>
              <w:rPr>
                <w:noProof/>
                <w:webHidden/>
              </w:rPr>
              <w:fldChar w:fldCharType="separate"/>
            </w:r>
            <w:r w:rsidR="00C74533">
              <w:rPr>
                <w:noProof/>
                <w:webHidden/>
              </w:rPr>
              <w:t>55</w:t>
            </w:r>
            <w:r>
              <w:rPr>
                <w:noProof/>
                <w:webHidden/>
              </w:rPr>
              <w:fldChar w:fldCharType="end"/>
            </w:r>
          </w:hyperlink>
        </w:p>
        <w:p w14:paraId="0BC8FB4D" w14:textId="710E11DB" w:rsidR="00CA6000" w:rsidRDefault="00CA6000" w:rsidP="00C74533">
          <w:pPr>
            <w:pStyle w:val="TOC2"/>
            <w:rPr>
              <w:rFonts w:asciiTheme="minorHAnsi" w:hAnsiTheme="minorHAnsi" w:cstheme="minorBidi"/>
              <w:noProof/>
              <w:sz w:val="22"/>
              <w:szCs w:val="22"/>
            </w:rPr>
          </w:pPr>
          <w:hyperlink w:anchor="_Toc24999945" w:history="1">
            <w:r w:rsidRPr="00A969EA">
              <w:rPr>
                <w:rStyle w:val="Hyperlink"/>
                <w:noProof/>
              </w:rPr>
              <w:t>4.3 Feature name</w:t>
            </w:r>
            <w:r>
              <w:rPr>
                <w:noProof/>
                <w:webHidden/>
              </w:rPr>
              <w:tab/>
            </w:r>
            <w:r>
              <w:rPr>
                <w:noProof/>
                <w:webHidden/>
              </w:rPr>
              <w:fldChar w:fldCharType="begin"/>
            </w:r>
            <w:r>
              <w:rPr>
                <w:noProof/>
                <w:webHidden/>
              </w:rPr>
              <w:instrText xml:space="preserve"> PAGEREF _Toc24999945 \h </w:instrText>
            </w:r>
            <w:r>
              <w:rPr>
                <w:noProof/>
                <w:webHidden/>
              </w:rPr>
            </w:r>
            <w:r>
              <w:rPr>
                <w:noProof/>
                <w:webHidden/>
              </w:rPr>
              <w:fldChar w:fldCharType="separate"/>
            </w:r>
            <w:r w:rsidR="00C74533">
              <w:rPr>
                <w:noProof/>
                <w:webHidden/>
              </w:rPr>
              <w:t>56</w:t>
            </w:r>
            <w:r>
              <w:rPr>
                <w:noProof/>
                <w:webHidden/>
              </w:rPr>
              <w:fldChar w:fldCharType="end"/>
            </w:r>
          </w:hyperlink>
        </w:p>
        <w:p w14:paraId="385D67A7" w14:textId="18CD05DF" w:rsidR="00CA6000" w:rsidRDefault="00CA6000" w:rsidP="00C74533">
          <w:pPr>
            <w:pStyle w:val="TOC2"/>
            <w:rPr>
              <w:rFonts w:asciiTheme="minorHAnsi" w:hAnsiTheme="minorHAnsi" w:cstheme="minorBidi"/>
              <w:noProof/>
              <w:sz w:val="22"/>
              <w:szCs w:val="22"/>
            </w:rPr>
          </w:pPr>
          <w:hyperlink w:anchor="_Toc24999946" w:history="1">
            <w:r w:rsidRPr="00A969EA">
              <w:rPr>
                <w:rStyle w:val="Hyperlink"/>
                <w:noProof/>
              </w:rPr>
              <w:t>4.4 Fixed date range</w:t>
            </w:r>
            <w:r>
              <w:rPr>
                <w:noProof/>
                <w:webHidden/>
              </w:rPr>
              <w:tab/>
            </w:r>
            <w:r>
              <w:rPr>
                <w:noProof/>
                <w:webHidden/>
              </w:rPr>
              <w:fldChar w:fldCharType="begin"/>
            </w:r>
            <w:r>
              <w:rPr>
                <w:noProof/>
                <w:webHidden/>
              </w:rPr>
              <w:instrText xml:space="preserve"> PAGEREF _Toc24999946 \h </w:instrText>
            </w:r>
            <w:r>
              <w:rPr>
                <w:noProof/>
                <w:webHidden/>
              </w:rPr>
            </w:r>
            <w:r>
              <w:rPr>
                <w:noProof/>
                <w:webHidden/>
              </w:rPr>
              <w:fldChar w:fldCharType="separate"/>
            </w:r>
            <w:r w:rsidR="00C74533">
              <w:rPr>
                <w:noProof/>
                <w:webHidden/>
              </w:rPr>
              <w:t>56</w:t>
            </w:r>
            <w:r>
              <w:rPr>
                <w:noProof/>
                <w:webHidden/>
              </w:rPr>
              <w:fldChar w:fldCharType="end"/>
            </w:r>
          </w:hyperlink>
        </w:p>
        <w:p w14:paraId="725E51B9" w14:textId="6673E3C2" w:rsidR="00CA6000" w:rsidRDefault="00CA6000" w:rsidP="00C74533">
          <w:pPr>
            <w:pStyle w:val="TOC2"/>
            <w:rPr>
              <w:rFonts w:asciiTheme="minorHAnsi" w:hAnsiTheme="minorHAnsi" w:cstheme="minorBidi"/>
              <w:noProof/>
              <w:sz w:val="22"/>
              <w:szCs w:val="22"/>
            </w:rPr>
          </w:pPr>
          <w:hyperlink w:anchor="_Toc24999947" w:history="1">
            <w:r w:rsidRPr="00A969EA">
              <w:rPr>
                <w:rStyle w:val="Hyperlink"/>
                <w:noProof/>
              </w:rPr>
              <w:t>4.5 Frequency pair</w:t>
            </w:r>
            <w:r>
              <w:rPr>
                <w:noProof/>
                <w:webHidden/>
              </w:rPr>
              <w:tab/>
            </w:r>
            <w:r>
              <w:rPr>
                <w:noProof/>
                <w:webHidden/>
              </w:rPr>
              <w:fldChar w:fldCharType="begin"/>
            </w:r>
            <w:r>
              <w:rPr>
                <w:noProof/>
                <w:webHidden/>
              </w:rPr>
              <w:instrText xml:space="preserve"> PAGEREF _Toc24999947 \h </w:instrText>
            </w:r>
            <w:r>
              <w:rPr>
                <w:noProof/>
                <w:webHidden/>
              </w:rPr>
            </w:r>
            <w:r>
              <w:rPr>
                <w:noProof/>
                <w:webHidden/>
              </w:rPr>
              <w:fldChar w:fldCharType="separate"/>
            </w:r>
            <w:r w:rsidR="00C74533">
              <w:rPr>
                <w:noProof/>
                <w:webHidden/>
              </w:rPr>
              <w:t>56</w:t>
            </w:r>
            <w:r>
              <w:rPr>
                <w:noProof/>
                <w:webHidden/>
              </w:rPr>
              <w:fldChar w:fldCharType="end"/>
            </w:r>
          </w:hyperlink>
        </w:p>
        <w:p w14:paraId="2772212B" w14:textId="11992D73" w:rsidR="00CA6000" w:rsidRDefault="00CA6000" w:rsidP="00C74533">
          <w:pPr>
            <w:pStyle w:val="TOC2"/>
            <w:rPr>
              <w:rFonts w:asciiTheme="minorHAnsi" w:hAnsiTheme="minorHAnsi" w:cstheme="minorBidi"/>
              <w:noProof/>
              <w:sz w:val="22"/>
              <w:szCs w:val="22"/>
            </w:rPr>
          </w:pPr>
          <w:hyperlink w:anchor="_Toc24999948" w:history="1">
            <w:r w:rsidRPr="00A969EA">
              <w:rPr>
                <w:rStyle w:val="Hyperlink"/>
                <w:noProof/>
              </w:rPr>
              <w:t>4.6 Graphic</w:t>
            </w:r>
            <w:r>
              <w:rPr>
                <w:noProof/>
                <w:webHidden/>
              </w:rPr>
              <w:tab/>
            </w:r>
            <w:r>
              <w:rPr>
                <w:noProof/>
                <w:webHidden/>
              </w:rPr>
              <w:fldChar w:fldCharType="begin"/>
            </w:r>
            <w:r>
              <w:rPr>
                <w:noProof/>
                <w:webHidden/>
              </w:rPr>
              <w:instrText xml:space="preserve"> PAGEREF _Toc24999948 \h </w:instrText>
            </w:r>
            <w:r>
              <w:rPr>
                <w:noProof/>
                <w:webHidden/>
              </w:rPr>
            </w:r>
            <w:r>
              <w:rPr>
                <w:noProof/>
                <w:webHidden/>
              </w:rPr>
              <w:fldChar w:fldCharType="separate"/>
            </w:r>
            <w:r w:rsidR="00C74533">
              <w:rPr>
                <w:noProof/>
                <w:webHidden/>
              </w:rPr>
              <w:t>57</w:t>
            </w:r>
            <w:r>
              <w:rPr>
                <w:noProof/>
                <w:webHidden/>
              </w:rPr>
              <w:fldChar w:fldCharType="end"/>
            </w:r>
          </w:hyperlink>
        </w:p>
        <w:p w14:paraId="606F24F1" w14:textId="63F8B43C" w:rsidR="00CA6000" w:rsidRDefault="00CA6000" w:rsidP="00C74533">
          <w:pPr>
            <w:pStyle w:val="TOC2"/>
            <w:rPr>
              <w:rFonts w:asciiTheme="minorHAnsi" w:hAnsiTheme="minorHAnsi" w:cstheme="minorBidi"/>
              <w:noProof/>
              <w:sz w:val="22"/>
              <w:szCs w:val="22"/>
            </w:rPr>
          </w:pPr>
          <w:hyperlink w:anchor="_Toc24999949" w:history="1">
            <w:r w:rsidRPr="00A969EA">
              <w:rPr>
                <w:rStyle w:val="Hyperlink"/>
                <w:noProof/>
              </w:rPr>
              <w:t>4.7 Horizontal position uncertainty</w:t>
            </w:r>
            <w:r>
              <w:rPr>
                <w:noProof/>
                <w:webHidden/>
              </w:rPr>
              <w:tab/>
            </w:r>
            <w:r>
              <w:rPr>
                <w:noProof/>
                <w:webHidden/>
              </w:rPr>
              <w:fldChar w:fldCharType="begin"/>
            </w:r>
            <w:r>
              <w:rPr>
                <w:noProof/>
                <w:webHidden/>
              </w:rPr>
              <w:instrText xml:space="preserve"> PAGEREF _Toc24999949 \h </w:instrText>
            </w:r>
            <w:r>
              <w:rPr>
                <w:noProof/>
                <w:webHidden/>
              </w:rPr>
            </w:r>
            <w:r>
              <w:rPr>
                <w:noProof/>
                <w:webHidden/>
              </w:rPr>
              <w:fldChar w:fldCharType="separate"/>
            </w:r>
            <w:r w:rsidR="00C74533">
              <w:rPr>
                <w:noProof/>
                <w:webHidden/>
              </w:rPr>
              <w:t>57</w:t>
            </w:r>
            <w:r>
              <w:rPr>
                <w:noProof/>
                <w:webHidden/>
              </w:rPr>
              <w:fldChar w:fldCharType="end"/>
            </w:r>
          </w:hyperlink>
        </w:p>
        <w:p w14:paraId="22E925D7" w14:textId="1C3253D2" w:rsidR="00CA6000" w:rsidRDefault="00CA6000" w:rsidP="00C74533">
          <w:pPr>
            <w:pStyle w:val="TOC2"/>
            <w:rPr>
              <w:rFonts w:asciiTheme="minorHAnsi" w:hAnsiTheme="minorHAnsi" w:cstheme="minorBidi"/>
              <w:noProof/>
              <w:sz w:val="22"/>
              <w:szCs w:val="22"/>
            </w:rPr>
          </w:pPr>
          <w:hyperlink w:anchor="_Toc24999950" w:history="1">
            <w:r w:rsidRPr="00A969EA">
              <w:rPr>
                <w:rStyle w:val="Hyperlink"/>
                <w:noProof/>
              </w:rPr>
              <w:t>4.8 Information</w:t>
            </w:r>
            <w:r>
              <w:rPr>
                <w:noProof/>
                <w:webHidden/>
              </w:rPr>
              <w:tab/>
            </w:r>
            <w:r>
              <w:rPr>
                <w:noProof/>
                <w:webHidden/>
              </w:rPr>
              <w:fldChar w:fldCharType="begin"/>
            </w:r>
            <w:r>
              <w:rPr>
                <w:noProof/>
                <w:webHidden/>
              </w:rPr>
              <w:instrText xml:space="preserve"> PAGEREF _Toc24999950 \h </w:instrText>
            </w:r>
            <w:r>
              <w:rPr>
                <w:noProof/>
                <w:webHidden/>
              </w:rPr>
            </w:r>
            <w:r>
              <w:rPr>
                <w:noProof/>
                <w:webHidden/>
              </w:rPr>
              <w:fldChar w:fldCharType="separate"/>
            </w:r>
            <w:r w:rsidR="00C74533">
              <w:rPr>
                <w:noProof/>
                <w:webHidden/>
              </w:rPr>
              <w:t>57</w:t>
            </w:r>
            <w:r>
              <w:rPr>
                <w:noProof/>
                <w:webHidden/>
              </w:rPr>
              <w:fldChar w:fldCharType="end"/>
            </w:r>
          </w:hyperlink>
        </w:p>
        <w:p w14:paraId="655D7F59" w14:textId="44BA68D3" w:rsidR="00CA6000" w:rsidRDefault="00CA6000" w:rsidP="00C74533">
          <w:pPr>
            <w:pStyle w:val="TOC2"/>
            <w:rPr>
              <w:rFonts w:asciiTheme="minorHAnsi" w:hAnsiTheme="minorHAnsi" w:cstheme="minorBidi"/>
              <w:noProof/>
              <w:sz w:val="22"/>
              <w:szCs w:val="22"/>
            </w:rPr>
          </w:pPr>
          <w:hyperlink w:anchor="_Toc24999951" w:history="1">
            <w:r w:rsidRPr="00A969EA">
              <w:rPr>
                <w:rStyle w:val="Hyperlink"/>
                <w:noProof/>
              </w:rPr>
              <w:t>4.9 Notice time</w:t>
            </w:r>
            <w:r>
              <w:rPr>
                <w:noProof/>
                <w:webHidden/>
              </w:rPr>
              <w:tab/>
            </w:r>
            <w:r>
              <w:rPr>
                <w:noProof/>
                <w:webHidden/>
              </w:rPr>
              <w:fldChar w:fldCharType="begin"/>
            </w:r>
            <w:r>
              <w:rPr>
                <w:noProof/>
                <w:webHidden/>
              </w:rPr>
              <w:instrText xml:space="preserve"> PAGEREF _Toc24999951 \h </w:instrText>
            </w:r>
            <w:r>
              <w:rPr>
                <w:noProof/>
                <w:webHidden/>
              </w:rPr>
            </w:r>
            <w:r>
              <w:rPr>
                <w:noProof/>
                <w:webHidden/>
              </w:rPr>
              <w:fldChar w:fldCharType="separate"/>
            </w:r>
            <w:r w:rsidR="00C74533">
              <w:rPr>
                <w:noProof/>
                <w:webHidden/>
              </w:rPr>
              <w:t>58</w:t>
            </w:r>
            <w:r>
              <w:rPr>
                <w:noProof/>
                <w:webHidden/>
              </w:rPr>
              <w:fldChar w:fldCharType="end"/>
            </w:r>
          </w:hyperlink>
        </w:p>
        <w:p w14:paraId="4EEB55CB" w14:textId="439F37E6" w:rsidR="00CA6000" w:rsidRDefault="00CA6000" w:rsidP="00C74533">
          <w:pPr>
            <w:pStyle w:val="TOC2"/>
            <w:rPr>
              <w:rFonts w:asciiTheme="minorHAnsi" w:hAnsiTheme="minorHAnsi" w:cstheme="minorBidi"/>
              <w:noProof/>
              <w:sz w:val="22"/>
              <w:szCs w:val="22"/>
            </w:rPr>
          </w:pPr>
          <w:hyperlink w:anchor="_Toc24999952" w:history="1">
            <w:r w:rsidRPr="00A969EA">
              <w:rPr>
                <w:rStyle w:val="Hyperlink"/>
                <w:noProof/>
              </w:rPr>
              <w:t>4.10 Online resource</w:t>
            </w:r>
            <w:r>
              <w:rPr>
                <w:noProof/>
                <w:webHidden/>
              </w:rPr>
              <w:tab/>
            </w:r>
            <w:r>
              <w:rPr>
                <w:noProof/>
                <w:webHidden/>
              </w:rPr>
              <w:fldChar w:fldCharType="begin"/>
            </w:r>
            <w:r>
              <w:rPr>
                <w:noProof/>
                <w:webHidden/>
              </w:rPr>
              <w:instrText xml:space="preserve"> PAGEREF _Toc24999952 \h </w:instrText>
            </w:r>
            <w:r>
              <w:rPr>
                <w:noProof/>
                <w:webHidden/>
              </w:rPr>
            </w:r>
            <w:r>
              <w:rPr>
                <w:noProof/>
                <w:webHidden/>
              </w:rPr>
              <w:fldChar w:fldCharType="separate"/>
            </w:r>
            <w:r w:rsidR="00C74533">
              <w:rPr>
                <w:noProof/>
                <w:webHidden/>
              </w:rPr>
              <w:t>58</w:t>
            </w:r>
            <w:r>
              <w:rPr>
                <w:noProof/>
                <w:webHidden/>
              </w:rPr>
              <w:fldChar w:fldCharType="end"/>
            </w:r>
          </w:hyperlink>
        </w:p>
        <w:p w14:paraId="35472C21" w14:textId="2E8DA940" w:rsidR="00CA6000" w:rsidRDefault="00CA6000" w:rsidP="00C74533">
          <w:pPr>
            <w:pStyle w:val="TOC2"/>
            <w:rPr>
              <w:rFonts w:asciiTheme="minorHAnsi" w:hAnsiTheme="minorHAnsi" w:cstheme="minorBidi"/>
              <w:noProof/>
              <w:sz w:val="22"/>
              <w:szCs w:val="22"/>
            </w:rPr>
          </w:pPr>
          <w:hyperlink w:anchor="_Toc24999953" w:history="1">
            <w:r w:rsidRPr="00A969EA">
              <w:rPr>
                <w:rStyle w:val="Hyperlink"/>
                <w:noProof/>
              </w:rPr>
              <w:t>4.11 Orientation</w:t>
            </w:r>
            <w:r>
              <w:rPr>
                <w:noProof/>
                <w:webHidden/>
              </w:rPr>
              <w:tab/>
            </w:r>
            <w:r>
              <w:rPr>
                <w:noProof/>
                <w:webHidden/>
              </w:rPr>
              <w:fldChar w:fldCharType="begin"/>
            </w:r>
            <w:r>
              <w:rPr>
                <w:noProof/>
                <w:webHidden/>
              </w:rPr>
              <w:instrText xml:space="preserve"> PAGEREF _Toc24999953 \h </w:instrText>
            </w:r>
            <w:r>
              <w:rPr>
                <w:noProof/>
                <w:webHidden/>
              </w:rPr>
            </w:r>
            <w:r>
              <w:rPr>
                <w:noProof/>
                <w:webHidden/>
              </w:rPr>
              <w:fldChar w:fldCharType="separate"/>
            </w:r>
            <w:r w:rsidR="00C74533">
              <w:rPr>
                <w:noProof/>
                <w:webHidden/>
              </w:rPr>
              <w:t>58</w:t>
            </w:r>
            <w:r>
              <w:rPr>
                <w:noProof/>
                <w:webHidden/>
              </w:rPr>
              <w:fldChar w:fldCharType="end"/>
            </w:r>
          </w:hyperlink>
        </w:p>
        <w:p w14:paraId="0674D099" w14:textId="0171DCBB" w:rsidR="00CA6000" w:rsidRDefault="00CA6000" w:rsidP="00C74533">
          <w:pPr>
            <w:pStyle w:val="TOC2"/>
            <w:rPr>
              <w:rFonts w:asciiTheme="minorHAnsi" w:hAnsiTheme="minorHAnsi" w:cstheme="minorBidi"/>
              <w:noProof/>
              <w:sz w:val="22"/>
              <w:szCs w:val="22"/>
            </w:rPr>
          </w:pPr>
          <w:hyperlink w:anchor="_Toc24999954" w:history="1">
            <w:r w:rsidRPr="00A969EA">
              <w:rPr>
                <w:rStyle w:val="Hyperlink"/>
                <w:noProof/>
              </w:rPr>
              <w:t>4.12 Schedule by day of week</w:t>
            </w:r>
            <w:r>
              <w:rPr>
                <w:noProof/>
                <w:webHidden/>
              </w:rPr>
              <w:tab/>
            </w:r>
            <w:r>
              <w:rPr>
                <w:noProof/>
                <w:webHidden/>
              </w:rPr>
              <w:fldChar w:fldCharType="begin"/>
            </w:r>
            <w:r>
              <w:rPr>
                <w:noProof/>
                <w:webHidden/>
              </w:rPr>
              <w:instrText xml:space="preserve"> PAGEREF _Toc24999954 \h </w:instrText>
            </w:r>
            <w:r>
              <w:rPr>
                <w:noProof/>
                <w:webHidden/>
              </w:rPr>
            </w:r>
            <w:r>
              <w:rPr>
                <w:noProof/>
                <w:webHidden/>
              </w:rPr>
              <w:fldChar w:fldCharType="separate"/>
            </w:r>
            <w:r w:rsidR="00C74533">
              <w:rPr>
                <w:noProof/>
                <w:webHidden/>
              </w:rPr>
              <w:t>59</w:t>
            </w:r>
            <w:r>
              <w:rPr>
                <w:noProof/>
                <w:webHidden/>
              </w:rPr>
              <w:fldChar w:fldCharType="end"/>
            </w:r>
          </w:hyperlink>
        </w:p>
        <w:p w14:paraId="4A73328E" w14:textId="57CB3A5D" w:rsidR="00CA6000" w:rsidRDefault="00CA6000" w:rsidP="00C74533">
          <w:pPr>
            <w:pStyle w:val="TOC2"/>
            <w:rPr>
              <w:rFonts w:asciiTheme="minorHAnsi" w:hAnsiTheme="minorHAnsi" w:cstheme="minorBidi"/>
              <w:noProof/>
              <w:sz w:val="22"/>
              <w:szCs w:val="22"/>
            </w:rPr>
          </w:pPr>
          <w:hyperlink w:anchor="_Toc24999955" w:history="1">
            <w:r w:rsidRPr="00A969EA">
              <w:rPr>
                <w:rStyle w:val="Hyperlink"/>
                <w:noProof/>
              </w:rPr>
              <w:t>4.13 Periodic date range</w:t>
            </w:r>
            <w:r>
              <w:rPr>
                <w:noProof/>
                <w:webHidden/>
              </w:rPr>
              <w:tab/>
            </w:r>
            <w:r>
              <w:rPr>
                <w:noProof/>
                <w:webHidden/>
              </w:rPr>
              <w:fldChar w:fldCharType="begin"/>
            </w:r>
            <w:r>
              <w:rPr>
                <w:noProof/>
                <w:webHidden/>
              </w:rPr>
              <w:instrText xml:space="preserve"> PAGEREF _Toc24999955 \h </w:instrText>
            </w:r>
            <w:r>
              <w:rPr>
                <w:noProof/>
                <w:webHidden/>
              </w:rPr>
            </w:r>
            <w:r>
              <w:rPr>
                <w:noProof/>
                <w:webHidden/>
              </w:rPr>
              <w:fldChar w:fldCharType="separate"/>
            </w:r>
            <w:r w:rsidR="00C74533">
              <w:rPr>
                <w:noProof/>
                <w:webHidden/>
              </w:rPr>
              <w:t>59</w:t>
            </w:r>
            <w:r>
              <w:rPr>
                <w:noProof/>
                <w:webHidden/>
              </w:rPr>
              <w:fldChar w:fldCharType="end"/>
            </w:r>
          </w:hyperlink>
        </w:p>
        <w:p w14:paraId="40675B89" w14:textId="2D10FF93" w:rsidR="00CA6000" w:rsidRDefault="00CA6000" w:rsidP="00C74533">
          <w:pPr>
            <w:pStyle w:val="TOC2"/>
            <w:rPr>
              <w:rFonts w:asciiTheme="minorHAnsi" w:hAnsiTheme="minorHAnsi" w:cstheme="minorBidi"/>
              <w:noProof/>
              <w:sz w:val="22"/>
              <w:szCs w:val="22"/>
            </w:rPr>
          </w:pPr>
          <w:hyperlink w:anchor="_Toc24999956" w:history="1">
            <w:r w:rsidRPr="00A969EA">
              <w:rPr>
                <w:rStyle w:val="Hyperlink"/>
                <w:noProof/>
              </w:rPr>
              <w:t>4.14 Radiocommunications</w:t>
            </w:r>
            <w:r>
              <w:rPr>
                <w:noProof/>
                <w:webHidden/>
              </w:rPr>
              <w:tab/>
            </w:r>
            <w:r>
              <w:rPr>
                <w:noProof/>
                <w:webHidden/>
              </w:rPr>
              <w:fldChar w:fldCharType="begin"/>
            </w:r>
            <w:r>
              <w:rPr>
                <w:noProof/>
                <w:webHidden/>
              </w:rPr>
              <w:instrText xml:space="preserve"> PAGEREF _Toc24999956 \h </w:instrText>
            </w:r>
            <w:r>
              <w:rPr>
                <w:noProof/>
                <w:webHidden/>
              </w:rPr>
            </w:r>
            <w:r>
              <w:rPr>
                <w:noProof/>
                <w:webHidden/>
              </w:rPr>
              <w:fldChar w:fldCharType="separate"/>
            </w:r>
            <w:r w:rsidR="00C74533">
              <w:rPr>
                <w:noProof/>
                <w:webHidden/>
              </w:rPr>
              <w:t>59</w:t>
            </w:r>
            <w:r>
              <w:rPr>
                <w:noProof/>
                <w:webHidden/>
              </w:rPr>
              <w:fldChar w:fldCharType="end"/>
            </w:r>
          </w:hyperlink>
        </w:p>
        <w:p w14:paraId="582F6A77" w14:textId="517E6A52" w:rsidR="00CA6000" w:rsidRDefault="00CA6000" w:rsidP="00C74533">
          <w:pPr>
            <w:pStyle w:val="TOC2"/>
            <w:rPr>
              <w:rFonts w:asciiTheme="minorHAnsi" w:hAnsiTheme="minorHAnsi" w:cstheme="minorBidi"/>
              <w:noProof/>
              <w:sz w:val="22"/>
              <w:szCs w:val="22"/>
            </w:rPr>
          </w:pPr>
          <w:hyperlink w:anchor="_Toc24999957" w:history="1">
            <w:r w:rsidRPr="00A969EA">
              <w:rPr>
                <w:rStyle w:val="Hyperlink"/>
                <w:noProof/>
              </w:rPr>
              <w:t>4.15 RxN Code</w:t>
            </w:r>
            <w:r>
              <w:rPr>
                <w:noProof/>
                <w:webHidden/>
              </w:rPr>
              <w:tab/>
            </w:r>
            <w:r>
              <w:rPr>
                <w:noProof/>
                <w:webHidden/>
              </w:rPr>
              <w:fldChar w:fldCharType="begin"/>
            </w:r>
            <w:r>
              <w:rPr>
                <w:noProof/>
                <w:webHidden/>
              </w:rPr>
              <w:instrText xml:space="preserve"> PAGEREF _Toc24999957 \h </w:instrText>
            </w:r>
            <w:r>
              <w:rPr>
                <w:noProof/>
                <w:webHidden/>
              </w:rPr>
            </w:r>
            <w:r>
              <w:rPr>
                <w:noProof/>
                <w:webHidden/>
              </w:rPr>
              <w:fldChar w:fldCharType="separate"/>
            </w:r>
            <w:r w:rsidR="00C74533">
              <w:rPr>
                <w:noProof/>
                <w:webHidden/>
              </w:rPr>
              <w:t>61</w:t>
            </w:r>
            <w:r>
              <w:rPr>
                <w:noProof/>
                <w:webHidden/>
              </w:rPr>
              <w:fldChar w:fldCharType="end"/>
            </w:r>
          </w:hyperlink>
        </w:p>
        <w:p w14:paraId="2E142CF3" w14:textId="1330063E" w:rsidR="00CA6000" w:rsidRDefault="00CA6000" w:rsidP="00C74533">
          <w:pPr>
            <w:pStyle w:val="TOC2"/>
            <w:rPr>
              <w:rFonts w:asciiTheme="minorHAnsi" w:hAnsiTheme="minorHAnsi" w:cstheme="minorBidi"/>
              <w:noProof/>
              <w:sz w:val="22"/>
              <w:szCs w:val="22"/>
            </w:rPr>
          </w:pPr>
          <w:hyperlink w:anchor="_Toc24999958" w:history="1">
            <w:r w:rsidRPr="00A969EA">
              <w:rPr>
                <w:rStyle w:val="Hyperlink"/>
                <w:noProof/>
              </w:rPr>
              <w:t>4.16 Source indication</w:t>
            </w:r>
            <w:r>
              <w:rPr>
                <w:noProof/>
                <w:webHidden/>
              </w:rPr>
              <w:tab/>
            </w:r>
            <w:r>
              <w:rPr>
                <w:noProof/>
                <w:webHidden/>
              </w:rPr>
              <w:fldChar w:fldCharType="begin"/>
            </w:r>
            <w:r>
              <w:rPr>
                <w:noProof/>
                <w:webHidden/>
              </w:rPr>
              <w:instrText xml:space="preserve"> PAGEREF _Toc24999958 \h </w:instrText>
            </w:r>
            <w:r>
              <w:rPr>
                <w:noProof/>
                <w:webHidden/>
              </w:rPr>
            </w:r>
            <w:r>
              <w:rPr>
                <w:noProof/>
                <w:webHidden/>
              </w:rPr>
              <w:fldChar w:fldCharType="separate"/>
            </w:r>
            <w:r w:rsidR="00C74533">
              <w:rPr>
                <w:noProof/>
                <w:webHidden/>
              </w:rPr>
              <w:t>62</w:t>
            </w:r>
            <w:r>
              <w:rPr>
                <w:noProof/>
                <w:webHidden/>
              </w:rPr>
              <w:fldChar w:fldCharType="end"/>
            </w:r>
          </w:hyperlink>
        </w:p>
        <w:p w14:paraId="570D3853" w14:textId="35314A0D" w:rsidR="00CA6000" w:rsidRDefault="00CA6000" w:rsidP="00C74533">
          <w:pPr>
            <w:pStyle w:val="TOC2"/>
            <w:rPr>
              <w:rFonts w:asciiTheme="minorHAnsi" w:hAnsiTheme="minorHAnsi" w:cstheme="minorBidi"/>
              <w:noProof/>
              <w:sz w:val="22"/>
              <w:szCs w:val="22"/>
            </w:rPr>
          </w:pPr>
          <w:hyperlink w:anchor="_Toc24999959" w:history="1">
            <w:r w:rsidRPr="00A969EA">
              <w:rPr>
                <w:rStyle w:val="Hyperlink"/>
                <w:noProof/>
              </w:rPr>
              <w:t>4.17 Survey date range</w:t>
            </w:r>
            <w:r>
              <w:rPr>
                <w:noProof/>
                <w:webHidden/>
              </w:rPr>
              <w:tab/>
            </w:r>
            <w:r>
              <w:rPr>
                <w:noProof/>
                <w:webHidden/>
              </w:rPr>
              <w:fldChar w:fldCharType="begin"/>
            </w:r>
            <w:r>
              <w:rPr>
                <w:noProof/>
                <w:webHidden/>
              </w:rPr>
              <w:instrText xml:space="preserve"> PAGEREF _Toc24999959 \h </w:instrText>
            </w:r>
            <w:r>
              <w:rPr>
                <w:noProof/>
                <w:webHidden/>
              </w:rPr>
            </w:r>
            <w:r>
              <w:rPr>
                <w:noProof/>
                <w:webHidden/>
              </w:rPr>
              <w:fldChar w:fldCharType="separate"/>
            </w:r>
            <w:r w:rsidR="00C74533">
              <w:rPr>
                <w:noProof/>
                <w:webHidden/>
              </w:rPr>
              <w:t>63</w:t>
            </w:r>
            <w:r>
              <w:rPr>
                <w:noProof/>
                <w:webHidden/>
              </w:rPr>
              <w:fldChar w:fldCharType="end"/>
            </w:r>
          </w:hyperlink>
        </w:p>
        <w:p w14:paraId="31369E05" w14:textId="7F02DD46" w:rsidR="00CA6000" w:rsidRDefault="00CA6000" w:rsidP="00C74533">
          <w:pPr>
            <w:pStyle w:val="TOC2"/>
            <w:rPr>
              <w:rFonts w:asciiTheme="minorHAnsi" w:hAnsiTheme="minorHAnsi" w:cstheme="minorBidi"/>
              <w:noProof/>
              <w:sz w:val="22"/>
              <w:szCs w:val="22"/>
            </w:rPr>
          </w:pPr>
          <w:hyperlink w:anchor="_Toc24999960" w:history="1">
            <w:r w:rsidRPr="00A969EA">
              <w:rPr>
                <w:rStyle w:val="Hyperlink"/>
                <w:noProof/>
              </w:rPr>
              <w:t>4.18 Telecommunications</w:t>
            </w:r>
            <w:r>
              <w:rPr>
                <w:noProof/>
                <w:webHidden/>
              </w:rPr>
              <w:tab/>
            </w:r>
            <w:r>
              <w:rPr>
                <w:noProof/>
                <w:webHidden/>
              </w:rPr>
              <w:fldChar w:fldCharType="begin"/>
            </w:r>
            <w:r>
              <w:rPr>
                <w:noProof/>
                <w:webHidden/>
              </w:rPr>
              <w:instrText xml:space="preserve"> PAGEREF _Toc24999960 \h </w:instrText>
            </w:r>
            <w:r>
              <w:rPr>
                <w:noProof/>
                <w:webHidden/>
              </w:rPr>
            </w:r>
            <w:r>
              <w:rPr>
                <w:noProof/>
                <w:webHidden/>
              </w:rPr>
              <w:fldChar w:fldCharType="separate"/>
            </w:r>
            <w:r w:rsidR="00C74533">
              <w:rPr>
                <w:noProof/>
                <w:webHidden/>
              </w:rPr>
              <w:t>63</w:t>
            </w:r>
            <w:r>
              <w:rPr>
                <w:noProof/>
                <w:webHidden/>
              </w:rPr>
              <w:fldChar w:fldCharType="end"/>
            </w:r>
          </w:hyperlink>
        </w:p>
        <w:p w14:paraId="175905CD" w14:textId="29000276" w:rsidR="00CA6000" w:rsidRDefault="00CA6000" w:rsidP="00C74533">
          <w:pPr>
            <w:pStyle w:val="TOC2"/>
            <w:rPr>
              <w:rFonts w:asciiTheme="minorHAnsi" w:hAnsiTheme="minorHAnsi" w:cstheme="minorBidi"/>
              <w:noProof/>
              <w:sz w:val="22"/>
              <w:szCs w:val="22"/>
            </w:rPr>
          </w:pPr>
          <w:hyperlink w:anchor="_Toc24999961" w:history="1">
            <w:r w:rsidRPr="00A969EA">
              <w:rPr>
                <w:rStyle w:val="Hyperlink"/>
                <w:noProof/>
              </w:rPr>
              <w:t>4.19 Text content</w:t>
            </w:r>
            <w:r>
              <w:rPr>
                <w:noProof/>
                <w:webHidden/>
              </w:rPr>
              <w:tab/>
            </w:r>
            <w:r>
              <w:rPr>
                <w:noProof/>
                <w:webHidden/>
              </w:rPr>
              <w:fldChar w:fldCharType="begin"/>
            </w:r>
            <w:r>
              <w:rPr>
                <w:noProof/>
                <w:webHidden/>
              </w:rPr>
              <w:instrText xml:space="preserve"> PAGEREF _Toc24999961 \h </w:instrText>
            </w:r>
            <w:r>
              <w:rPr>
                <w:noProof/>
                <w:webHidden/>
              </w:rPr>
            </w:r>
            <w:r>
              <w:rPr>
                <w:noProof/>
                <w:webHidden/>
              </w:rPr>
              <w:fldChar w:fldCharType="separate"/>
            </w:r>
            <w:r w:rsidR="00C74533">
              <w:rPr>
                <w:noProof/>
                <w:webHidden/>
              </w:rPr>
              <w:t>63</w:t>
            </w:r>
            <w:r>
              <w:rPr>
                <w:noProof/>
                <w:webHidden/>
              </w:rPr>
              <w:fldChar w:fldCharType="end"/>
            </w:r>
          </w:hyperlink>
        </w:p>
        <w:p w14:paraId="4D405719" w14:textId="2C611D25" w:rsidR="00CA6000" w:rsidRDefault="00CA6000" w:rsidP="00C74533">
          <w:pPr>
            <w:pStyle w:val="TOC2"/>
            <w:rPr>
              <w:rFonts w:asciiTheme="minorHAnsi" w:hAnsiTheme="minorHAnsi" w:cstheme="minorBidi"/>
              <w:noProof/>
              <w:sz w:val="22"/>
              <w:szCs w:val="22"/>
            </w:rPr>
          </w:pPr>
          <w:hyperlink w:anchor="_Toc24999962" w:history="1">
            <w:r w:rsidRPr="00A969EA">
              <w:rPr>
                <w:rStyle w:val="Hyperlink"/>
                <w:noProof/>
              </w:rPr>
              <w:t>4.20 Time intervals by day of week</w:t>
            </w:r>
            <w:r>
              <w:rPr>
                <w:noProof/>
                <w:webHidden/>
              </w:rPr>
              <w:tab/>
            </w:r>
            <w:r>
              <w:rPr>
                <w:noProof/>
                <w:webHidden/>
              </w:rPr>
              <w:fldChar w:fldCharType="begin"/>
            </w:r>
            <w:r>
              <w:rPr>
                <w:noProof/>
                <w:webHidden/>
              </w:rPr>
              <w:instrText xml:space="preserve"> PAGEREF _Toc24999962 \h </w:instrText>
            </w:r>
            <w:r>
              <w:rPr>
                <w:noProof/>
                <w:webHidden/>
              </w:rPr>
            </w:r>
            <w:r>
              <w:rPr>
                <w:noProof/>
                <w:webHidden/>
              </w:rPr>
              <w:fldChar w:fldCharType="separate"/>
            </w:r>
            <w:r w:rsidR="00C74533">
              <w:rPr>
                <w:noProof/>
                <w:webHidden/>
              </w:rPr>
              <w:t>64</w:t>
            </w:r>
            <w:r>
              <w:rPr>
                <w:noProof/>
                <w:webHidden/>
              </w:rPr>
              <w:fldChar w:fldCharType="end"/>
            </w:r>
          </w:hyperlink>
        </w:p>
        <w:p w14:paraId="385A3AD1" w14:textId="57BB10DB" w:rsidR="00CA6000" w:rsidRDefault="00CA6000" w:rsidP="00C74533">
          <w:pPr>
            <w:pStyle w:val="TOC2"/>
            <w:rPr>
              <w:rFonts w:asciiTheme="minorHAnsi" w:hAnsiTheme="minorHAnsi" w:cstheme="minorBidi"/>
              <w:noProof/>
              <w:sz w:val="22"/>
              <w:szCs w:val="22"/>
            </w:rPr>
          </w:pPr>
          <w:hyperlink w:anchor="_Toc24999963" w:history="1">
            <w:r w:rsidRPr="00A969EA">
              <w:rPr>
                <w:rStyle w:val="Hyperlink"/>
                <w:noProof/>
              </w:rPr>
              <w:t>4.21 Underkeel allowance</w:t>
            </w:r>
            <w:r>
              <w:rPr>
                <w:noProof/>
                <w:webHidden/>
              </w:rPr>
              <w:tab/>
            </w:r>
            <w:r>
              <w:rPr>
                <w:noProof/>
                <w:webHidden/>
              </w:rPr>
              <w:fldChar w:fldCharType="begin"/>
            </w:r>
            <w:r>
              <w:rPr>
                <w:noProof/>
                <w:webHidden/>
              </w:rPr>
              <w:instrText xml:space="preserve"> PAGEREF _Toc24999963 \h </w:instrText>
            </w:r>
            <w:r>
              <w:rPr>
                <w:noProof/>
                <w:webHidden/>
              </w:rPr>
            </w:r>
            <w:r>
              <w:rPr>
                <w:noProof/>
                <w:webHidden/>
              </w:rPr>
              <w:fldChar w:fldCharType="separate"/>
            </w:r>
            <w:r w:rsidR="00C74533">
              <w:rPr>
                <w:noProof/>
                <w:webHidden/>
              </w:rPr>
              <w:t>64</w:t>
            </w:r>
            <w:r>
              <w:rPr>
                <w:noProof/>
                <w:webHidden/>
              </w:rPr>
              <w:fldChar w:fldCharType="end"/>
            </w:r>
          </w:hyperlink>
        </w:p>
        <w:p w14:paraId="788F2A81" w14:textId="322A5292" w:rsidR="00CA6000" w:rsidRDefault="00CA6000" w:rsidP="00C74533">
          <w:pPr>
            <w:pStyle w:val="TOC2"/>
            <w:rPr>
              <w:rFonts w:asciiTheme="minorHAnsi" w:hAnsiTheme="minorHAnsi" w:cstheme="minorBidi"/>
              <w:noProof/>
              <w:sz w:val="22"/>
              <w:szCs w:val="22"/>
            </w:rPr>
          </w:pPr>
          <w:hyperlink w:anchor="_Toc24999964" w:history="1">
            <w:r w:rsidRPr="00A969EA">
              <w:rPr>
                <w:rStyle w:val="Hyperlink"/>
                <w:noProof/>
              </w:rPr>
              <w:t>4.22 Vessels measurements</w:t>
            </w:r>
            <w:r>
              <w:rPr>
                <w:noProof/>
                <w:webHidden/>
              </w:rPr>
              <w:tab/>
            </w:r>
            <w:r>
              <w:rPr>
                <w:noProof/>
                <w:webHidden/>
              </w:rPr>
              <w:fldChar w:fldCharType="begin"/>
            </w:r>
            <w:r>
              <w:rPr>
                <w:noProof/>
                <w:webHidden/>
              </w:rPr>
              <w:instrText xml:space="preserve"> PAGEREF _Toc24999964 \h </w:instrText>
            </w:r>
            <w:r>
              <w:rPr>
                <w:noProof/>
                <w:webHidden/>
              </w:rPr>
            </w:r>
            <w:r>
              <w:rPr>
                <w:noProof/>
                <w:webHidden/>
              </w:rPr>
              <w:fldChar w:fldCharType="separate"/>
            </w:r>
            <w:r w:rsidR="00C74533">
              <w:rPr>
                <w:noProof/>
                <w:webHidden/>
              </w:rPr>
              <w:t>65</w:t>
            </w:r>
            <w:r>
              <w:rPr>
                <w:noProof/>
                <w:webHidden/>
              </w:rPr>
              <w:fldChar w:fldCharType="end"/>
            </w:r>
          </w:hyperlink>
        </w:p>
        <w:p w14:paraId="275E9B1D" w14:textId="6ABCE4FB" w:rsidR="00CA6000" w:rsidRDefault="00CA6000" w:rsidP="00C74533">
          <w:pPr>
            <w:pStyle w:val="TOC1"/>
            <w:rPr>
              <w:rFonts w:asciiTheme="minorHAnsi" w:hAnsiTheme="minorHAnsi" w:cstheme="minorBidi"/>
              <w:noProof/>
              <w:sz w:val="22"/>
              <w:szCs w:val="22"/>
            </w:rPr>
          </w:pPr>
          <w:hyperlink w:anchor="_Toc24999965" w:history="1">
            <w:r w:rsidRPr="00A969EA">
              <w:rPr>
                <w:rStyle w:val="Hyperlink"/>
                <w:noProof/>
              </w:rPr>
              <w:t>5 Roles</w:t>
            </w:r>
            <w:r>
              <w:rPr>
                <w:noProof/>
                <w:webHidden/>
              </w:rPr>
              <w:tab/>
            </w:r>
            <w:r>
              <w:rPr>
                <w:noProof/>
                <w:webHidden/>
              </w:rPr>
              <w:fldChar w:fldCharType="begin"/>
            </w:r>
            <w:r>
              <w:rPr>
                <w:noProof/>
                <w:webHidden/>
              </w:rPr>
              <w:instrText xml:space="preserve"> PAGEREF _Toc24999965 \h </w:instrText>
            </w:r>
            <w:r>
              <w:rPr>
                <w:noProof/>
                <w:webHidden/>
              </w:rPr>
            </w:r>
            <w:r>
              <w:rPr>
                <w:noProof/>
                <w:webHidden/>
              </w:rPr>
              <w:fldChar w:fldCharType="separate"/>
            </w:r>
            <w:r w:rsidR="00C74533">
              <w:rPr>
                <w:noProof/>
                <w:webHidden/>
              </w:rPr>
              <w:t>67</w:t>
            </w:r>
            <w:r>
              <w:rPr>
                <w:noProof/>
                <w:webHidden/>
              </w:rPr>
              <w:fldChar w:fldCharType="end"/>
            </w:r>
          </w:hyperlink>
        </w:p>
        <w:p w14:paraId="737171F0" w14:textId="5DA0BDF2" w:rsidR="00CA6000" w:rsidRDefault="00CA6000" w:rsidP="00C74533">
          <w:pPr>
            <w:pStyle w:val="TOC2"/>
            <w:rPr>
              <w:rFonts w:asciiTheme="minorHAnsi" w:hAnsiTheme="minorHAnsi" w:cstheme="minorBidi"/>
              <w:noProof/>
              <w:sz w:val="22"/>
              <w:szCs w:val="22"/>
            </w:rPr>
          </w:pPr>
          <w:hyperlink w:anchor="_Toc24999966" w:history="1">
            <w:r w:rsidRPr="00A969EA">
              <w:rPr>
                <w:rStyle w:val="Hyperlink"/>
                <w:noProof/>
              </w:rPr>
              <w:t>5.1 Component of</w:t>
            </w:r>
            <w:r>
              <w:rPr>
                <w:noProof/>
                <w:webHidden/>
              </w:rPr>
              <w:tab/>
            </w:r>
            <w:r>
              <w:rPr>
                <w:noProof/>
                <w:webHidden/>
              </w:rPr>
              <w:fldChar w:fldCharType="begin"/>
            </w:r>
            <w:r>
              <w:rPr>
                <w:noProof/>
                <w:webHidden/>
              </w:rPr>
              <w:instrText xml:space="preserve"> PAGEREF _Toc24999966 \h </w:instrText>
            </w:r>
            <w:r>
              <w:rPr>
                <w:noProof/>
                <w:webHidden/>
              </w:rPr>
            </w:r>
            <w:r>
              <w:rPr>
                <w:noProof/>
                <w:webHidden/>
              </w:rPr>
              <w:fldChar w:fldCharType="separate"/>
            </w:r>
            <w:r w:rsidR="00C74533">
              <w:rPr>
                <w:noProof/>
                <w:webHidden/>
              </w:rPr>
              <w:t>67</w:t>
            </w:r>
            <w:r>
              <w:rPr>
                <w:noProof/>
                <w:webHidden/>
              </w:rPr>
              <w:fldChar w:fldCharType="end"/>
            </w:r>
          </w:hyperlink>
        </w:p>
        <w:p w14:paraId="622CEC30" w14:textId="7C39FBAC" w:rsidR="00CA6000" w:rsidRDefault="00CA6000" w:rsidP="00C74533">
          <w:pPr>
            <w:pStyle w:val="TOC2"/>
            <w:rPr>
              <w:rFonts w:asciiTheme="minorHAnsi" w:hAnsiTheme="minorHAnsi" w:cstheme="minorBidi"/>
              <w:noProof/>
              <w:sz w:val="22"/>
              <w:szCs w:val="22"/>
            </w:rPr>
          </w:pPr>
          <w:hyperlink w:anchor="_Toc24999967" w:history="1">
            <w:r w:rsidRPr="00A969EA">
              <w:rPr>
                <w:rStyle w:val="Hyperlink"/>
                <w:noProof/>
              </w:rPr>
              <w:t>5.2 Consists of</w:t>
            </w:r>
            <w:r>
              <w:rPr>
                <w:noProof/>
                <w:webHidden/>
              </w:rPr>
              <w:tab/>
            </w:r>
            <w:r>
              <w:rPr>
                <w:noProof/>
                <w:webHidden/>
              </w:rPr>
              <w:fldChar w:fldCharType="begin"/>
            </w:r>
            <w:r>
              <w:rPr>
                <w:noProof/>
                <w:webHidden/>
              </w:rPr>
              <w:instrText xml:space="preserve"> PAGEREF _Toc24999967 \h </w:instrText>
            </w:r>
            <w:r>
              <w:rPr>
                <w:noProof/>
                <w:webHidden/>
              </w:rPr>
            </w:r>
            <w:r>
              <w:rPr>
                <w:noProof/>
                <w:webHidden/>
              </w:rPr>
              <w:fldChar w:fldCharType="separate"/>
            </w:r>
            <w:r w:rsidR="00C74533">
              <w:rPr>
                <w:noProof/>
                <w:webHidden/>
              </w:rPr>
              <w:t>67</w:t>
            </w:r>
            <w:r>
              <w:rPr>
                <w:noProof/>
                <w:webHidden/>
              </w:rPr>
              <w:fldChar w:fldCharType="end"/>
            </w:r>
          </w:hyperlink>
        </w:p>
        <w:p w14:paraId="706DCBC5" w14:textId="56A4309D" w:rsidR="00CA6000" w:rsidRDefault="00CA6000" w:rsidP="00C74533">
          <w:pPr>
            <w:pStyle w:val="TOC2"/>
            <w:rPr>
              <w:rFonts w:asciiTheme="minorHAnsi" w:hAnsiTheme="minorHAnsi" w:cstheme="minorBidi"/>
              <w:noProof/>
              <w:sz w:val="22"/>
              <w:szCs w:val="22"/>
            </w:rPr>
          </w:pPr>
          <w:hyperlink w:anchor="_Toc24999968" w:history="1">
            <w:r w:rsidRPr="00A969EA">
              <w:rPr>
                <w:rStyle w:val="Hyperlink"/>
                <w:noProof/>
              </w:rPr>
              <w:t>5.3 The applicable RxN</w:t>
            </w:r>
            <w:r>
              <w:rPr>
                <w:noProof/>
                <w:webHidden/>
              </w:rPr>
              <w:tab/>
            </w:r>
            <w:r>
              <w:rPr>
                <w:noProof/>
                <w:webHidden/>
              </w:rPr>
              <w:fldChar w:fldCharType="begin"/>
            </w:r>
            <w:r>
              <w:rPr>
                <w:noProof/>
                <w:webHidden/>
              </w:rPr>
              <w:instrText xml:space="preserve"> PAGEREF _Toc24999968 \h </w:instrText>
            </w:r>
            <w:r>
              <w:rPr>
                <w:noProof/>
                <w:webHidden/>
              </w:rPr>
            </w:r>
            <w:r>
              <w:rPr>
                <w:noProof/>
                <w:webHidden/>
              </w:rPr>
              <w:fldChar w:fldCharType="separate"/>
            </w:r>
            <w:r w:rsidR="00C74533">
              <w:rPr>
                <w:noProof/>
                <w:webHidden/>
              </w:rPr>
              <w:t>67</w:t>
            </w:r>
            <w:r>
              <w:rPr>
                <w:noProof/>
                <w:webHidden/>
              </w:rPr>
              <w:fldChar w:fldCharType="end"/>
            </w:r>
          </w:hyperlink>
        </w:p>
        <w:p w14:paraId="3F2F38B5" w14:textId="6E96F52C" w:rsidR="00CA6000" w:rsidRDefault="00CA6000" w:rsidP="00C74533">
          <w:pPr>
            <w:pStyle w:val="TOC2"/>
            <w:rPr>
              <w:rFonts w:asciiTheme="minorHAnsi" w:hAnsiTheme="minorHAnsi" w:cstheme="minorBidi"/>
              <w:noProof/>
              <w:sz w:val="22"/>
              <w:szCs w:val="22"/>
            </w:rPr>
          </w:pPr>
          <w:hyperlink w:anchor="_Toc24999969" w:history="1">
            <w:r w:rsidRPr="00A969EA">
              <w:rPr>
                <w:rStyle w:val="Hyperlink"/>
                <w:noProof/>
              </w:rPr>
              <w:t>5.4 Applies in location</w:t>
            </w:r>
            <w:r>
              <w:rPr>
                <w:noProof/>
                <w:webHidden/>
              </w:rPr>
              <w:tab/>
            </w:r>
            <w:r>
              <w:rPr>
                <w:noProof/>
                <w:webHidden/>
              </w:rPr>
              <w:fldChar w:fldCharType="begin"/>
            </w:r>
            <w:r>
              <w:rPr>
                <w:noProof/>
                <w:webHidden/>
              </w:rPr>
              <w:instrText xml:space="preserve"> PAGEREF _Toc24999969 \h </w:instrText>
            </w:r>
            <w:r>
              <w:rPr>
                <w:noProof/>
                <w:webHidden/>
              </w:rPr>
            </w:r>
            <w:r>
              <w:rPr>
                <w:noProof/>
                <w:webHidden/>
              </w:rPr>
              <w:fldChar w:fldCharType="separate"/>
            </w:r>
            <w:r w:rsidR="00C74533">
              <w:rPr>
                <w:noProof/>
                <w:webHidden/>
              </w:rPr>
              <w:t>67</w:t>
            </w:r>
            <w:r>
              <w:rPr>
                <w:noProof/>
                <w:webHidden/>
              </w:rPr>
              <w:fldChar w:fldCharType="end"/>
            </w:r>
          </w:hyperlink>
        </w:p>
        <w:p w14:paraId="119F4036" w14:textId="676C8EC2" w:rsidR="00CA6000" w:rsidRDefault="00CA6000" w:rsidP="00C74533">
          <w:pPr>
            <w:pStyle w:val="TOC2"/>
            <w:rPr>
              <w:rFonts w:asciiTheme="minorHAnsi" w:hAnsiTheme="minorHAnsi" w:cstheme="minorBidi"/>
              <w:noProof/>
              <w:sz w:val="22"/>
              <w:szCs w:val="22"/>
            </w:rPr>
          </w:pPr>
          <w:hyperlink w:anchor="_Toc24999970" w:history="1">
            <w:r w:rsidRPr="00A969EA">
              <w:rPr>
                <w:rStyle w:val="Hyperlink"/>
                <w:noProof/>
              </w:rPr>
              <w:t>5.5 Authority (reference)</w:t>
            </w:r>
            <w:r>
              <w:rPr>
                <w:noProof/>
                <w:webHidden/>
              </w:rPr>
              <w:tab/>
            </w:r>
            <w:r>
              <w:rPr>
                <w:noProof/>
                <w:webHidden/>
              </w:rPr>
              <w:fldChar w:fldCharType="begin"/>
            </w:r>
            <w:r>
              <w:rPr>
                <w:noProof/>
                <w:webHidden/>
              </w:rPr>
              <w:instrText xml:space="preserve"> PAGEREF _Toc24999970 \h </w:instrText>
            </w:r>
            <w:r>
              <w:rPr>
                <w:noProof/>
                <w:webHidden/>
              </w:rPr>
            </w:r>
            <w:r>
              <w:rPr>
                <w:noProof/>
                <w:webHidden/>
              </w:rPr>
              <w:fldChar w:fldCharType="separate"/>
            </w:r>
            <w:r w:rsidR="00C74533">
              <w:rPr>
                <w:noProof/>
                <w:webHidden/>
              </w:rPr>
              <w:t>67</w:t>
            </w:r>
            <w:r>
              <w:rPr>
                <w:noProof/>
                <w:webHidden/>
              </w:rPr>
              <w:fldChar w:fldCharType="end"/>
            </w:r>
          </w:hyperlink>
        </w:p>
        <w:p w14:paraId="256F23E5" w14:textId="004FEDDD" w:rsidR="00CA6000" w:rsidRDefault="00CA6000" w:rsidP="00C74533">
          <w:pPr>
            <w:pStyle w:val="TOC2"/>
            <w:rPr>
              <w:rFonts w:asciiTheme="minorHAnsi" w:hAnsiTheme="minorHAnsi" w:cstheme="minorBidi"/>
              <w:noProof/>
              <w:sz w:val="22"/>
              <w:szCs w:val="22"/>
            </w:rPr>
          </w:pPr>
          <w:hyperlink w:anchor="_Toc24999971" w:history="1">
            <w:r w:rsidRPr="00A969EA">
              <w:rPr>
                <w:rStyle w:val="Hyperlink"/>
                <w:noProof/>
              </w:rPr>
              <w:t>5.6 Authority service hours</w:t>
            </w:r>
            <w:r>
              <w:rPr>
                <w:noProof/>
                <w:webHidden/>
              </w:rPr>
              <w:tab/>
            </w:r>
            <w:r>
              <w:rPr>
                <w:noProof/>
                <w:webHidden/>
              </w:rPr>
              <w:fldChar w:fldCharType="begin"/>
            </w:r>
            <w:r>
              <w:rPr>
                <w:noProof/>
                <w:webHidden/>
              </w:rPr>
              <w:instrText xml:space="preserve"> PAGEREF _Toc24999971 \h </w:instrText>
            </w:r>
            <w:r>
              <w:rPr>
                <w:noProof/>
                <w:webHidden/>
              </w:rPr>
            </w:r>
            <w:r>
              <w:rPr>
                <w:noProof/>
                <w:webHidden/>
              </w:rPr>
              <w:fldChar w:fldCharType="separate"/>
            </w:r>
            <w:r w:rsidR="00C74533">
              <w:rPr>
                <w:noProof/>
                <w:webHidden/>
              </w:rPr>
              <w:t>67</w:t>
            </w:r>
            <w:r>
              <w:rPr>
                <w:noProof/>
                <w:webHidden/>
              </w:rPr>
              <w:fldChar w:fldCharType="end"/>
            </w:r>
          </w:hyperlink>
        </w:p>
        <w:p w14:paraId="33C0DE96" w14:textId="5DBF934B" w:rsidR="00CA6000" w:rsidRDefault="00CA6000" w:rsidP="00C74533">
          <w:pPr>
            <w:pStyle w:val="TOC2"/>
            <w:rPr>
              <w:rFonts w:asciiTheme="minorHAnsi" w:hAnsiTheme="minorHAnsi" w:cstheme="minorBidi"/>
              <w:noProof/>
              <w:sz w:val="22"/>
              <w:szCs w:val="22"/>
            </w:rPr>
          </w:pPr>
          <w:hyperlink w:anchor="_Toc24999972" w:history="1">
            <w:r w:rsidRPr="00A969EA">
              <w:rPr>
                <w:rStyle w:val="Hyperlink"/>
                <w:noProof/>
              </w:rPr>
              <w:t>5.7 Contact details (reference)</w:t>
            </w:r>
            <w:r>
              <w:rPr>
                <w:noProof/>
                <w:webHidden/>
              </w:rPr>
              <w:tab/>
            </w:r>
            <w:r>
              <w:rPr>
                <w:noProof/>
                <w:webHidden/>
              </w:rPr>
              <w:fldChar w:fldCharType="begin"/>
            </w:r>
            <w:r>
              <w:rPr>
                <w:noProof/>
                <w:webHidden/>
              </w:rPr>
              <w:instrText xml:space="preserve"> PAGEREF _Toc24999972 \h </w:instrText>
            </w:r>
            <w:r>
              <w:rPr>
                <w:noProof/>
                <w:webHidden/>
              </w:rPr>
            </w:r>
            <w:r>
              <w:rPr>
                <w:noProof/>
                <w:webHidden/>
              </w:rPr>
              <w:fldChar w:fldCharType="separate"/>
            </w:r>
            <w:r w:rsidR="00C74533">
              <w:rPr>
                <w:noProof/>
                <w:webHidden/>
              </w:rPr>
              <w:t>67</w:t>
            </w:r>
            <w:r>
              <w:rPr>
                <w:noProof/>
                <w:webHidden/>
              </w:rPr>
              <w:fldChar w:fldCharType="end"/>
            </w:r>
          </w:hyperlink>
        </w:p>
        <w:p w14:paraId="0927E488" w14:textId="408F702B" w:rsidR="00CA6000" w:rsidRDefault="00CA6000" w:rsidP="00C74533">
          <w:pPr>
            <w:pStyle w:val="TOC2"/>
            <w:rPr>
              <w:rFonts w:asciiTheme="minorHAnsi" w:hAnsiTheme="minorHAnsi" w:cstheme="minorBidi"/>
              <w:noProof/>
              <w:sz w:val="22"/>
              <w:szCs w:val="22"/>
            </w:rPr>
          </w:pPr>
          <w:hyperlink w:anchor="_Toc24999973" w:history="1">
            <w:r w:rsidRPr="00A969EA">
              <w:rPr>
                <w:rStyle w:val="Hyperlink"/>
                <w:noProof/>
              </w:rPr>
              <w:t>5.8 Control authority</w:t>
            </w:r>
            <w:r>
              <w:rPr>
                <w:noProof/>
                <w:webHidden/>
              </w:rPr>
              <w:tab/>
            </w:r>
            <w:r>
              <w:rPr>
                <w:noProof/>
                <w:webHidden/>
              </w:rPr>
              <w:fldChar w:fldCharType="begin"/>
            </w:r>
            <w:r>
              <w:rPr>
                <w:noProof/>
                <w:webHidden/>
              </w:rPr>
              <w:instrText xml:space="preserve"> PAGEREF _Toc24999973 \h </w:instrText>
            </w:r>
            <w:r>
              <w:rPr>
                <w:noProof/>
                <w:webHidden/>
              </w:rPr>
            </w:r>
            <w:r>
              <w:rPr>
                <w:noProof/>
                <w:webHidden/>
              </w:rPr>
              <w:fldChar w:fldCharType="separate"/>
            </w:r>
            <w:r w:rsidR="00C74533">
              <w:rPr>
                <w:noProof/>
                <w:webHidden/>
              </w:rPr>
              <w:t>68</w:t>
            </w:r>
            <w:r>
              <w:rPr>
                <w:noProof/>
                <w:webHidden/>
              </w:rPr>
              <w:fldChar w:fldCharType="end"/>
            </w:r>
          </w:hyperlink>
        </w:p>
        <w:p w14:paraId="5A76E62F" w14:textId="759A23A3" w:rsidR="00CA6000" w:rsidRDefault="00CA6000" w:rsidP="00C74533">
          <w:pPr>
            <w:pStyle w:val="TOC2"/>
            <w:rPr>
              <w:rFonts w:asciiTheme="minorHAnsi" w:hAnsiTheme="minorHAnsi" w:cstheme="minorBidi"/>
              <w:noProof/>
              <w:sz w:val="22"/>
              <w:szCs w:val="22"/>
            </w:rPr>
          </w:pPr>
          <w:hyperlink w:anchor="_Toc24999974" w:history="1">
            <w:r w:rsidRPr="00A969EA">
              <w:rPr>
                <w:rStyle w:val="Hyperlink"/>
                <w:noProof/>
              </w:rPr>
              <w:t>5.9 Controlled service</w:t>
            </w:r>
            <w:r>
              <w:rPr>
                <w:noProof/>
                <w:webHidden/>
              </w:rPr>
              <w:tab/>
            </w:r>
            <w:r>
              <w:rPr>
                <w:noProof/>
                <w:webHidden/>
              </w:rPr>
              <w:fldChar w:fldCharType="begin"/>
            </w:r>
            <w:r>
              <w:rPr>
                <w:noProof/>
                <w:webHidden/>
              </w:rPr>
              <w:instrText xml:space="preserve"> PAGEREF _Toc24999974 \h </w:instrText>
            </w:r>
            <w:r>
              <w:rPr>
                <w:noProof/>
                <w:webHidden/>
              </w:rPr>
            </w:r>
            <w:r>
              <w:rPr>
                <w:noProof/>
                <w:webHidden/>
              </w:rPr>
              <w:fldChar w:fldCharType="separate"/>
            </w:r>
            <w:r w:rsidR="00C74533">
              <w:rPr>
                <w:noProof/>
                <w:webHidden/>
              </w:rPr>
              <w:t>68</w:t>
            </w:r>
            <w:r>
              <w:rPr>
                <w:noProof/>
                <w:webHidden/>
              </w:rPr>
              <w:fldChar w:fldCharType="end"/>
            </w:r>
          </w:hyperlink>
        </w:p>
        <w:p w14:paraId="1E697C6E" w14:textId="455B27A2" w:rsidR="00CA6000" w:rsidRDefault="00CA6000" w:rsidP="00C74533">
          <w:pPr>
            <w:pStyle w:val="TOC2"/>
            <w:rPr>
              <w:rFonts w:asciiTheme="minorHAnsi" w:hAnsiTheme="minorHAnsi" w:cstheme="minorBidi"/>
              <w:noProof/>
              <w:sz w:val="22"/>
              <w:szCs w:val="22"/>
            </w:rPr>
          </w:pPr>
          <w:hyperlink w:anchor="_Toc24999975" w:history="1">
            <w:r w:rsidRPr="00A969EA">
              <w:rPr>
                <w:rStyle w:val="Hyperlink"/>
                <w:noProof/>
              </w:rPr>
              <w:t>5.10 Defined for</w:t>
            </w:r>
            <w:r>
              <w:rPr>
                <w:noProof/>
                <w:webHidden/>
              </w:rPr>
              <w:tab/>
            </w:r>
            <w:r>
              <w:rPr>
                <w:noProof/>
                <w:webHidden/>
              </w:rPr>
              <w:fldChar w:fldCharType="begin"/>
            </w:r>
            <w:r>
              <w:rPr>
                <w:noProof/>
                <w:webHidden/>
              </w:rPr>
              <w:instrText xml:space="preserve"> PAGEREF _Toc24999975 \h </w:instrText>
            </w:r>
            <w:r>
              <w:rPr>
                <w:noProof/>
                <w:webHidden/>
              </w:rPr>
            </w:r>
            <w:r>
              <w:rPr>
                <w:noProof/>
                <w:webHidden/>
              </w:rPr>
              <w:fldChar w:fldCharType="separate"/>
            </w:r>
            <w:r w:rsidR="00C74533">
              <w:rPr>
                <w:noProof/>
                <w:webHidden/>
              </w:rPr>
              <w:t>68</w:t>
            </w:r>
            <w:r>
              <w:rPr>
                <w:noProof/>
                <w:webHidden/>
              </w:rPr>
              <w:fldChar w:fldCharType="end"/>
            </w:r>
          </w:hyperlink>
        </w:p>
        <w:p w14:paraId="4FD75C41" w14:textId="55DFDE87" w:rsidR="00CA6000" w:rsidRDefault="00CA6000" w:rsidP="00C74533">
          <w:pPr>
            <w:pStyle w:val="TOC2"/>
            <w:rPr>
              <w:rFonts w:asciiTheme="minorHAnsi" w:hAnsiTheme="minorHAnsi" w:cstheme="minorBidi"/>
              <w:noProof/>
              <w:sz w:val="22"/>
              <w:szCs w:val="22"/>
            </w:rPr>
          </w:pPr>
          <w:hyperlink w:anchor="_Toc24999976" w:history="1">
            <w:r w:rsidRPr="00A969EA">
              <w:rPr>
                <w:rStyle w:val="Hyperlink"/>
                <w:noProof/>
              </w:rPr>
              <w:t>5.11 Defines</w:t>
            </w:r>
            <w:r>
              <w:rPr>
                <w:noProof/>
                <w:webHidden/>
              </w:rPr>
              <w:tab/>
            </w:r>
            <w:r>
              <w:rPr>
                <w:noProof/>
                <w:webHidden/>
              </w:rPr>
              <w:fldChar w:fldCharType="begin"/>
            </w:r>
            <w:r>
              <w:rPr>
                <w:noProof/>
                <w:webHidden/>
              </w:rPr>
              <w:instrText xml:space="preserve"> PAGEREF _Toc24999976 \h </w:instrText>
            </w:r>
            <w:r>
              <w:rPr>
                <w:noProof/>
                <w:webHidden/>
              </w:rPr>
            </w:r>
            <w:r>
              <w:rPr>
                <w:noProof/>
                <w:webHidden/>
              </w:rPr>
              <w:fldChar w:fldCharType="separate"/>
            </w:r>
            <w:r w:rsidR="00C74533">
              <w:rPr>
                <w:noProof/>
                <w:webHidden/>
              </w:rPr>
              <w:t>68</w:t>
            </w:r>
            <w:r>
              <w:rPr>
                <w:noProof/>
                <w:webHidden/>
              </w:rPr>
              <w:fldChar w:fldCharType="end"/>
            </w:r>
          </w:hyperlink>
        </w:p>
        <w:p w14:paraId="13FB10B8" w14:textId="38C73461" w:rsidR="00CA6000" w:rsidRDefault="00CA6000" w:rsidP="00C74533">
          <w:pPr>
            <w:pStyle w:val="TOC2"/>
            <w:rPr>
              <w:rFonts w:asciiTheme="minorHAnsi" w:hAnsiTheme="minorHAnsi" w:cstheme="minorBidi"/>
              <w:noProof/>
              <w:sz w:val="22"/>
              <w:szCs w:val="22"/>
            </w:rPr>
          </w:pPr>
          <w:hyperlink w:anchor="_Toc24999977" w:history="1">
            <w:r w:rsidRPr="00A969EA">
              <w:rPr>
                <w:rStyle w:val="Hyperlink"/>
                <w:noProof/>
              </w:rPr>
              <w:t>5.12 Identifies</w:t>
            </w:r>
            <w:r>
              <w:rPr>
                <w:noProof/>
                <w:webHidden/>
              </w:rPr>
              <w:tab/>
            </w:r>
            <w:r>
              <w:rPr>
                <w:noProof/>
                <w:webHidden/>
              </w:rPr>
              <w:fldChar w:fldCharType="begin"/>
            </w:r>
            <w:r>
              <w:rPr>
                <w:noProof/>
                <w:webHidden/>
              </w:rPr>
              <w:instrText xml:space="preserve"> PAGEREF _Toc24999977 \h </w:instrText>
            </w:r>
            <w:r>
              <w:rPr>
                <w:noProof/>
                <w:webHidden/>
              </w:rPr>
            </w:r>
            <w:r>
              <w:rPr>
                <w:noProof/>
                <w:webHidden/>
              </w:rPr>
              <w:fldChar w:fldCharType="separate"/>
            </w:r>
            <w:r w:rsidR="00C74533">
              <w:rPr>
                <w:noProof/>
                <w:webHidden/>
              </w:rPr>
              <w:t>68</w:t>
            </w:r>
            <w:r>
              <w:rPr>
                <w:noProof/>
                <w:webHidden/>
              </w:rPr>
              <w:fldChar w:fldCharType="end"/>
            </w:r>
          </w:hyperlink>
        </w:p>
        <w:p w14:paraId="21BD13ED" w14:textId="7821692F" w:rsidR="00CA6000" w:rsidRDefault="00CA6000" w:rsidP="00C74533">
          <w:pPr>
            <w:pStyle w:val="TOC2"/>
            <w:rPr>
              <w:rFonts w:asciiTheme="minorHAnsi" w:hAnsiTheme="minorHAnsi" w:cstheme="minorBidi"/>
              <w:noProof/>
              <w:sz w:val="22"/>
              <w:szCs w:val="22"/>
            </w:rPr>
          </w:pPr>
          <w:hyperlink w:anchor="_Toc24999978" w:history="1">
            <w:r w:rsidRPr="00A969EA">
              <w:rPr>
                <w:rStyle w:val="Hyperlink"/>
                <w:noProof/>
              </w:rPr>
              <w:t>5.13 Information provided for</w:t>
            </w:r>
            <w:r>
              <w:rPr>
                <w:noProof/>
                <w:webHidden/>
              </w:rPr>
              <w:tab/>
            </w:r>
            <w:r>
              <w:rPr>
                <w:noProof/>
                <w:webHidden/>
              </w:rPr>
              <w:fldChar w:fldCharType="begin"/>
            </w:r>
            <w:r>
              <w:rPr>
                <w:noProof/>
                <w:webHidden/>
              </w:rPr>
              <w:instrText xml:space="preserve"> PAGEREF _Toc24999978 \h </w:instrText>
            </w:r>
            <w:r>
              <w:rPr>
                <w:noProof/>
                <w:webHidden/>
              </w:rPr>
            </w:r>
            <w:r>
              <w:rPr>
                <w:noProof/>
                <w:webHidden/>
              </w:rPr>
              <w:fldChar w:fldCharType="separate"/>
            </w:r>
            <w:r w:rsidR="00C74533">
              <w:rPr>
                <w:noProof/>
                <w:webHidden/>
              </w:rPr>
              <w:t>68</w:t>
            </w:r>
            <w:r>
              <w:rPr>
                <w:noProof/>
                <w:webHidden/>
              </w:rPr>
              <w:fldChar w:fldCharType="end"/>
            </w:r>
          </w:hyperlink>
        </w:p>
        <w:p w14:paraId="6DB21D99" w14:textId="3B60AC8B" w:rsidR="00CA6000" w:rsidRDefault="00CA6000" w:rsidP="00C74533">
          <w:pPr>
            <w:pStyle w:val="TOC2"/>
            <w:rPr>
              <w:rFonts w:asciiTheme="minorHAnsi" w:hAnsiTheme="minorHAnsi" w:cstheme="minorBidi"/>
              <w:noProof/>
              <w:sz w:val="22"/>
              <w:szCs w:val="22"/>
            </w:rPr>
          </w:pPr>
          <w:hyperlink w:anchor="_Toc24999979" w:history="1">
            <w:r w:rsidRPr="00A969EA">
              <w:rPr>
                <w:rStyle w:val="Hyperlink"/>
                <w:noProof/>
              </w:rPr>
              <w:t>5.14 Is applicable to</w:t>
            </w:r>
            <w:r>
              <w:rPr>
                <w:noProof/>
                <w:webHidden/>
              </w:rPr>
              <w:tab/>
            </w:r>
            <w:r>
              <w:rPr>
                <w:noProof/>
                <w:webHidden/>
              </w:rPr>
              <w:fldChar w:fldCharType="begin"/>
            </w:r>
            <w:r>
              <w:rPr>
                <w:noProof/>
                <w:webHidden/>
              </w:rPr>
              <w:instrText xml:space="preserve"> PAGEREF _Toc24999979 \h </w:instrText>
            </w:r>
            <w:r>
              <w:rPr>
                <w:noProof/>
                <w:webHidden/>
              </w:rPr>
            </w:r>
            <w:r>
              <w:rPr>
                <w:noProof/>
                <w:webHidden/>
              </w:rPr>
              <w:fldChar w:fldCharType="separate"/>
            </w:r>
            <w:r w:rsidR="00C74533">
              <w:rPr>
                <w:noProof/>
                <w:webHidden/>
              </w:rPr>
              <w:t>68</w:t>
            </w:r>
            <w:r>
              <w:rPr>
                <w:noProof/>
                <w:webHidden/>
              </w:rPr>
              <w:fldChar w:fldCharType="end"/>
            </w:r>
          </w:hyperlink>
        </w:p>
        <w:p w14:paraId="652660C1" w14:textId="463E2BBC" w:rsidR="00CA6000" w:rsidRDefault="00CA6000" w:rsidP="00C74533">
          <w:pPr>
            <w:pStyle w:val="TOC2"/>
            <w:rPr>
              <w:rFonts w:asciiTheme="minorHAnsi" w:hAnsiTheme="minorHAnsi" w:cstheme="minorBidi"/>
              <w:noProof/>
              <w:sz w:val="22"/>
              <w:szCs w:val="22"/>
            </w:rPr>
          </w:pPr>
          <w:hyperlink w:anchor="_Toc24999980" w:history="1">
            <w:r w:rsidRPr="00A969EA">
              <w:rPr>
                <w:rStyle w:val="Hyperlink"/>
                <w:noProof/>
              </w:rPr>
              <w:t>5.15 Location service hours</w:t>
            </w:r>
            <w:r>
              <w:rPr>
                <w:noProof/>
                <w:webHidden/>
              </w:rPr>
              <w:tab/>
            </w:r>
            <w:r>
              <w:rPr>
                <w:noProof/>
                <w:webHidden/>
              </w:rPr>
              <w:fldChar w:fldCharType="begin"/>
            </w:r>
            <w:r>
              <w:rPr>
                <w:noProof/>
                <w:webHidden/>
              </w:rPr>
              <w:instrText xml:space="preserve"> PAGEREF _Toc24999980 \h </w:instrText>
            </w:r>
            <w:r>
              <w:rPr>
                <w:noProof/>
                <w:webHidden/>
              </w:rPr>
            </w:r>
            <w:r>
              <w:rPr>
                <w:noProof/>
                <w:webHidden/>
              </w:rPr>
              <w:fldChar w:fldCharType="separate"/>
            </w:r>
            <w:r w:rsidR="00C74533">
              <w:rPr>
                <w:noProof/>
                <w:webHidden/>
              </w:rPr>
              <w:t>69</w:t>
            </w:r>
            <w:r>
              <w:rPr>
                <w:noProof/>
                <w:webHidden/>
              </w:rPr>
              <w:fldChar w:fldCharType="end"/>
            </w:r>
          </w:hyperlink>
        </w:p>
        <w:p w14:paraId="0C5AB4CB" w14:textId="330CCEA3" w:rsidR="00CA6000" w:rsidRDefault="00CA6000" w:rsidP="00C74533">
          <w:pPr>
            <w:pStyle w:val="TOC2"/>
            <w:rPr>
              <w:rFonts w:asciiTheme="minorHAnsi" w:hAnsiTheme="minorHAnsi" w:cstheme="minorBidi"/>
              <w:noProof/>
              <w:sz w:val="22"/>
              <w:szCs w:val="22"/>
            </w:rPr>
          </w:pPr>
          <w:hyperlink w:anchor="_Toc24999981" w:history="1">
            <w:r w:rsidRPr="00A969EA">
              <w:rPr>
                <w:rStyle w:val="Hyperlink"/>
                <w:noProof/>
              </w:rPr>
              <w:t>5.16 The information</w:t>
            </w:r>
            <w:r>
              <w:rPr>
                <w:noProof/>
                <w:webHidden/>
              </w:rPr>
              <w:tab/>
            </w:r>
            <w:r>
              <w:rPr>
                <w:noProof/>
                <w:webHidden/>
              </w:rPr>
              <w:fldChar w:fldCharType="begin"/>
            </w:r>
            <w:r>
              <w:rPr>
                <w:noProof/>
                <w:webHidden/>
              </w:rPr>
              <w:instrText xml:space="preserve"> PAGEREF _Toc24999981 \h </w:instrText>
            </w:r>
            <w:r>
              <w:rPr>
                <w:noProof/>
                <w:webHidden/>
              </w:rPr>
            </w:r>
            <w:r>
              <w:rPr>
                <w:noProof/>
                <w:webHidden/>
              </w:rPr>
              <w:fldChar w:fldCharType="separate"/>
            </w:r>
            <w:r w:rsidR="00C74533">
              <w:rPr>
                <w:noProof/>
                <w:webHidden/>
              </w:rPr>
              <w:t>69</w:t>
            </w:r>
            <w:r>
              <w:rPr>
                <w:noProof/>
                <w:webHidden/>
              </w:rPr>
              <w:fldChar w:fldCharType="end"/>
            </w:r>
          </w:hyperlink>
        </w:p>
        <w:p w14:paraId="0ED679B6" w14:textId="37E63AB0" w:rsidR="00CA6000" w:rsidRDefault="00CA6000" w:rsidP="00C74533">
          <w:pPr>
            <w:pStyle w:val="TOC2"/>
            <w:rPr>
              <w:rFonts w:asciiTheme="minorHAnsi" w:hAnsiTheme="minorHAnsi" w:cstheme="minorBidi"/>
              <w:noProof/>
              <w:sz w:val="22"/>
              <w:szCs w:val="22"/>
            </w:rPr>
          </w:pPr>
          <w:hyperlink w:anchor="_Toc24999982" w:history="1">
            <w:r w:rsidRPr="00A969EA">
              <w:rPr>
                <w:rStyle w:val="Hyperlink"/>
                <w:noProof/>
              </w:rPr>
              <w:t>5.17 The organisation</w:t>
            </w:r>
            <w:r>
              <w:rPr>
                <w:noProof/>
                <w:webHidden/>
              </w:rPr>
              <w:tab/>
            </w:r>
            <w:r>
              <w:rPr>
                <w:noProof/>
                <w:webHidden/>
              </w:rPr>
              <w:fldChar w:fldCharType="begin"/>
            </w:r>
            <w:r>
              <w:rPr>
                <w:noProof/>
                <w:webHidden/>
              </w:rPr>
              <w:instrText xml:space="preserve"> PAGEREF _Toc24999982 \h </w:instrText>
            </w:r>
            <w:r>
              <w:rPr>
                <w:noProof/>
                <w:webHidden/>
              </w:rPr>
            </w:r>
            <w:r>
              <w:rPr>
                <w:noProof/>
                <w:webHidden/>
              </w:rPr>
              <w:fldChar w:fldCharType="separate"/>
            </w:r>
            <w:r w:rsidR="00C74533">
              <w:rPr>
                <w:noProof/>
                <w:webHidden/>
              </w:rPr>
              <w:t>69</w:t>
            </w:r>
            <w:r>
              <w:rPr>
                <w:noProof/>
                <w:webHidden/>
              </w:rPr>
              <w:fldChar w:fldCharType="end"/>
            </w:r>
          </w:hyperlink>
        </w:p>
        <w:p w14:paraId="5507E3CD" w14:textId="69906FD7" w:rsidR="00CA6000" w:rsidRDefault="00CA6000" w:rsidP="00C74533">
          <w:pPr>
            <w:pStyle w:val="TOC2"/>
            <w:rPr>
              <w:rFonts w:asciiTheme="minorHAnsi" w:hAnsiTheme="minorHAnsi" w:cstheme="minorBidi"/>
              <w:noProof/>
              <w:sz w:val="22"/>
              <w:szCs w:val="22"/>
            </w:rPr>
          </w:pPr>
          <w:hyperlink w:anchor="_Toc24999983" w:history="1">
            <w:r w:rsidRPr="00A969EA">
              <w:rPr>
                <w:rStyle w:val="Hyperlink"/>
                <w:noProof/>
              </w:rPr>
              <w:t>5.18 Partial working day</w:t>
            </w:r>
            <w:r>
              <w:rPr>
                <w:noProof/>
                <w:webHidden/>
              </w:rPr>
              <w:tab/>
            </w:r>
            <w:r>
              <w:rPr>
                <w:noProof/>
                <w:webHidden/>
              </w:rPr>
              <w:fldChar w:fldCharType="begin"/>
            </w:r>
            <w:r>
              <w:rPr>
                <w:noProof/>
                <w:webHidden/>
              </w:rPr>
              <w:instrText xml:space="preserve"> PAGEREF _Toc24999983 \h </w:instrText>
            </w:r>
            <w:r>
              <w:rPr>
                <w:noProof/>
                <w:webHidden/>
              </w:rPr>
            </w:r>
            <w:r>
              <w:rPr>
                <w:noProof/>
                <w:webHidden/>
              </w:rPr>
              <w:fldChar w:fldCharType="separate"/>
            </w:r>
            <w:r w:rsidR="00C74533">
              <w:rPr>
                <w:noProof/>
                <w:webHidden/>
              </w:rPr>
              <w:t>69</w:t>
            </w:r>
            <w:r>
              <w:rPr>
                <w:noProof/>
                <w:webHidden/>
              </w:rPr>
              <w:fldChar w:fldCharType="end"/>
            </w:r>
          </w:hyperlink>
        </w:p>
        <w:p w14:paraId="2ABB2184" w14:textId="01F47822" w:rsidR="00CA6000" w:rsidRDefault="00CA6000" w:rsidP="00C74533">
          <w:pPr>
            <w:pStyle w:val="TOC2"/>
            <w:rPr>
              <w:rFonts w:asciiTheme="minorHAnsi" w:hAnsiTheme="minorHAnsi" w:cstheme="minorBidi"/>
              <w:noProof/>
              <w:sz w:val="22"/>
              <w:szCs w:val="22"/>
            </w:rPr>
          </w:pPr>
          <w:hyperlink w:anchor="_Toc24999984" w:history="1">
            <w:r w:rsidRPr="00A969EA">
              <w:rPr>
                <w:rStyle w:val="Hyperlink"/>
                <w:noProof/>
              </w:rPr>
              <w:t>5.19 Permission</w:t>
            </w:r>
            <w:r>
              <w:rPr>
                <w:noProof/>
                <w:webHidden/>
              </w:rPr>
              <w:tab/>
            </w:r>
            <w:r>
              <w:rPr>
                <w:noProof/>
                <w:webHidden/>
              </w:rPr>
              <w:fldChar w:fldCharType="begin"/>
            </w:r>
            <w:r>
              <w:rPr>
                <w:noProof/>
                <w:webHidden/>
              </w:rPr>
              <w:instrText xml:space="preserve"> PAGEREF _Toc24999984 \h </w:instrText>
            </w:r>
            <w:r>
              <w:rPr>
                <w:noProof/>
                <w:webHidden/>
              </w:rPr>
            </w:r>
            <w:r>
              <w:rPr>
                <w:noProof/>
                <w:webHidden/>
              </w:rPr>
              <w:fldChar w:fldCharType="separate"/>
            </w:r>
            <w:r w:rsidR="00C74533">
              <w:rPr>
                <w:noProof/>
                <w:webHidden/>
              </w:rPr>
              <w:t>69</w:t>
            </w:r>
            <w:r>
              <w:rPr>
                <w:noProof/>
                <w:webHidden/>
              </w:rPr>
              <w:fldChar w:fldCharType="end"/>
            </w:r>
          </w:hyperlink>
        </w:p>
        <w:p w14:paraId="680189F6" w14:textId="1F5B8FB4" w:rsidR="00CA6000" w:rsidRDefault="00CA6000" w:rsidP="00C74533">
          <w:pPr>
            <w:pStyle w:val="TOC2"/>
            <w:rPr>
              <w:rFonts w:asciiTheme="minorHAnsi" w:hAnsiTheme="minorHAnsi" w:cstheme="minorBidi"/>
              <w:noProof/>
              <w:sz w:val="22"/>
              <w:szCs w:val="22"/>
            </w:rPr>
          </w:pPr>
          <w:hyperlink w:anchor="_Toc24999985" w:history="1">
            <w:r w:rsidRPr="00A969EA">
              <w:rPr>
                <w:rStyle w:val="Hyperlink"/>
                <w:noProof/>
              </w:rPr>
              <w:t>5.20 Must be filed by</w:t>
            </w:r>
            <w:r>
              <w:rPr>
                <w:noProof/>
                <w:webHidden/>
              </w:rPr>
              <w:tab/>
            </w:r>
            <w:r>
              <w:rPr>
                <w:noProof/>
                <w:webHidden/>
              </w:rPr>
              <w:fldChar w:fldCharType="begin"/>
            </w:r>
            <w:r>
              <w:rPr>
                <w:noProof/>
                <w:webHidden/>
              </w:rPr>
              <w:instrText xml:space="preserve"> PAGEREF _Toc24999985 \h </w:instrText>
            </w:r>
            <w:r>
              <w:rPr>
                <w:noProof/>
                <w:webHidden/>
              </w:rPr>
            </w:r>
            <w:r>
              <w:rPr>
                <w:noProof/>
                <w:webHidden/>
              </w:rPr>
              <w:fldChar w:fldCharType="separate"/>
            </w:r>
            <w:r w:rsidR="00C74533">
              <w:rPr>
                <w:noProof/>
                <w:webHidden/>
              </w:rPr>
              <w:t>69</w:t>
            </w:r>
            <w:r>
              <w:rPr>
                <w:noProof/>
                <w:webHidden/>
              </w:rPr>
              <w:fldChar w:fldCharType="end"/>
            </w:r>
          </w:hyperlink>
        </w:p>
        <w:p w14:paraId="1E16875F" w14:textId="4969E1B6" w:rsidR="00CA6000" w:rsidRDefault="00CA6000" w:rsidP="00C74533">
          <w:pPr>
            <w:pStyle w:val="TOC2"/>
            <w:rPr>
              <w:rFonts w:asciiTheme="minorHAnsi" w:hAnsiTheme="minorHAnsi" w:cstheme="minorBidi"/>
              <w:noProof/>
              <w:sz w:val="22"/>
              <w:szCs w:val="22"/>
            </w:rPr>
          </w:pPr>
          <w:hyperlink w:anchor="_Toc24999986" w:history="1">
            <w:r w:rsidRPr="00A969EA">
              <w:rPr>
                <w:rStyle w:val="Hyperlink"/>
                <w:noProof/>
              </w:rPr>
              <w:t>5.21 Positions</w:t>
            </w:r>
            <w:r>
              <w:rPr>
                <w:noProof/>
                <w:webHidden/>
              </w:rPr>
              <w:tab/>
            </w:r>
            <w:r>
              <w:rPr>
                <w:noProof/>
                <w:webHidden/>
              </w:rPr>
              <w:fldChar w:fldCharType="begin"/>
            </w:r>
            <w:r>
              <w:rPr>
                <w:noProof/>
                <w:webHidden/>
              </w:rPr>
              <w:instrText xml:space="preserve"> PAGEREF _Toc24999986 \h </w:instrText>
            </w:r>
            <w:r>
              <w:rPr>
                <w:noProof/>
                <w:webHidden/>
              </w:rPr>
            </w:r>
            <w:r>
              <w:rPr>
                <w:noProof/>
                <w:webHidden/>
              </w:rPr>
              <w:fldChar w:fldCharType="separate"/>
            </w:r>
            <w:r w:rsidR="00C74533">
              <w:rPr>
                <w:noProof/>
                <w:webHidden/>
              </w:rPr>
              <w:t>69</w:t>
            </w:r>
            <w:r>
              <w:rPr>
                <w:noProof/>
                <w:webHidden/>
              </w:rPr>
              <w:fldChar w:fldCharType="end"/>
            </w:r>
          </w:hyperlink>
        </w:p>
        <w:p w14:paraId="61541BA8" w14:textId="1A728221" w:rsidR="00CA6000" w:rsidRDefault="00CA6000" w:rsidP="00C74533">
          <w:pPr>
            <w:pStyle w:val="TOC2"/>
            <w:rPr>
              <w:rFonts w:asciiTheme="minorHAnsi" w:hAnsiTheme="minorHAnsi" w:cstheme="minorBidi"/>
              <w:noProof/>
              <w:sz w:val="22"/>
              <w:szCs w:val="22"/>
            </w:rPr>
          </w:pPr>
          <w:hyperlink w:anchor="_Toc24999987" w:history="1">
            <w:r w:rsidRPr="00A969EA">
              <w:rPr>
                <w:rStyle w:val="Hyperlink"/>
                <w:noProof/>
              </w:rPr>
              <w:t>5.22 Provides information</w:t>
            </w:r>
            <w:r>
              <w:rPr>
                <w:noProof/>
                <w:webHidden/>
              </w:rPr>
              <w:tab/>
            </w:r>
            <w:r>
              <w:rPr>
                <w:noProof/>
                <w:webHidden/>
              </w:rPr>
              <w:fldChar w:fldCharType="begin"/>
            </w:r>
            <w:r>
              <w:rPr>
                <w:noProof/>
                <w:webHidden/>
              </w:rPr>
              <w:instrText xml:space="preserve"> PAGEREF _Toc24999987 \h </w:instrText>
            </w:r>
            <w:r>
              <w:rPr>
                <w:noProof/>
                <w:webHidden/>
              </w:rPr>
            </w:r>
            <w:r>
              <w:rPr>
                <w:noProof/>
                <w:webHidden/>
              </w:rPr>
              <w:fldChar w:fldCharType="separate"/>
            </w:r>
            <w:r w:rsidR="00C74533">
              <w:rPr>
                <w:noProof/>
                <w:webHidden/>
              </w:rPr>
              <w:t>69</w:t>
            </w:r>
            <w:r>
              <w:rPr>
                <w:noProof/>
                <w:webHidden/>
              </w:rPr>
              <w:fldChar w:fldCharType="end"/>
            </w:r>
          </w:hyperlink>
        </w:p>
        <w:p w14:paraId="72B5D531" w14:textId="5BD91F0A" w:rsidR="00CA6000" w:rsidRDefault="00CA6000" w:rsidP="00C74533">
          <w:pPr>
            <w:pStyle w:val="TOC2"/>
            <w:rPr>
              <w:rFonts w:asciiTheme="minorHAnsi" w:hAnsiTheme="minorHAnsi" w:cstheme="minorBidi"/>
              <w:noProof/>
              <w:sz w:val="22"/>
              <w:szCs w:val="22"/>
            </w:rPr>
          </w:pPr>
          <w:hyperlink w:anchor="_Toc24999988" w:history="1">
            <w:r w:rsidRPr="00A969EA">
              <w:rPr>
                <w:rStyle w:val="Hyperlink"/>
                <w:noProof/>
              </w:rPr>
              <w:t>5.23 Report for location</w:t>
            </w:r>
            <w:r>
              <w:rPr>
                <w:noProof/>
                <w:webHidden/>
              </w:rPr>
              <w:tab/>
            </w:r>
            <w:r>
              <w:rPr>
                <w:noProof/>
                <w:webHidden/>
              </w:rPr>
              <w:fldChar w:fldCharType="begin"/>
            </w:r>
            <w:r>
              <w:rPr>
                <w:noProof/>
                <w:webHidden/>
              </w:rPr>
              <w:instrText xml:space="preserve"> PAGEREF _Toc24999988 \h </w:instrText>
            </w:r>
            <w:r>
              <w:rPr>
                <w:noProof/>
                <w:webHidden/>
              </w:rPr>
            </w:r>
            <w:r>
              <w:rPr>
                <w:noProof/>
                <w:webHidden/>
              </w:rPr>
              <w:fldChar w:fldCharType="separate"/>
            </w:r>
            <w:r w:rsidR="00C74533">
              <w:rPr>
                <w:noProof/>
                <w:webHidden/>
              </w:rPr>
              <w:t>70</w:t>
            </w:r>
            <w:r>
              <w:rPr>
                <w:noProof/>
                <w:webHidden/>
              </w:rPr>
              <w:fldChar w:fldCharType="end"/>
            </w:r>
          </w:hyperlink>
        </w:p>
        <w:p w14:paraId="44C0BED9" w14:textId="1AB3E1F6" w:rsidR="00CA6000" w:rsidRDefault="00CA6000" w:rsidP="00C74533">
          <w:pPr>
            <w:pStyle w:val="TOC2"/>
            <w:rPr>
              <w:rFonts w:asciiTheme="minorHAnsi" w:hAnsiTheme="minorHAnsi" w:cstheme="minorBidi"/>
              <w:noProof/>
              <w:sz w:val="22"/>
              <w:szCs w:val="22"/>
            </w:rPr>
          </w:pPr>
          <w:hyperlink w:anchor="_Toc24999989" w:history="1">
            <w:r w:rsidRPr="00A969EA">
              <w:rPr>
                <w:rStyle w:val="Hyperlink"/>
                <w:noProof/>
              </w:rPr>
              <w:t>5.24 Report to</w:t>
            </w:r>
            <w:r>
              <w:rPr>
                <w:noProof/>
                <w:webHidden/>
              </w:rPr>
              <w:tab/>
            </w:r>
            <w:r>
              <w:rPr>
                <w:noProof/>
                <w:webHidden/>
              </w:rPr>
              <w:fldChar w:fldCharType="begin"/>
            </w:r>
            <w:r>
              <w:rPr>
                <w:noProof/>
                <w:webHidden/>
              </w:rPr>
              <w:instrText xml:space="preserve"> PAGEREF _Toc24999989 \h </w:instrText>
            </w:r>
            <w:r>
              <w:rPr>
                <w:noProof/>
                <w:webHidden/>
              </w:rPr>
            </w:r>
            <w:r>
              <w:rPr>
                <w:noProof/>
                <w:webHidden/>
              </w:rPr>
              <w:fldChar w:fldCharType="separate"/>
            </w:r>
            <w:r w:rsidR="00C74533">
              <w:rPr>
                <w:noProof/>
                <w:webHidden/>
              </w:rPr>
              <w:t>70</w:t>
            </w:r>
            <w:r>
              <w:rPr>
                <w:noProof/>
                <w:webHidden/>
              </w:rPr>
              <w:fldChar w:fldCharType="end"/>
            </w:r>
          </w:hyperlink>
        </w:p>
        <w:p w14:paraId="31666306" w14:textId="7A742E4F" w:rsidR="00CA6000" w:rsidRDefault="00CA6000" w:rsidP="00C74533">
          <w:pPr>
            <w:pStyle w:val="TOC2"/>
            <w:rPr>
              <w:rFonts w:asciiTheme="minorHAnsi" w:hAnsiTheme="minorHAnsi" w:cstheme="minorBidi"/>
              <w:noProof/>
              <w:sz w:val="22"/>
              <w:szCs w:val="22"/>
            </w:rPr>
          </w:pPr>
          <w:hyperlink w:anchor="_Toc24999990" w:history="1">
            <w:r w:rsidRPr="00A969EA">
              <w:rPr>
                <w:rStyle w:val="Hyperlink"/>
                <w:noProof/>
              </w:rPr>
              <w:t>5.25 The RxN</w:t>
            </w:r>
            <w:r>
              <w:rPr>
                <w:noProof/>
                <w:webHidden/>
              </w:rPr>
              <w:tab/>
            </w:r>
            <w:r>
              <w:rPr>
                <w:noProof/>
                <w:webHidden/>
              </w:rPr>
              <w:fldChar w:fldCharType="begin"/>
            </w:r>
            <w:r>
              <w:rPr>
                <w:noProof/>
                <w:webHidden/>
              </w:rPr>
              <w:instrText xml:space="preserve"> PAGEREF _Toc24999990 \h </w:instrText>
            </w:r>
            <w:r>
              <w:rPr>
                <w:noProof/>
                <w:webHidden/>
              </w:rPr>
            </w:r>
            <w:r>
              <w:rPr>
                <w:noProof/>
                <w:webHidden/>
              </w:rPr>
              <w:fldChar w:fldCharType="separate"/>
            </w:r>
            <w:r w:rsidR="00C74533">
              <w:rPr>
                <w:noProof/>
                <w:webHidden/>
              </w:rPr>
              <w:t>70</w:t>
            </w:r>
            <w:r>
              <w:rPr>
                <w:noProof/>
                <w:webHidden/>
              </w:rPr>
              <w:fldChar w:fldCharType="end"/>
            </w:r>
          </w:hyperlink>
        </w:p>
        <w:p w14:paraId="3FF1AF00" w14:textId="61CB0FB6" w:rsidR="00CA6000" w:rsidRDefault="00CA6000" w:rsidP="00C74533">
          <w:pPr>
            <w:pStyle w:val="TOC2"/>
            <w:rPr>
              <w:rFonts w:asciiTheme="minorHAnsi" w:hAnsiTheme="minorHAnsi" w:cstheme="minorBidi"/>
              <w:noProof/>
              <w:sz w:val="22"/>
              <w:szCs w:val="22"/>
            </w:rPr>
          </w:pPr>
          <w:hyperlink w:anchor="_Toc24999991" w:history="1">
            <w:r w:rsidRPr="00A969EA">
              <w:rPr>
                <w:rStyle w:val="Hyperlink"/>
                <w:noProof/>
              </w:rPr>
              <w:t>5.26 Service Hours (reference)</w:t>
            </w:r>
            <w:r>
              <w:rPr>
                <w:noProof/>
                <w:webHidden/>
              </w:rPr>
              <w:tab/>
            </w:r>
            <w:r>
              <w:rPr>
                <w:noProof/>
                <w:webHidden/>
              </w:rPr>
              <w:fldChar w:fldCharType="begin"/>
            </w:r>
            <w:r>
              <w:rPr>
                <w:noProof/>
                <w:webHidden/>
              </w:rPr>
              <w:instrText xml:space="preserve"> PAGEREF _Toc24999991 \h </w:instrText>
            </w:r>
            <w:r>
              <w:rPr>
                <w:noProof/>
                <w:webHidden/>
              </w:rPr>
            </w:r>
            <w:r>
              <w:rPr>
                <w:noProof/>
                <w:webHidden/>
              </w:rPr>
              <w:fldChar w:fldCharType="separate"/>
            </w:r>
            <w:r w:rsidR="00C74533">
              <w:rPr>
                <w:noProof/>
                <w:webHidden/>
              </w:rPr>
              <w:t>70</w:t>
            </w:r>
            <w:r>
              <w:rPr>
                <w:noProof/>
                <w:webHidden/>
              </w:rPr>
              <w:fldChar w:fldCharType="end"/>
            </w:r>
          </w:hyperlink>
        </w:p>
        <w:p w14:paraId="35D37A54" w14:textId="51452E26" w:rsidR="00CA6000" w:rsidRDefault="00CA6000" w:rsidP="00C74533">
          <w:pPr>
            <w:pStyle w:val="TOC2"/>
            <w:rPr>
              <w:rFonts w:asciiTheme="minorHAnsi" w:hAnsiTheme="minorHAnsi" w:cstheme="minorBidi"/>
              <w:noProof/>
              <w:sz w:val="22"/>
              <w:szCs w:val="22"/>
            </w:rPr>
          </w:pPr>
          <w:hyperlink w:anchor="_Toc24999992" w:history="1">
            <w:r w:rsidRPr="00A969EA">
              <w:rPr>
                <w:rStyle w:val="Hyperlink"/>
                <w:noProof/>
              </w:rPr>
              <w:t>5.27 The service hours for a non-standard workday</w:t>
            </w:r>
            <w:r>
              <w:rPr>
                <w:noProof/>
                <w:webHidden/>
              </w:rPr>
              <w:tab/>
            </w:r>
            <w:r>
              <w:rPr>
                <w:noProof/>
                <w:webHidden/>
              </w:rPr>
              <w:fldChar w:fldCharType="begin"/>
            </w:r>
            <w:r>
              <w:rPr>
                <w:noProof/>
                <w:webHidden/>
              </w:rPr>
              <w:instrText xml:space="preserve"> PAGEREF _Toc24999992 \h </w:instrText>
            </w:r>
            <w:r>
              <w:rPr>
                <w:noProof/>
                <w:webHidden/>
              </w:rPr>
            </w:r>
            <w:r>
              <w:rPr>
                <w:noProof/>
                <w:webHidden/>
              </w:rPr>
              <w:fldChar w:fldCharType="separate"/>
            </w:r>
            <w:r w:rsidR="00C74533">
              <w:rPr>
                <w:noProof/>
                <w:webHidden/>
              </w:rPr>
              <w:t>70</w:t>
            </w:r>
            <w:r>
              <w:rPr>
                <w:noProof/>
                <w:webHidden/>
              </w:rPr>
              <w:fldChar w:fldCharType="end"/>
            </w:r>
          </w:hyperlink>
        </w:p>
        <w:p w14:paraId="0D08AE81" w14:textId="671B797B" w:rsidR="00CA6000" w:rsidRDefault="00CA6000" w:rsidP="00C74533">
          <w:pPr>
            <w:pStyle w:val="TOC2"/>
            <w:rPr>
              <w:rFonts w:asciiTheme="minorHAnsi" w:hAnsiTheme="minorHAnsi" w:cstheme="minorBidi"/>
              <w:noProof/>
              <w:sz w:val="22"/>
              <w:szCs w:val="22"/>
            </w:rPr>
          </w:pPr>
          <w:hyperlink w:anchor="_Toc24999993" w:history="1">
            <w:r w:rsidRPr="00A969EA">
              <w:rPr>
                <w:rStyle w:val="Hyperlink"/>
                <w:noProof/>
              </w:rPr>
              <w:t>5.28 Service place</w:t>
            </w:r>
            <w:r>
              <w:rPr>
                <w:noProof/>
                <w:webHidden/>
              </w:rPr>
              <w:tab/>
            </w:r>
            <w:r>
              <w:rPr>
                <w:noProof/>
                <w:webHidden/>
              </w:rPr>
              <w:fldChar w:fldCharType="begin"/>
            </w:r>
            <w:r>
              <w:rPr>
                <w:noProof/>
                <w:webHidden/>
              </w:rPr>
              <w:instrText xml:space="preserve"> PAGEREF _Toc24999993 \h </w:instrText>
            </w:r>
            <w:r>
              <w:rPr>
                <w:noProof/>
                <w:webHidden/>
              </w:rPr>
            </w:r>
            <w:r>
              <w:rPr>
                <w:noProof/>
                <w:webHidden/>
              </w:rPr>
              <w:fldChar w:fldCharType="separate"/>
            </w:r>
            <w:r w:rsidR="00C74533">
              <w:rPr>
                <w:noProof/>
                <w:webHidden/>
              </w:rPr>
              <w:t>70</w:t>
            </w:r>
            <w:r>
              <w:rPr>
                <w:noProof/>
                <w:webHidden/>
              </w:rPr>
              <w:fldChar w:fldCharType="end"/>
            </w:r>
          </w:hyperlink>
        </w:p>
        <w:p w14:paraId="211B3101" w14:textId="207F138C" w:rsidR="00CA6000" w:rsidRDefault="00CA6000" w:rsidP="00C74533">
          <w:pPr>
            <w:pStyle w:val="TOC2"/>
            <w:rPr>
              <w:rFonts w:asciiTheme="minorHAnsi" w:hAnsiTheme="minorHAnsi" w:cstheme="minorBidi"/>
              <w:noProof/>
              <w:sz w:val="22"/>
              <w:szCs w:val="22"/>
            </w:rPr>
          </w:pPr>
          <w:hyperlink w:anchor="_Toc24999994" w:history="1">
            <w:r w:rsidRPr="00A969EA">
              <w:rPr>
                <w:rStyle w:val="Hyperlink"/>
                <w:noProof/>
              </w:rPr>
              <w:t>5.29 Service area</w:t>
            </w:r>
            <w:r>
              <w:rPr>
                <w:noProof/>
                <w:webHidden/>
              </w:rPr>
              <w:tab/>
            </w:r>
            <w:r>
              <w:rPr>
                <w:noProof/>
                <w:webHidden/>
              </w:rPr>
              <w:fldChar w:fldCharType="begin"/>
            </w:r>
            <w:r>
              <w:rPr>
                <w:noProof/>
                <w:webHidden/>
              </w:rPr>
              <w:instrText xml:space="preserve"> PAGEREF _Toc24999994 \h </w:instrText>
            </w:r>
            <w:r>
              <w:rPr>
                <w:noProof/>
                <w:webHidden/>
              </w:rPr>
            </w:r>
            <w:r>
              <w:rPr>
                <w:noProof/>
                <w:webHidden/>
              </w:rPr>
              <w:fldChar w:fldCharType="separate"/>
            </w:r>
            <w:r w:rsidR="00C74533">
              <w:rPr>
                <w:noProof/>
                <w:webHidden/>
              </w:rPr>
              <w:t>70</w:t>
            </w:r>
            <w:r>
              <w:rPr>
                <w:noProof/>
                <w:webHidden/>
              </w:rPr>
              <w:fldChar w:fldCharType="end"/>
            </w:r>
          </w:hyperlink>
        </w:p>
        <w:p w14:paraId="2B33B84D" w14:textId="7D187ACF" w:rsidR="00CA6000" w:rsidRDefault="00CA6000" w:rsidP="00C74533">
          <w:pPr>
            <w:pStyle w:val="TOC2"/>
            <w:rPr>
              <w:rFonts w:asciiTheme="minorHAnsi" w:hAnsiTheme="minorHAnsi" w:cstheme="minorBidi"/>
              <w:noProof/>
              <w:sz w:val="22"/>
              <w:szCs w:val="22"/>
            </w:rPr>
          </w:pPr>
          <w:hyperlink w:anchor="_Toc24999995" w:history="1">
            <w:r w:rsidRPr="00A969EA">
              <w:rPr>
                <w:rStyle w:val="Hyperlink"/>
                <w:noProof/>
              </w:rPr>
              <w:t>5.30 Service provider</w:t>
            </w:r>
            <w:r>
              <w:rPr>
                <w:noProof/>
                <w:webHidden/>
              </w:rPr>
              <w:tab/>
            </w:r>
            <w:r>
              <w:rPr>
                <w:noProof/>
                <w:webHidden/>
              </w:rPr>
              <w:fldChar w:fldCharType="begin"/>
            </w:r>
            <w:r>
              <w:rPr>
                <w:noProof/>
                <w:webHidden/>
              </w:rPr>
              <w:instrText xml:space="preserve"> PAGEREF _Toc24999995 \h </w:instrText>
            </w:r>
            <w:r>
              <w:rPr>
                <w:noProof/>
                <w:webHidden/>
              </w:rPr>
            </w:r>
            <w:r>
              <w:rPr>
                <w:noProof/>
                <w:webHidden/>
              </w:rPr>
              <w:fldChar w:fldCharType="separate"/>
            </w:r>
            <w:r w:rsidR="00C74533">
              <w:rPr>
                <w:noProof/>
                <w:webHidden/>
              </w:rPr>
              <w:t>71</w:t>
            </w:r>
            <w:r>
              <w:rPr>
                <w:noProof/>
                <w:webHidden/>
              </w:rPr>
              <w:fldChar w:fldCharType="end"/>
            </w:r>
          </w:hyperlink>
        </w:p>
        <w:p w14:paraId="7A3219A4" w14:textId="52898318" w:rsidR="00CA6000" w:rsidRDefault="00CA6000" w:rsidP="00C74533">
          <w:pPr>
            <w:pStyle w:val="TOC2"/>
            <w:rPr>
              <w:rFonts w:asciiTheme="minorHAnsi" w:hAnsiTheme="minorHAnsi" w:cstheme="minorBidi"/>
              <w:noProof/>
              <w:sz w:val="22"/>
              <w:szCs w:val="22"/>
            </w:rPr>
          </w:pPr>
          <w:hyperlink w:anchor="_Toc24999996" w:history="1">
            <w:r w:rsidRPr="00A969EA">
              <w:rPr>
                <w:rStyle w:val="Hyperlink"/>
                <w:noProof/>
              </w:rPr>
              <w:t>5.31 The ship report</w:t>
            </w:r>
            <w:r>
              <w:rPr>
                <w:noProof/>
                <w:webHidden/>
              </w:rPr>
              <w:tab/>
            </w:r>
            <w:r>
              <w:rPr>
                <w:noProof/>
                <w:webHidden/>
              </w:rPr>
              <w:fldChar w:fldCharType="begin"/>
            </w:r>
            <w:r>
              <w:rPr>
                <w:noProof/>
                <w:webHidden/>
              </w:rPr>
              <w:instrText xml:space="preserve"> PAGEREF _Toc24999996 \h </w:instrText>
            </w:r>
            <w:r>
              <w:rPr>
                <w:noProof/>
                <w:webHidden/>
              </w:rPr>
            </w:r>
            <w:r>
              <w:rPr>
                <w:noProof/>
                <w:webHidden/>
              </w:rPr>
              <w:fldChar w:fldCharType="separate"/>
            </w:r>
            <w:r w:rsidR="00C74533">
              <w:rPr>
                <w:noProof/>
                <w:webHidden/>
              </w:rPr>
              <w:t>71</w:t>
            </w:r>
            <w:r>
              <w:rPr>
                <w:noProof/>
                <w:webHidden/>
              </w:rPr>
              <w:fldChar w:fldCharType="end"/>
            </w:r>
          </w:hyperlink>
        </w:p>
        <w:p w14:paraId="6F0EA734" w14:textId="71F8A1A5" w:rsidR="00CA6000" w:rsidRDefault="00CA6000" w:rsidP="00C74533">
          <w:pPr>
            <w:pStyle w:val="TOC2"/>
            <w:rPr>
              <w:rFonts w:asciiTheme="minorHAnsi" w:hAnsiTheme="minorHAnsi" w:cstheme="minorBidi"/>
              <w:noProof/>
              <w:sz w:val="22"/>
              <w:szCs w:val="22"/>
            </w:rPr>
          </w:pPr>
          <w:hyperlink w:anchor="_Toc24999997" w:history="1">
            <w:r w:rsidRPr="00A969EA">
              <w:rPr>
                <w:rStyle w:val="Hyperlink"/>
                <w:noProof/>
              </w:rPr>
              <w:t>5.32 Traffic service report</w:t>
            </w:r>
            <w:r>
              <w:rPr>
                <w:noProof/>
                <w:webHidden/>
              </w:rPr>
              <w:tab/>
            </w:r>
            <w:r>
              <w:rPr>
                <w:noProof/>
                <w:webHidden/>
              </w:rPr>
              <w:fldChar w:fldCharType="begin"/>
            </w:r>
            <w:r>
              <w:rPr>
                <w:noProof/>
                <w:webHidden/>
              </w:rPr>
              <w:instrText xml:space="preserve"> PAGEREF _Toc24999997 \h </w:instrText>
            </w:r>
            <w:r>
              <w:rPr>
                <w:noProof/>
                <w:webHidden/>
              </w:rPr>
            </w:r>
            <w:r>
              <w:rPr>
                <w:noProof/>
                <w:webHidden/>
              </w:rPr>
              <w:fldChar w:fldCharType="separate"/>
            </w:r>
            <w:r w:rsidR="00C74533">
              <w:rPr>
                <w:noProof/>
                <w:webHidden/>
              </w:rPr>
              <w:t>71</w:t>
            </w:r>
            <w:r>
              <w:rPr>
                <w:noProof/>
                <w:webHidden/>
              </w:rPr>
              <w:fldChar w:fldCharType="end"/>
            </w:r>
          </w:hyperlink>
        </w:p>
        <w:p w14:paraId="20317532" w14:textId="38B06399" w:rsidR="00CA6000" w:rsidRDefault="00CA6000" w:rsidP="00C74533">
          <w:pPr>
            <w:pStyle w:val="TOC2"/>
            <w:rPr>
              <w:rFonts w:asciiTheme="minorHAnsi" w:hAnsiTheme="minorHAnsi" w:cstheme="minorBidi"/>
              <w:noProof/>
              <w:sz w:val="22"/>
              <w:szCs w:val="22"/>
            </w:rPr>
          </w:pPr>
          <w:hyperlink w:anchor="_Toc24999998" w:history="1">
            <w:r w:rsidRPr="00A969EA">
              <w:rPr>
                <w:rStyle w:val="Hyperlink"/>
                <w:noProof/>
              </w:rPr>
              <w:t>5.33 Vessel location</w:t>
            </w:r>
            <w:r>
              <w:rPr>
                <w:noProof/>
                <w:webHidden/>
              </w:rPr>
              <w:tab/>
            </w:r>
            <w:r>
              <w:rPr>
                <w:noProof/>
                <w:webHidden/>
              </w:rPr>
              <w:fldChar w:fldCharType="begin"/>
            </w:r>
            <w:r>
              <w:rPr>
                <w:noProof/>
                <w:webHidden/>
              </w:rPr>
              <w:instrText xml:space="preserve"> PAGEREF _Toc24999998 \h </w:instrText>
            </w:r>
            <w:r>
              <w:rPr>
                <w:noProof/>
                <w:webHidden/>
              </w:rPr>
            </w:r>
            <w:r>
              <w:rPr>
                <w:noProof/>
                <w:webHidden/>
              </w:rPr>
              <w:fldChar w:fldCharType="separate"/>
            </w:r>
            <w:r w:rsidR="00C74533">
              <w:rPr>
                <w:noProof/>
                <w:webHidden/>
              </w:rPr>
              <w:t>71</w:t>
            </w:r>
            <w:r>
              <w:rPr>
                <w:noProof/>
                <w:webHidden/>
              </w:rPr>
              <w:fldChar w:fldCharType="end"/>
            </w:r>
          </w:hyperlink>
        </w:p>
        <w:p w14:paraId="2469CA05" w14:textId="5C528866" w:rsidR="00CA6000" w:rsidRDefault="00CA6000" w:rsidP="00C74533">
          <w:pPr>
            <w:pStyle w:val="TOC1"/>
            <w:rPr>
              <w:rFonts w:asciiTheme="minorHAnsi" w:hAnsiTheme="minorHAnsi" w:cstheme="minorBidi"/>
              <w:noProof/>
              <w:sz w:val="22"/>
              <w:szCs w:val="22"/>
            </w:rPr>
          </w:pPr>
          <w:hyperlink w:anchor="_Toc24999999" w:history="1">
            <w:r w:rsidRPr="00A969EA">
              <w:rPr>
                <w:rStyle w:val="Hyperlink"/>
                <w:noProof/>
              </w:rPr>
              <w:t>6 Information Associations</w:t>
            </w:r>
            <w:r>
              <w:rPr>
                <w:noProof/>
                <w:webHidden/>
              </w:rPr>
              <w:tab/>
            </w:r>
            <w:r>
              <w:rPr>
                <w:noProof/>
                <w:webHidden/>
              </w:rPr>
              <w:fldChar w:fldCharType="begin"/>
            </w:r>
            <w:r>
              <w:rPr>
                <w:noProof/>
                <w:webHidden/>
              </w:rPr>
              <w:instrText xml:space="preserve"> PAGEREF _Toc24999999 \h </w:instrText>
            </w:r>
            <w:r>
              <w:rPr>
                <w:noProof/>
                <w:webHidden/>
              </w:rPr>
            </w:r>
            <w:r>
              <w:rPr>
                <w:noProof/>
                <w:webHidden/>
              </w:rPr>
              <w:fldChar w:fldCharType="separate"/>
            </w:r>
            <w:r w:rsidR="00C74533">
              <w:rPr>
                <w:noProof/>
                <w:webHidden/>
              </w:rPr>
              <w:t>72</w:t>
            </w:r>
            <w:r>
              <w:rPr>
                <w:noProof/>
                <w:webHidden/>
              </w:rPr>
              <w:fldChar w:fldCharType="end"/>
            </w:r>
          </w:hyperlink>
        </w:p>
        <w:p w14:paraId="0977E6E7" w14:textId="09512F32" w:rsidR="00CA6000" w:rsidRDefault="00CA6000" w:rsidP="00C74533">
          <w:pPr>
            <w:pStyle w:val="TOC2"/>
            <w:rPr>
              <w:rFonts w:asciiTheme="minorHAnsi" w:hAnsiTheme="minorHAnsi" w:cstheme="minorBidi"/>
              <w:noProof/>
              <w:sz w:val="22"/>
              <w:szCs w:val="22"/>
            </w:rPr>
          </w:pPr>
          <w:hyperlink w:anchor="_Toc25000000" w:history="1">
            <w:r w:rsidRPr="00A969EA">
              <w:rPr>
                <w:rStyle w:val="Hyperlink"/>
                <w:noProof/>
              </w:rPr>
              <w:t>6.1 Additional information</w:t>
            </w:r>
            <w:r>
              <w:rPr>
                <w:noProof/>
                <w:webHidden/>
              </w:rPr>
              <w:tab/>
            </w:r>
            <w:r>
              <w:rPr>
                <w:noProof/>
                <w:webHidden/>
              </w:rPr>
              <w:fldChar w:fldCharType="begin"/>
            </w:r>
            <w:r>
              <w:rPr>
                <w:noProof/>
                <w:webHidden/>
              </w:rPr>
              <w:instrText xml:space="preserve"> PAGEREF _Toc25000000 \h </w:instrText>
            </w:r>
            <w:r>
              <w:rPr>
                <w:noProof/>
                <w:webHidden/>
              </w:rPr>
            </w:r>
            <w:r>
              <w:rPr>
                <w:noProof/>
                <w:webHidden/>
              </w:rPr>
              <w:fldChar w:fldCharType="separate"/>
            </w:r>
            <w:r w:rsidR="00C74533">
              <w:rPr>
                <w:noProof/>
                <w:webHidden/>
              </w:rPr>
              <w:t>72</w:t>
            </w:r>
            <w:r>
              <w:rPr>
                <w:noProof/>
                <w:webHidden/>
              </w:rPr>
              <w:fldChar w:fldCharType="end"/>
            </w:r>
          </w:hyperlink>
        </w:p>
        <w:p w14:paraId="57E1F186" w14:textId="448ADE39" w:rsidR="00CA6000" w:rsidRDefault="00CA6000" w:rsidP="00C74533">
          <w:pPr>
            <w:pStyle w:val="TOC2"/>
            <w:rPr>
              <w:rFonts w:asciiTheme="minorHAnsi" w:hAnsiTheme="minorHAnsi" w:cstheme="minorBidi"/>
              <w:noProof/>
              <w:sz w:val="22"/>
              <w:szCs w:val="22"/>
            </w:rPr>
          </w:pPr>
          <w:hyperlink w:anchor="_Toc25000001" w:history="1">
            <w:r w:rsidRPr="00A969EA">
              <w:rPr>
                <w:rStyle w:val="Hyperlink"/>
                <w:noProof/>
              </w:rPr>
              <w:t>6.2 Authority contact</w:t>
            </w:r>
            <w:r>
              <w:rPr>
                <w:noProof/>
                <w:webHidden/>
              </w:rPr>
              <w:tab/>
            </w:r>
            <w:r>
              <w:rPr>
                <w:noProof/>
                <w:webHidden/>
              </w:rPr>
              <w:fldChar w:fldCharType="begin"/>
            </w:r>
            <w:r>
              <w:rPr>
                <w:noProof/>
                <w:webHidden/>
              </w:rPr>
              <w:instrText xml:space="preserve"> PAGEREF _Toc25000001 \h </w:instrText>
            </w:r>
            <w:r>
              <w:rPr>
                <w:noProof/>
                <w:webHidden/>
              </w:rPr>
            </w:r>
            <w:r>
              <w:rPr>
                <w:noProof/>
                <w:webHidden/>
              </w:rPr>
              <w:fldChar w:fldCharType="separate"/>
            </w:r>
            <w:r w:rsidR="00C74533">
              <w:rPr>
                <w:noProof/>
                <w:webHidden/>
              </w:rPr>
              <w:t>72</w:t>
            </w:r>
            <w:r>
              <w:rPr>
                <w:noProof/>
                <w:webHidden/>
              </w:rPr>
              <w:fldChar w:fldCharType="end"/>
            </w:r>
          </w:hyperlink>
        </w:p>
        <w:p w14:paraId="11FB9812" w14:textId="15042D2F" w:rsidR="00CA6000" w:rsidRDefault="00CA6000" w:rsidP="00C74533">
          <w:pPr>
            <w:pStyle w:val="TOC2"/>
            <w:rPr>
              <w:rFonts w:asciiTheme="minorHAnsi" w:hAnsiTheme="minorHAnsi" w:cstheme="minorBidi"/>
              <w:noProof/>
              <w:sz w:val="22"/>
              <w:szCs w:val="22"/>
            </w:rPr>
          </w:pPr>
          <w:hyperlink w:anchor="_Toc25000002" w:history="1">
            <w:r w:rsidRPr="00A969EA">
              <w:rPr>
                <w:rStyle w:val="Hyperlink"/>
                <w:noProof/>
              </w:rPr>
              <w:t>6.3 Authority hours</w:t>
            </w:r>
            <w:r>
              <w:rPr>
                <w:noProof/>
                <w:webHidden/>
              </w:rPr>
              <w:tab/>
            </w:r>
            <w:r>
              <w:rPr>
                <w:noProof/>
                <w:webHidden/>
              </w:rPr>
              <w:fldChar w:fldCharType="begin"/>
            </w:r>
            <w:r>
              <w:rPr>
                <w:noProof/>
                <w:webHidden/>
              </w:rPr>
              <w:instrText xml:space="preserve"> PAGEREF _Toc25000002 \h </w:instrText>
            </w:r>
            <w:r>
              <w:rPr>
                <w:noProof/>
                <w:webHidden/>
              </w:rPr>
            </w:r>
            <w:r>
              <w:rPr>
                <w:noProof/>
                <w:webHidden/>
              </w:rPr>
              <w:fldChar w:fldCharType="separate"/>
            </w:r>
            <w:r w:rsidR="00C74533">
              <w:rPr>
                <w:noProof/>
                <w:webHidden/>
              </w:rPr>
              <w:t>72</w:t>
            </w:r>
            <w:r>
              <w:rPr>
                <w:noProof/>
                <w:webHidden/>
              </w:rPr>
              <w:fldChar w:fldCharType="end"/>
            </w:r>
          </w:hyperlink>
        </w:p>
        <w:p w14:paraId="7C059DB6" w14:textId="0A949048" w:rsidR="00CA6000" w:rsidRDefault="00CA6000" w:rsidP="00C74533">
          <w:pPr>
            <w:pStyle w:val="TOC2"/>
            <w:rPr>
              <w:rFonts w:asciiTheme="minorHAnsi" w:hAnsiTheme="minorHAnsi" w:cstheme="minorBidi"/>
              <w:noProof/>
              <w:sz w:val="22"/>
              <w:szCs w:val="22"/>
            </w:rPr>
          </w:pPr>
          <w:hyperlink w:anchor="_Toc25000003" w:history="1">
            <w:r w:rsidRPr="00A969EA">
              <w:rPr>
                <w:rStyle w:val="Hyperlink"/>
                <w:noProof/>
              </w:rPr>
              <w:t>6.4 Associated RxN</w:t>
            </w:r>
            <w:r>
              <w:rPr>
                <w:noProof/>
                <w:webHidden/>
              </w:rPr>
              <w:tab/>
            </w:r>
            <w:r>
              <w:rPr>
                <w:noProof/>
                <w:webHidden/>
              </w:rPr>
              <w:fldChar w:fldCharType="begin"/>
            </w:r>
            <w:r>
              <w:rPr>
                <w:noProof/>
                <w:webHidden/>
              </w:rPr>
              <w:instrText xml:space="preserve"> PAGEREF _Toc25000003 \h </w:instrText>
            </w:r>
            <w:r>
              <w:rPr>
                <w:noProof/>
                <w:webHidden/>
              </w:rPr>
            </w:r>
            <w:r>
              <w:rPr>
                <w:noProof/>
                <w:webHidden/>
              </w:rPr>
              <w:fldChar w:fldCharType="separate"/>
            </w:r>
            <w:r w:rsidR="00C74533">
              <w:rPr>
                <w:noProof/>
                <w:webHidden/>
              </w:rPr>
              <w:t>72</w:t>
            </w:r>
            <w:r>
              <w:rPr>
                <w:noProof/>
                <w:webHidden/>
              </w:rPr>
              <w:fldChar w:fldCharType="end"/>
            </w:r>
          </w:hyperlink>
        </w:p>
        <w:p w14:paraId="7E8051A4" w14:textId="5E6C97C9" w:rsidR="00CA6000" w:rsidRDefault="00CA6000" w:rsidP="00C74533">
          <w:pPr>
            <w:pStyle w:val="TOC2"/>
            <w:rPr>
              <w:rFonts w:asciiTheme="minorHAnsi" w:hAnsiTheme="minorHAnsi" w:cstheme="minorBidi"/>
              <w:noProof/>
              <w:sz w:val="22"/>
              <w:szCs w:val="22"/>
            </w:rPr>
          </w:pPr>
          <w:hyperlink w:anchor="_Toc25000004" w:history="1">
            <w:r w:rsidRPr="00A969EA">
              <w:rPr>
                <w:rStyle w:val="Hyperlink"/>
                <w:noProof/>
              </w:rPr>
              <w:t>6.5 Exceptional workday</w:t>
            </w:r>
            <w:r>
              <w:rPr>
                <w:noProof/>
                <w:webHidden/>
              </w:rPr>
              <w:tab/>
            </w:r>
            <w:r>
              <w:rPr>
                <w:noProof/>
                <w:webHidden/>
              </w:rPr>
              <w:fldChar w:fldCharType="begin"/>
            </w:r>
            <w:r>
              <w:rPr>
                <w:noProof/>
                <w:webHidden/>
              </w:rPr>
              <w:instrText xml:space="preserve"> PAGEREF _Toc25000004 \h </w:instrText>
            </w:r>
            <w:r>
              <w:rPr>
                <w:noProof/>
                <w:webHidden/>
              </w:rPr>
            </w:r>
            <w:r>
              <w:rPr>
                <w:noProof/>
                <w:webHidden/>
              </w:rPr>
              <w:fldChar w:fldCharType="separate"/>
            </w:r>
            <w:r w:rsidR="00C74533">
              <w:rPr>
                <w:noProof/>
                <w:webHidden/>
              </w:rPr>
              <w:t>72</w:t>
            </w:r>
            <w:r>
              <w:rPr>
                <w:noProof/>
                <w:webHidden/>
              </w:rPr>
              <w:fldChar w:fldCharType="end"/>
            </w:r>
          </w:hyperlink>
        </w:p>
        <w:p w14:paraId="1BC8EA9B" w14:textId="55DB3394" w:rsidR="00CA6000" w:rsidRDefault="00CA6000" w:rsidP="00C74533">
          <w:pPr>
            <w:pStyle w:val="TOC2"/>
            <w:rPr>
              <w:rFonts w:asciiTheme="minorHAnsi" w:hAnsiTheme="minorHAnsi" w:cstheme="minorBidi"/>
              <w:noProof/>
              <w:sz w:val="22"/>
              <w:szCs w:val="22"/>
            </w:rPr>
          </w:pPr>
          <w:hyperlink w:anchor="_Toc25000005" w:history="1">
            <w:r w:rsidRPr="00A969EA">
              <w:rPr>
                <w:rStyle w:val="Hyperlink"/>
                <w:noProof/>
              </w:rPr>
              <w:t>6.6 Inclusion type</w:t>
            </w:r>
            <w:r>
              <w:rPr>
                <w:noProof/>
                <w:webHidden/>
              </w:rPr>
              <w:tab/>
            </w:r>
            <w:r>
              <w:rPr>
                <w:noProof/>
                <w:webHidden/>
              </w:rPr>
              <w:fldChar w:fldCharType="begin"/>
            </w:r>
            <w:r>
              <w:rPr>
                <w:noProof/>
                <w:webHidden/>
              </w:rPr>
              <w:instrText xml:space="preserve"> PAGEREF _Toc25000005 \h </w:instrText>
            </w:r>
            <w:r>
              <w:rPr>
                <w:noProof/>
                <w:webHidden/>
              </w:rPr>
            </w:r>
            <w:r>
              <w:rPr>
                <w:noProof/>
                <w:webHidden/>
              </w:rPr>
              <w:fldChar w:fldCharType="separate"/>
            </w:r>
            <w:r w:rsidR="00C74533">
              <w:rPr>
                <w:noProof/>
                <w:webHidden/>
              </w:rPr>
              <w:t>73</w:t>
            </w:r>
            <w:r>
              <w:rPr>
                <w:noProof/>
                <w:webHidden/>
              </w:rPr>
              <w:fldChar w:fldCharType="end"/>
            </w:r>
          </w:hyperlink>
        </w:p>
        <w:p w14:paraId="05DCF0B0" w14:textId="758F97A2" w:rsidR="00CA6000" w:rsidRDefault="00CA6000" w:rsidP="00C74533">
          <w:pPr>
            <w:pStyle w:val="TOC2"/>
            <w:rPr>
              <w:rFonts w:asciiTheme="minorHAnsi" w:hAnsiTheme="minorHAnsi" w:cstheme="minorBidi"/>
              <w:noProof/>
              <w:sz w:val="22"/>
              <w:szCs w:val="22"/>
            </w:rPr>
          </w:pPr>
          <w:hyperlink w:anchor="_Toc25000006" w:history="1">
            <w:r w:rsidRPr="00A969EA">
              <w:rPr>
                <w:rStyle w:val="Hyperlink"/>
                <w:noProof/>
              </w:rPr>
              <w:t>6.7 Permission type</w:t>
            </w:r>
            <w:r>
              <w:rPr>
                <w:noProof/>
                <w:webHidden/>
              </w:rPr>
              <w:tab/>
            </w:r>
            <w:r>
              <w:rPr>
                <w:noProof/>
                <w:webHidden/>
              </w:rPr>
              <w:fldChar w:fldCharType="begin"/>
            </w:r>
            <w:r>
              <w:rPr>
                <w:noProof/>
                <w:webHidden/>
              </w:rPr>
              <w:instrText xml:space="preserve"> PAGEREF _Toc25000006 \h </w:instrText>
            </w:r>
            <w:r>
              <w:rPr>
                <w:noProof/>
                <w:webHidden/>
              </w:rPr>
            </w:r>
            <w:r>
              <w:rPr>
                <w:noProof/>
                <w:webHidden/>
              </w:rPr>
              <w:fldChar w:fldCharType="separate"/>
            </w:r>
            <w:r w:rsidR="00C74533">
              <w:rPr>
                <w:noProof/>
                <w:webHidden/>
              </w:rPr>
              <w:t>73</w:t>
            </w:r>
            <w:r>
              <w:rPr>
                <w:noProof/>
                <w:webHidden/>
              </w:rPr>
              <w:fldChar w:fldCharType="end"/>
            </w:r>
          </w:hyperlink>
        </w:p>
        <w:p w14:paraId="080A4225" w14:textId="75E12CEC" w:rsidR="00CA6000" w:rsidRDefault="00CA6000" w:rsidP="00C74533">
          <w:pPr>
            <w:pStyle w:val="TOC2"/>
            <w:rPr>
              <w:rFonts w:asciiTheme="minorHAnsi" w:hAnsiTheme="minorHAnsi" w:cstheme="minorBidi"/>
              <w:noProof/>
              <w:sz w:val="22"/>
              <w:szCs w:val="22"/>
            </w:rPr>
          </w:pPr>
          <w:hyperlink w:anchor="_Toc25000007" w:history="1">
            <w:r w:rsidRPr="00A969EA">
              <w:rPr>
                <w:rStyle w:val="Hyperlink"/>
                <w:noProof/>
              </w:rPr>
              <w:t>6.8 Related organisation</w:t>
            </w:r>
            <w:r>
              <w:rPr>
                <w:noProof/>
                <w:webHidden/>
              </w:rPr>
              <w:tab/>
            </w:r>
            <w:r>
              <w:rPr>
                <w:noProof/>
                <w:webHidden/>
              </w:rPr>
              <w:fldChar w:fldCharType="begin"/>
            </w:r>
            <w:r>
              <w:rPr>
                <w:noProof/>
                <w:webHidden/>
              </w:rPr>
              <w:instrText xml:space="preserve"> PAGEREF _Toc25000007 \h </w:instrText>
            </w:r>
            <w:r>
              <w:rPr>
                <w:noProof/>
                <w:webHidden/>
              </w:rPr>
            </w:r>
            <w:r>
              <w:rPr>
                <w:noProof/>
                <w:webHidden/>
              </w:rPr>
              <w:fldChar w:fldCharType="separate"/>
            </w:r>
            <w:r w:rsidR="00C74533">
              <w:rPr>
                <w:noProof/>
                <w:webHidden/>
              </w:rPr>
              <w:t>73</w:t>
            </w:r>
            <w:r>
              <w:rPr>
                <w:noProof/>
                <w:webHidden/>
              </w:rPr>
              <w:fldChar w:fldCharType="end"/>
            </w:r>
          </w:hyperlink>
        </w:p>
        <w:p w14:paraId="0C982D62" w14:textId="45CD20E8" w:rsidR="00CA6000" w:rsidRDefault="00CA6000" w:rsidP="00C74533">
          <w:pPr>
            <w:pStyle w:val="TOC2"/>
            <w:rPr>
              <w:rFonts w:asciiTheme="minorHAnsi" w:hAnsiTheme="minorHAnsi" w:cstheme="minorBidi"/>
              <w:noProof/>
              <w:sz w:val="22"/>
              <w:szCs w:val="22"/>
            </w:rPr>
          </w:pPr>
          <w:hyperlink w:anchor="_Toc25000008" w:history="1">
            <w:r w:rsidRPr="00A969EA">
              <w:rPr>
                <w:rStyle w:val="Hyperlink"/>
                <w:noProof/>
              </w:rPr>
              <w:t>6.9 Reporting authority</w:t>
            </w:r>
            <w:r>
              <w:rPr>
                <w:noProof/>
                <w:webHidden/>
              </w:rPr>
              <w:tab/>
            </w:r>
            <w:r>
              <w:rPr>
                <w:noProof/>
                <w:webHidden/>
              </w:rPr>
              <w:fldChar w:fldCharType="begin"/>
            </w:r>
            <w:r>
              <w:rPr>
                <w:noProof/>
                <w:webHidden/>
              </w:rPr>
              <w:instrText xml:space="preserve"> PAGEREF _Toc25000008 \h </w:instrText>
            </w:r>
            <w:r>
              <w:rPr>
                <w:noProof/>
                <w:webHidden/>
              </w:rPr>
            </w:r>
            <w:r>
              <w:rPr>
                <w:noProof/>
                <w:webHidden/>
              </w:rPr>
              <w:fldChar w:fldCharType="separate"/>
            </w:r>
            <w:r w:rsidR="00C74533">
              <w:rPr>
                <w:noProof/>
                <w:webHidden/>
              </w:rPr>
              <w:t>74</w:t>
            </w:r>
            <w:r>
              <w:rPr>
                <w:noProof/>
                <w:webHidden/>
              </w:rPr>
              <w:fldChar w:fldCharType="end"/>
            </w:r>
          </w:hyperlink>
        </w:p>
        <w:p w14:paraId="4511B4F6" w14:textId="2C129657" w:rsidR="00CA6000" w:rsidRDefault="00CA6000" w:rsidP="00C74533">
          <w:pPr>
            <w:pStyle w:val="TOC2"/>
            <w:rPr>
              <w:rFonts w:asciiTheme="minorHAnsi" w:hAnsiTheme="minorHAnsi" w:cstheme="minorBidi"/>
              <w:noProof/>
              <w:sz w:val="22"/>
              <w:szCs w:val="22"/>
            </w:rPr>
          </w:pPr>
          <w:hyperlink w:anchor="_Toc25000009" w:history="1">
            <w:r w:rsidRPr="00A969EA">
              <w:rPr>
                <w:rStyle w:val="Hyperlink"/>
                <w:noProof/>
              </w:rPr>
              <w:t>6.10 Reporting requirement</w:t>
            </w:r>
            <w:r>
              <w:rPr>
                <w:noProof/>
                <w:webHidden/>
              </w:rPr>
              <w:tab/>
            </w:r>
            <w:r>
              <w:rPr>
                <w:noProof/>
                <w:webHidden/>
              </w:rPr>
              <w:fldChar w:fldCharType="begin"/>
            </w:r>
            <w:r>
              <w:rPr>
                <w:noProof/>
                <w:webHidden/>
              </w:rPr>
              <w:instrText xml:space="preserve"> PAGEREF _Toc25000009 \h </w:instrText>
            </w:r>
            <w:r>
              <w:rPr>
                <w:noProof/>
                <w:webHidden/>
              </w:rPr>
            </w:r>
            <w:r>
              <w:rPr>
                <w:noProof/>
                <w:webHidden/>
              </w:rPr>
              <w:fldChar w:fldCharType="separate"/>
            </w:r>
            <w:r w:rsidR="00C74533">
              <w:rPr>
                <w:noProof/>
                <w:webHidden/>
              </w:rPr>
              <w:t>74</w:t>
            </w:r>
            <w:r>
              <w:rPr>
                <w:noProof/>
                <w:webHidden/>
              </w:rPr>
              <w:fldChar w:fldCharType="end"/>
            </w:r>
          </w:hyperlink>
        </w:p>
        <w:p w14:paraId="53580939" w14:textId="05BBA48D" w:rsidR="00CA6000" w:rsidRDefault="00CA6000" w:rsidP="00C74533">
          <w:pPr>
            <w:pStyle w:val="TOC2"/>
            <w:rPr>
              <w:rFonts w:asciiTheme="minorHAnsi" w:hAnsiTheme="minorHAnsi" w:cstheme="minorBidi"/>
              <w:noProof/>
              <w:sz w:val="22"/>
              <w:szCs w:val="22"/>
            </w:rPr>
          </w:pPr>
          <w:hyperlink w:anchor="_Toc25000010" w:history="1">
            <w:r w:rsidRPr="00A969EA">
              <w:rPr>
                <w:rStyle w:val="Hyperlink"/>
                <w:noProof/>
              </w:rPr>
              <w:t>6.11 Service contact</w:t>
            </w:r>
            <w:r>
              <w:rPr>
                <w:noProof/>
                <w:webHidden/>
              </w:rPr>
              <w:tab/>
            </w:r>
            <w:r>
              <w:rPr>
                <w:noProof/>
                <w:webHidden/>
              </w:rPr>
              <w:fldChar w:fldCharType="begin"/>
            </w:r>
            <w:r>
              <w:rPr>
                <w:noProof/>
                <w:webHidden/>
              </w:rPr>
              <w:instrText xml:space="preserve"> PAGEREF _Toc25000010 \h </w:instrText>
            </w:r>
            <w:r>
              <w:rPr>
                <w:noProof/>
                <w:webHidden/>
              </w:rPr>
            </w:r>
            <w:r>
              <w:rPr>
                <w:noProof/>
                <w:webHidden/>
              </w:rPr>
              <w:fldChar w:fldCharType="separate"/>
            </w:r>
            <w:r w:rsidR="00C74533">
              <w:rPr>
                <w:noProof/>
                <w:webHidden/>
              </w:rPr>
              <w:t>74</w:t>
            </w:r>
            <w:r>
              <w:rPr>
                <w:noProof/>
                <w:webHidden/>
              </w:rPr>
              <w:fldChar w:fldCharType="end"/>
            </w:r>
          </w:hyperlink>
        </w:p>
        <w:p w14:paraId="7366B0F6" w14:textId="60098FEE" w:rsidR="00CA6000" w:rsidRDefault="00CA6000" w:rsidP="00C74533">
          <w:pPr>
            <w:pStyle w:val="TOC2"/>
            <w:rPr>
              <w:rFonts w:asciiTheme="minorHAnsi" w:hAnsiTheme="minorHAnsi" w:cstheme="minorBidi"/>
              <w:noProof/>
              <w:sz w:val="22"/>
              <w:szCs w:val="22"/>
            </w:rPr>
          </w:pPr>
          <w:hyperlink w:anchor="_Toc25000011" w:history="1">
            <w:r w:rsidRPr="00A969EA">
              <w:rPr>
                <w:rStyle w:val="Hyperlink"/>
                <w:noProof/>
              </w:rPr>
              <w:t>6.12 Service control</w:t>
            </w:r>
            <w:r>
              <w:rPr>
                <w:noProof/>
                <w:webHidden/>
              </w:rPr>
              <w:tab/>
            </w:r>
            <w:r>
              <w:rPr>
                <w:noProof/>
                <w:webHidden/>
              </w:rPr>
              <w:fldChar w:fldCharType="begin"/>
            </w:r>
            <w:r>
              <w:rPr>
                <w:noProof/>
                <w:webHidden/>
              </w:rPr>
              <w:instrText xml:space="preserve"> PAGEREF _Toc25000011 \h </w:instrText>
            </w:r>
            <w:r>
              <w:rPr>
                <w:noProof/>
                <w:webHidden/>
              </w:rPr>
            </w:r>
            <w:r>
              <w:rPr>
                <w:noProof/>
                <w:webHidden/>
              </w:rPr>
              <w:fldChar w:fldCharType="separate"/>
            </w:r>
            <w:r w:rsidR="00C74533">
              <w:rPr>
                <w:noProof/>
                <w:webHidden/>
              </w:rPr>
              <w:t>74</w:t>
            </w:r>
            <w:r>
              <w:rPr>
                <w:noProof/>
                <w:webHidden/>
              </w:rPr>
              <w:fldChar w:fldCharType="end"/>
            </w:r>
          </w:hyperlink>
        </w:p>
        <w:p w14:paraId="459FC4BA" w14:textId="5A444A07" w:rsidR="00CA6000" w:rsidRDefault="00CA6000" w:rsidP="00C74533">
          <w:pPr>
            <w:pStyle w:val="TOC2"/>
            <w:rPr>
              <w:rFonts w:asciiTheme="minorHAnsi" w:hAnsiTheme="minorHAnsi" w:cstheme="minorBidi"/>
              <w:noProof/>
              <w:sz w:val="22"/>
              <w:szCs w:val="22"/>
            </w:rPr>
          </w:pPr>
          <w:hyperlink w:anchor="_Toc25000012" w:history="1">
            <w:r w:rsidRPr="00A969EA">
              <w:rPr>
                <w:rStyle w:val="Hyperlink"/>
                <w:noProof/>
              </w:rPr>
              <w:t>6.13 Spatial Association</w:t>
            </w:r>
            <w:r>
              <w:rPr>
                <w:noProof/>
                <w:webHidden/>
              </w:rPr>
              <w:tab/>
            </w:r>
            <w:r>
              <w:rPr>
                <w:noProof/>
                <w:webHidden/>
              </w:rPr>
              <w:fldChar w:fldCharType="begin"/>
            </w:r>
            <w:r>
              <w:rPr>
                <w:noProof/>
                <w:webHidden/>
              </w:rPr>
              <w:instrText xml:space="preserve"> PAGEREF _Toc25000012 \h </w:instrText>
            </w:r>
            <w:r>
              <w:rPr>
                <w:noProof/>
                <w:webHidden/>
              </w:rPr>
            </w:r>
            <w:r>
              <w:rPr>
                <w:noProof/>
                <w:webHidden/>
              </w:rPr>
              <w:fldChar w:fldCharType="separate"/>
            </w:r>
            <w:r w:rsidR="00C74533">
              <w:rPr>
                <w:noProof/>
                <w:webHidden/>
              </w:rPr>
              <w:t>74</w:t>
            </w:r>
            <w:r>
              <w:rPr>
                <w:noProof/>
                <w:webHidden/>
              </w:rPr>
              <w:fldChar w:fldCharType="end"/>
            </w:r>
          </w:hyperlink>
        </w:p>
        <w:p w14:paraId="1D4AFB0C" w14:textId="7F21CE0E" w:rsidR="00CA6000" w:rsidRDefault="00CA6000" w:rsidP="00C74533">
          <w:pPr>
            <w:pStyle w:val="TOC2"/>
            <w:rPr>
              <w:rFonts w:asciiTheme="minorHAnsi" w:hAnsiTheme="minorHAnsi" w:cstheme="minorBidi"/>
              <w:noProof/>
              <w:sz w:val="22"/>
              <w:szCs w:val="22"/>
            </w:rPr>
          </w:pPr>
          <w:hyperlink w:anchor="_Toc25000013" w:history="1">
            <w:r w:rsidRPr="00A969EA">
              <w:rPr>
                <w:rStyle w:val="Hyperlink"/>
                <w:noProof/>
              </w:rPr>
              <w:t>6.14 Location hours</w:t>
            </w:r>
            <w:r>
              <w:rPr>
                <w:noProof/>
                <w:webHidden/>
              </w:rPr>
              <w:tab/>
            </w:r>
            <w:r>
              <w:rPr>
                <w:noProof/>
                <w:webHidden/>
              </w:rPr>
              <w:fldChar w:fldCharType="begin"/>
            </w:r>
            <w:r>
              <w:rPr>
                <w:noProof/>
                <w:webHidden/>
              </w:rPr>
              <w:instrText xml:space="preserve"> PAGEREF _Toc25000013 \h </w:instrText>
            </w:r>
            <w:r>
              <w:rPr>
                <w:noProof/>
                <w:webHidden/>
              </w:rPr>
            </w:r>
            <w:r>
              <w:rPr>
                <w:noProof/>
                <w:webHidden/>
              </w:rPr>
              <w:fldChar w:fldCharType="separate"/>
            </w:r>
            <w:r w:rsidR="00C74533">
              <w:rPr>
                <w:noProof/>
                <w:webHidden/>
              </w:rPr>
              <w:t>75</w:t>
            </w:r>
            <w:r>
              <w:rPr>
                <w:noProof/>
                <w:webHidden/>
              </w:rPr>
              <w:fldChar w:fldCharType="end"/>
            </w:r>
          </w:hyperlink>
        </w:p>
        <w:p w14:paraId="608DCF47" w14:textId="25B41E04" w:rsidR="00CA6000" w:rsidRDefault="00CA6000" w:rsidP="00C74533">
          <w:pPr>
            <w:pStyle w:val="TOC2"/>
            <w:rPr>
              <w:rFonts w:asciiTheme="minorHAnsi" w:hAnsiTheme="minorHAnsi" w:cstheme="minorBidi"/>
              <w:noProof/>
              <w:sz w:val="22"/>
              <w:szCs w:val="22"/>
            </w:rPr>
          </w:pPr>
          <w:hyperlink w:anchor="_Toc25000014" w:history="1">
            <w:r w:rsidRPr="00A969EA">
              <w:rPr>
                <w:rStyle w:val="Hyperlink"/>
                <w:noProof/>
              </w:rPr>
              <w:t>6.15 Traffic service report</w:t>
            </w:r>
            <w:r>
              <w:rPr>
                <w:noProof/>
                <w:webHidden/>
              </w:rPr>
              <w:tab/>
            </w:r>
            <w:r>
              <w:rPr>
                <w:noProof/>
                <w:webHidden/>
              </w:rPr>
              <w:fldChar w:fldCharType="begin"/>
            </w:r>
            <w:r>
              <w:rPr>
                <w:noProof/>
                <w:webHidden/>
              </w:rPr>
              <w:instrText xml:space="preserve"> PAGEREF _Toc25000014 \h </w:instrText>
            </w:r>
            <w:r>
              <w:rPr>
                <w:noProof/>
                <w:webHidden/>
              </w:rPr>
            </w:r>
            <w:r>
              <w:rPr>
                <w:noProof/>
                <w:webHidden/>
              </w:rPr>
              <w:fldChar w:fldCharType="separate"/>
            </w:r>
            <w:r w:rsidR="00C74533">
              <w:rPr>
                <w:noProof/>
                <w:webHidden/>
              </w:rPr>
              <w:t>75</w:t>
            </w:r>
            <w:r>
              <w:rPr>
                <w:noProof/>
                <w:webHidden/>
              </w:rPr>
              <w:fldChar w:fldCharType="end"/>
            </w:r>
          </w:hyperlink>
        </w:p>
        <w:p w14:paraId="3B55C16B" w14:textId="5F09C431" w:rsidR="00CA6000" w:rsidRDefault="00CA6000" w:rsidP="00C74533">
          <w:pPr>
            <w:pStyle w:val="TOC1"/>
            <w:rPr>
              <w:rFonts w:asciiTheme="minorHAnsi" w:hAnsiTheme="minorHAnsi" w:cstheme="minorBidi"/>
              <w:noProof/>
              <w:sz w:val="22"/>
              <w:szCs w:val="22"/>
            </w:rPr>
          </w:pPr>
          <w:hyperlink w:anchor="_Toc25000015" w:history="1">
            <w:r w:rsidRPr="00A969EA">
              <w:rPr>
                <w:rStyle w:val="Hyperlink"/>
                <w:noProof/>
              </w:rPr>
              <w:t>7 Feature Associations</w:t>
            </w:r>
            <w:r>
              <w:rPr>
                <w:noProof/>
                <w:webHidden/>
              </w:rPr>
              <w:tab/>
            </w:r>
            <w:r>
              <w:rPr>
                <w:noProof/>
                <w:webHidden/>
              </w:rPr>
              <w:fldChar w:fldCharType="begin"/>
            </w:r>
            <w:r>
              <w:rPr>
                <w:noProof/>
                <w:webHidden/>
              </w:rPr>
              <w:instrText xml:space="preserve"> PAGEREF _Toc25000015 \h </w:instrText>
            </w:r>
            <w:r>
              <w:rPr>
                <w:noProof/>
                <w:webHidden/>
              </w:rPr>
            </w:r>
            <w:r>
              <w:rPr>
                <w:noProof/>
                <w:webHidden/>
              </w:rPr>
              <w:fldChar w:fldCharType="separate"/>
            </w:r>
            <w:r w:rsidR="00C74533">
              <w:rPr>
                <w:noProof/>
                <w:webHidden/>
              </w:rPr>
              <w:t>76</w:t>
            </w:r>
            <w:r>
              <w:rPr>
                <w:noProof/>
                <w:webHidden/>
              </w:rPr>
              <w:fldChar w:fldCharType="end"/>
            </w:r>
          </w:hyperlink>
        </w:p>
        <w:p w14:paraId="63E9EB8D" w14:textId="034ADD4B" w:rsidR="00CA6000" w:rsidRDefault="00CA6000" w:rsidP="00C74533">
          <w:pPr>
            <w:pStyle w:val="TOC2"/>
            <w:rPr>
              <w:rFonts w:asciiTheme="minorHAnsi" w:hAnsiTheme="minorHAnsi" w:cstheme="minorBidi"/>
              <w:noProof/>
              <w:sz w:val="22"/>
              <w:szCs w:val="22"/>
            </w:rPr>
          </w:pPr>
          <w:hyperlink w:anchor="_Toc25000016" w:history="1">
            <w:r w:rsidRPr="00A969EA">
              <w:rPr>
                <w:rStyle w:val="Hyperlink"/>
                <w:noProof/>
              </w:rPr>
              <w:t>7.1 Service provision area</w:t>
            </w:r>
            <w:r>
              <w:rPr>
                <w:noProof/>
                <w:webHidden/>
              </w:rPr>
              <w:tab/>
            </w:r>
            <w:r>
              <w:rPr>
                <w:noProof/>
                <w:webHidden/>
              </w:rPr>
              <w:fldChar w:fldCharType="begin"/>
            </w:r>
            <w:r>
              <w:rPr>
                <w:noProof/>
                <w:webHidden/>
              </w:rPr>
              <w:instrText xml:space="preserve"> PAGEREF _Toc25000016 \h </w:instrText>
            </w:r>
            <w:r>
              <w:rPr>
                <w:noProof/>
                <w:webHidden/>
              </w:rPr>
            </w:r>
            <w:r>
              <w:rPr>
                <w:noProof/>
                <w:webHidden/>
              </w:rPr>
              <w:fldChar w:fldCharType="separate"/>
            </w:r>
            <w:r w:rsidR="00C74533">
              <w:rPr>
                <w:noProof/>
                <w:webHidden/>
              </w:rPr>
              <w:t>76</w:t>
            </w:r>
            <w:r>
              <w:rPr>
                <w:noProof/>
                <w:webHidden/>
              </w:rPr>
              <w:fldChar w:fldCharType="end"/>
            </w:r>
          </w:hyperlink>
        </w:p>
        <w:p w14:paraId="1FFE7D94" w14:textId="3FE3CEF1" w:rsidR="00CA6000" w:rsidRDefault="00CA6000" w:rsidP="00C74533">
          <w:pPr>
            <w:pStyle w:val="TOC2"/>
            <w:rPr>
              <w:rFonts w:asciiTheme="minorHAnsi" w:hAnsiTheme="minorHAnsi" w:cstheme="minorBidi"/>
              <w:noProof/>
              <w:sz w:val="22"/>
              <w:szCs w:val="22"/>
            </w:rPr>
          </w:pPr>
          <w:hyperlink w:anchor="_Toc25000017" w:history="1">
            <w:r w:rsidRPr="00A969EA">
              <w:rPr>
                <w:rStyle w:val="Hyperlink"/>
                <w:noProof/>
              </w:rPr>
              <w:t>7.2 Pilotage district association</w:t>
            </w:r>
            <w:r>
              <w:rPr>
                <w:noProof/>
                <w:webHidden/>
              </w:rPr>
              <w:tab/>
            </w:r>
            <w:r>
              <w:rPr>
                <w:noProof/>
                <w:webHidden/>
              </w:rPr>
              <w:fldChar w:fldCharType="begin"/>
            </w:r>
            <w:r>
              <w:rPr>
                <w:noProof/>
                <w:webHidden/>
              </w:rPr>
              <w:instrText xml:space="preserve"> PAGEREF _Toc25000017 \h </w:instrText>
            </w:r>
            <w:r>
              <w:rPr>
                <w:noProof/>
                <w:webHidden/>
              </w:rPr>
            </w:r>
            <w:r>
              <w:rPr>
                <w:noProof/>
                <w:webHidden/>
              </w:rPr>
              <w:fldChar w:fldCharType="separate"/>
            </w:r>
            <w:r w:rsidR="00C74533">
              <w:rPr>
                <w:noProof/>
                <w:webHidden/>
              </w:rPr>
              <w:t>76</w:t>
            </w:r>
            <w:r>
              <w:rPr>
                <w:noProof/>
                <w:webHidden/>
              </w:rPr>
              <w:fldChar w:fldCharType="end"/>
            </w:r>
          </w:hyperlink>
        </w:p>
        <w:p w14:paraId="01246C30" w14:textId="48B96713" w:rsidR="00CA6000" w:rsidRDefault="00CA6000" w:rsidP="00C74533">
          <w:pPr>
            <w:pStyle w:val="TOC2"/>
            <w:rPr>
              <w:rFonts w:asciiTheme="minorHAnsi" w:hAnsiTheme="minorHAnsi" w:cstheme="minorBidi"/>
              <w:noProof/>
              <w:sz w:val="22"/>
              <w:szCs w:val="22"/>
            </w:rPr>
          </w:pPr>
          <w:hyperlink w:anchor="_Toc25000018" w:history="1">
            <w:r w:rsidRPr="00A969EA">
              <w:rPr>
                <w:rStyle w:val="Hyperlink"/>
                <w:noProof/>
              </w:rPr>
              <w:t>7.3 Text association</w:t>
            </w:r>
            <w:r>
              <w:rPr>
                <w:noProof/>
                <w:webHidden/>
              </w:rPr>
              <w:tab/>
            </w:r>
            <w:r>
              <w:rPr>
                <w:noProof/>
                <w:webHidden/>
              </w:rPr>
              <w:fldChar w:fldCharType="begin"/>
            </w:r>
            <w:r>
              <w:rPr>
                <w:noProof/>
                <w:webHidden/>
              </w:rPr>
              <w:instrText xml:space="preserve"> PAGEREF _Toc25000018 \h </w:instrText>
            </w:r>
            <w:r>
              <w:rPr>
                <w:noProof/>
                <w:webHidden/>
              </w:rPr>
            </w:r>
            <w:r>
              <w:rPr>
                <w:noProof/>
                <w:webHidden/>
              </w:rPr>
              <w:fldChar w:fldCharType="separate"/>
            </w:r>
            <w:r w:rsidR="00C74533">
              <w:rPr>
                <w:noProof/>
                <w:webHidden/>
              </w:rPr>
              <w:t>76</w:t>
            </w:r>
            <w:r>
              <w:rPr>
                <w:noProof/>
                <w:webHidden/>
              </w:rPr>
              <w:fldChar w:fldCharType="end"/>
            </w:r>
          </w:hyperlink>
        </w:p>
        <w:p w14:paraId="6D57239C" w14:textId="15C3AC45" w:rsidR="00CA6000" w:rsidRDefault="00CA6000" w:rsidP="00C74533">
          <w:pPr>
            <w:pStyle w:val="TOC2"/>
            <w:rPr>
              <w:rFonts w:asciiTheme="minorHAnsi" w:hAnsiTheme="minorHAnsi" w:cstheme="minorBidi"/>
              <w:noProof/>
              <w:sz w:val="22"/>
              <w:szCs w:val="22"/>
            </w:rPr>
          </w:pPr>
          <w:hyperlink w:anchor="_Toc25000019" w:history="1">
            <w:r w:rsidRPr="00A969EA">
              <w:rPr>
                <w:rStyle w:val="Hyperlink"/>
                <w:noProof/>
              </w:rPr>
              <w:t>7.4 Traffic control service aggregation</w:t>
            </w:r>
            <w:r>
              <w:rPr>
                <w:noProof/>
                <w:webHidden/>
              </w:rPr>
              <w:tab/>
            </w:r>
            <w:r>
              <w:rPr>
                <w:noProof/>
                <w:webHidden/>
              </w:rPr>
              <w:fldChar w:fldCharType="begin"/>
            </w:r>
            <w:r>
              <w:rPr>
                <w:noProof/>
                <w:webHidden/>
              </w:rPr>
              <w:instrText xml:space="preserve"> PAGEREF _Toc25000019 \h </w:instrText>
            </w:r>
            <w:r>
              <w:rPr>
                <w:noProof/>
                <w:webHidden/>
              </w:rPr>
            </w:r>
            <w:r>
              <w:rPr>
                <w:noProof/>
                <w:webHidden/>
              </w:rPr>
              <w:fldChar w:fldCharType="separate"/>
            </w:r>
            <w:r w:rsidR="00C74533">
              <w:rPr>
                <w:noProof/>
                <w:webHidden/>
              </w:rPr>
              <w:t>76</w:t>
            </w:r>
            <w:r>
              <w:rPr>
                <w:noProof/>
                <w:webHidden/>
              </w:rPr>
              <w:fldChar w:fldCharType="end"/>
            </w:r>
          </w:hyperlink>
        </w:p>
        <w:p w14:paraId="42FDFE06" w14:textId="40E4B9C9" w:rsidR="00CA6000" w:rsidRDefault="00CA6000" w:rsidP="00C74533">
          <w:pPr>
            <w:pStyle w:val="TOC1"/>
            <w:rPr>
              <w:rFonts w:asciiTheme="minorHAnsi" w:hAnsiTheme="minorHAnsi" w:cstheme="minorBidi"/>
              <w:noProof/>
              <w:sz w:val="22"/>
              <w:szCs w:val="22"/>
            </w:rPr>
          </w:pPr>
          <w:hyperlink w:anchor="_Toc25000020" w:history="1">
            <w:r w:rsidRPr="00A969EA">
              <w:rPr>
                <w:rStyle w:val="Hyperlink"/>
                <w:noProof/>
              </w:rPr>
              <w:t>8 Information Types</w:t>
            </w:r>
            <w:r>
              <w:rPr>
                <w:noProof/>
                <w:webHidden/>
              </w:rPr>
              <w:tab/>
            </w:r>
            <w:r>
              <w:rPr>
                <w:noProof/>
                <w:webHidden/>
              </w:rPr>
              <w:fldChar w:fldCharType="begin"/>
            </w:r>
            <w:r>
              <w:rPr>
                <w:noProof/>
                <w:webHidden/>
              </w:rPr>
              <w:instrText xml:space="preserve"> PAGEREF _Toc25000020 \h </w:instrText>
            </w:r>
            <w:r>
              <w:rPr>
                <w:noProof/>
                <w:webHidden/>
              </w:rPr>
            </w:r>
            <w:r>
              <w:rPr>
                <w:noProof/>
                <w:webHidden/>
              </w:rPr>
              <w:fldChar w:fldCharType="separate"/>
            </w:r>
            <w:r w:rsidR="00C74533">
              <w:rPr>
                <w:noProof/>
                <w:webHidden/>
              </w:rPr>
              <w:t>77</w:t>
            </w:r>
            <w:r>
              <w:rPr>
                <w:noProof/>
                <w:webHidden/>
              </w:rPr>
              <w:fldChar w:fldCharType="end"/>
            </w:r>
          </w:hyperlink>
        </w:p>
        <w:p w14:paraId="25071635" w14:textId="32315DAE" w:rsidR="00CA6000" w:rsidRDefault="00CA6000" w:rsidP="00C74533">
          <w:pPr>
            <w:pStyle w:val="TOC2"/>
            <w:rPr>
              <w:rFonts w:asciiTheme="minorHAnsi" w:hAnsiTheme="minorHAnsi" w:cstheme="minorBidi"/>
              <w:noProof/>
              <w:sz w:val="22"/>
              <w:szCs w:val="22"/>
            </w:rPr>
          </w:pPr>
          <w:hyperlink w:anchor="_Toc25000021" w:history="1">
            <w:r w:rsidRPr="00A969EA">
              <w:rPr>
                <w:rStyle w:val="Hyperlink"/>
                <w:noProof/>
              </w:rPr>
              <w:t>8.1 Information Type</w:t>
            </w:r>
            <w:r>
              <w:rPr>
                <w:noProof/>
                <w:webHidden/>
              </w:rPr>
              <w:tab/>
            </w:r>
            <w:r>
              <w:rPr>
                <w:noProof/>
                <w:webHidden/>
              </w:rPr>
              <w:fldChar w:fldCharType="begin"/>
            </w:r>
            <w:r>
              <w:rPr>
                <w:noProof/>
                <w:webHidden/>
              </w:rPr>
              <w:instrText xml:space="preserve"> PAGEREF _Toc25000021 \h </w:instrText>
            </w:r>
            <w:r>
              <w:rPr>
                <w:noProof/>
                <w:webHidden/>
              </w:rPr>
            </w:r>
            <w:r>
              <w:rPr>
                <w:noProof/>
                <w:webHidden/>
              </w:rPr>
              <w:fldChar w:fldCharType="separate"/>
            </w:r>
            <w:r w:rsidR="00C74533">
              <w:rPr>
                <w:noProof/>
                <w:webHidden/>
              </w:rPr>
              <w:t>77</w:t>
            </w:r>
            <w:r>
              <w:rPr>
                <w:noProof/>
                <w:webHidden/>
              </w:rPr>
              <w:fldChar w:fldCharType="end"/>
            </w:r>
          </w:hyperlink>
        </w:p>
        <w:p w14:paraId="1BEBA38E" w14:textId="7C41E899" w:rsidR="00CA6000" w:rsidRDefault="00CA6000" w:rsidP="00C74533">
          <w:pPr>
            <w:pStyle w:val="TOC2"/>
            <w:rPr>
              <w:rFonts w:asciiTheme="minorHAnsi" w:hAnsiTheme="minorHAnsi" w:cstheme="minorBidi"/>
              <w:noProof/>
              <w:sz w:val="22"/>
              <w:szCs w:val="22"/>
            </w:rPr>
          </w:pPr>
          <w:hyperlink w:anchor="_Toc25000022" w:history="1">
            <w:r w:rsidRPr="00A969EA">
              <w:rPr>
                <w:rStyle w:val="Hyperlink"/>
                <w:noProof/>
              </w:rPr>
              <w:t>8.2 AbstractRxN</w:t>
            </w:r>
            <w:r>
              <w:rPr>
                <w:noProof/>
                <w:webHidden/>
              </w:rPr>
              <w:tab/>
            </w:r>
            <w:r>
              <w:rPr>
                <w:noProof/>
                <w:webHidden/>
              </w:rPr>
              <w:fldChar w:fldCharType="begin"/>
            </w:r>
            <w:r>
              <w:rPr>
                <w:noProof/>
                <w:webHidden/>
              </w:rPr>
              <w:instrText xml:space="preserve"> PAGEREF _Toc25000022 \h </w:instrText>
            </w:r>
            <w:r>
              <w:rPr>
                <w:noProof/>
                <w:webHidden/>
              </w:rPr>
            </w:r>
            <w:r>
              <w:rPr>
                <w:noProof/>
                <w:webHidden/>
              </w:rPr>
              <w:fldChar w:fldCharType="separate"/>
            </w:r>
            <w:r w:rsidR="00C74533">
              <w:rPr>
                <w:noProof/>
                <w:webHidden/>
              </w:rPr>
              <w:t>77</w:t>
            </w:r>
            <w:r>
              <w:rPr>
                <w:noProof/>
                <w:webHidden/>
              </w:rPr>
              <w:fldChar w:fldCharType="end"/>
            </w:r>
          </w:hyperlink>
        </w:p>
        <w:p w14:paraId="39EE502F" w14:textId="1D41E833" w:rsidR="00CA6000" w:rsidRDefault="00CA6000" w:rsidP="00C74533">
          <w:pPr>
            <w:pStyle w:val="TOC2"/>
            <w:rPr>
              <w:rFonts w:asciiTheme="minorHAnsi" w:hAnsiTheme="minorHAnsi" w:cstheme="minorBidi"/>
              <w:noProof/>
              <w:sz w:val="22"/>
              <w:szCs w:val="22"/>
            </w:rPr>
          </w:pPr>
          <w:hyperlink w:anchor="_Toc25000023" w:history="1">
            <w:r w:rsidRPr="00A969EA">
              <w:rPr>
                <w:rStyle w:val="Hyperlink"/>
                <w:noProof/>
              </w:rPr>
              <w:t>8.3 Applicability</w:t>
            </w:r>
            <w:r>
              <w:rPr>
                <w:noProof/>
                <w:webHidden/>
              </w:rPr>
              <w:tab/>
            </w:r>
            <w:r>
              <w:rPr>
                <w:noProof/>
                <w:webHidden/>
              </w:rPr>
              <w:fldChar w:fldCharType="begin"/>
            </w:r>
            <w:r>
              <w:rPr>
                <w:noProof/>
                <w:webHidden/>
              </w:rPr>
              <w:instrText xml:space="preserve"> PAGEREF _Toc25000023 \h </w:instrText>
            </w:r>
            <w:r>
              <w:rPr>
                <w:noProof/>
                <w:webHidden/>
              </w:rPr>
            </w:r>
            <w:r>
              <w:rPr>
                <w:noProof/>
                <w:webHidden/>
              </w:rPr>
              <w:fldChar w:fldCharType="separate"/>
            </w:r>
            <w:r w:rsidR="00C74533">
              <w:rPr>
                <w:noProof/>
                <w:webHidden/>
              </w:rPr>
              <w:t>78</w:t>
            </w:r>
            <w:r>
              <w:rPr>
                <w:noProof/>
                <w:webHidden/>
              </w:rPr>
              <w:fldChar w:fldCharType="end"/>
            </w:r>
          </w:hyperlink>
        </w:p>
        <w:p w14:paraId="0686ED80" w14:textId="30CCE96C" w:rsidR="00CA6000" w:rsidRDefault="00CA6000" w:rsidP="00C74533">
          <w:pPr>
            <w:pStyle w:val="TOC2"/>
            <w:rPr>
              <w:rFonts w:asciiTheme="minorHAnsi" w:hAnsiTheme="minorHAnsi" w:cstheme="minorBidi"/>
              <w:noProof/>
              <w:sz w:val="22"/>
              <w:szCs w:val="22"/>
            </w:rPr>
          </w:pPr>
          <w:hyperlink w:anchor="_Toc25000024" w:history="1">
            <w:r w:rsidRPr="00A969EA">
              <w:rPr>
                <w:rStyle w:val="Hyperlink"/>
                <w:noProof/>
              </w:rPr>
              <w:t>8.4 Authority</w:t>
            </w:r>
            <w:r>
              <w:rPr>
                <w:noProof/>
                <w:webHidden/>
              </w:rPr>
              <w:tab/>
            </w:r>
            <w:r>
              <w:rPr>
                <w:noProof/>
                <w:webHidden/>
              </w:rPr>
              <w:fldChar w:fldCharType="begin"/>
            </w:r>
            <w:r>
              <w:rPr>
                <w:noProof/>
                <w:webHidden/>
              </w:rPr>
              <w:instrText xml:space="preserve"> PAGEREF _Toc25000024 \h </w:instrText>
            </w:r>
            <w:r>
              <w:rPr>
                <w:noProof/>
                <w:webHidden/>
              </w:rPr>
            </w:r>
            <w:r>
              <w:rPr>
                <w:noProof/>
                <w:webHidden/>
              </w:rPr>
              <w:fldChar w:fldCharType="separate"/>
            </w:r>
            <w:r w:rsidR="00C74533">
              <w:rPr>
                <w:noProof/>
                <w:webHidden/>
              </w:rPr>
              <w:t>79</w:t>
            </w:r>
            <w:r>
              <w:rPr>
                <w:noProof/>
                <w:webHidden/>
              </w:rPr>
              <w:fldChar w:fldCharType="end"/>
            </w:r>
          </w:hyperlink>
        </w:p>
        <w:p w14:paraId="0151F37D" w14:textId="32FC8A89" w:rsidR="00CA6000" w:rsidRDefault="00CA6000" w:rsidP="00C74533">
          <w:pPr>
            <w:pStyle w:val="TOC2"/>
            <w:rPr>
              <w:rFonts w:asciiTheme="minorHAnsi" w:hAnsiTheme="minorHAnsi" w:cstheme="minorBidi"/>
              <w:noProof/>
              <w:sz w:val="22"/>
              <w:szCs w:val="22"/>
            </w:rPr>
          </w:pPr>
          <w:hyperlink w:anchor="_Toc25000025" w:history="1">
            <w:r w:rsidRPr="00A969EA">
              <w:rPr>
                <w:rStyle w:val="Hyperlink"/>
                <w:noProof/>
              </w:rPr>
              <w:t>8.5 Contact details</w:t>
            </w:r>
            <w:r>
              <w:rPr>
                <w:noProof/>
                <w:webHidden/>
              </w:rPr>
              <w:tab/>
            </w:r>
            <w:r>
              <w:rPr>
                <w:noProof/>
                <w:webHidden/>
              </w:rPr>
              <w:fldChar w:fldCharType="begin"/>
            </w:r>
            <w:r>
              <w:rPr>
                <w:noProof/>
                <w:webHidden/>
              </w:rPr>
              <w:instrText xml:space="preserve"> PAGEREF _Toc25000025 \h </w:instrText>
            </w:r>
            <w:r>
              <w:rPr>
                <w:noProof/>
                <w:webHidden/>
              </w:rPr>
            </w:r>
            <w:r>
              <w:rPr>
                <w:noProof/>
                <w:webHidden/>
              </w:rPr>
              <w:fldChar w:fldCharType="separate"/>
            </w:r>
            <w:r w:rsidR="00C74533">
              <w:rPr>
                <w:noProof/>
                <w:webHidden/>
              </w:rPr>
              <w:t>80</w:t>
            </w:r>
            <w:r>
              <w:rPr>
                <w:noProof/>
                <w:webHidden/>
              </w:rPr>
              <w:fldChar w:fldCharType="end"/>
            </w:r>
          </w:hyperlink>
        </w:p>
        <w:p w14:paraId="3FF6A76D" w14:textId="56935A5B" w:rsidR="00CA6000" w:rsidRDefault="00CA6000" w:rsidP="00C74533">
          <w:pPr>
            <w:pStyle w:val="TOC2"/>
            <w:rPr>
              <w:rFonts w:asciiTheme="minorHAnsi" w:hAnsiTheme="minorHAnsi" w:cstheme="minorBidi"/>
              <w:noProof/>
              <w:sz w:val="22"/>
              <w:szCs w:val="22"/>
            </w:rPr>
          </w:pPr>
          <w:hyperlink w:anchor="_Toc25000026" w:history="1">
            <w:r w:rsidRPr="00A969EA">
              <w:rPr>
                <w:rStyle w:val="Hyperlink"/>
                <w:noProof/>
              </w:rPr>
              <w:t>8.6 Nautical information</w:t>
            </w:r>
            <w:r>
              <w:rPr>
                <w:noProof/>
                <w:webHidden/>
              </w:rPr>
              <w:tab/>
            </w:r>
            <w:r>
              <w:rPr>
                <w:noProof/>
                <w:webHidden/>
              </w:rPr>
              <w:fldChar w:fldCharType="begin"/>
            </w:r>
            <w:r>
              <w:rPr>
                <w:noProof/>
                <w:webHidden/>
              </w:rPr>
              <w:instrText xml:space="preserve"> PAGEREF _Toc25000026 \h </w:instrText>
            </w:r>
            <w:r>
              <w:rPr>
                <w:noProof/>
                <w:webHidden/>
              </w:rPr>
            </w:r>
            <w:r>
              <w:rPr>
                <w:noProof/>
                <w:webHidden/>
              </w:rPr>
              <w:fldChar w:fldCharType="separate"/>
            </w:r>
            <w:r w:rsidR="00C74533">
              <w:rPr>
                <w:noProof/>
                <w:webHidden/>
              </w:rPr>
              <w:t>81</w:t>
            </w:r>
            <w:r>
              <w:rPr>
                <w:noProof/>
                <w:webHidden/>
              </w:rPr>
              <w:fldChar w:fldCharType="end"/>
            </w:r>
          </w:hyperlink>
        </w:p>
        <w:p w14:paraId="7481D018" w14:textId="4F61F0CC" w:rsidR="00CA6000" w:rsidRDefault="00CA6000" w:rsidP="00C74533">
          <w:pPr>
            <w:pStyle w:val="TOC2"/>
            <w:rPr>
              <w:rFonts w:asciiTheme="minorHAnsi" w:hAnsiTheme="minorHAnsi" w:cstheme="minorBidi"/>
              <w:noProof/>
              <w:sz w:val="22"/>
              <w:szCs w:val="22"/>
            </w:rPr>
          </w:pPr>
          <w:hyperlink w:anchor="_Toc25000027" w:history="1">
            <w:r w:rsidRPr="00A969EA">
              <w:rPr>
                <w:rStyle w:val="Hyperlink"/>
                <w:noProof/>
              </w:rPr>
              <w:t>8.7 Non-standard working day</w:t>
            </w:r>
            <w:r>
              <w:rPr>
                <w:noProof/>
                <w:webHidden/>
              </w:rPr>
              <w:tab/>
            </w:r>
            <w:r>
              <w:rPr>
                <w:noProof/>
                <w:webHidden/>
              </w:rPr>
              <w:fldChar w:fldCharType="begin"/>
            </w:r>
            <w:r>
              <w:rPr>
                <w:noProof/>
                <w:webHidden/>
              </w:rPr>
              <w:instrText xml:space="preserve"> PAGEREF _Toc25000027 \h </w:instrText>
            </w:r>
            <w:r>
              <w:rPr>
                <w:noProof/>
                <w:webHidden/>
              </w:rPr>
            </w:r>
            <w:r>
              <w:rPr>
                <w:noProof/>
                <w:webHidden/>
              </w:rPr>
              <w:fldChar w:fldCharType="separate"/>
            </w:r>
            <w:r w:rsidR="00C74533">
              <w:rPr>
                <w:noProof/>
                <w:webHidden/>
              </w:rPr>
              <w:t>81</w:t>
            </w:r>
            <w:r>
              <w:rPr>
                <w:noProof/>
                <w:webHidden/>
              </w:rPr>
              <w:fldChar w:fldCharType="end"/>
            </w:r>
          </w:hyperlink>
        </w:p>
        <w:p w14:paraId="331929AC" w14:textId="20612EC2" w:rsidR="00CA6000" w:rsidRDefault="00CA6000" w:rsidP="00C74533">
          <w:pPr>
            <w:pStyle w:val="TOC2"/>
            <w:rPr>
              <w:rFonts w:asciiTheme="minorHAnsi" w:hAnsiTheme="minorHAnsi" w:cstheme="minorBidi"/>
              <w:noProof/>
              <w:sz w:val="22"/>
              <w:szCs w:val="22"/>
            </w:rPr>
          </w:pPr>
          <w:hyperlink w:anchor="_Toc25000028" w:history="1">
            <w:r w:rsidRPr="00A969EA">
              <w:rPr>
                <w:rStyle w:val="Hyperlink"/>
                <w:noProof/>
              </w:rPr>
              <w:t>8.8 Service Hours</w:t>
            </w:r>
            <w:r>
              <w:rPr>
                <w:noProof/>
                <w:webHidden/>
              </w:rPr>
              <w:tab/>
            </w:r>
            <w:r>
              <w:rPr>
                <w:noProof/>
                <w:webHidden/>
              </w:rPr>
              <w:fldChar w:fldCharType="begin"/>
            </w:r>
            <w:r>
              <w:rPr>
                <w:noProof/>
                <w:webHidden/>
              </w:rPr>
              <w:instrText xml:space="preserve"> PAGEREF _Toc25000028 \h </w:instrText>
            </w:r>
            <w:r>
              <w:rPr>
                <w:noProof/>
                <w:webHidden/>
              </w:rPr>
            </w:r>
            <w:r>
              <w:rPr>
                <w:noProof/>
                <w:webHidden/>
              </w:rPr>
              <w:fldChar w:fldCharType="separate"/>
            </w:r>
            <w:r w:rsidR="00C74533">
              <w:rPr>
                <w:noProof/>
                <w:webHidden/>
              </w:rPr>
              <w:t>82</w:t>
            </w:r>
            <w:r>
              <w:rPr>
                <w:noProof/>
                <w:webHidden/>
              </w:rPr>
              <w:fldChar w:fldCharType="end"/>
            </w:r>
          </w:hyperlink>
        </w:p>
        <w:p w14:paraId="67607630" w14:textId="2D266B8D" w:rsidR="00CA6000" w:rsidRDefault="00CA6000" w:rsidP="00C74533">
          <w:pPr>
            <w:pStyle w:val="TOC2"/>
            <w:rPr>
              <w:rFonts w:asciiTheme="minorHAnsi" w:hAnsiTheme="minorHAnsi" w:cstheme="minorBidi"/>
              <w:noProof/>
              <w:sz w:val="22"/>
              <w:szCs w:val="22"/>
            </w:rPr>
          </w:pPr>
          <w:hyperlink w:anchor="_Toc25000029" w:history="1">
            <w:r w:rsidRPr="00A969EA">
              <w:rPr>
                <w:rStyle w:val="Hyperlink"/>
                <w:noProof/>
              </w:rPr>
              <w:t>8.9 Ship Report</w:t>
            </w:r>
            <w:r>
              <w:rPr>
                <w:noProof/>
                <w:webHidden/>
              </w:rPr>
              <w:tab/>
            </w:r>
            <w:r>
              <w:rPr>
                <w:noProof/>
                <w:webHidden/>
              </w:rPr>
              <w:fldChar w:fldCharType="begin"/>
            </w:r>
            <w:r>
              <w:rPr>
                <w:noProof/>
                <w:webHidden/>
              </w:rPr>
              <w:instrText xml:space="preserve"> PAGEREF _Toc25000029 \h </w:instrText>
            </w:r>
            <w:r>
              <w:rPr>
                <w:noProof/>
                <w:webHidden/>
              </w:rPr>
            </w:r>
            <w:r>
              <w:rPr>
                <w:noProof/>
                <w:webHidden/>
              </w:rPr>
              <w:fldChar w:fldCharType="separate"/>
            </w:r>
            <w:r w:rsidR="00C74533">
              <w:rPr>
                <w:noProof/>
                <w:webHidden/>
              </w:rPr>
              <w:t>82</w:t>
            </w:r>
            <w:r>
              <w:rPr>
                <w:noProof/>
                <w:webHidden/>
              </w:rPr>
              <w:fldChar w:fldCharType="end"/>
            </w:r>
          </w:hyperlink>
        </w:p>
        <w:p w14:paraId="7AA2ECF2" w14:textId="24A4C293" w:rsidR="00CA6000" w:rsidRDefault="00CA6000" w:rsidP="00C74533">
          <w:pPr>
            <w:pStyle w:val="TOC2"/>
            <w:rPr>
              <w:rFonts w:asciiTheme="minorHAnsi" w:hAnsiTheme="minorHAnsi" w:cstheme="minorBidi"/>
              <w:noProof/>
              <w:sz w:val="22"/>
              <w:szCs w:val="22"/>
            </w:rPr>
          </w:pPr>
          <w:hyperlink w:anchor="_Toc25000030" w:history="1">
            <w:r w:rsidRPr="00A969EA">
              <w:rPr>
                <w:rStyle w:val="Hyperlink"/>
                <w:noProof/>
              </w:rPr>
              <w:t>8.10 Recommendations</w:t>
            </w:r>
            <w:r>
              <w:rPr>
                <w:noProof/>
                <w:webHidden/>
              </w:rPr>
              <w:tab/>
            </w:r>
            <w:r>
              <w:rPr>
                <w:noProof/>
                <w:webHidden/>
              </w:rPr>
              <w:fldChar w:fldCharType="begin"/>
            </w:r>
            <w:r>
              <w:rPr>
                <w:noProof/>
                <w:webHidden/>
              </w:rPr>
              <w:instrText xml:space="preserve"> PAGEREF _Toc25000030 \h </w:instrText>
            </w:r>
            <w:r>
              <w:rPr>
                <w:noProof/>
                <w:webHidden/>
              </w:rPr>
            </w:r>
            <w:r>
              <w:rPr>
                <w:noProof/>
                <w:webHidden/>
              </w:rPr>
              <w:fldChar w:fldCharType="separate"/>
            </w:r>
            <w:r w:rsidR="00C74533">
              <w:rPr>
                <w:noProof/>
                <w:webHidden/>
              </w:rPr>
              <w:t>83</w:t>
            </w:r>
            <w:r>
              <w:rPr>
                <w:noProof/>
                <w:webHidden/>
              </w:rPr>
              <w:fldChar w:fldCharType="end"/>
            </w:r>
          </w:hyperlink>
        </w:p>
        <w:p w14:paraId="5768F420" w14:textId="49C13693" w:rsidR="00CA6000" w:rsidRDefault="00CA6000" w:rsidP="00C74533">
          <w:pPr>
            <w:pStyle w:val="TOC2"/>
            <w:rPr>
              <w:rFonts w:asciiTheme="minorHAnsi" w:hAnsiTheme="minorHAnsi" w:cstheme="minorBidi"/>
              <w:noProof/>
              <w:sz w:val="22"/>
              <w:szCs w:val="22"/>
            </w:rPr>
          </w:pPr>
          <w:hyperlink w:anchor="_Toc25000031" w:history="1">
            <w:r w:rsidRPr="00A969EA">
              <w:rPr>
                <w:rStyle w:val="Hyperlink"/>
                <w:noProof/>
              </w:rPr>
              <w:t>8.11 Regulations</w:t>
            </w:r>
            <w:r>
              <w:rPr>
                <w:noProof/>
                <w:webHidden/>
              </w:rPr>
              <w:tab/>
            </w:r>
            <w:r>
              <w:rPr>
                <w:noProof/>
                <w:webHidden/>
              </w:rPr>
              <w:fldChar w:fldCharType="begin"/>
            </w:r>
            <w:r>
              <w:rPr>
                <w:noProof/>
                <w:webHidden/>
              </w:rPr>
              <w:instrText xml:space="preserve"> PAGEREF _Toc25000031 \h </w:instrText>
            </w:r>
            <w:r>
              <w:rPr>
                <w:noProof/>
                <w:webHidden/>
              </w:rPr>
            </w:r>
            <w:r>
              <w:rPr>
                <w:noProof/>
                <w:webHidden/>
              </w:rPr>
              <w:fldChar w:fldCharType="separate"/>
            </w:r>
            <w:r w:rsidR="00C74533">
              <w:rPr>
                <w:noProof/>
                <w:webHidden/>
              </w:rPr>
              <w:t>83</w:t>
            </w:r>
            <w:r>
              <w:rPr>
                <w:noProof/>
                <w:webHidden/>
              </w:rPr>
              <w:fldChar w:fldCharType="end"/>
            </w:r>
          </w:hyperlink>
        </w:p>
        <w:p w14:paraId="706A6556" w14:textId="7E42E1F7" w:rsidR="00CA6000" w:rsidRDefault="00CA6000" w:rsidP="00C74533">
          <w:pPr>
            <w:pStyle w:val="TOC2"/>
            <w:rPr>
              <w:rFonts w:asciiTheme="minorHAnsi" w:hAnsiTheme="minorHAnsi" w:cstheme="minorBidi"/>
              <w:noProof/>
              <w:sz w:val="22"/>
              <w:szCs w:val="22"/>
            </w:rPr>
          </w:pPr>
          <w:hyperlink w:anchor="_Toc25000032" w:history="1">
            <w:r w:rsidRPr="00A969EA">
              <w:rPr>
                <w:rStyle w:val="Hyperlink"/>
                <w:noProof/>
              </w:rPr>
              <w:t>8.12 Restrictions</w:t>
            </w:r>
            <w:r>
              <w:rPr>
                <w:noProof/>
                <w:webHidden/>
              </w:rPr>
              <w:tab/>
            </w:r>
            <w:r>
              <w:rPr>
                <w:noProof/>
                <w:webHidden/>
              </w:rPr>
              <w:fldChar w:fldCharType="begin"/>
            </w:r>
            <w:r>
              <w:rPr>
                <w:noProof/>
                <w:webHidden/>
              </w:rPr>
              <w:instrText xml:space="preserve"> PAGEREF _Toc25000032 \h </w:instrText>
            </w:r>
            <w:r>
              <w:rPr>
                <w:noProof/>
                <w:webHidden/>
              </w:rPr>
            </w:r>
            <w:r>
              <w:rPr>
                <w:noProof/>
                <w:webHidden/>
              </w:rPr>
              <w:fldChar w:fldCharType="separate"/>
            </w:r>
            <w:r w:rsidR="00C74533">
              <w:rPr>
                <w:noProof/>
                <w:webHidden/>
              </w:rPr>
              <w:t>83</w:t>
            </w:r>
            <w:r>
              <w:rPr>
                <w:noProof/>
                <w:webHidden/>
              </w:rPr>
              <w:fldChar w:fldCharType="end"/>
            </w:r>
          </w:hyperlink>
        </w:p>
        <w:p w14:paraId="3CBE7BCB" w14:textId="48C3F5B6" w:rsidR="00CA6000" w:rsidRDefault="00CA6000" w:rsidP="00C74533">
          <w:pPr>
            <w:pStyle w:val="TOC2"/>
            <w:rPr>
              <w:rFonts w:asciiTheme="minorHAnsi" w:hAnsiTheme="minorHAnsi" w:cstheme="minorBidi"/>
              <w:noProof/>
              <w:sz w:val="22"/>
              <w:szCs w:val="22"/>
            </w:rPr>
          </w:pPr>
          <w:hyperlink w:anchor="_Toc25000033" w:history="1">
            <w:r w:rsidRPr="00A969EA">
              <w:rPr>
                <w:rStyle w:val="Hyperlink"/>
                <w:noProof/>
              </w:rPr>
              <w:t>8.13 Spatial Quality</w:t>
            </w:r>
            <w:r>
              <w:rPr>
                <w:noProof/>
                <w:webHidden/>
              </w:rPr>
              <w:tab/>
            </w:r>
            <w:r>
              <w:rPr>
                <w:noProof/>
                <w:webHidden/>
              </w:rPr>
              <w:fldChar w:fldCharType="begin"/>
            </w:r>
            <w:r>
              <w:rPr>
                <w:noProof/>
                <w:webHidden/>
              </w:rPr>
              <w:instrText xml:space="preserve"> PAGEREF _Toc25000033 \h </w:instrText>
            </w:r>
            <w:r>
              <w:rPr>
                <w:noProof/>
                <w:webHidden/>
              </w:rPr>
            </w:r>
            <w:r>
              <w:rPr>
                <w:noProof/>
                <w:webHidden/>
              </w:rPr>
              <w:fldChar w:fldCharType="separate"/>
            </w:r>
            <w:r w:rsidR="00C74533">
              <w:rPr>
                <w:noProof/>
                <w:webHidden/>
              </w:rPr>
              <w:t>83</w:t>
            </w:r>
            <w:r>
              <w:rPr>
                <w:noProof/>
                <w:webHidden/>
              </w:rPr>
              <w:fldChar w:fldCharType="end"/>
            </w:r>
          </w:hyperlink>
        </w:p>
        <w:p w14:paraId="729FF5C8" w14:textId="067FC427" w:rsidR="00CA6000" w:rsidRDefault="00CA6000" w:rsidP="00C74533">
          <w:pPr>
            <w:pStyle w:val="TOC2"/>
            <w:rPr>
              <w:rFonts w:asciiTheme="minorHAnsi" w:hAnsiTheme="minorHAnsi" w:cstheme="minorBidi"/>
              <w:noProof/>
              <w:sz w:val="22"/>
              <w:szCs w:val="22"/>
            </w:rPr>
          </w:pPr>
          <w:hyperlink w:anchor="_Toc25000034" w:history="1">
            <w:r w:rsidRPr="00A969EA">
              <w:rPr>
                <w:rStyle w:val="Hyperlink"/>
                <w:noProof/>
              </w:rPr>
              <w:t>8.14 Spatial Quality Points</w:t>
            </w:r>
            <w:r>
              <w:rPr>
                <w:noProof/>
                <w:webHidden/>
              </w:rPr>
              <w:tab/>
            </w:r>
            <w:r>
              <w:rPr>
                <w:noProof/>
                <w:webHidden/>
              </w:rPr>
              <w:fldChar w:fldCharType="begin"/>
            </w:r>
            <w:r>
              <w:rPr>
                <w:noProof/>
                <w:webHidden/>
              </w:rPr>
              <w:instrText xml:space="preserve"> PAGEREF _Toc25000034 \h </w:instrText>
            </w:r>
            <w:r>
              <w:rPr>
                <w:noProof/>
                <w:webHidden/>
              </w:rPr>
            </w:r>
            <w:r>
              <w:rPr>
                <w:noProof/>
                <w:webHidden/>
              </w:rPr>
              <w:fldChar w:fldCharType="separate"/>
            </w:r>
            <w:r w:rsidR="00C74533">
              <w:rPr>
                <w:noProof/>
                <w:webHidden/>
              </w:rPr>
              <w:t>84</w:t>
            </w:r>
            <w:r>
              <w:rPr>
                <w:noProof/>
                <w:webHidden/>
              </w:rPr>
              <w:fldChar w:fldCharType="end"/>
            </w:r>
          </w:hyperlink>
        </w:p>
        <w:p w14:paraId="7DA4EE17" w14:textId="5CD93F7B" w:rsidR="00CA6000" w:rsidRDefault="00CA6000" w:rsidP="00C74533">
          <w:pPr>
            <w:pStyle w:val="TOC1"/>
            <w:rPr>
              <w:rFonts w:asciiTheme="minorHAnsi" w:hAnsiTheme="minorHAnsi" w:cstheme="minorBidi"/>
              <w:noProof/>
              <w:sz w:val="22"/>
              <w:szCs w:val="22"/>
            </w:rPr>
          </w:pPr>
          <w:hyperlink w:anchor="_Toc25000035" w:history="1">
            <w:r w:rsidRPr="00A969EA">
              <w:rPr>
                <w:rStyle w:val="Hyperlink"/>
                <w:noProof/>
              </w:rPr>
              <w:t>9 Feature Types</w:t>
            </w:r>
            <w:r>
              <w:rPr>
                <w:noProof/>
                <w:webHidden/>
              </w:rPr>
              <w:tab/>
            </w:r>
            <w:r>
              <w:rPr>
                <w:noProof/>
                <w:webHidden/>
              </w:rPr>
              <w:fldChar w:fldCharType="begin"/>
            </w:r>
            <w:r>
              <w:rPr>
                <w:noProof/>
                <w:webHidden/>
              </w:rPr>
              <w:instrText xml:space="preserve"> PAGEREF _Toc25000035 \h </w:instrText>
            </w:r>
            <w:r>
              <w:rPr>
                <w:noProof/>
                <w:webHidden/>
              </w:rPr>
            </w:r>
            <w:r>
              <w:rPr>
                <w:noProof/>
                <w:webHidden/>
              </w:rPr>
              <w:fldChar w:fldCharType="separate"/>
            </w:r>
            <w:r w:rsidR="00C74533">
              <w:rPr>
                <w:noProof/>
                <w:webHidden/>
              </w:rPr>
              <w:t>85</w:t>
            </w:r>
            <w:r>
              <w:rPr>
                <w:noProof/>
                <w:webHidden/>
              </w:rPr>
              <w:fldChar w:fldCharType="end"/>
            </w:r>
          </w:hyperlink>
        </w:p>
        <w:p w14:paraId="3B4EF30C" w14:textId="67B0696A" w:rsidR="00CA6000" w:rsidRDefault="00CA6000" w:rsidP="00C74533">
          <w:pPr>
            <w:pStyle w:val="TOC2"/>
            <w:rPr>
              <w:rFonts w:asciiTheme="minorHAnsi" w:hAnsiTheme="minorHAnsi" w:cstheme="minorBidi"/>
              <w:noProof/>
              <w:sz w:val="22"/>
              <w:szCs w:val="22"/>
            </w:rPr>
          </w:pPr>
          <w:hyperlink w:anchor="_Toc25000036" w:history="1">
            <w:r w:rsidRPr="00A969EA">
              <w:rPr>
                <w:rStyle w:val="Hyperlink"/>
                <w:noProof/>
              </w:rPr>
              <w:t>9.1 Feature Type</w:t>
            </w:r>
            <w:r>
              <w:rPr>
                <w:noProof/>
                <w:webHidden/>
              </w:rPr>
              <w:tab/>
            </w:r>
            <w:r>
              <w:rPr>
                <w:noProof/>
                <w:webHidden/>
              </w:rPr>
              <w:fldChar w:fldCharType="begin"/>
            </w:r>
            <w:r>
              <w:rPr>
                <w:noProof/>
                <w:webHidden/>
              </w:rPr>
              <w:instrText xml:space="preserve"> PAGEREF _Toc25000036 \h </w:instrText>
            </w:r>
            <w:r>
              <w:rPr>
                <w:noProof/>
                <w:webHidden/>
              </w:rPr>
            </w:r>
            <w:r>
              <w:rPr>
                <w:noProof/>
                <w:webHidden/>
              </w:rPr>
              <w:fldChar w:fldCharType="separate"/>
            </w:r>
            <w:r w:rsidR="00C74533">
              <w:rPr>
                <w:noProof/>
                <w:webHidden/>
              </w:rPr>
              <w:t>85</w:t>
            </w:r>
            <w:r>
              <w:rPr>
                <w:noProof/>
                <w:webHidden/>
              </w:rPr>
              <w:fldChar w:fldCharType="end"/>
            </w:r>
          </w:hyperlink>
        </w:p>
        <w:p w14:paraId="5ECEF597" w14:textId="3AFD7104" w:rsidR="00CA6000" w:rsidRDefault="00CA6000" w:rsidP="00C74533">
          <w:pPr>
            <w:pStyle w:val="TOC2"/>
            <w:rPr>
              <w:rFonts w:asciiTheme="minorHAnsi" w:hAnsiTheme="minorHAnsi" w:cstheme="minorBidi"/>
              <w:noProof/>
              <w:sz w:val="22"/>
              <w:szCs w:val="22"/>
            </w:rPr>
          </w:pPr>
          <w:hyperlink w:anchor="_Toc25000037" w:history="1">
            <w:r w:rsidRPr="00A969EA">
              <w:rPr>
                <w:rStyle w:val="Hyperlink"/>
                <w:noProof/>
              </w:rPr>
              <w:t>9.2 Organisation contact area</w:t>
            </w:r>
            <w:r>
              <w:rPr>
                <w:noProof/>
                <w:webHidden/>
              </w:rPr>
              <w:tab/>
            </w:r>
            <w:r>
              <w:rPr>
                <w:noProof/>
                <w:webHidden/>
              </w:rPr>
              <w:fldChar w:fldCharType="begin"/>
            </w:r>
            <w:r>
              <w:rPr>
                <w:noProof/>
                <w:webHidden/>
              </w:rPr>
              <w:instrText xml:space="preserve"> PAGEREF _Toc25000037 \h </w:instrText>
            </w:r>
            <w:r>
              <w:rPr>
                <w:noProof/>
                <w:webHidden/>
              </w:rPr>
            </w:r>
            <w:r>
              <w:rPr>
                <w:noProof/>
                <w:webHidden/>
              </w:rPr>
              <w:fldChar w:fldCharType="separate"/>
            </w:r>
            <w:r w:rsidR="00C74533">
              <w:rPr>
                <w:noProof/>
                <w:webHidden/>
              </w:rPr>
              <w:t>85</w:t>
            </w:r>
            <w:r>
              <w:rPr>
                <w:noProof/>
                <w:webHidden/>
              </w:rPr>
              <w:fldChar w:fldCharType="end"/>
            </w:r>
          </w:hyperlink>
        </w:p>
        <w:p w14:paraId="44B080B7" w14:textId="29581BDA" w:rsidR="00CA6000" w:rsidRDefault="00CA6000" w:rsidP="00C74533">
          <w:pPr>
            <w:pStyle w:val="TOC2"/>
            <w:rPr>
              <w:rFonts w:asciiTheme="minorHAnsi" w:hAnsiTheme="minorHAnsi" w:cstheme="minorBidi"/>
              <w:noProof/>
              <w:sz w:val="22"/>
              <w:szCs w:val="22"/>
            </w:rPr>
          </w:pPr>
          <w:hyperlink w:anchor="_Toc25000038" w:history="1">
            <w:r w:rsidRPr="00A969EA">
              <w:rPr>
                <w:rStyle w:val="Hyperlink"/>
                <w:noProof/>
              </w:rPr>
              <w:t>9.3 Supervised area</w:t>
            </w:r>
            <w:r>
              <w:rPr>
                <w:noProof/>
                <w:webHidden/>
              </w:rPr>
              <w:tab/>
            </w:r>
            <w:r>
              <w:rPr>
                <w:noProof/>
                <w:webHidden/>
              </w:rPr>
              <w:fldChar w:fldCharType="begin"/>
            </w:r>
            <w:r>
              <w:rPr>
                <w:noProof/>
                <w:webHidden/>
              </w:rPr>
              <w:instrText xml:space="preserve"> PAGEREF _Toc25000038 \h </w:instrText>
            </w:r>
            <w:r>
              <w:rPr>
                <w:noProof/>
                <w:webHidden/>
              </w:rPr>
            </w:r>
            <w:r>
              <w:rPr>
                <w:noProof/>
                <w:webHidden/>
              </w:rPr>
              <w:fldChar w:fldCharType="separate"/>
            </w:r>
            <w:r w:rsidR="00C74533">
              <w:rPr>
                <w:noProof/>
                <w:webHidden/>
              </w:rPr>
              <w:t>86</w:t>
            </w:r>
            <w:r>
              <w:rPr>
                <w:noProof/>
                <w:webHidden/>
              </w:rPr>
              <w:fldChar w:fldCharType="end"/>
            </w:r>
          </w:hyperlink>
        </w:p>
        <w:p w14:paraId="4246C4AC" w14:textId="61E500C9" w:rsidR="00CA6000" w:rsidRDefault="00CA6000" w:rsidP="00C74533">
          <w:pPr>
            <w:pStyle w:val="TOC2"/>
            <w:rPr>
              <w:rFonts w:asciiTheme="minorHAnsi" w:hAnsiTheme="minorHAnsi" w:cstheme="minorBidi"/>
              <w:noProof/>
              <w:sz w:val="22"/>
              <w:szCs w:val="22"/>
            </w:rPr>
          </w:pPr>
          <w:hyperlink w:anchor="_Toc25000039" w:history="1">
            <w:r w:rsidRPr="00A969EA">
              <w:rPr>
                <w:rStyle w:val="Hyperlink"/>
                <w:noProof/>
              </w:rPr>
              <w:t>9.4 Reportable Service Area</w:t>
            </w:r>
            <w:r>
              <w:rPr>
                <w:noProof/>
                <w:webHidden/>
              </w:rPr>
              <w:tab/>
            </w:r>
            <w:r>
              <w:rPr>
                <w:noProof/>
                <w:webHidden/>
              </w:rPr>
              <w:fldChar w:fldCharType="begin"/>
            </w:r>
            <w:r>
              <w:rPr>
                <w:noProof/>
                <w:webHidden/>
              </w:rPr>
              <w:instrText xml:space="preserve"> PAGEREF _Toc25000039 \h </w:instrText>
            </w:r>
            <w:r>
              <w:rPr>
                <w:noProof/>
                <w:webHidden/>
              </w:rPr>
            </w:r>
            <w:r>
              <w:rPr>
                <w:noProof/>
                <w:webHidden/>
              </w:rPr>
              <w:fldChar w:fldCharType="separate"/>
            </w:r>
            <w:r w:rsidR="00C74533">
              <w:rPr>
                <w:noProof/>
                <w:webHidden/>
              </w:rPr>
              <w:t>86</w:t>
            </w:r>
            <w:r>
              <w:rPr>
                <w:noProof/>
                <w:webHidden/>
              </w:rPr>
              <w:fldChar w:fldCharType="end"/>
            </w:r>
          </w:hyperlink>
        </w:p>
        <w:p w14:paraId="2FF3CC4F" w14:textId="4D12ABCB" w:rsidR="00CA6000" w:rsidRDefault="00CA6000" w:rsidP="00C74533">
          <w:pPr>
            <w:pStyle w:val="TOC2"/>
            <w:rPr>
              <w:rFonts w:asciiTheme="minorHAnsi" w:hAnsiTheme="minorHAnsi" w:cstheme="minorBidi"/>
              <w:noProof/>
              <w:sz w:val="22"/>
              <w:szCs w:val="22"/>
            </w:rPr>
          </w:pPr>
          <w:hyperlink w:anchor="_Toc25000040" w:history="1">
            <w:r w:rsidRPr="00A969EA">
              <w:rPr>
                <w:rStyle w:val="Hyperlink"/>
                <w:noProof/>
              </w:rPr>
              <w:t>9.5 Caution area</w:t>
            </w:r>
            <w:r>
              <w:rPr>
                <w:noProof/>
                <w:webHidden/>
              </w:rPr>
              <w:tab/>
            </w:r>
            <w:r>
              <w:rPr>
                <w:noProof/>
                <w:webHidden/>
              </w:rPr>
              <w:fldChar w:fldCharType="begin"/>
            </w:r>
            <w:r>
              <w:rPr>
                <w:noProof/>
                <w:webHidden/>
              </w:rPr>
              <w:instrText xml:space="preserve"> PAGEREF _Toc25000040 \h </w:instrText>
            </w:r>
            <w:r>
              <w:rPr>
                <w:noProof/>
                <w:webHidden/>
              </w:rPr>
            </w:r>
            <w:r>
              <w:rPr>
                <w:noProof/>
                <w:webHidden/>
              </w:rPr>
              <w:fldChar w:fldCharType="separate"/>
            </w:r>
            <w:r w:rsidR="00C74533">
              <w:rPr>
                <w:noProof/>
                <w:webHidden/>
              </w:rPr>
              <w:t>87</w:t>
            </w:r>
            <w:r>
              <w:rPr>
                <w:noProof/>
                <w:webHidden/>
              </w:rPr>
              <w:fldChar w:fldCharType="end"/>
            </w:r>
          </w:hyperlink>
        </w:p>
        <w:p w14:paraId="36F1B3AA" w14:textId="48BB4C3F" w:rsidR="00CA6000" w:rsidRDefault="00CA6000" w:rsidP="00C74533">
          <w:pPr>
            <w:pStyle w:val="TOC2"/>
            <w:rPr>
              <w:rFonts w:asciiTheme="minorHAnsi" w:hAnsiTheme="minorHAnsi" w:cstheme="minorBidi"/>
              <w:noProof/>
              <w:sz w:val="22"/>
              <w:szCs w:val="22"/>
            </w:rPr>
          </w:pPr>
          <w:hyperlink w:anchor="_Toc25000041" w:history="1">
            <w:r w:rsidRPr="00A969EA">
              <w:rPr>
                <w:rStyle w:val="Hyperlink"/>
                <w:noProof/>
              </w:rPr>
              <w:t>9.6 Concentration of shipping hazard area</w:t>
            </w:r>
            <w:r>
              <w:rPr>
                <w:noProof/>
                <w:webHidden/>
              </w:rPr>
              <w:tab/>
            </w:r>
            <w:r>
              <w:rPr>
                <w:noProof/>
                <w:webHidden/>
              </w:rPr>
              <w:fldChar w:fldCharType="begin"/>
            </w:r>
            <w:r>
              <w:rPr>
                <w:noProof/>
                <w:webHidden/>
              </w:rPr>
              <w:instrText xml:space="preserve"> PAGEREF _Toc25000041 \h </w:instrText>
            </w:r>
            <w:r>
              <w:rPr>
                <w:noProof/>
                <w:webHidden/>
              </w:rPr>
            </w:r>
            <w:r>
              <w:rPr>
                <w:noProof/>
                <w:webHidden/>
              </w:rPr>
              <w:fldChar w:fldCharType="separate"/>
            </w:r>
            <w:r w:rsidR="00C74533">
              <w:rPr>
                <w:noProof/>
                <w:webHidden/>
              </w:rPr>
              <w:t>87</w:t>
            </w:r>
            <w:r>
              <w:rPr>
                <w:noProof/>
                <w:webHidden/>
              </w:rPr>
              <w:fldChar w:fldCharType="end"/>
            </w:r>
          </w:hyperlink>
        </w:p>
        <w:p w14:paraId="718646BD" w14:textId="59F7A1C1" w:rsidR="00CA6000" w:rsidRDefault="00CA6000" w:rsidP="00C74533">
          <w:pPr>
            <w:pStyle w:val="TOC2"/>
            <w:rPr>
              <w:rFonts w:asciiTheme="minorHAnsi" w:hAnsiTheme="minorHAnsi" w:cstheme="minorBidi"/>
              <w:noProof/>
              <w:sz w:val="22"/>
              <w:szCs w:val="22"/>
            </w:rPr>
          </w:pPr>
          <w:hyperlink w:anchor="_Toc25000042" w:history="1">
            <w:r w:rsidRPr="00A969EA">
              <w:rPr>
                <w:rStyle w:val="Hyperlink"/>
                <w:noProof/>
              </w:rPr>
              <w:t>9.7 ISPS code security level</w:t>
            </w:r>
            <w:r>
              <w:rPr>
                <w:noProof/>
                <w:webHidden/>
              </w:rPr>
              <w:tab/>
            </w:r>
            <w:r>
              <w:rPr>
                <w:noProof/>
                <w:webHidden/>
              </w:rPr>
              <w:fldChar w:fldCharType="begin"/>
            </w:r>
            <w:r>
              <w:rPr>
                <w:noProof/>
                <w:webHidden/>
              </w:rPr>
              <w:instrText xml:space="preserve"> PAGEREF _Toc25000042 \h </w:instrText>
            </w:r>
            <w:r>
              <w:rPr>
                <w:noProof/>
                <w:webHidden/>
              </w:rPr>
            </w:r>
            <w:r>
              <w:rPr>
                <w:noProof/>
                <w:webHidden/>
              </w:rPr>
              <w:fldChar w:fldCharType="separate"/>
            </w:r>
            <w:r w:rsidR="00C74533">
              <w:rPr>
                <w:noProof/>
                <w:webHidden/>
              </w:rPr>
              <w:t>88</w:t>
            </w:r>
            <w:r>
              <w:rPr>
                <w:noProof/>
                <w:webHidden/>
              </w:rPr>
              <w:fldChar w:fldCharType="end"/>
            </w:r>
          </w:hyperlink>
        </w:p>
        <w:p w14:paraId="4754B386" w14:textId="43C07B77" w:rsidR="00CA6000" w:rsidRDefault="00CA6000" w:rsidP="00C74533">
          <w:pPr>
            <w:pStyle w:val="TOC2"/>
            <w:rPr>
              <w:rFonts w:asciiTheme="minorHAnsi" w:hAnsiTheme="minorHAnsi" w:cstheme="minorBidi"/>
              <w:noProof/>
              <w:sz w:val="22"/>
              <w:szCs w:val="22"/>
            </w:rPr>
          </w:pPr>
          <w:hyperlink w:anchor="_Toc25000043" w:history="1">
            <w:r w:rsidRPr="00A969EA">
              <w:rPr>
                <w:rStyle w:val="Hyperlink"/>
                <w:noProof/>
              </w:rPr>
              <w:t>9.8 Local Port Service Area</w:t>
            </w:r>
            <w:r>
              <w:rPr>
                <w:noProof/>
                <w:webHidden/>
              </w:rPr>
              <w:tab/>
            </w:r>
            <w:r>
              <w:rPr>
                <w:noProof/>
                <w:webHidden/>
              </w:rPr>
              <w:fldChar w:fldCharType="begin"/>
            </w:r>
            <w:r>
              <w:rPr>
                <w:noProof/>
                <w:webHidden/>
              </w:rPr>
              <w:instrText xml:space="preserve"> PAGEREF _Toc25000043 \h </w:instrText>
            </w:r>
            <w:r>
              <w:rPr>
                <w:noProof/>
                <w:webHidden/>
              </w:rPr>
            </w:r>
            <w:r>
              <w:rPr>
                <w:noProof/>
                <w:webHidden/>
              </w:rPr>
              <w:fldChar w:fldCharType="separate"/>
            </w:r>
            <w:r w:rsidR="00C74533">
              <w:rPr>
                <w:noProof/>
                <w:webHidden/>
              </w:rPr>
              <w:t>88</w:t>
            </w:r>
            <w:r>
              <w:rPr>
                <w:noProof/>
                <w:webHidden/>
              </w:rPr>
              <w:fldChar w:fldCharType="end"/>
            </w:r>
          </w:hyperlink>
        </w:p>
        <w:p w14:paraId="1778070E" w14:textId="1369BDDF" w:rsidR="00CA6000" w:rsidRDefault="00CA6000" w:rsidP="00C74533">
          <w:pPr>
            <w:pStyle w:val="TOC2"/>
            <w:rPr>
              <w:rFonts w:asciiTheme="minorHAnsi" w:hAnsiTheme="minorHAnsi" w:cstheme="minorBidi"/>
              <w:noProof/>
              <w:sz w:val="22"/>
              <w:szCs w:val="22"/>
            </w:rPr>
          </w:pPr>
          <w:hyperlink w:anchor="_Toc25000044" w:history="1">
            <w:r w:rsidRPr="00A969EA">
              <w:rPr>
                <w:rStyle w:val="Hyperlink"/>
                <w:noProof/>
              </w:rPr>
              <w:t>9.9 Military practice area</w:t>
            </w:r>
            <w:r>
              <w:rPr>
                <w:noProof/>
                <w:webHidden/>
              </w:rPr>
              <w:tab/>
            </w:r>
            <w:r>
              <w:rPr>
                <w:noProof/>
                <w:webHidden/>
              </w:rPr>
              <w:fldChar w:fldCharType="begin"/>
            </w:r>
            <w:r>
              <w:rPr>
                <w:noProof/>
                <w:webHidden/>
              </w:rPr>
              <w:instrText xml:space="preserve"> PAGEREF _Toc25000044 \h </w:instrText>
            </w:r>
            <w:r>
              <w:rPr>
                <w:noProof/>
                <w:webHidden/>
              </w:rPr>
            </w:r>
            <w:r>
              <w:rPr>
                <w:noProof/>
                <w:webHidden/>
              </w:rPr>
              <w:fldChar w:fldCharType="separate"/>
            </w:r>
            <w:r w:rsidR="00C74533">
              <w:rPr>
                <w:noProof/>
                <w:webHidden/>
              </w:rPr>
              <w:t>89</w:t>
            </w:r>
            <w:r>
              <w:rPr>
                <w:noProof/>
                <w:webHidden/>
              </w:rPr>
              <w:fldChar w:fldCharType="end"/>
            </w:r>
          </w:hyperlink>
        </w:p>
        <w:p w14:paraId="72B362B9" w14:textId="26B48322" w:rsidR="00CA6000" w:rsidRDefault="00CA6000" w:rsidP="00C74533">
          <w:pPr>
            <w:pStyle w:val="TOC2"/>
            <w:rPr>
              <w:rFonts w:asciiTheme="minorHAnsi" w:hAnsiTheme="minorHAnsi" w:cstheme="minorBidi"/>
              <w:noProof/>
              <w:sz w:val="22"/>
              <w:szCs w:val="22"/>
            </w:rPr>
          </w:pPr>
          <w:hyperlink w:anchor="_Toc25000045" w:history="1">
            <w:r w:rsidRPr="00A969EA">
              <w:rPr>
                <w:rStyle w:val="Hyperlink"/>
                <w:noProof/>
              </w:rPr>
              <w:t>9.10 Pilot boarding place</w:t>
            </w:r>
            <w:r>
              <w:rPr>
                <w:noProof/>
                <w:webHidden/>
              </w:rPr>
              <w:tab/>
            </w:r>
            <w:r>
              <w:rPr>
                <w:noProof/>
                <w:webHidden/>
              </w:rPr>
              <w:fldChar w:fldCharType="begin"/>
            </w:r>
            <w:r>
              <w:rPr>
                <w:noProof/>
                <w:webHidden/>
              </w:rPr>
              <w:instrText xml:space="preserve"> PAGEREF _Toc25000045 \h </w:instrText>
            </w:r>
            <w:r>
              <w:rPr>
                <w:noProof/>
                <w:webHidden/>
              </w:rPr>
            </w:r>
            <w:r>
              <w:rPr>
                <w:noProof/>
                <w:webHidden/>
              </w:rPr>
              <w:fldChar w:fldCharType="separate"/>
            </w:r>
            <w:r w:rsidR="00C74533">
              <w:rPr>
                <w:noProof/>
                <w:webHidden/>
              </w:rPr>
              <w:t>90</w:t>
            </w:r>
            <w:r>
              <w:rPr>
                <w:noProof/>
                <w:webHidden/>
              </w:rPr>
              <w:fldChar w:fldCharType="end"/>
            </w:r>
          </w:hyperlink>
        </w:p>
        <w:p w14:paraId="66DF4DB6" w14:textId="7D9589E3" w:rsidR="00CA6000" w:rsidRDefault="00CA6000" w:rsidP="00C74533">
          <w:pPr>
            <w:pStyle w:val="TOC2"/>
            <w:rPr>
              <w:rFonts w:asciiTheme="minorHAnsi" w:hAnsiTheme="minorHAnsi" w:cstheme="minorBidi"/>
              <w:noProof/>
              <w:sz w:val="22"/>
              <w:szCs w:val="22"/>
            </w:rPr>
          </w:pPr>
          <w:hyperlink w:anchor="_Toc25000046" w:history="1">
            <w:r w:rsidRPr="00A969EA">
              <w:rPr>
                <w:rStyle w:val="Hyperlink"/>
                <w:noProof/>
              </w:rPr>
              <w:t>9.11 Pilot service</w:t>
            </w:r>
            <w:r>
              <w:rPr>
                <w:noProof/>
                <w:webHidden/>
              </w:rPr>
              <w:tab/>
            </w:r>
            <w:r>
              <w:rPr>
                <w:noProof/>
                <w:webHidden/>
              </w:rPr>
              <w:fldChar w:fldCharType="begin"/>
            </w:r>
            <w:r>
              <w:rPr>
                <w:noProof/>
                <w:webHidden/>
              </w:rPr>
              <w:instrText xml:space="preserve"> PAGEREF _Toc25000046 \h </w:instrText>
            </w:r>
            <w:r>
              <w:rPr>
                <w:noProof/>
                <w:webHidden/>
              </w:rPr>
            </w:r>
            <w:r>
              <w:rPr>
                <w:noProof/>
                <w:webHidden/>
              </w:rPr>
              <w:fldChar w:fldCharType="separate"/>
            </w:r>
            <w:r w:rsidR="00C74533">
              <w:rPr>
                <w:noProof/>
                <w:webHidden/>
              </w:rPr>
              <w:t>92</w:t>
            </w:r>
            <w:r>
              <w:rPr>
                <w:noProof/>
                <w:webHidden/>
              </w:rPr>
              <w:fldChar w:fldCharType="end"/>
            </w:r>
          </w:hyperlink>
        </w:p>
        <w:p w14:paraId="1FB53EB9" w14:textId="2C078663" w:rsidR="00CA6000" w:rsidRDefault="00CA6000" w:rsidP="00C74533">
          <w:pPr>
            <w:pStyle w:val="TOC2"/>
            <w:rPr>
              <w:rFonts w:asciiTheme="minorHAnsi" w:hAnsiTheme="minorHAnsi" w:cstheme="minorBidi"/>
              <w:noProof/>
              <w:sz w:val="22"/>
              <w:szCs w:val="22"/>
            </w:rPr>
          </w:pPr>
          <w:hyperlink w:anchor="_Toc25000047" w:history="1">
            <w:r w:rsidRPr="00A969EA">
              <w:rPr>
                <w:rStyle w:val="Hyperlink"/>
                <w:noProof/>
              </w:rPr>
              <w:t>9.12 Pilotage district</w:t>
            </w:r>
            <w:r>
              <w:rPr>
                <w:noProof/>
                <w:webHidden/>
              </w:rPr>
              <w:tab/>
            </w:r>
            <w:r>
              <w:rPr>
                <w:noProof/>
                <w:webHidden/>
              </w:rPr>
              <w:fldChar w:fldCharType="begin"/>
            </w:r>
            <w:r>
              <w:rPr>
                <w:noProof/>
                <w:webHidden/>
              </w:rPr>
              <w:instrText xml:space="preserve"> PAGEREF _Toc25000047 \h </w:instrText>
            </w:r>
            <w:r>
              <w:rPr>
                <w:noProof/>
                <w:webHidden/>
              </w:rPr>
            </w:r>
            <w:r>
              <w:rPr>
                <w:noProof/>
                <w:webHidden/>
              </w:rPr>
              <w:fldChar w:fldCharType="separate"/>
            </w:r>
            <w:r w:rsidR="00C74533">
              <w:rPr>
                <w:noProof/>
                <w:webHidden/>
              </w:rPr>
              <w:t>93</w:t>
            </w:r>
            <w:r>
              <w:rPr>
                <w:noProof/>
                <w:webHidden/>
              </w:rPr>
              <w:fldChar w:fldCharType="end"/>
            </w:r>
          </w:hyperlink>
        </w:p>
        <w:p w14:paraId="0733FF80" w14:textId="2A66755F" w:rsidR="00CA6000" w:rsidRDefault="00CA6000" w:rsidP="00C74533">
          <w:pPr>
            <w:pStyle w:val="TOC2"/>
            <w:rPr>
              <w:rFonts w:asciiTheme="minorHAnsi" w:hAnsiTheme="minorHAnsi" w:cstheme="minorBidi"/>
              <w:noProof/>
              <w:sz w:val="22"/>
              <w:szCs w:val="22"/>
            </w:rPr>
          </w:pPr>
          <w:hyperlink w:anchor="_Toc25000048" w:history="1">
            <w:r w:rsidRPr="00A969EA">
              <w:rPr>
                <w:rStyle w:val="Hyperlink"/>
                <w:noProof/>
              </w:rPr>
              <w:t>9.13 Piracy risk area</w:t>
            </w:r>
            <w:r>
              <w:rPr>
                <w:noProof/>
                <w:webHidden/>
              </w:rPr>
              <w:tab/>
            </w:r>
            <w:r>
              <w:rPr>
                <w:noProof/>
                <w:webHidden/>
              </w:rPr>
              <w:fldChar w:fldCharType="begin"/>
            </w:r>
            <w:r>
              <w:rPr>
                <w:noProof/>
                <w:webHidden/>
              </w:rPr>
              <w:instrText xml:space="preserve"> PAGEREF _Toc25000048 \h </w:instrText>
            </w:r>
            <w:r>
              <w:rPr>
                <w:noProof/>
                <w:webHidden/>
              </w:rPr>
            </w:r>
            <w:r>
              <w:rPr>
                <w:noProof/>
                <w:webHidden/>
              </w:rPr>
              <w:fldChar w:fldCharType="separate"/>
            </w:r>
            <w:r w:rsidR="00C74533">
              <w:rPr>
                <w:noProof/>
                <w:webHidden/>
              </w:rPr>
              <w:t>93</w:t>
            </w:r>
            <w:r>
              <w:rPr>
                <w:noProof/>
                <w:webHidden/>
              </w:rPr>
              <w:fldChar w:fldCharType="end"/>
            </w:r>
          </w:hyperlink>
        </w:p>
        <w:p w14:paraId="70DD7F21" w14:textId="3073071D" w:rsidR="00CA6000" w:rsidRDefault="00CA6000" w:rsidP="00C74533">
          <w:pPr>
            <w:pStyle w:val="TOC2"/>
            <w:rPr>
              <w:rFonts w:asciiTheme="minorHAnsi" w:hAnsiTheme="minorHAnsi" w:cstheme="minorBidi"/>
              <w:noProof/>
              <w:sz w:val="22"/>
              <w:szCs w:val="22"/>
            </w:rPr>
          </w:pPr>
          <w:hyperlink w:anchor="_Toc25000049" w:history="1">
            <w:r w:rsidRPr="00A969EA">
              <w:rPr>
                <w:rStyle w:val="Hyperlink"/>
                <w:noProof/>
              </w:rPr>
              <w:t>9.14 Place of refuge</w:t>
            </w:r>
            <w:r>
              <w:rPr>
                <w:noProof/>
                <w:webHidden/>
              </w:rPr>
              <w:tab/>
            </w:r>
            <w:r>
              <w:rPr>
                <w:noProof/>
                <w:webHidden/>
              </w:rPr>
              <w:fldChar w:fldCharType="begin"/>
            </w:r>
            <w:r>
              <w:rPr>
                <w:noProof/>
                <w:webHidden/>
              </w:rPr>
              <w:instrText xml:space="preserve"> PAGEREF _Toc25000049 \h </w:instrText>
            </w:r>
            <w:r>
              <w:rPr>
                <w:noProof/>
                <w:webHidden/>
              </w:rPr>
            </w:r>
            <w:r>
              <w:rPr>
                <w:noProof/>
                <w:webHidden/>
              </w:rPr>
              <w:fldChar w:fldCharType="separate"/>
            </w:r>
            <w:r w:rsidR="00C74533">
              <w:rPr>
                <w:noProof/>
                <w:webHidden/>
              </w:rPr>
              <w:t>94</w:t>
            </w:r>
            <w:r>
              <w:rPr>
                <w:noProof/>
                <w:webHidden/>
              </w:rPr>
              <w:fldChar w:fldCharType="end"/>
            </w:r>
          </w:hyperlink>
        </w:p>
        <w:p w14:paraId="7C630694" w14:textId="2B8171B9" w:rsidR="00CA6000" w:rsidRDefault="00CA6000" w:rsidP="00C74533">
          <w:pPr>
            <w:pStyle w:val="TOC2"/>
            <w:rPr>
              <w:rFonts w:asciiTheme="minorHAnsi" w:hAnsiTheme="minorHAnsi" w:cstheme="minorBidi"/>
              <w:noProof/>
              <w:sz w:val="22"/>
              <w:szCs w:val="22"/>
            </w:rPr>
          </w:pPr>
          <w:hyperlink w:anchor="_Toc25000050" w:history="1">
            <w:r w:rsidRPr="00A969EA">
              <w:rPr>
                <w:rStyle w:val="Hyperlink"/>
                <w:noProof/>
              </w:rPr>
              <w:t>9.15 Radar range</w:t>
            </w:r>
            <w:r>
              <w:rPr>
                <w:noProof/>
                <w:webHidden/>
              </w:rPr>
              <w:tab/>
            </w:r>
            <w:r>
              <w:rPr>
                <w:noProof/>
                <w:webHidden/>
              </w:rPr>
              <w:fldChar w:fldCharType="begin"/>
            </w:r>
            <w:r>
              <w:rPr>
                <w:noProof/>
                <w:webHidden/>
              </w:rPr>
              <w:instrText xml:space="preserve"> PAGEREF _Toc25000050 \h </w:instrText>
            </w:r>
            <w:r>
              <w:rPr>
                <w:noProof/>
                <w:webHidden/>
              </w:rPr>
            </w:r>
            <w:r>
              <w:rPr>
                <w:noProof/>
                <w:webHidden/>
              </w:rPr>
              <w:fldChar w:fldCharType="separate"/>
            </w:r>
            <w:r w:rsidR="00C74533">
              <w:rPr>
                <w:noProof/>
                <w:webHidden/>
              </w:rPr>
              <w:t>95</w:t>
            </w:r>
            <w:r>
              <w:rPr>
                <w:noProof/>
                <w:webHidden/>
              </w:rPr>
              <w:fldChar w:fldCharType="end"/>
            </w:r>
          </w:hyperlink>
        </w:p>
        <w:p w14:paraId="7E0043B0" w14:textId="05370ED9" w:rsidR="00CA6000" w:rsidRDefault="00CA6000" w:rsidP="00C74533">
          <w:pPr>
            <w:pStyle w:val="TOC2"/>
            <w:rPr>
              <w:rFonts w:asciiTheme="minorHAnsi" w:hAnsiTheme="minorHAnsi" w:cstheme="minorBidi"/>
              <w:noProof/>
              <w:sz w:val="22"/>
              <w:szCs w:val="22"/>
            </w:rPr>
          </w:pPr>
          <w:hyperlink w:anchor="_Toc25000051" w:history="1">
            <w:r w:rsidRPr="00A969EA">
              <w:rPr>
                <w:rStyle w:val="Hyperlink"/>
                <w:noProof/>
              </w:rPr>
              <w:t>9.16 Radio calling-in point</w:t>
            </w:r>
            <w:r>
              <w:rPr>
                <w:noProof/>
                <w:webHidden/>
              </w:rPr>
              <w:tab/>
            </w:r>
            <w:r>
              <w:rPr>
                <w:noProof/>
                <w:webHidden/>
              </w:rPr>
              <w:fldChar w:fldCharType="begin"/>
            </w:r>
            <w:r>
              <w:rPr>
                <w:noProof/>
                <w:webHidden/>
              </w:rPr>
              <w:instrText xml:space="preserve"> PAGEREF _Toc25000051 \h </w:instrText>
            </w:r>
            <w:r>
              <w:rPr>
                <w:noProof/>
                <w:webHidden/>
              </w:rPr>
            </w:r>
            <w:r>
              <w:rPr>
                <w:noProof/>
                <w:webHidden/>
              </w:rPr>
              <w:fldChar w:fldCharType="separate"/>
            </w:r>
            <w:r w:rsidR="00C74533">
              <w:rPr>
                <w:noProof/>
                <w:webHidden/>
              </w:rPr>
              <w:t>95</w:t>
            </w:r>
            <w:r>
              <w:rPr>
                <w:noProof/>
                <w:webHidden/>
              </w:rPr>
              <w:fldChar w:fldCharType="end"/>
            </w:r>
          </w:hyperlink>
        </w:p>
        <w:p w14:paraId="6B31B4BD" w14:textId="60210179" w:rsidR="00CA6000" w:rsidRDefault="00CA6000" w:rsidP="00C74533">
          <w:pPr>
            <w:pStyle w:val="TOC2"/>
            <w:rPr>
              <w:rFonts w:asciiTheme="minorHAnsi" w:hAnsiTheme="minorHAnsi" w:cstheme="minorBidi"/>
              <w:noProof/>
              <w:sz w:val="22"/>
              <w:szCs w:val="22"/>
            </w:rPr>
          </w:pPr>
          <w:hyperlink w:anchor="_Toc25000052" w:history="1">
            <w:r w:rsidRPr="00A969EA">
              <w:rPr>
                <w:rStyle w:val="Hyperlink"/>
                <w:noProof/>
              </w:rPr>
              <w:t>9.17 Restricted area navigational</w:t>
            </w:r>
            <w:r>
              <w:rPr>
                <w:noProof/>
                <w:webHidden/>
              </w:rPr>
              <w:tab/>
            </w:r>
            <w:r>
              <w:rPr>
                <w:noProof/>
                <w:webHidden/>
              </w:rPr>
              <w:fldChar w:fldCharType="begin"/>
            </w:r>
            <w:r>
              <w:rPr>
                <w:noProof/>
                <w:webHidden/>
              </w:rPr>
              <w:instrText xml:space="preserve"> PAGEREF _Toc25000052 \h </w:instrText>
            </w:r>
            <w:r>
              <w:rPr>
                <w:noProof/>
                <w:webHidden/>
              </w:rPr>
            </w:r>
            <w:r>
              <w:rPr>
                <w:noProof/>
                <w:webHidden/>
              </w:rPr>
              <w:fldChar w:fldCharType="separate"/>
            </w:r>
            <w:r w:rsidR="00C74533">
              <w:rPr>
                <w:noProof/>
                <w:webHidden/>
              </w:rPr>
              <w:t>97</w:t>
            </w:r>
            <w:r>
              <w:rPr>
                <w:noProof/>
                <w:webHidden/>
              </w:rPr>
              <w:fldChar w:fldCharType="end"/>
            </w:r>
          </w:hyperlink>
        </w:p>
        <w:p w14:paraId="6CEFB5F6" w14:textId="2896F647" w:rsidR="00CA6000" w:rsidRDefault="00CA6000" w:rsidP="00C74533">
          <w:pPr>
            <w:pStyle w:val="TOC2"/>
            <w:rPr>
              <w:rFonts w:asciiTheme="minorHAnsi" w:hAnsiTheme="minorHAnsi" w:cstheme="minorBidi"/>
              <w:noProof/>
              <w:sz w:val="22"/>
              <w:szCs w:val="22"/>
            </w:rPr>
          </w:pPr>
          <w:hyperlink w:anchor="_Toc25000053" w:history="1">
            <w:r w:rsidRPr="00A969EA">
              <w:rPr>
                <w:rStyle w:val="Hyperlink"/>
                <w:noProof/>
              </w:rPr>
              <w:t>9.18 Restricted area regulatory</w:t>
            </w:r>
            <w:r>
              <w:rPr>
                <w:noProof/>
                <w:webHidden/>
              </w:rPr>
              <w:tab/>
            </w:r>
            <w:r>
              <w:rPr>
                <w:noProof/>
                <w:webHidden/>
              </w:rPr>
              <w:fldChar w:fldCharType="begin"/>
            </w:r>
            <w:r>
              <w:rPr>
                <w:noProof/>
                <w:webHidden/>
              </w:rPr>
              <w:instrText xml:space="preserve"> PAGEREF _Toc25000053 \h </w:instrText>
            </w:r>
            <w:r>
              <w:rPr>
                <w:noProof/>
                <w:webHidden/>
              </w:rPr>
            </w:r>
            <w:r>
              <w:rPr>
                <w:noProof/>
                <w:webHidden/>
              </w:rPr>
              <w:fldChar w:fldCharType="separate"/>
            </w:r>
            <w:r w:rsidR="00C74533">
              <w:rPr>
                <w:noProof/>
                <w:webHidden/>
              </w:rPr>
              <w:t>98</w:t>
            </w:r>
            <w:r>
              <w:rPr>
                <w:noProof/>
                <w:webHidden/>
              </w:rPr>
              <w:fldChar w:fldCharType="end"/>
            </w:r>
          </w:hyperlink>
        </w:p>
        <w:p w14:paraId="43248F95" w14:textId="4A6F3263" w:rsidR="00CA6000" w:rsidRDefault="00CA6000" w:rsidP="00C74533">
          <w:pPr>
            <w:pStyle w:val="TOC2"/>
            <w:rPr>
              <w:rFonts w:asciiTheme="minorHAnsi" w:hAnsiTheme="minorHAnsi" w:cstheme="minorBidi"/>
              <w:noProof/>
              <w:sz w:val="22"/>
              <w:szCs w:val="22"/>
            </w:rPr>
          </w:pPr>
          <w:hyperlink w:anchor="_Toc25000054" w:history="1">
            <w:r w:rsidRPr="00A969EA">
              <w:rPr>
                <w:rStyle w:val="Hyperlink"/>
                <w:noProof/>
              </w:rPr>
              <w:t>9.19 Routeing measure</w:t>
            </w:r>
            <w:r>
              <w:rPr>
                <w:noProof/>
                <w:webHidden/>
              </w:rPr>
              <w:tab/>
            </w:r>
            <w:r>
              <w:rPr>
                <w:noProof/>
                <w:webHidden/>
              </w:rPr>
              <w:fldChar w:fldCharType="begin"/>
            </w:r>
            <w:r>
              <w:rPr>
                <w:noProof/>
                <w:webHidden/>
              </w:rPr>
              <w:instrText xml:space="preserve"> PAGEREF _Toc25000054 \h </w:instrText>
            </w:r>
            <w:r>
              <w:rPr>
                <w:noProof/>
                <w:webHidden/>
              </w:rPr>
            </w:r>
            <w:r>
              <w:rPr>
                <w:noProof/>
                <w:webHidden/>
              </w:rPr>
              <w:fldChar w:fldCharType="separate"/>
            </w:r>
            <w:r w:rsidR="00C74533">
              <w:rPr>
                <w:noProof/>
                <w:webHidden/>
              </w:rPr>
              <w:t>99</w:t>
            </w:r>
            <w:r>
              <w:rPr>
                <w:noProof/>
                <w:webHidden/>
              </w:rPr>
              <w:fldChar w:fldCharType="end"/>
            </w:r>
          </w:hyperlink>
        </w:p>
        <w:p w14:paraId="6CA532A6" w14:textId="677DC4BB" w:rsidR="00CA6000" w:rsidRDefault="00CA6000" w:rsidP="00C74533">
          <w:pPr>
            <w:pStyle w:val="TOC2"/>
            <w:rPr>
              <w:rFonts w:asciiTheme="minorHAnsi" w:hAnsiTheme="minorHAnsi" w:cstheme="minorBidi"/>
              <w:noProof/>
              <w:sz w:val="22"/>
              <w:szCs w:val="22"/>
            </w:rPr>
          </w:pPr>
          <w:hyperlink w:anchor="_Toc25000055" w:history="1">
            <w:r w:rsidRPr="00A969EA">
              <w:rPr>
                <w:rStyle w:val="Hyperlink"/>
                <w:noProof/>
              </w:rPr>
              <w:t>9.20 Ship Reporting Service Area</w:t>
            </w:r>
            <w:r>
              <w:rPr>
                <w:noProof/>
                <w:webHidden/>
              </w:rPr>
              <w:tab/>
            </w:r>
            <w:r>
              <w:rPr>
                <w:noProof/>
                <w:webHidden/>
              </w:rPr>
              <w:fldChar w:fldCharType="begin"/>
            </w:r>
            <w:r>
              <w:rPr>
                <w:noProof/>
                <w:webHidden/>
              </w:rPr>
              <w:instrText xml:space="preserve"> PAGEREF _Toc25000055 \h </w:instrText>
            </w:r>
            <w:r>
              <w:rPr>
                <w:noProof/>
                <w:webHidden/>
              </w:rPr>
            </w:r>
            <w:r>
              <w:rPr>
                <w:noProof/>
                <w:webHidden/>
              </w:rPr>
              <w:fldChar w:fldCharType="separate"/>
            </w:r>
            <w:r w:rsidR="00C74533">
              <w:rPr>
                <w:noProof/>
                <w:webHidden/>
              </w:rPr>
              <w:t>100</w:t>
            </w:r>
            <w:r>
              <w:rPr>
                <w:noProof/>
                <w:webHidden/>
              </w:rPr>
              <w:fldChar w:fldCharType="end"/>
            </w:r>
          </w:hyperlink>
        </w:p>
        <w:p w14:paraId="1894FD3F" w14:textId="638A4DD7" w:rsidR="00CA6000" w:rsidRDefault="00CA6000" w:rsidP="00C74533">
          <w:pPr>
            <w:pStyle w:val="TOC2"/>
            <w:rPr>
              <w:rFonts w:asciiTheme="minorHAnsi" w:hAnsiTheme="minorHAnsi" w:cstheme="minorBidi"/>
              <w:noProof/>
              <w:sz w:val="22"/>
              <w:szCs w:val="22"/>
            </w:rPr>
          </w:pPr>
          <w:hyperlink w:anchor="_Toc25000056" w:history="1">
            <w:r w:rsidRPr="00A969EA">
              <w:rPr>
                <w:rStyle w:val="Hyperlink"/>
                <w:noProof/>
              </w:rPr>
              <w:t>9.21 Signal Station Warning</w:t>
            </w:r>
            <w:r>
              <w:rPr>
                <w:noProof/>
                <w:webHidden/>
              </w:rPr>
              <w:tab/>
            </w:r>
            <w:r>
              <w:rPr>
                <w:noProof/>
                <w:webHidden/>
              </w:rPr>
              <w:fldChar w:fldCharType="begin"/>
            </w:r>
            <w:r>
              <w:rPr>
                <w:noProof/>
                <w:webHidden/>
              </w:rPr>
              <w:instrText xml:space="preserve"> PAGEREF _Toc25000056 \h </w:instrText>
            </w:r>
            <w:r>
              <w:rPr>
                <w:noProof/>
                <w:webHidden/>
              </w:rPr>
            </w:r>
            <w:r>
              <w:rPr>
                <w:noProof/>
                <w:webHidden/>
              </w:rPr>
              <w:fldChar w:fldCharType="separate"/>
            </w:r>
            <w:r w:rsidR="00C74533">
              <w:rPr>
                <w:noProof/>
                <w:webHidden/>
              </w:rPr>
              <w:t>101</w:t>
            </w:r>
            <w:r>
              <w:rPr>
                <w:noProof/>
                <w:webHidden/>
              </w:rPr>
              <w:fldChar w:fldCharType="end"/>
            </w:r>
          </w:hyperlink>
        </w:p>
        <w:p w14:paraId="26C425F1" w14:textId="60FE7227" w:rsidR="00CA6000" w:rsidRDefault="00CA6000" w:rsidP="00C74533">
          <w:pPr>
            <w:pStyle w:val="TOC2"/>
            <w:rPr>
              <w:rFonts w:asciiTheme="minorHAnsi" w:hAnsiTheme="minorHAnsi" w:cstheme="minorBidi"/>
              <w:noProof/>
              <w:sz w:val="22"/>
              <w:szCs w:val="22"/>
            </w:rPr>
          </w:pPr>
          <w:hyperlink w:anchor="_Toc25000057" w:history="1">
            <w:r w:rsidRPr="00A969EA">
              <w:rPr>
                <w:rStyle w:val="Hyperlink"/>
                <w:noProof/>
              </w:rPr>
              <w:t>9.22 Signal Station Tra</w:t>
            </w:r>
            <w:bookmarkStart w:id="7" w:name="_GoBack"/>
            <w:bookmarkEnd w:id="7"/>
            <w:r w:rsidRPr="00A969EA">
              <w:rPr>
                <w:rStyle w:val="Hyperlink"/>
                <w:noProof/>
              </w:rPr>
              <w:t>ffic</w:t>
            </w:r>
            <w:r>
              <w:rPr>
                <w:noProof/>
                <w:webHidden/>
              </w:rPr>
              <w:tab/>
            </w:r>
            <w:r>
              <w:rPr>
                <w:noProof/>
                <w:webHidden/>
              </w:rPr>
              <w:fldChar w:fldCharType="begin"/>
            </w:r>
            <w:r>
              <w:rPr>
                <w:noProof/>
                <w:webHidden/>
              </w:rPr>
              <w:instrText xml:space="preserve"> PAGEREF _Toc25000057 \h </w:instrText>
            </w:r>
            <w:r>
              <w:rPr>
                <w:noProof/>
                <w:webHidden/>
              </w:rPr>
            </w:r>
            <w:r>
              <w:rPr>
                <w:noProof/>
                <w:webHidden/>
              </w:rPr>
              <w:fldChar w:fldCharType="separate"/>
            </w:r>
            <w:r w:rsidR="00C74533">
              <w:rPr>
                <w:noProof/>
                <w:webHidden/>
              </w:rPr>
              <w:t>102</w:t>
            </w:r>
            <w:r>
              <w:rPr>
                <w:noProof/>
                <w:webHidden/>
              </w:rPr>
              <w:fldChar w:fldCharType="end"/>
            </w:r>
          </w:hyperlink>
        </w:p>
        <w:p w14:paraId="4DF0500A" w14:textId="49F2AAD8" w:rsidR="00CA6000" w:rsidRDefault="00CA6000" w:rsidP="00C74533">
          <w:pPr>
            <w:pStyle w:val="TOC2"/>
            <w:rPr>
              <w:rFonts w:asciiTheme="minorHAnsi" w:hAnsiTheme="minorHAnsi" w:cstheme="minorBidi"/>
              <w:noProof/>
              <w:sz w:val="22"/>
              <w:szCs w:val="22"/>
            </w:rPr>
          </w:pPr>
          <w:hyperlink w:anchor="_Toc25000058" w:history="1">
            <w:r w:rsidRPr="00A969EA">
              <w:rPr>
                <w:rStyle w:val="Hyperlink"/>
                <w:noProof/>
              </w:rPr>
              <w:t>9.23 Underkeel clearance allowance area</w:t>
            </w:r>
            <w:r>
              <w:rPr>
                <w:noProof/>
                <w:webHidden/>
              </w:rPr>
              <w:tab/>
            </w:r>
            <w:r>
              <w:rPr>
                <w:noProof/>
                <w:webHidden/>
              </w:rPr>
              <w:fldChar w:fldCharType="begin"/>
            </w:r>
            <w:r>
              <w:rPr>
                <w:noProof/>
                <w:webHidden/>
              </w:rPr>
              <w:instrText xml:space="preserve"> PAGEREF _Toc25000058 \h </w:instrText>
            </w:r>
            <w:r>
              <w:rPr>
                <w:noProof/>
                <w:webHidden/>
              </w:rPr>
            </w:r>
            <w:r>
              <w:rPr>
                <w:noProof/>
                <w:webHidden/>
              </w:rPr>
              <w:fldChar w:fldCharType="separate"/>
            </w:r>
            <w:r w:rsidR="00C74533">
              <w:rPr>
                <w:noProof/>
                <w:webHidden/>
              </w:rPr>
              <w:t>103</w:t>
            </w:r>
            <w:r>
              <w:rPr>
                <w:noProof/>
                <w:webHidden/>
              </w:rPr>
              <w:fldChar w:fldCharType="end"/>
            </w:r>
          </w:hyperlink>
        </w:p>
        <w:p w14:paraId="173B6009" w14:textId="3C97C91D" w:rsidR="00CA6000" w:rsidRDefault="00CA6000" w:rsidP="00C74533">
          <w:pPr>
            <w:pStyle w:val="TOC2"/>
            <w:rPr>
              <w:rFonts w:asciiTheme="minorHAnsi" w:hAnsiTheme="minorHAnsi" w:cstheme="minorBidi"/>
              <w:noProof/>
              <w:sz w:val="22"/>
              <w:szCs w:val="22"/>
            </w:rPr>
          </w:pPr>
          <w:hyperlink w:anchor="_Toc25000059" w:history="1">
            <w:r w:rsidRPr="00A969EA">
              <w:rPr>
                <w:rStyle w:val="Hyperlink"/>
                <w:noProof/>
              </w:rPr>
              <w:t>9.24 Underkeel clearance management area</w:t>
            </w:r>
            <w:r>
              <w:rPr>
                <w:noProof/>
                <w:webHidden/>
              </w:rPr>
              <w:tab/>
            </w:r>
            <w:r>
              <w:rPr>
                <w:noProof/>
                <w:webHidden/>
              </w:rPr>
              <w:fldChar w:fldCharType="begin"/>
            </w:r>
            <w:r>
              <w:rPr>
                <w:noProof/>
                <w:webHidden/>
              </w:rPr>
              <w:instrText xml:space="preserve"> PAGEREF _Toc25000059 \h </w:instrText>
            </w:r>
            <w:r>
              <w:rPr>
                <w:noProof/>
                <w:webHidden/>
              </w:rPr>
            </w:r>
            <w:r>
              <w:rPr>
                <w:noProof/>
                <w:webHidden/>
              </w:rPr>
              <w:fldChar w:fldCharType="separate"/>
            </w:r>
            <w:r w:rsidR="00C74533">
              <w:rPr>
                <w:noProof/>
                <w:webHidden/>
              </w:rPr>
              <w:t>103</w:t>
            </w:r>
            <w:r>
              <w:rPr>
                <w:noProof/>
                <w:webHidden/>
              </w:rPr>
              <w:fldChar w:fldCharType="end"/>
            </w:r>
          </w:hyperlink>
        </w:p>
        <w:p w14:paraId="5BDFE8EC" w14:textId="18B12008" w:rsidR="00CA6000" w:rsidRDefault="00CA6000" w:rsidP="00C74533">
          <w:pPr>
            <w:pStyle w:val="TOC2"/>
            <w:rPr>
              <w:rFonts w:asciiTheme="minorHAnsi" w:hAnsiTheme="minorHAnsi" w:cstheme="minorBidi"/>
              <w:noProof/>
              <w:sz w:val="22"/>
              <w:szCs w:val="22"/>
            </w:rPr>
          </w:pPr>
          <w:hyperlink w:anchor="_Toc25000060" w:history="1">
            <w:r w:rsidRPr="00A969EA">
              <w:rPr>
                <w:rStyle w:val="Hyperlink"/>
                <w:noProof/>
              </w:rPr>
              <w:t>9.25 Vessel Traffic Service Area</w:t>
            </w:r>
            <w:r>
              <w:rPr>
                <w:noProof/>
                <w:webHidden/>
              </w:rPr>
              <w:tab/>
            </w:r>
            <w:r>
              <w:rPr>
                <w:noProof/>
                <w:webHidden/>
              </w:rPr>
              <w:fldChar w:fldCharType="begin"/>
            </w:r>
            <w:r>
              <w:rPr>
                <w:noProof/>
                <w:webHidden/>
              </w:rPr>
              <w:instrText xml:space="preserve"> PAGEREF _Toc25000060 \h </w:instrText>
            </w:r>
            <w:r>
              <w:rPr>
                <w:noProof/>
                <w:webHidden/>
              </w:rPr>
            </w:r>
            <w:r>
              <w:rPr>
                <w:noProof/>
                <w:webHidden/>
              </w:rPr>
              <w:fldChar w:fldCharType="separate"/>
            </w:r>
            <w:r w:rsidR="00C74533">
              <w:rPr>
                <w:noProof/>
                <w:webHidden/>
              </w:rPr>
              <w:t>104</w:t>
            </w:r>
            <w:r>
              <w:rPr>
                <w:noProof/>
                <w:webHidden/>
              </w:rPr>
              <w:fldChar w:fldCharType="end"/>
            </w:r>
          </w:hyperlink>
        </w:p>
        <w:p w14:paraId="37F793A8" w14:textId="078DE8D0" w:rsidR="00CA6000" w:rsidRDefault="00CA6000" w:rsidP="00C74533">
          <w:pPr>
            <w:pStyle w:val="TOC2"/>
            <w:rPr>
              <w:rFonts w:asciiTheme="minorHAnsi" w:hAnsiTheme="minorHAnsi" w:cstheme="minorBidi"/>
              <w:noProof/>
              <w:sz w:val="22"/>
              <w:szCs w:val="22"/>
            </w:rPr>
          </w:pPr>
          <w:hyperlink w:anchor="_Toc25000061" w:history="1">
            <w:r w:rsidRPr="00A969EA">
              <w:rPr>
                <w:rStyle w:val="Hyperlink"/>
                <w:noProof/>
              </w:rPr>
              <w:t>9.26 Waterway area</w:t>
            </w:r>
            <w:r>
              <w:rPr>
                <w:noProof/>
                <w:webHidden/>
              </w:rPr>
              <w:tab/>
            </w:r>
            <w:r>
              <w:rPr>
                <w:noProof/>
                <w:webHidden/>
              </w:rPr>
              <w:fldChar w:fldCharType="begin"/>
            </w:r>
            <w:r>
              <w:rPr>
                <w:noProof/>
                <w:webHidden/>
              </w:rPr>
              <w:instrText xml:space="preserve"> PAGEREF _Toc25000061 \h </w:instrText>
            </w:r>
            <w:r>
              <w:rPr>
                <w:noProof/>
                <w:webHidden/>
              </w:rPr>
            </w:r>
            <w:r>
              <w:rPr>
                <w:noProof/>
                <w:webHidden/>
              </w:rPr>
              <w:fldChar w:fldCharType="separate"/>
            </w:r>
            <w:r w:rsidR="00C74533">
              <w:rPr>
                <w:noProof/>
                <w:webHidden/>
              </w:rPr>
              <w:t>104</w:t>
            </w:r>
            <w:r>
              <w:rPr>
                <w:noProof/>
                <w:webHidden/>
              </w:rPr>
              <w:fldChar w:fldCharType="end"/>
            </w:r>
          </w:hyperlink>
        </w:p>
        <w:p w14:paraId="2FE8596B" w14:textId="459815A7" w:rsidR="00CA6000" w:rsidRDefault="00CA6000" w:rsidP="00C74533">
          <w:pPr>
            <w:pStyle w:val="TOC2"/>
            <w:rPr>
              <w:rFonts w:asciiTheme="minorHAnsi" w:hAnsiTheme="minorHAnsi" w:cstheme="minorBidi"/>
              <w:noProof/>
              <w:sz w:val="22"/>
              <w:szCs w:val="22"/>
            </w:rPr>
          </w:pPr>
          <w:hyperlink w:anchor="_Toc25000062" w:history="1">
            <w:r w:rsidRPr="00A969EA">
              <w:rPr>
                <w:rStyle w:val="Hyperlink"/>
                <w:noProof/>
              </w:rPr>
              <w:t>9.27 Data quality</w:t>
            </w:r>
            <w:r>
              <w:rPr>
                <w:noProof/>
                <w:webHidden/>
              </w:rPr>
              <w:tab/>
            </w:r>
            <w:r>
              <w:rPr>
                <w:noProof/>
                <w:webHidden/>
              </w:rPr>
              <w:fldChar w:fldCharType="begin"/>
            </w:r>
            <w:r>
              <w:rPr>
                <w:noProof/>
                <w:webHidden/>
              </w:rPr>
              <w:instrText xml:space="preserve"> PAGEREF _Toc25000062 \h </w:instrText>
            </w:r>
            <w:r>
              <w:rPr>
                <w:noProof/>
                <w:webHidden/>
              </w:rPr>
            </w:r>
            <w:r>
              <w:rPr>
                <w:noProof/>
                <w:webHidden/>
              </w:rPr>
              <w:fldChar w:fldCharType="separate"/>
            </w:r>
            <w:r w:rsidR="00C74533">
              <w:rPr>
                <w:noProof/>
                <w:webHidden/>
              </w:rPr>
              <w:t>105</w:t>
            </w:r>
            <w:r>
              <w:rPr>
                <w:noProof/>
                <w:webHidden/>
              </w:rPr>
              <w:fldChar w:fldCharType="end"/>
            </w:r>
          </w:hyperlink>
        </w:p>
        <w:p w14:paraId="7FBB18FC" w14:textId="2E4B670E" w:rsidR="00CA6000" w:rsidRDefault="00CA6000" w:rsidP="00C74533">
          <w:pPr>
            <w:pStyle w:val="TOC2"/>
            <w:rPr>
              <w:rFonts w:asciiTheme="minorHAnsi" w:hAnsiTheme="minorHAnsi" w:cstheme="minorBidi"/>
              <w:noProof/>
              <w:sz w:val="22"/>
              <w:szCs w:val="22"/>
            </w:rPr>
          </w:pPr>
          <w:hyperlink w:anchor="_Toc25000063" w:history="1">
            <w:r w:rsidRPr="00A969EA">
              <w:rPr>
                <w:rStyle w:val="Hyperlink"/>
                <w:noProof/>
              </w:rPr>
              <w:t>9.28 Quality of temporal variation</w:t>
            </w:r>
            <w:r>
              <w:rPr>
                <w:noProof/>
                <w:webHidden/>
              </w:rPr>
              <w:tab/>
            </w:r>
            <w:r>
              <w:rPr>
                <w:noProof/>
                <w:webHidden/>
              </w:rPr>
              <w:fldChar w:fldCharType="begin"/>
            </w:r>
            <w:r>
              <w:rPr>
                <w:noProof/>
                <w:webHidden/>
              </w:rPr>
              <w:instrText xml:space="preserve"> PAGEREF _Toc25000063 \h </w:instrText>
            </w:r>
            <w:r>
              <w:rPr>
                <w:noProof/>
                <w:webHidden/>
              </w:rPr>
            </w:r>
            <w:r>
              <w:rPr>
                <w:noProof/>
                <w:webHidden/>
              </w:rPr>
              <w:fldChar w:fldCharType="separate"/>
            </w:r>
            <w:r w:rsidR="00C74533">
              <w:rPr>
                <w:noProof/>
                <w:webHidden/>
              </w:rPr>
              <w:t>106</w:t>
            </w:r>
            <w:r>
              <w:rPr>
                <w:noProof/>
                <w:webHidden/>
              </w:rPr>
              <w:fldChar w:fldCharType="end"/>
            </w:r>
          </w:hyperlink>
        </w:p>
        <w:p w14:paraId="47BA87D0" w14:textId="02A1379B" w:rsidR="00CA6000" w:rsidRDefault="00CA6000" w:rsidP="00C74533">
          <w:pPr>
            <w:pStyle w:val="TOC2"/>
            <w:rPr>
              <w:rFonts w:asciiTheme="minorHAnsi" w:hAnsiTheme="minorHAnsi" w:cstheme="minorBidi"/>
              <w:noProof/>
              <w:sz w:val="22"/>
              <w:szCs w:val="22"/>
            </w:rPr>
          </w:pPr>
          <w:hyperlink w:anchor="_Toc25000064" w:history="1">
            <w:r w:rsidRPr="00A969EA">
              <w:rPr>
                <w:rStyle w:val="Hyperlink"/>
                <w:noProof/>
              </w:rPr>
              <w:t>9.29 Data coverage</w:t>
            </w:r>
            <w:r>
              <w:rPr>
                <w:noProof/>
                <w:webHidden/>
              </w:rPr>
              <w:tab/>
            </w:r>
            <w:r>
              <w:rPr>
                <w:noProof/>
                <w:webHidden/>
              </w:rPr>
              <w:fldChar w:fldCharType="begin"/>
            </w:r>
            <w:r>
              <w:rPr>
                <w:noProof/>
                <w:webHidden/>
              </w:rPr>
              <w:instrText xml:space="preserve"> PAGEREF _Toc25000064 \h </w:instrText>
            </w:r>
            <w:r>
              <w:rPr>
                <w:noProof/>
                <w:webHidden/>
              </w:rPr>
            </w:r>
            <w:r>
              <w:rPr>
                <w:noProof/>
                <w:webHidden/>
              </w:rPr>
              <w:fldChar w:fldCharType="separate"/>
            </w:r>
            <w:r w:rsidR="00C74533">
              <w:rPr>
                <w:noProof/>
                <w:webHidden/>
              </w:rPr>
              <w:t>106</w:t>
            </w:r>
            <w:r>
              <w:rPr>
                <w:noProof/>
                <w:webHidden/>
              </w:rPr>
              <w:fldChar w:fldCharType="end"/>
            </w:r>
          </w:hyperlink>
        </w:p>
        <w:p w14:paraId="59F91199" w14:textId="695C124C" w:rsidR="00CA6000" w:rsidRDefault="00CA6000" w:rsidP="00C74533">
          <w:pPr>
            <w:pStyle w:val="TOC2"/>
            <w:rPr>
              <w:rFonts w:asciiTheme="minorHAnsi" w:hAnsiTheme="minorHAnsi" w:cstheme="minorBidi"/>
              <w:noProof/>
              <w:sz w:val="22"/>
              <w:szCs w:val="22"/>
            </w:rPr>
          </w:pPr>
          <w:hyperlink w:anchor="_Toc25000065" w:history="1">
            <w:r w:rsidRPr="00A969EA">
              <w:rPr>
                <w:rStyle w:val="Hyperlink"/>
                <w:noProof/>
              </w:rPr>
              <w:t>9.30 Quality of Non-Bathymetric Data</w:t>
            </w:r>
            <w:r>
              <w:rPr>
                <w:noProof/>
                <w:webHidden/>
              </w:rPr>
              <w:tab/>
            </w:r>
            <w:r>
              <w:rPr>
                <w:noProof/>
                <w:webHidden/>
              </w:rPr>
              <w:fldChar w:fldCharType="begin"/>
            </w:r>
            <w:r>
              <w:rPr>
                <w:noProof/>
                <w:webHidden/>
              </w:rPr>
              <w:instrText xml:space="preserve"> PAGEREF _Toc25000065 \h </w:instrText>
            </w:r>
            <w:r>
              <w:rPr>
                <w:noProof/>
                <w:webHidden/>
              </w:rPr>
            </w:r>
            <w:r>
              <w:rPr>
                <w:noProof/>
                <w:webHidden/>
              </w:rPr>
              <w:fldChar w:fldCharType="separate"/>
            </w:r>
            <w:r w:rsidR="00C74533">
              <w:rPr>
                <w:noProof/>
                <w:webHidden/>
              </w:rPr>
              <w:t>107</w:t>
            </w:r>
            <w:r>
              <w:rPr>
                <w:noProof/>
                <w:webHidden/>
              </w:rPr>
              <w:fldChar w:fldCharType="end"/>
            </w:r>
          </w:hyperlink>
        </w:p>
        <w:p w14:paraId="43250F05" w14:textId="317F1F8C" w:rsidR="00CA6000" w:rsidRDefault="00CA6000" w:rsidP="00C74533">
          <w:pPr>
            <w:pStyle w:val="TOC2"/>
            <w:rPr>
              <w:rFonts w:asciiTheme="minorHAnsi" w:hAnsiTheme="minorHAnsi" w:cstheme="minorBidi"/>
              <w:noProof/>
              <w:sz w:val="22"/>
              <w:szCs w:val="22"/>
            </w:rPr>
          </w:pPr>
          <w:hyperlink w:anchor="_Toc25000066" w:history="1">
            <w:r w:rsidRPr="00A969EA">
              <w:rPr>
                <w:rStyle w:val="Hyperlink"/>
                <w:noProof/>
              </w:rPr>
              <w:t>9.31 Text Placement</w:t>
            </w:r>
            <w:r>
              <w:rPr>
                <w:noProof/>
                <w:webHidden/>
              </w:rPr>
              <w:tab/>
            </w:r>
            <w:r>
              <w:rPr>
                <w:noProof/>
                <w:webHidden/>
              </w:rPr>
              <w:fldChar w:fldCharType="begin"/>
            </w:r>
            <w:r>
              <w:rPr>
                <w:noProof/>
                <w:webHidden/>
              </w:rPr>
              <w:instrText xml:space="preserve"> PAGEREF _Toc25000066 \h </w:instrText>
            </w:r>
            <w:r>
              <w:rPr>
                <w:noProof/>
                <w:webHidden/>
              </w:rPr>
            </w:r>
            <w:r>
              <w:rPr>
                <w:noProof/>
                <w:webHidden/>
              </w:rPr>
              <w:fldChar w:fldCharType="separate"/>
            </w:r>
            <w:r w:rsidR="00C74533">
              <w:rPr>
                <w:noProof/>
                <w:webHidden/>
              </w:rPr>
              <w:t>107</w:t>
            </w:r>
            <w:r>
              <w:rPr>
                <w:noProof/>
                <w:webHidden/>
              </w:rPr>
              <w:fldChar w:fldCharType="end"/>
            </w:r>
          </w:hyperlink>
        </w:p>
        <w:p w14:paraId="25CB5F99" w14:textId="7FBE16FE" w:rsidR="00EC0FF0" w:rsidRDefault="00EC0FF0">
          <w:r>
            <w:rPr>
              <w:b/>
              <w:bCs/>
              <w:noProof/>
            </w:rPr>
            <w:fldChar w:fldCharType="end"/>
          </w:r>
        </w:p>
      </w:sdtContent>
    </w:sdt>
    <w:p w14:paraId="061F269C" w14:textId="77777777" w:rsidR="00834035" w:rsidRDefault="00EC0FF0">
      <w:pPr>
        <w:sectPr w:rsidR="00834035" w:rsidSect="004314FF">
          <w:headerReference w:type="even" r:id="rId13"/>
          <w:headerReference w:type="default" r:id="rId14"/>
          <w:footerReference w:type="default" r:id="rId15"/>
          <w:pgSz w:w="12240" w:h="15840"/>
          <w:pgMar w:top="1080" w:right="720" w:bottom="1440" w:left="720" w:header="420" w:footer="420" w:gutter="0"/>
          <w:pgNumType w:fmt="lowerRoman" w:start="1"/>
          <w:cols w:space="720"/>
          <w:noEndnote/>
          <w:docGrid w:linePitch="272"/>
        </w:sectPr>
      </w:pPr>
      <w:r>
        <w:br/>
      </w:r>
    </w:p>
    <w:p w14:paraId="7418E0B9" w14:textId="77777777" w:rsidR="00EC0FF0" w:rsidRDefault="00EC0FF0"/>
    <w:p w14:paraId="7971FFEE" w14:textId="77777777" w:rsidR="00EC0FF0" w:rsidRDefault="00EC0FF0">
      <w:pPr>
        <w:pStyle w:val="Heading1"/>
        <w:spacing w:before="160" w:after="160"/>
        <w:rPr>
          <w:rFonts w:ascii="Times New Roman" w:hAnsi="Times New Roman" w:cs="Times New Roman"/>
          <w:b w:val="0"/>
          <w:bCs w:val="0"/>
          <w:sz w:val="24"/>
          <w:szCs w:val="24"/>
        </w:rPr>
      </w:pPr>
      <w:bookmarkStart w:id="10" w:name="idmarkerx16777217x585"/>
      <w:bookmarkStart w:id="11" w:name="_Toc24999818"/>
      <w:bookmarkEnd w:id="10"/>
      <w:r>
        <w:t>1 Catalogue header information</w:t>
      </w:r>
      <w:bookmarkEnd w:id="11"/>
    </w:p>
    <w:p w14:paraId="25744EDD" w14:textId="77777777" w:rsidR="00EC0FF0" w:rsidRDefault="00EC0FF0">
      <w:pPr>
        <w:pStyle w:val="Paragraph"/>
      </w:pPr>
      <w:r>
        <w:t>Name: Feature Catalogue for S-127</w:t>
      </w:r>
      <w:r>
        <w:br/>
        <w:t>Scope: Global coverage of maritime areas</w:t>
      </w:r>
      <w:r>
        <w:br/>
        <w:t>Field of Application: Marine Traffic Management</w:t>
      </w:r>
      <w:r>
        <w:br/>
        <w:t>Version Number: 1.0.</w:t>
      </w:r>
      <w:ins w:id="12" w:author="Raphael Malyankar" w:date="2019-11-18T19:45:00Z">
        <w:r w:rsidR="00AA483D" w:rsidRPr="00AA483D">
          <w:t>1-20190628</w:t>
        </w:r>
      </w:ins>
      <w:del w:id="13" w:author="Raphael Malyankar" w:date="2019-11-18T19:45:00Z">
        <w:r w:rsidDel="00AA483D">
          <w:delText>0-20181129</w:delText>
        </w:r>
      </w:del>
      <w:r>
        <w:br/>
        <w:t xml:space="preserve">Version date: </w:t>
      </w:r>
      <w:ins w:id="14" w:author="Raphael Malyankar" w:date="2019-11-18T19:46:00Z">
        <w:r w:rsidR="00AA483D" w:rsidRPr="00AA483D">
          <w:t>2019-06-28</w:t>
        </w:r>
      </w:ins>
      <w:del w:id="15" w:author="Raphael Malyankar" w:date="2019-11-18T19:46:00Z">
        <w:r w:rsidDel="00AA483D">
          <w:delText>2018-11-29</w:delText>
        </w:r>
      </w:del>
    </w:p>
    <w:p w14:paraId="7A02426F" w14:textId="77777777" w:rsidR="00EC0FF0" w:rsidRDefault="00EC0FF0">
      <w:pPr>
        <w:pStyle w:val="Paragraph"/>
      </w:pPr>
      <w:r>
        <w:t>Producer information:</w:t>
      </w:r>
      <w:r>
        <w:br/>
        <w:t xml:space="preserve">Individual name: </w:t>
      </w:r>
      <w:r>
        <w:br/>
        <w:t>Organisation name: International Hydrographic Organization</w:t>
      </w:r>
      <w:r>
        <w:br/>
        <w:t xml:space="preserve">Phone:  </w:t>
      </w:r>
      <w:r>
        <w:br/>
        <w:t xml:space="preserve">Address: </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30"/>
        <w:gridCol w:w="431"/>
        <w:gridCol w:w="1787"/>
        <w:gridCol w:w="1957"/>
        <w:gridCol w:w="787"/>
        <w:gridCol w:w="2068"/>
      </w:tblGrid>
      <w:tr w:rsidR="00EC0FF0" w14:paraId="157B9BD8" w14:textId="7777777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BB8779" w14:textId="77777777" w:rsidR="00EC0FF0" w:rsidRDefault="00EC0FF0">
            <w:r>
              <w:rPr>
                <w:b/>
                <w:bCs/>
              </w:rPr>
              <w:t>deliveryPoint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48FD35" w14:textId="77777777" w:rsidR="00EC0FF0" w:rsidRDefault="00EC0FF0">
            <w:r>
              <w:rPr>
                <w:b/>
                <w:bCs/>
              </w:rPr>
              <w:t>city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26A255" w14:textId="77777777" w:rsidR="00EC0FF0" w:rsidRDefault="00EC0FF0">
            <w:r>
              <w:rPr>
                <w:b/>
                <w:bCs/>
              </w:rPr>
              <w:t>administrativeArea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2E8D0A" w14:textId="77777777" w:rsidR="00EC0FF0" w:rsidRDefault="00EC0FF0">
            <w:r>
              <w:rPr>
                <w:b/>
                <w:bCs/>
              </w:rPr>
              <w:t>postalCode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E5A3A2" w14:textId="77777777" w:rsidR="00EC0FF0" w:rsidRDefault="00EC0FF0">
            <w:r>
              <w:rPr>
                <w:b/>
                <w:bCs/>
              </w:rPr>
              <w:t>country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C34004" w14:textId="77777777" w:rsidR="00EC0FF0" w:rsidRDefault="00EC0FF0">
            <w:r>
              <w:rPr>
                <w:b/>
                <w:bCs/>
              </w:rPr>
              <w:t>electronicMailAddress</w:t>
            </w:r>
          </w:p>
        </w:tc>
      </w:tr>
      <w:tr w:rsidR="00EC0FF0" w14:paraId="2F11AAA6" w14:textId="7777777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165E66" w14:textId="77777777" w:rsidR="00EC0FF0" w:rsidRDefault="00EC0FF0">
            <w:r>
              <w:t>International Hydrographic Organization, 4 quai Antoine 1er, B.P. 445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3039FB"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2D449A"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AD8981" w14:textId="77777777" w:rsidR="00EC0FF0" w:rsidRDefault="00EC0FF0">
            <w:r>
              <w:t>MC 98011 MONACO CEDEX</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811797"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72F444" w14:textId="77777777" w:rsidR="00EC0FF0" w:rsidRDefault="00EC0FF0"/>
        </w:tc>
      </w:tr>
    </w:tbl>
    <w:p w14:paraId="53CC62E4" w14:textId="77777777" w:rsidR="00EC0FF0" w:rsidRDefault="00EC0FF0">
      <w:pPr>
        <w:pStyle w:val="Paragraph"/>
      </w:pPr>
      <w:r>
        <w:br/>
        <w:t xml:space="preserve">Online resource information:  </w:t>
      </w:r>
      <w:r>
        <w:br/>
        <w:t xml:space="preserve">Hours of Service: </w:t>
      </w:r>
      <w:r>
        <w:br/>
        <w:t>Contact Instructions: Contact IHO NIPWG Chair</w:t>
      </w:r>
      <w:r>
        <w:br/>
        <w:t xml:space="preserve">Position Name: </w:t>
      </w:r>
      <w:r>
        <w:br/>
        <w:t>Contact Information: (none)</w:t>
      </w:r>
      <w:r>
        <w:br/>
        <w:t>Role: publisher</w:t>
      </w:r>
      <w:r>
        <w:br/>
        <w:t>Classification: unclassified</w:t>
      </w:r>
    </w:p>
    <w:p w14:paraId="62FAB4B2" w14:textId="77777777" w:rsidR="00EC0FF0" w:rsidRDefault="00EC0FF0">
      <w:pPr>
        <w:pStyle w:val="Heading1"/>
        <w:spacing w:before="160" w:after="160"/>
        <w:rPr>
          <w:rFonts w:ascii="Times New Roman" w:hAnsi="Times New Roman" w:cs="Times New Roman"/>
          <w:b w:val="0"/>
          <w:bCs w:val="0"/>
          <w:sz w:val="24"/>
          <w:szCs w:val="24"/>
        </w:rPr>
      </w:pPr>
      <w:r>
        <w:br w:type="page"/>
      </w:r>
      <w:bookmarkStart w:id="16" w:name="idmarkerx16777217x1360"/>
      <w:bookmarkStart w:id="17" w:name="_Toc24999819"/>
      <w:bookmarkEnd w:id="16"/>
      <w:r>
        <w:lastRenderedPageBreak/>
        <w:t>2 Definition Sources</w:t>
      </w:r>
      <w:bookmarkEnd w:id="17"/>
    </w:p>
    <w:p w14:paraId="46F2F1C5" w14:textId="77777777" w:rsidR="00EC0FF0" w:rsidRDefault="00EC0FF0">
      <w:pPr>
        <w:pStyle w:val="Paragraph"/>
      </w:pPr>
      <w:r>
        <w:t>No definition sources in catalogue</w:t>
      </w:r>
    </w:p>
    <w:p w14:paraId="7131FBFD" w14:textId="77777777" w:rsidR="00EC0FF0" w:rsidRDefault="00EC0FF0">
      <w:pPr>
        <w:pStyle w:val="Heading1"/>
        <w:spacing w:before="160" w:after="160"/>
        <w:rPr>
          <w:rFonts w:ascii="Times New Roman" w:hAnsi="Times New Roman" w:cs="Times New Roman"/>
          <w:b w:val="0"/>
          <w:bCs w:val="0"/>
          <w:sz w:val="24"/>
          <w:szCs w:val="24"/>
        </w:rPr>
      </w:pPr>
      <w:r>
        <w:br w:type="page"/>
      </w:r>
      <w:bookmarkStart w:id="18" w:name="idmarkerx16777217x1384"/>
      <w:bookmarkStart w:id="19" w:name="_Toc24999820"/>
      <w:bookmarkEnd w:id="18"/>
      <w:r>
        <w:lastRenderedPageBreak/>
        <w:t>3 Simple Attributes</w:t>
      </w:r>
      <w:bookmarkEnd w:id="19"/>
    </w:p>
    <w:p w14:paraId="259D088E" w14:textId="77777777" w:rsidR="00EC0FF0" w:rsidRDefault="00EC0FF0">
      <w:pPr>
        <w:pStyle w:val="Heading2"/>
        <w:spacing w:before="160" w:after="160"/>
        <w:rPr>
          <w:rFonts w:ascii="Times New Roman" w:hAnsi="Times New Roman" w:cs="Times New Roman"/>
          <w:b w:val="0"/>
          <w:bCs w:val="0"/>
          <w:sz w:val="24"/>
          <w:szCs w:val="24"/>
        </w:rPr>
      </w:pPr>
      <w:bookmarkStart w:id="20" w:name="idmarkerx16777217x1401"/>
      <w:bookmarkStart w:id="21" w:name="_Toc24999821"/>
      <w:bookmarkEnd w:id="20"/>
      <w:r>
        <w:t>3.1 Administrative Division</w:t>
      </w:r>
      <w:bookmarkEnd w:id="21"/>
    </w:p>
    <w:p w14:paraId="145DFBF1" w14:textId="77777777" w:rsidR="00EC0FF0" w:rsidRDefault="00EC0FF0">
      <w:r>
        <w:t>Name: Administrative Division</w:t>
      </w:r>
      <w:r>
        <w:br/>
        <w:t>Definition: Administrative division is a generic term for an administrative region within a country at a level below that of the sovereign state.</w:t>
      </w:r>
      <w:r>
        <w:br/>
        <w:t>Code: '</w:t>
      </w:r>
      <w:r>
        <w:rPr>
          <w:rFonts w:ascii="Courier New" w:hAnsi="Courier New" w:cs="Courier New"/>
        </w:rPr>
        <w:t>administrativeDivision</w:t>
      </w:r>
      <w:r>
        <w:t>'</w:t>
      </w:r>
      <w:r>
        <w:br/>
        <w:t xml:space="preserve">Remarks: </w:t>
      </w:r>
      <w:r>
        <w:br/>
        <w:t>Aliases: (none)</w:t>
      </w:r>
      <w:r>
        <w:br/>
        <w:t>Value Type: text</w:t>
      </w:r>
    </w:p>
    <w:p w14:paraId="7497038C" w14:textId="77777777" w:rsidR="00EC0FF0" w:rsidRDefault="00EC0FF0">
      <w:pPr>
        <w:pStyle w:val="Heading2"/>
        <w:spacing w:before="160" w:after="160"/>
        <w:rPr>
          <w:rFonts w:ascii="Times New Roman" w:hAnsi="Times New Roman" w:cs="Times New Roman"/>
          <w:b w:val="0"/>
          <w:bCs w:val="0"/>
          <w:sz w:val="24"/>
          <w:szCs w:val="24"/>
        </w:rPr>
      </w:pPr>
      <w:bookmarkStart w:id="22" w:name="idmarkerx16777217x1455"/>
      <w:bookmarkStart w:id="23" w:name="_Toc24999822"/>
      <w:bookmarkEnd w:id="22"/>
      <w:r>
        <w:t>3.2 Application profile</w:t>
      </w:r>
      <w:bookmarkEnd w:id="23"/>
    </w:p>
    <w:p w14:paraId="606FF823" w14:textId="77777777" w:rsidR="00EC0FF0" w:rsidRDefault="00EC0FF0">
      <w:r>
        <w:t>Name: Application profile</w:t>
      </w:r>
      <w:r>
        <w:br/>
        <w:t>Definition: name of an application profile that can be used with the online resource (ISO 19115)</w:t>
      </w:r>
      <w:r>
        <w:br/>
        <w:t>Code: '</w:t>
      </w:r>
      <w:r>
        <w:rPr>
          <w:rFonts w:ascii="Courier New" w:hAnsi="Courier New" w:cs="Courier New"/>
        </w:rPr>
        <w:t>applicationProfile</w:t>
      </w:r>
      <w:r>
        <w:t>'</w:t>
      </w:r>
      <w:r>
        <w:br/>
        <w:t xml:space="preserve">Remarks: </w:t>
      </w:r>
      <w:r>
        <w:br/>
        <w:t>Aliases: (none)</w:t>
      </w:r>
      <w:r>
        <w:br/>
        <w:t>Value Type: text</w:t>
      </w:r>
    </w:p>
    <w:p w14:paraId="428F2E4E" w14:textId="77777777" w:rsidR="00EC0FF0" w:rsidRDefault="00EC0FF0">
      <w:pPr>
        <w:pStyle w:val="Heading2"/>
        <w:spacing w:before="160" w:after="160"/>
        <w:rPr>
          <w:rFonts w:ascii="Times New Roman" w:hAnsi="Times New Roman" w:cs="Times New Roman"/>
          <w:b w:val="0"/>
          <w:bCs w:val="0"/>
          <w:sz w:val="24"/>
          <w:szCs w:val="24"/>
        </w:rPr>
      </w:pPr>
      <w:bookmarkStart w:id="24" w:name="idmarkerx16777217x1509"/>
      <w:bookmarkStart w:id="25" w:name="_Toc24999823"/>
      <w:bookmarkEnd w:id="24"/>
      <w:r>
        <w:t>3.3 In ballast</w:t>
      </w:r>
      <w:bookmarkEnd w:id="25"/>
    </w:p>
    <w:p w14:paraId="09F04D24" w14:textId="77777777" w:rsidR="00EC0FF0" w:rsidRDefault="00EC0FF0">
      <w:r>
        <w:t>Name: In ballast</w:t>
      </w:r>
      <w:r>
        <w:br/>
        <w:t>Definition: Whether the vessel is in ballast.</w:t>
      </w:r>
      <w:r>
        <w:br/>
        <w:t>Code: '</w:t>
      </w:r>
      <w:r>
        <w:rPr>
          <w:rFonts w:ascii="Courier New" w:hAnsi="Courier New" w:cs="Courier New"/>
        </w:rPr>
        <w:t>inBallast</w:t>
      </w:r>
      <w:r>
        <w:t>'</w:t>
      </w:r>
      <w:r>
        <w:br/>
        <w:t xml:space="preserve">Remarks: </w:t>
      </w:r>
      <w:r>
        <w:br/>
        <w:t>Aliases: BALAST</w:t>
      </w:r>
      <w:r>
        <w:br/>
        <w:t>Value Type: boolean</w:t>
      </w:r>
    </w:p>
    <w:p w14:paraId="62CC19A5" w14:textId="77777777" w:rsidR="00EC0FF0" w:rsidRDefault="00EC0FF0">
      <w:pPr>
        <w:pStyle w:val="Heading2"/>
        <w:spacing w:before="160" w:after="160"/>
        <w:rPr>
          <w:rFonts w:ascii="Times New Roman" w:hAnsi="Times New Roman" w:cs="Times New Roman"/>
          <w:b w:val="0"/>
          <w:bCs w:val="0"/>
          <w:sz w:val="24"/>
          <w:szCs w:val="24"/>
        </w:rPr>
      </w:pPr>
      <w:bookmarkStart w:id="26" w:name="idmarkerx16777217x1564"/>
      <w:bookmarkStart w:id="27" w:name="_Toc24999824"/>
      <w:bookmarkEnd w:id="26"/>
      <w:r>
        <w:t>3.4 Call Name</w:t>
      </w:r>
      <w:bookmarkEnd w:id="27"/>
    </w:p>
    <w:p w14:paraId="4B00B84A" w14:textId="77777777" w:rsidR="00EC0FF0" w:rsidRDefault="00EC0FF0">
      <w:r>
        <w:t>Name: Call Name</w:t>
      </w:r>
      <w:r>
        <w:br/>
        <w:t>Definition: The designated call name of a station, e.g. radio station, radar station, pilot.</w:t>
      </w:r>
      <w:r>
        <w:br/>
        <w:t>Code: '</w:t>
      </w:r>
      <w:r>
        <w:rPr>
          <w:rFonts w:ascii="Courier New" w:hAnsi="Courier New" w:cs="Courier New"/>
        </w:rPr>
        <w:t>callName</w:t>
      </w:r>
      <w:r>
        <w:t>'</w:t>
      </w:r>
      <w:r>
        <w:br/>
        <w:t>Remarks: This is the name used when calling a radio station by radio i.e. "Singapore Pilots".</w:t>
      </w:r>
      <w:r>
        <w:br/>
        <w:t>Aliases: CALNAM</w:t>
      </w:r>
      <w:r>
        <w:br/>
        <w:t>Value Type: text</w:t>
      </w:r>
    </w:p>
    <w:p w14:paraId="75AAD78E" w14:textId="77777777" w:rsidR="00EC0FF0" w:rsidRDefault="00EC0FF0">
      <w:pPr>
        <w:pStyle w:val="Heading2"/>
        <w:spacing w:before="160" w:after="160"/>
        <w:rPr>
          <w:rFonts w:ascii="Times New Roman" w:hAnsi="Times New Roman" w:cs="Times New Roman"/>
          <w:b w:val="0"/>
          <w:bCs w:val="0"/>
          <w:sz w:val="24"/>
          <w:szCs w:val="24"/>
        </w:rPr>
      </w:pPr>
      <w:bookmarkStart w:id="28" w:name="idmarkerx16777217x1622"/>
      <w:bookmarkStart w:id="29" w:name="_Toc24999825"/>
      <w:bookmarkEnd w:id="28"/>
      <w:r>
        <w:t>3.5 Call sign</w:t>
      </w:r>
      <w:bookmarkEnd w:id="29"/>
    </w:p>
    <w:p w14:paraId="361C5946" w14:textId="77777777" w:rsidR="00EC0FF0" w:rsidRDefault="00EC0FF0">
      <w:r>
        <w:t>Name: Call sign</w:t>
      </w:r>
      <w:r>
        <w:br/>
        <w:t>Definition: The designated call-sign of a radio station.</w:t>
      </w:r>
      <w:r>
        <w:br/>
        <w:t>Code: '</w:t>
      </w:r>
      <w:r>
        <w:rPr>
          <w:rFonts w:ascii="Courier New" w:hAnsi="Courier New" w:cs="Courier New"/>
        </w:rPr>
        <w:t>callSign</w:t>
      </w:r>
      <w:r>
        <w:t>'</w:t>
      </w:r>
      <w:r>
        <w:br/>
        <w:t xml:space="preserve">Remarks: </w:t>
      </w:r>
      <w:r>
        <w:br/>
        <w:t>Aliases: CALSGN</w:t>
      </w:r>
      <w:r>
        <w:br/>
        <w:t>Value Type: text</w:t>
      </w:r>
    </w:p>
    <w:p w14:paraId="7899A17A" w14:textId="77777777" w:rsidR="00EC0FF0" w:rsidRDefault="00EC0FF0">
      <w:pPr>
        <w:pStyle w:val="Heading2"/>
        <w:spacing w:before="160" w:after="160"/>
        <w:rPr>
          <w:rFonts w:ascii="Times New Roman" w:hAnsi="Times New Roman" w:cs="Times New Roman"/>
          <w:b w:val="0"/>
          <w:bCs w:val="0"/>
          <w:sz w:val="24"/>
          <w:szCs w:val="24"/>
        </w:rPr>
      </w:pPr>
      <w:bookmarkStart w:id="30" w:name="idmarkerx16777217x1677"/>
      <w:bookmarkStart w:id="31" w:name="_Toc24999826"/>
      <w:bookmarkEnd w:id="30"/>
      <w:r>
        <w:t>3.6 Cardinal direction</w:t>
      </w:r>
      <w:bookmarkEnd w:id="31"/>
    </w:p>
    <w:p w14:paraId="38D4B75D" w14:textId="77777777" w:rsidR="00EC0FF0" w:rsidRDefault="00EC0FF0">
      <w:r>
        <w:t>Name: Cardinal direction</w:t>
      </w:r>
      <w:r>
        <w:br/>
        <w:t>Definition: Principal and intermediate compass points.</w:t>
      </w:r>
      <w:r>
        <w:br/>
        <w:t>Code: '</w:t>
      </w:r>
      <w:r>
        <w:rPr>
          <w:rFonts w:ascii="Courier New" w:hAnsi="Courier New" w:cs="Courier New"/>
        </w:rPr>
        <w:t>cardinalDirection</w:t>
      </w:r>
      <w:r>
        <w:t>'</w:t>
      </w:r>
      <w:r>
        <w:br/>
        <w:t xml:space="preserve">Remarks: </w:t>
      </w:r>
      <w:r>
        <w:br/>
        <w:t>Aliases: CARDIR</w:t>
      </w:r>
      <w:r>
        <w:br/>
        <w:t>Value Type: enumeration</w:t>
      </w:r>
    </w:p>
    <w:p w14:paraId="538B2FF1" w14:textId="77777777" w:rsidR="00EC0FF0" w:rsidRDefault="00EC0FF0">
      <w:pPr>
        <w:spacing w:before="160" w:after="160"/>
        <w:jc w:val="center"/>
      </w:pPr>
      <w:r>
        <w:lastRenderedPageBreak/>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1294"/>
        <w:gridCol w:w="756"/>
        <w:gridCol w:w="838"/>
      </w:tblGrid>
      <w:tr w:rsidR="00EC0FF0" w14:paraId="322FDAF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BB237E"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4D64AD"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1C1AC3"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3B837C" w14:textId="77777777" w:rsidR="00EC0FF0" w:rsidRDefault="00EC0FF0">
            <w:r>
              <w:rPr>
                <w:b/>
                <w:bCs/>
              </w:rPr>
              <w:t>Remarks</w:t>
            </w:r>
          </w:p>
        </w:tc>
      </w:tr>
      <w:tr w:rsidR="00EC0FF0" w14:paraId="2E8A5AE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EF913D" w14:textId="77777777" w:rsidR="00EC0FF0" w:rsidRDefault="00EC0FF0">
            <w:r>
              <w:t>'</w:t>
            </w:r>
            <w:r>
              <w:rPr>
                <w:rFonts w:ascii="Courier New" w:hAnsi="Courier New" w:cs="Courier New"/>
                <w:sz w:val="22"/>
                <w:szCs w:val="22"/>
              </w:rPr>
              <w:t>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A3BFC1" w14:textId="77777777" w:rsidR="00EC0FF0" w:rsidRDefault="00EC0FF0">
            <w:r>
              <w:t>north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002CD9"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C56397" w14:textId="77777777" w:rsidR="00EC0FF0" w:rsidRDefault="00EC0FF0"/>
        </w:tc>
      </w:tr>
      <w:tr w:rsidR="00EC0FF0" w14:paraId="1E927B3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CEB2A8" w14:textId="77777777" w:rsidR="00EC0FF0" w:rsidRDefault="00EC0FF0">
            <w:r>
              <w:t>'</w:t>
            </w:r>
            <w:r>
              <w:rPr>
                <w:rFonts w:ascii="Courier New" w:hAnsi="Courier New" w:cs="Courier New"/>
                <w:sz w:val="22"/>
                <w:szCs w:val="22"/>
              </w:rPr>
              <w:t>NNE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A87CDE" w14:textId="77777777" w:rsidR="00EC0FF0" w:rsidRDefault="00EC0FF0">
            <w:r>
              <w:t>northnortheast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CB4670"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59FED8" w14:textId="77777777" w:rsidR="00EC0FF0" w:rsidRDefault="00EC0FF0"/>
        </w:tc>
      </w:tr>
      <w:tr w:rsidR="00EC0FF0" w14:paraId="100E30F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8E93AC" w14:textId="77777777" w:rsidR="00EC0FF0" w:rsidRDefault="00EC0FF0">
            <w:r>
              <w:t>'</w:t>
            </w:r>
            <w:r>
              <w:rPr>
                <w:rFonts w:ascii="Courier New" w:hAnsi="Courier New" w:cs="Courier New"/>
                <w:sz w:val="22"/>
                <w:szCs w:val="22"/>
              </w:rPr>
              <w:t>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C41663" w14:textId="77777777" w:rsidR="00EC0FF0" w:rsidRDefault="00EC0FF0">
            <w:r>
              <w:t>northeast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9B92D5"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5CB810" w14:textId="77777777" w:rsidR="00EC0FF0" w:rsidRDefault="00EC0FF0"/>
        </w:tc>
      </w:tr>
      <w:tr w:rsidR="00EC0FF0" w14:paraId="254CD4F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79C7A2" w14:textId="77777777" w:rsidR="00EC0FF0" w:rsidRDefault="00EC0FF0">
            <w:r>
              <w:t>'</w:t>
            </w:r>
            <w:r>
              <w:rPr>
                <w:rFonts w:ascii="Courier New" w:hAnsi="Courier New" w:cs="Courier New"/>
                <w:sz w:val="22"/>
                <w:szCs w:val="22"/>
              </w:rPr>
              <w:t>ENE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EC390A" w14:textId="77777777" w:rsidR="00EC0FF0" w:rsidRDefault="00EC0FF0">
            <w:r>
              <w:t>eastnortheast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550E65"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1629C3" w14:textId="77777777" w:rsidR="00EC0FF0" w:rsidRDefault="00EC0FF0"/>
        </w:tc>
      </w:tr>
      <w:tr w:rsidR="00EC0FF0" w14:paraId="00D2076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93BBC4" w14:textId="77777777" w:rsidR="00EC0FF0" w:rsidRDefault="00EC0FF0">
            <w:r>
              <w:t>'</w:t>
            </w:r>
            <w:r>
              <w:rPr>
                <w:rFonts w:ascii="Courier New" w:hAnsi="Courier New" w:cs="Courier New"/>
                <w:sz w:val="22"/>
                <w:szCs w:val="22"/>
              </w:rPr>
              <w: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96F71D" w14:textId="77777777" w:rsidR="00EC0FF0" w:rsidRDefault="00EC0FF0">
            <w:r>
              <w:t>east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92F41F"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AC01E9" w14:textId="77777777" w:rsidR="00EC0FF0" w:rsidRDefault="00EC0FF0"/>
        </w:tc>
      </w:tr>
      <w:tr w:rsidR="00EC0FF0" w14:paraId="62F98FB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7310BA" w14:textId="77777777" w:rsidR="00EC0FF0" w:rsidRDefault="00EC0FF0">
            <w:r>
              <w:t>'</w:t>
            </w:r>
            <w:r>
              <w:rPr>
                <w:rFonts w:ascii="Courier New" w:hAnsi="Courier New" w:cs="Courier New"/>
                <w:sz w:val="22"/>
                <w:szCs w:val="22"/>
              </w:rPr>
              <w:t>ESE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557149" w14:textId="77777777" w:rsidR="00EC0FF0" w:rsidRDefault="00EC0FF0">
            <w:r>
              <w:t>eastsoutheast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E7C7F5"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EF00AB" w14:textId="77777777" w:rsidR="00EC0FF0" w:rsidRDefault="00EC0FF0"/>
        </w:tc>
      </w:tr>
      <w:tr w:rsidR="00EC0FF0" w14:paraId="12F4106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0A3E89" w14:textId="77777777" w:rsidR="00EC0FF0" w:rsidRDefault="00EC0FF0">
            <w:r>
              <w:t>'</w:t>
            </w:r>
            <w:r>
              <w:rPr>
                <w:rFonts w:ascii="Courier New" w:hAnsi="Courier New" w:cs="Courier New"/>
                <w:sz w:val="22"/>
                <w:szCs w:val="22"/>
              </w:rPr>
              <w:t>SE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0DE150" w14:textId="77777777" w:rsidR="00EC0FF0" w:rsidRDefault="00EC0FF0">
            <w:r>
              <w:t>southeast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89A834"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06D3B2" w14:textId="77777777" w:rsidR="00EC0FF0" w:rsidRDefault="00EC0FF0"/>
        </w:tc>
      </w:tr>
      <w:tr w:rsidR="00EC0FF0" w14:paraId="2E8569B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2731B7" w14:textId="77777777" w:rsidR="00EC0FF0" w:rsidRDefault="00EC0FF0">
            <w:r>
              <w:t>'</w:t>
            </w:r>
            <w:r>
              <w:rPr>
                <w:rFonts w:ascii="Courier New" w:hAnsi="Courier New" w:cs="Courier New"/>
                <w:sz w:val="22"/>
                <w:szCs w:val="22"/>
              </w:rPr>
              <w:t>SSE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AB0695" w14:textId="77777777" w:rsidR="00EC0FF0" w:rsidRDefault="00EC0FF0">
            <w:r>
              <w:t>southsoutheast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285873"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D5F0D8" w14:textId="77777777" w:rsidR="00EC0FF0" w:rsidRDefault="00EC0FF0"/>
        </w:tc>
      </w:tr>
      <w:tr w:rsidR="00EC0FF0" w14:paraId="3BC0815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360DEA" w14:textId="77777777" w:rsidR="00EC0FF0" w:rsidRDefault="00EC0FF0">
            <w:r>
              <w:t>'</w:t>
            </w:r>
            <w:r>
              <w:rPr>
                <w:rFonts w:ascii="Courier New" w:hAnsi="Courier New" w:cs="Courier New"/>
                <w:sz w:val="22"/>
                <w:szCs w:val="22"/>
              </w:rPr>
              <w:t>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C0A1D2" w14:textId="77777777" w:rsidR="00EC0FF0" w:rsidRDefault="00EC0FF0">
            <w:r>
              <w:t>south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0CF0FE"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863C34" w14:textId="77777777" w:rsidR="00EC0FF0" w:rsidRDefault="00EC0FF0"/>
        </w:tc>
      </w:tr>
      <w:tr w:rsidR="00EC0FF0" w14:paraId="6415AB5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2FAAE5" w14:textId="77777777" w:rsidR="00EC0FF0" w:rsidRDefault="00EC0FF0">
            <w:r>
              <w:t>'</w:t>
            </w:r>
            <w:r>
              <w:rPr>
                <w:rFonts w:ascii="Courier New" w:hAnsi="Courier New" w:cs="Courier New"/>
                <w:sz w:val="22"/>
                <w:szCs w:val="22"/>
              </w:rPr>
              <w:t>SSW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BBF26D" w14:textId="77777777" w:rsidR="00EC0FF0" w:rsidRDefault="00EC0FF0">
            <w:r>
              <w:t>southsouthwest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501444"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265849" w14:textId="77777777" w:rsidR="00EC0FF0" w:rsidRDefault="00EC0FF0"/>
        </w:tc>
      </w:tr>
      <w:tr w:rsidR="00EC0FF0" w14:paraId="242237E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5B9CCC" w14:textId="77777777" w:rsidR="00EC0FF0" w:rsidRDefault="00EC0FF0">
            <w:r>
              <w:t>'</w:t>
            </w:r>
            <w:r>
              <w:rPr>
                <w:rFonts w:ascii="Courier New" w:hAnsi="Courier New" w:cs="Courier New"/>
                <w:sz w:val="22"/>
                <w:szCs w:val="22"/>
              </w:rPr>
              <w:t>SW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9B16AE" w14:textId="77777777" w:rsidR="00EC0FF0" w:rsidRDefault="00EC0FF0">
            <w:r>
              <w:t>southwest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C1B926"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E8B987" w14:textId="77777777" w:rsidR="00EC0FF0" w:rsidRDefault="00EC0FF0"/>
        </w:tc>
      </w:tr>
      <w:tr w:rsidR="00EC0FF0" w14:paraId="391999B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C753D0" w14:textId="77777777" w:rsidR="00EC0FF0" w:rsidRDefault="00EC0FF0">
            <w:r>
              <w:t>'</w:t>
            </w:r>
            <w:r>
              <w:rPr>
                <w:rFonts w:ascii="Courier New" w:hAnsi="Courier New" w:cs="Courier New"/>
                <w:sz w:val="22"/>
                <w:szCs w:val="22"/>
              </w:rPr>
              <w:t>WSW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E72390" w14:textId="77777777" w:rsidR="00EC0FF0" w:rsidRDefault="00EC0FF0">
            <w:r>
              <w:t>westsouthwest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4C0C5A"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82A5A6" w14:textId="77777777" w:rsidR="00EC0FF0" w:rsidRDefault="00EC0FF0"/>
        </w:tc>
      </w:tr>
      <w:tr w:rsidR="00EC0FF0" w14:paraId="66E1AD0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29BA40" w14:textId="77777777" w:rsidR="00EC0FF0" w:rsidRDefault="00EC0FF0">
            <w:r>
              <w:t>'</w:t>
            </w:r>
            <w:r>
              <w:rPr>
                <w:rFonts w:ascii="Courier New" w:hAnsi="Courier New" w:cs="Courier New"/>
                <w:sz w:val="22"/>
                <w:szCs w:val="22"/>
              </w:rPr>
              <w:t>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DADD67" w14:textId="77777777" w:rsidR="00EC0FF0" w:rsidRDefault="00EC0FF0">
            <w:r>
              <w:t>west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6C7C14"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E0E5ED" w14:textId="77777777" w:rsidR="00EC0FF0" w:rsidRDefault="00EC0FF0"/>
        </w:tc>
      </w:tr>
      <w:tr w:rsidR="00EC0FF0" w14:paraId="0F7B70F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B8EAF1" w14:textId="77777777" w:rsidR="00EC0FF0" w:rsidRDefault="00EC0FF0">
            <w:r>
              <w:t>'</w:t>
            </w:r>
            <w:r>
              <w:rPr>
                <w:rFonts w:ascii="Courier New" w:hAnsi="Courier New" w:cs="Courier New"/>
                <w:sz w:val="22"/>
                <w:szCs w:val="22"/>
              </w:rPr>
              <w:t>WNW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1A1F3B" w14:textId="77777777" w:rsidR="00EC0FF0" w:rsidRDefault="00EC0FF0">
            <w:r>
              <w:t>westnorthwest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2CE1B1"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DB132D" w14:textId="77777777" w:rsidR="00EC0FF0" w:rsidRDefault="00EC0FF0"/>
        </w:tc>
      </w:tr>
      <w:tr w:rsidR="00EC0FF0" w14:paraId="4AD24C3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A8FEAF" w14:textId="77777777" w:rsidR="00EC0FF0" w:rsidRDefault="00EC0FF0">
            <w:r>
              <w:t>'</w:t>
            </w:r>
            <w:r>
              <w:rPr>
                <w:rFonts w:ascii="Courier New" w:hAnsi="Courier New" w:cs="Courier New"/>
                <w:sz w:val="22"/>
                <w:szCs w:val="22"/>
              </w:rPr>
              <w:t>NW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3F4256" w14:textId="77777777" w:rsidR="00EC0FF0" w:rsidRDefault="00EC0FF0">
            <w:r>
              <w:t>northwest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E0B103"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F39CC8" w14:textId="77777777" w:rsidR="00EC0FF0" w:rsidRDefault="00EC0FF0"/>
        </w:tc>
      </w:tr>
      <w:tr w:rsidR="00EC0FF0" w14:paraId="2E20C29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C2D697" w14:textId="77777777" w:rsidR="00EC0FF0" w:rsidRDefault="00EC0FF0">
            <w:r>
              <w:t>'</w:t>
            </w:r>
            <w:r>
              <w:rPr>
                <w:rFonts w:ascii="Courier New" w:hAnsi="Courier New" w:cs="Courier New"/>
                <w:sz w:val="22"/>
                <w:szCs w:val="22"/>
              </w:rPr>
              <w:t>NNW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AF14F4" w14:textId="77777777" w:rsidR="00EC0FF0" w:rsidRDefault="00EC0FF0">
            <w:r>
              <w:t>northnorthwest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C3B406"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DE383F" w14:textId="77777777" w:rsidR="00EC0FF0" w:rsidRDefault="00EC0FF0"/>
        </w:tc>
      </w:tr>
    </w:tbl>
    <w:p w14:paraId="39D53448" w14:textId="77777777" w:rsidR="00EC0FF0" w:rsidRDefault="00EC0FF0">
      <w:pPr>
        <w:pStyle w:val="Center"/>
      </w:pPr>
    </w:p>
    <w:p w14:paraId="43436E72" w14:textId="77777777" w:rsidR="00EC0FF0" w:rsidRDefault="00EC0FF0">
      <w:pPr>
        <w:pStyle w:val="Heading2"/>
        <w:spacing w:before="160" w:after="160"/>
        <w:rPr>
          <w:rFonts w:ascii="Times New Roman" w:hAnsi="Times New Roman" w:cs="Times New Roman"/>
          <w:b w:val="0"/>
          <w:bCs w:val="0"/>
          <w:sz w:val="24"/>
          <w:szCs w:val="24"/>
        </w:rPr>
      </w:pPr>
      <w:bookmarkStart w:id="32" w:name="idmarkerx16777217x5785"/>
      <w:bookmarkStart w:id="33" w:name="_Toc24999827"/>
      <w:bookmarkEnd w:id="32"/>
      <w:r>
        <w:t>3.7 Category of authority</w:t>
      </w:r>
      <w:bookmarkEnd w:id="33"/>
    </w:p>
    <w:p w14:paraId="0CF0DF6A" w14:textId="77777777" w:rsidR="00EC0FF0" w:rsidRDefault="00EC0FF0">
      <w:r>
        <w:t>Name: Category of authority</w:t>
      </w:r>
      <w:r>
        <w:br/>
        <w:t>Definition: The type of person, government agency or organisation granted powers of managing or controlling access to and/or activity in an area</w:t>
      </w:r>
      <w:r>
        <w:br/>
        <w:t>Code: '</w:t>
      </w:r>
      <w:r>
        <w:rPr>
          <w:rFonts w:ascii="Courier New" w:hAnsi="Courier New" w:cs="Courier New"/>
        </w:rPr>
        <w:t>categoryOfAuthority</w:t>
      </w:r>
      <w:r>
        <w:t>'</w:t>
      </w:r>
      <w:r>
        <w:br/>
        <w:t xml:space="preserve">Remarks: </w:t>
      </w:r>
      <w:r>
        <w:br/>
        <w:t>Aliases: CATAUT</w:t>
      </w:r>
      <w:r>
        <w:br/>
        <w:t>Value Type: enumeration</w:t>
      </w:r>
    </w:p>
    <w:p w14:paraId="0FB78A60"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010AF8C"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444671"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4F0E0E"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DB00FB"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C18B7B" w14:textId="77777777" w:rsidR="00EC0FF0" w:rsidRDefault="00EC0FF0">
            <w:r>
              <w:rPr>
                <w:b/>
                <w:bCs/>
              </w:rPr>
              <w:t>Remarks</w:t>
            </w:r>
          </w:p>
        </w:tc>
      </w:tr>
      <w:tr w:rsidR="00EC0FF0" w14:paraId="20F4BBC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2B5ABC" w14:textId="77777777" w:rsidR="00EC0FF0" w:rsidRDefault="00EC0FF0">
            <w:r>
              <w:lastRenderedPageBreak/>
              <w:t>'</w:t>
            </w:r>
            <w:r>
              <w:rPr>
                <w:rFonts w:ascii="Courier New" w:hAnsi="Courier New" w:cs="Courier New"/>
                <w:sz w:val="22"/>
                <w:szCs w:val="22"/>
              </w:rPr>
              <w:t>customs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44C612" w14:textId="77777777" w:rsidR="00EC0FF0" w:rsidRDefault="00EC0FF0">
            <w:r>
              <w:t>The agency or establishment for collecting duties, tolls. (Merriam-Websters online Dictionary 23rd February 2006, amended).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6F9068"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03C6F6" w14:textId="77777777" w:rsidR="00EC0FF0" w:rsidRDefault="00EC0FF0"/>
        </w:tc>
      </w:tr>
      <w:tr w:rsidR="00EC0FF0" w14:paraId="686E7DE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D3ECFF" w14:textId="77777777" w:rsidR="00EC0FF0" w:rsidRDefault="00EC0FF0">
            <w:r>
              <w:t>'</w:t>
            </w:r>
            <w:r>
              <w:rPr>
                <w:rFonts w:ascii="Courier New" w:hAnsi="Courier New" w:cs="Courier New"/>
                <w:sz w:val="22"/>
                <w:szCs w:val="22"/>
              </w:rPr>
              <w:t>border control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37E594" w14:textId="77777777" w:rsidR="00EC0FF0" w:rsidRDefault="00EC0FF0">
            <w:r>
              <w:t>The administration to prevent or detect and prosecute violations of rules and regulations at international boundaries (adapted from Merriam-Websters online Dictionary 23rd February 2006).</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6F2AAC"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C4BC08" w14:textId="77777777" w:rsidR="00EC0FF0" w:rsidRDefault="00EC0FF0"/>
        </w:tc>
      </w:tr>
      <w:tr w:rsidR="00EC0FF0" w14:paraId="0ED1AE9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E128FC" w14:textId="77777777" w:rsidR="00EC0FF0" w:rsidRDefault="00EC0FF0">
            <w:r>
              <w:t>'</w:t>
            </w:r>
            <w:r>
              <w:rPr>
                <w:rFonts w:ascii="Courier New" w:hAnsi="Courier New" w:cs="Courier New"/>
                <w:sz w:val="22"/>
                <w:szCs w:val="22"/>
              </w:rPr>
              <w:t>police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EE477A" w14:textId="77777777" w:rsidR="00EC0FF0" w:rsidRDefault="00EC0FF0">
            <w:r>
              <w:t>The department of government, or civil force, charged with maintaining public order. (Adapted from OED)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38FDF3"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72F29A" w14:textId="77777777" w:rsidR="00EC0FF0" w:rsidRDefault="00EC0FF0"/>
        </w:tc>
      </w:tr>
      <w:tr w:rsidR="00EC0FF0" w14:paraId="5CF0FC5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231E52" w14:textId="77777777" w:rsidR="00EC0FF0" w:rsidRDefault="00EC0FF0">
            <w:r>
              <w:t>'</w:t>
            </w:r>
            <w:r>
              <w:rPr>
                <w:rFonts w:ascii="Courier New" w:hAnsi="Courier New" w:cs="Courier New"/>
                <w:sz w:val="22"/>
                <w:szCs w:val="22"/>
              </w:rPr>
              <w:t>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4F03F8" w14:textId="77777777" w:rsidR="00EC0FF0" w:rsidRDefault="00EC0FF0">
            <w:r>
              <w:t>Person or corporation, owners of, or entrusted with or invested with the power of managing a port. May be called a Harbour Board, Port Trust, Port Commission, Harbour Commission, Marine Department (NP 100 8th Edition 14 Oct 2004)</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5830EC"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59BE94" w14:textId="77777777" w:rsidR="00EC0FF0" w:rsidRDefault="00EC0FF0"/>
        </w:tc>
      </w:tr>
      <w:tr w:rsidR="00EC0FF0" w14:paraId="7CFD451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0EA2BA" w14:textId="77777777" w:rsidR="00EC0FF0" w:rsidRDefault="00EC0FF0">
            <w:r>
              <w:t>'</w:t>
            </w:r>
            <w:r>
              <w:rPr>
                <w:rFonts w:ascii="Courier New" w:hAnsi="Courier New" w:cs="Courier New"/>
                <w:sz w:val="22"/>
                <w:szCs w:val="22"/>
              </w:rPr>
              <w:t>immigration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8587B8" w14:textId="77777777" w:rsidR="00EC0FF0" w:rsidRDefault="00EC0FF0">
            <w:r>
              <w:t>The authority controlling people entering a country.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B488FD"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F84860" w14:textId="77777777" w:rsidR="00EC0FF0" w:rsidRDefault="00EC0FF0"/>
        </w:tc>
      </w:tr>
      <w:tr w:rsidR="00EC0FF0" w14:paraId="3CBE0BA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5088BB" w14:textId="77777777" w:rsidR="00EC0FF0" w:rsidRDefault="00EC0FF0">
            <w:r>
              <w:t>'</w:t>
            </w:r>
            <w:r>
              <w:rPr>
                <w:rFonts w:ascii="Courier New" w:hAnsi="Courier New" w:cs="Courier New"/>
                <w:sz w:val="22"/>
                <w:szCs w:val="22"/>
              </w:rPr>
              <w:t>health</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9A2DB2" w14:textId="77777777" w:rsidR="00EC0FF0" w:rsidRDefault="00EC0FF0">
            <w:r>
              <w:t>The authority with responsibility for checking the validity of the health declaration of a vessel and for declaring free pratique.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D7F59B"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F62389" w14:textId="77777777" w:rsidR="00EC0FF0" w:rsidRDefault="00EC0FF0"/>
        </w:tc>
      </w:tr>
      <w:tr w:rsidR="00EC0FF0" w14:paraId="1C58169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D1A0B7" w14:textId="77777777" w:rsidR="00EC0FF0" w:rsidRDefault="00EC0FF0">
            <w:r>
              <w:t>'</w:t>
            </w:r>
            <w:r>
              <w:rPr>
                <w:rFonts w:ascii="Courier New" w:hAnsi="Courier New" w:cs="Courier New"/>
                <w:sz w:val="22"/>
                <w:szCs w:val="22"/>
              </w:rPr>
              <w:t>coast guard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0F7C46" w14:textId="77777777" w:rsidR="00EC0FF0" w:rsidRDefault="00EC0FF0">
            <w:r>
              <w:t>Organisation keeping watch on shipping and coastal waters according to governmental law; normally the authority with responsibility for search and rescue.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1F6391"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3B9F39" w14:textId="77777777" w:rsidR="00EC0FF0" w:rsidRDefault="00EC0FF0"/>
        </w:tc>
      </w:tr>
      <w:tr w:rsidR="00EC0FF0" w14:paraId="492ABAA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6854C1" w14:textId="77777777" w:rsidR="00EC0FF0" w:rsidRDefault="00EC0FF0">
            <w:r>
              <w:t>'</w:t>
            </w:r>
            <w:r>
              <w:rPr>
                <w:rFonts w:ascii="Courier New" w:hAnsi="Courier New" w:cs="Courier New"/>
                <w:sz w:val="22"/>
                <w:szCs w:val="22"/>
              </w:rPr>
              <w:t>agricultural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887A82" w14:textId="77777777" w:rsidR="00EC0FF0" w:rsidRDefault="00EC0FF0">
            <w:r>
              <w:t>The authority with responsibility for preventing infection of the agriculture of a country and for the protection of the agricultural interests of a country.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D09397"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BAAA79" w14:textId="77777777" w:rsidR="00EC0FF0" w:rsidRDefault="00EC0FF0"/>
        </w:tc>
      </w:tr>
      <w:tr w:rsidR="00EC0FF0" w14:paraId="5C12C71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476938" w14:textId="77777777" w:rsidR="00EC0FF0" w:rsidRDefault="00EC0FF0">
            <w:r>
              <w:t>'</w:t>
            </w:r>
            <w:r>
              <w:rPr>
                <w:rFonts w:ascii="Courier New" w:hAnsi="Courier New" w:cs="Courier New"/>
                <w:sz w:val="22"/>
                <w:szCs w:val="22"/>
              </w:rPr>
              <w:t>military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9C46EF" w14:textId="77777777" w:rsidR="00EC0FF0" w:rsidRDefault="00EC0FF0">
            <w:r>
              <w:t>A military authority which provides control of access to or approval for transit through designated areas or airspace.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5A2480"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372EFF" w14:textId="77777777" w:rsidR="00EC0FF0" w:rsidRDefault="00EC0FF0"/>
        </w:tc>
      </w:tr>
      <w:tr w:rsidR="00EC0FF0" w14:paraId="089D633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6C06F5" w14:textId="77777777" w:rsidR="00EC0FF0" w:rsidRDefault="00EC0FF0">
            <w:r>
              <w:t>'</w:t>
            </w:r>
            <w:r>
              <w:rPr>
                <w:rFonts w:ascii="Courier New" w:hAnsi="Courier New" w:cs="Courier New"/>
                <w:sz w:val="22"/>
                <w:szCs w:val="22"/>
              </w:rPr>
              <w:t>private company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53C3C9" w14:textId="77777777" w:rsidR="00EC0FF0" w:rsidRDefault="00EC0FF0">
            <w:r>
              <w:t>A private or publicly owned company or commercial enterprise which exercises control of facilities, for example a calibration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8AED9B"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CA2941" w14:textId="77777777" w:rsidR="00EC0FF0" w:rsidRDefault="00EC0FF0"/>
        </w:tc>
      </w:tr>
      <w:tr w:rsidR="00EC0FF0" w14:paraId="3AC748E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F38B66" w14:textId="77777777" w:rsidR="00EC0FF0" w:rsidRDefault="00EC0FF0">
            <w:r>
              <w:t>'</w:t>
            </w:r>
            <w:r>
              <w:rPr>
                <w:rFonts w:ascii="Courier New" w:hAnsi="Courier New" w:cs="Courier New"/>
                <w:sz w:val="22"/>
                <w:szCs w:val="22"/>
              </w:rPr>
              <w:t>maritime police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3782CC" w14:textId="77777777" w:rsidR="00EC0FF0" w:rsidRDefault="00EC0FF0">
            <w:r>
              <w:t>A governmental or military force with jurisdiction in territorial waters. Examples could include Gendarmerie Maritime, Carabinierie, and Guardia Civil.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A1B589"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BE120C" w14:textId="77777777" w:rsidR="00EC0FF0" w:rsidRDefault="00EC0FF0"/>
        </w:tc>
      </w:tr>
      <w:tr w:rsidR="00EC0FF0" w14:paraId="1F461EB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457B9A" w14:textId="77777777" w:rsidR="00EC0FF0" w:rsidRDefault="00EC0FF0">
            <w:r>
              <w:t>'</w:t>
            </w:r>
            <w:r>
              <w:rPr>
                <w:rFonts w:ascii="Courier New" w:hAnsi="Courier New" w:cs="Courier New"/>
                <w:sz w:val="22"/>
                <w:szCs w:val="22"/>
              </w:rPr>
              <w:t>environmental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A36BB5" w14:textId="77777777" w:rsidR="00EC0FF0" w:rsidRDefault="00EC0FF0">
            <w:r>
              <w:t>An authority with responsibility for the protection of the environment.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67D166"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D91D4F" w14:textId="77777777" w:rsidR="00EC0FF0" w:rsidRDefault="00EC0FF0"/>
        </w:tc>
      </w:tr>
      <w:tr w:rsidR="00EC0FF0" w14:paraId="4A6B014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15231A" w14:textId="77777777" w:rsidR="00EC0FF0" w:rsidRDefault="00EC0FF0">
            <w:r>
              <w:t>'</w:t>
            </w:r>
            <w:r>
              <w:rPr>
                <w:rFonts w:ascii="Courier New" w:hAnsi="Courier New" w:cs="Courier New"/>
                <w:sz w:val="22"/>
                <w:szCs w:val="22"/>
              </w:rPr>
              <w:t>fishery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F0875F" w14:textId="77777777" w:rsidR="00EC0FF0" w:rsidRDefault="00EC0FF0">
            <w:r>
              <w:t>An authority with responsibility for the control of fisheries.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8602B5"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22A044" w14:textId="77777777" w:rsidR="00EC0FF0" w:rsidRDefault="00EC0FF0"/>
        </w:tc>
      </w:tr>
      <w:tr w:rsidR="00EC0FF0" w14:paraId="57334A2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1C0F6E" w14:textId="77777777" w:rsidR="00EC0FF0" w:rsidRDefault="00EC0FF0">
            <w:r>
              <w:t>'</w:t>
            </w:r>
            <w:r>
              <w:rPr>
                <w:rFonts w:ascii="Courier New" w:hAnsi="Courier New" w:cs="Courier New"/>
                <w:sz w:val="22"/>
                <w:szCs w:val="22"/>
              </w:rPr>
              <w:t>finance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88A940" w14:textId="77777777" w:rsidR="00EC0FF0" w:rsidRDefault="00EC0FF0">
            <w:r>
              <w:t>an authority with responsibility for the control and movement of money.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D20896"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A06AEF" w14:textId="77777777" w:rsidR="00EC0FF0" w:rsidRDefault="00EC0FF0"/>
        </w:tc>
      </w:tr>
      <w:tr w:rsidR="00EC0FF0" w14:paraId="1F7DDF4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B1D479" w14:textId="77777777" w:rsidR="00EC0FF0" w:rsidRDefault="00EC0FF0">
            <w:r>
              <w:t>'</w:t>
            </w:r>
            <w:r>
              <w:rPr>
                <w:rFonts w:ascii="Courier New" w:hAnsi="Courier New" w:cs="Courier New"/>
                <w:sz w:val="22"/>
                <w:szCs w:val="22"/>
              </w:rPr>
              <w:t>maritime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311945" w14:textId="77777777" w:rsidR="00EC0FF0" w:rsidRDefault="00EC0FF0">
            <w:r>
              <w:t>A national or regional authority charged with administration of maritime affairs.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A35ACF"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DFA305" w14:textId="77777777" w:rsidR="00EC0FF0" w:rsidRDefault="00EC0FF0"/>
        </w:tc>
      </w:tr>
    </w:tbl>
    <w:p w14:paraId="3AEB15A3" w14:textId="77777777" w:rsidR="00EC0FF0" w:rsidRDefault="00EC0FF0">
      <w:pPr>
        <w:pStyle w:val="Center"/>
      </w:pPr>
    </w:p>
    <w:p w14:paraId="67A9D133" w14:textId="77777777" w:rsidR="00EC0FF0" w:rsidRDefault="00EC0FF0">
      <w:pPr>
        <w:pStyle w:val="Heading2"/>
        <w:spacing w:before="160" w:after="160"/>
        <w:rPr>
          <w:rFonts w:ascii="Times New Roman" w:hAnsi="Times New Roman" w:cs="Times New Roman"/>
          <w:b w:val="0"/>
          <w:bCs w:val="0"/>
          <w:sz w:val="24"/>
          <w:szCs w:val="24"/>
        </w:rPr>
      </w:pPr>
      <w:bookmarkStart w:id="34" w:name="idmarkerx16777217x9655"/>
      <w:bookmarkStart w:id="35" w:name="_Toc24999828"/>
      <w:bookmarkEnd w:id="34"/>
      <w:r>
        <w:t>3.8 Category of cargo</w:t>
      </w:r>
      <w:bookmarkEnd w:id="35"/>
    </w:p>
    <w:p w14:paraId="78CB7A33" w14:textId="77777777" w:rsidR="00EC0FF0" w:rsidRDefault="00EC0FF0">
      <w:r>
        <w:t>Name: Category of cargo</w:t>
      </w:r>
      <w:r>
        <w:br/>
        <w:t>Definition: Classification of the different types of cargo that a ship may be carrying.</w:t>
      </w:r>
      <w:r>
        <w:br/>
        <w:t>Code: '</w:t>
      </w:r>
      <w:r>
        <w:rPr>
          <w:rFonts w:ascii="Courier New" w:hAnsi="Courier New" w:cs="Courier New"/>
        </w:rPr>
        <w:t>categoryOfCargo</w:t>
      </w:r>
      <w:r>
        <w:t>'</w:t>
      </w:r>
      <w:r>
        <w:br/>
        <w:t xml:space="preserve">Remarks: </w:t>
      </w:r>
      <w:r>
        <w:br/>
        <w:t>Aliases: CATCGO</w:t>
      </w:r>
      <w:r>
        <w:br/>
        <w:t>Value Type: enumeration</w:t>
      </w:r>
    </w:p>
    <w:p w14:paraId="311BED37"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4243"/>
        <w:gridCol w:w="756"/>
        <w:gridCol w:w="3116"/>
      </w:tblGrid>
      <w:tr w:rsidR="00EC0FF0" w14:paraId="20CF8303"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682608"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87CC9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C05B81"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832280" w14:textId="77777777" w:rsidR="00EC0FF0" w:rsidRDefault="00EC0FF0">
            <w:r>
              <w:rPr>
                <w:b/>
                <w:bCs/>
              </w:rPr>
              <w:t>Remarks</w:t>
            </w:r>
          </w:p>
        </w:tc>
      </w:tr>
      <w:tr w:rsidR="00EC0FF0" w14:paraId="4C7EAE2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E1BCF7" w14:textId="77777777" w:rsidR="00EC0FF0" w:rsidRDefault="00EC0FF0">
            <w:r>
              <w:t>'</w:t>
            </w:r>
            <w:r>
              <w:rPr>
                <w:rFonts w:ascii="Courier New" w:hAnsi="Courier New" w:cs="Courier New"/>
                <w:sz w:val="22"/>
                <w:szCs w:val="22"/>
              </w:rPr>
              <w:t>bulk</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1B3663" w14:textId="77777777" w:rsidR="00EC0FF0" w:rsidRDefault="00EC0FF0">
            <w:r>
              <w:t xml:space="preserve">Normally dry cargo which is transported to and from the vessel on conveyors or grabs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022199"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CFB5CF" w14:textId="77777777" w:rsidR="00EC0FF0" w:rsidRDefault="00EC0FF0"/>
        </w:tc>
      </w:tr>
      <w:tr w:rsidR="00EC0FF0" w14:paraId="280298A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EAD8FE" w14:textId="77777777" w:rsidR="00EC0FF0" w:rsidRDefault="00EC0FF0">
            <w:r>
              <w:lastRenderedPageBreak/>
              <w:t>'</w:t>
            </w:r>
            <w:r>
              <w:rPr>
                <w:rFonts w:ascii="Courier New" w:hAnsi="Courier New" w:cs="Courier New"/>
                <w:sz w:val="22"/>
                <w:szCs w:val="22"/>
              </w:rPr>
              <w:t>container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935A2B" w14:textId="77777777" w:rsidR="00EC0FF0" w:rsidRDefault="00EC0FF0">
            <w:r>
              <w:t xml:space="preserve">One of a number of standard sized cargo carrying units, secured using standard corner attachments and bars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F711EB"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77263B" w14:textId="77777777" w:rsidR="00EC0FF0" w:rsidRDefault="00EC0FF0"/>
        </w:tc>
      </w:tr>
      <w:tr w:rsidR="00EC0FF0" w14:paraId="6424A9F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A7E644" w14:textId="77777777" w:rsidR="00EC0FF0" w:rsidRDefault="00EC0FF0">
            <w:r>
              <w:t>'</w:t>
            </w:r>
            <w:r>
              <w:rPr>
                <w:rFonts w:ascii="Courier New" w:hAnsi="Courier New" w:cs="Courier New"/>
                <w:sz w:val="22"/>
                <w:szCs w:val="22"/>
              </w:rPr>
              <w:t>general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3961C4" w14:textId="77777777" w:rsidR="00EC0FF0" w:rsidRDefault="00EC0FF0">
            <w:r>
              <w:t>Break bulk cargo normally loaded by crane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689CB5"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509303" w14:textId="77777777" w:rsidR="00EC0FF0" w:rsidRDefault="00EC0FF0"/>
        </w:tc>
      </w:tr>
      <w:tr w:rsidR="00EC0FF0" w14:paraId="241C8DC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993455" w14:textId="77777777" w:rsidR="00EC0FF0" w:rsidRDefault="00EC0FF0">
            <w:r>
              <w:t>'</w:t>
            </w:r>
            <w:r>
              <w:rPr>
                <w:rFonts w:ascii="Courier New" w:hAnsi="Courier New" w:cs="Courier New"/>
                <w:sz w:val="22"/>
                <w:szCs w:val="22"/>
              </w:rPr>
              <w:t>liquid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798549" w14:textId="77777777" w:rsidR="00EC0FF0" w:rsidRDefault="00EC0FF0">
            <w:r>
              <w:t>Any cargo loaded by pipeline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FB0448"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E011EC" w14:textId="77777777" w:rsidR="00EC0FF0" w:rsidRDefault="00EC0FF0"/>
        </w:tc>
      </w:tr>
      <w:tr w:rsidR="00EC0FF0" w14:paraId="66C27AE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782604" w14:textId="77777777" w:rsidR="00EC0FF0" w:rsidRDefault="00EC0FF0">
            <w:r>
              <w:t>'</w:t>
            </w:r>
            <w:r>
              <w:rPr>
                <w:rFonts w:ascii="Courier New" w:hAnsi="Courier New" w:cs="Courier New"/>
                <w:sz w:val="22"/>
                <w:szCs w:val="22"/>
              </w:rPr>
              <w:t>passenger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576B06" w14:textId="77777777" w:rsidR="00EC0FF0" w:rsidRDefault="00EC0FF0">
            <w:r>
              <w:t>A fee paying traveller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B1C3E3"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B494EF" w14:textId="77777777" w:rsidR="00EC0FF0" w:rsidRDefault="00EC0FF0"/>
        </w:tc>
      </w:tr>
      <w:tr w:rsidR="00EC0FF0" w14:paraId="508B88E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F0CC80" w14:textId="77777777" w:rsidR="00EC0FF0" w:rsidRDefault="00EC0FF0">
            <w:r>
              <w:t>'</w:t>
            </w:r>
            <w:r>
              <w:rPr>
                <w:rFonts w:ascii="Courier New" w:hAnsi="Courier New" w:cs="Courier New"/>
                <w:sz w:val="22"/>
                <w:szCs w:val="22"/>
              </w:rPr>
              <w:t>livestock</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E21E46" w14:textId="77777777" w:rsidR="00EC0FF0" w:rsidRDefault="00EC0FF0">
            <w:r>
              <w:t>Live animals carried in bulk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B019C0"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D8CF0B" w14:textId="77777777" w:rsidR="00EC0FF0" w:rsidRDefault="00EC0FF0"/>
        </w:tc>
      </w:tr>
      <w:tr w:rsidR="00EC0FF0" w14:paraId="09C7518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0ED5D7" w14:textId="77777777" w:rsidR="00EC0FF0" w:rsidRDefault="00EC0FF0">
            <w:r>
              <w:t>'</w:t>
            </w:r>
            <w:r>
              <w:rPr>
                <w:rFonts w:ascii="Courier New" w:hAnsi="Courier New" w:cs="Courier New"/>
                <w:sz w:val="22"/>
                <w:szCs w:val="22"/>
              </w:rPr>
              <w:t>dangerous or hazardous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2E5221" w14:textId="77777777" w:rsidR="00EC0FF0" w:rsidRDefault="00EC0FF0">
            <w:r>
              <w:t>Dangerous or hazardous cargo as described by the IMO International Maritime Dangerous Goods code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11783B"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3E4AC5" w14:textId="77777777" w:rsidR="00EC0FF0" w:rsidRDefault="00EC0FF0"/>
        </w:tc>
      </w:tr>
      <w:tr w:rsidR="00EC0FF0" w14:paraId="76AFC1E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8F08CC" w14:textId="77777777" w:rsidR="00EC0FF0" w:rsidRDefault="00EC0FF0">
            <w:r>
              <w:t>'</w:t>
            </w:r>
            <w:r>
              <w:rPr>
                <w:rFonts w:ascii="Courier New" w:hAnsi="Courier New" w:cs="Courier New"/>
                <w:sz w:val="22"/>
                <w:szCs w:val="22"/>
              </w:rPr>
              <w:t>heavy lift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515DC4" w14:textId="77777777" w:rsidR="00EC0FF0" w:rsidRDefault="00EC0FF0">
            <w:r>
              <w:t>Indivisible heavy items of weight generally over 100 tons, and width or height greater than 100 meters.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86F203"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FF0D57" w14:textId="77777777" w:rsidR="00EC0FF0" w:rsidRDefault="00EC0FF0"/>
        </w:tc>
      </w:tr>
      <w:tr w:rsidR="00EC0FF0" w14:paraId="6DF762D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AED27F" w14:textId="77777777" w:rsidR="00EC0FF0" w:rsidRDefault="00EC0FF0">
            <w:r>
              <w:t>'</w:t>
            </w:r>
            <w:r>
              <w:rPr>
                <w:rFonts w:ascii="Courier New" w:hAnsi="Courier New" w:cs="Courier New"/>
                <w:sz w:val="22"/>
                <w:szCs w:val="22"/>
              </w:rPr>
              <w:t>ballast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CE3DAA" w14:textId="77777777" w:rsidR="00EC0FF0" w:rsidRDefault="00EC0FF0">
            <w:r>
              <w:t>Material carried by a ship to ensure its stability.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2048FA"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9C445D" w14:textId="77777777" w:rsidR="00EC0FF0" w:rsidRDefault="00EC0FF0">
            <w:r>
              <w:t>The material is generally a heavy material such as gravel, sand, iron, or water.</w:t>
            </w:r>
          </w:p>
        </w:tc>
      </w:tr>
    </w:tbl>
    <w:p w14:paraId="46977C0A" w14:textId="77777777" w:rsidR="00EC0FF0" w:rsidRDefault="00EC0FF0">
      <w:pPr>
        <w:pStyle w:val="Center"/>
      </w:pPr>
    </w:p>
    <w:p w14:paraId="3C7E5357" w14:textId="77777777" w:rsidR="00EC0FF0" w:rsidRDefault="00EC0FF0">
      <w:pPr>
        <w:pStyle w:val="Heading2"/>
        <w:spacing w:before="160" w:after="160"/>
        <w:rPr>
          <w:rFonts w:ascii="Times New Roman" w:hAnsi="Times New Roman" w:cs="Times New Roman"/>
          <w:b w:val="0"/>
          <w:bCs w:val="0"/>
          <w:sz w:val="24"/>
          <w:szCs w:val="24"/>
        </w:rPr>
      </w:pPr>
      <w:bookmarkStart w:id="36" w:name="idmarkerx16777217x12100"/>
      <w:bookmarkStart w:id="37" w:name="_Toc24999829"/>
      <w:bookmarkEnd w:id="36"/>
      <w:r>
        <w:t>3.9 Category of communication preference</w:t>
      </w:r>
      <w:bookmarkEnd w:id="37"/>
    </w:p>
    <w:p w14:paraId="555003ED" w14:textId="77777777" w:rsidR="00EC0FF0" w:rsidRDefault="00EC0FF0">
      <w:r>
        <w:t>Name: Category of communication preference</w:t>
      </w:r>
      <w:r>
        <w:br/>
        <w:t>Definition: Classification of frequencies, VHF channels, telephone numbers, or other means of communication based on preference.</w:t>
      </w:r>
      <w:r>
        <w:br/>
        <w:t>Code: '</w:t>
      </w:r>
      <w:r>
        <w:rPr>
          <w:rFonts w:ascii="Courier New" w:hAnsi="Courier New" w:cs="Courier New"/>
        </w:rPr>
        <w:t>categoryOfCommPref</w:t>
      </w:r>
      <w:r>
        <w:t>'</w:t>
      </w:r>
      <w:r>
        <w:br/>
        <w:t xml:space="preserve">Remarks: </w:t>
      </w:r>
      <w:r>
        <w:br/>
        <w:t>Aliases: (none)</w:t>
      </w:r>
      <w:r>
        <w:br/>
        <w:t>Value Type: enumeration</w:t>
      </w:r>
    </w:p>
    <w:p w14:paraId="79B37456"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6F2C6A62"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82EDE4"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ED3E5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7D427B"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6C4F55" w14:textId="77777777" w:rsidR="00EC0FF0" w:rsidRDefault="00EC0FF0">
            <w:r>
              <w:rPr>
                <w:b/>
                <w:bCs/>
              </w:rPr>
              <w:t>Remarks</w:t>
            </w:r>
          </w:p>
        </w:tc>
      </w:tr>
      <w:tr w:rsidR="00EC0FF0" w14:paraId="7AA66F2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FA3135" w14:textId="77777777" w:rsidR="00EC0FF0" w:rsidRDefault="00EC0FF0">
            <w:r>
              <w:t>'</w:t>
            </w:r>
            <w:r>
              <w:rPr>
                <w:rFonts w:ascii="Courier New" w:hAnsi="Courier New" w:cs="Courier New"/>
                <w:sz w:val="22"/>
                <w:szCs w:val="22"/>
              </w:rPr>
              <w:t>preferred calling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3E7E9E" w14:textId="77777777" w:rsidR="00EC0FF0" w:rsidRDefault="00EC0FF0">
            <w:r>
              <w:t>the first choice channel or frequency to be used when calling a radio station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C4E5D"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A70CE4" w14:textId="77777777" w:rsidR="00EC0FF0" w:rsidRDefault="00EC0FF0"/>
        </w:tc>
      </w:tr>
      <w:tr w:rsidR="00EC0FF0" w14:paraId="4FFFC87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0218D5" w14:textId="77777777" w:rsidR="00EC0FF0" w:rsidRDefault="00EC0FF0">
            <w:r>
              <w:t>'</w:t>
            </w:r>
            <w:r>
              <w:rPr>
                <w:rFonts w:ascii="Courier New" w:hAnsi="Courier New" w:cs="Courier New"/>
                <w:sz w:val="22"/>
                <w:szCs w:val="22"/>
              </w:rPr>
              <w:t>alternate calling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7F871D" w14:textId="77777777" w:rsidR="00EC0FF0" w:rsidRDefault="00EC0FF0">
            <w:r>
              <w:t>a channel or frequency to be used for calling a radio station when the preferred channel or frequency is busy or is suffering from interference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6F0DF1"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76CF6A" w14:textId="77777777" w:rsidR="00EC0FF0" w:rsidRDefault="00EC0FF0"/>
        </w:tc>
      </w:tr>
      <w:tr w:rsidR="00EC0FF0" w14:paraId="613E41F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BA1E20" w14:textId="77777777" w:rsidR="00EC0FF0" w:rsidRDefault="00EC0FF0">
            <w:r>
              <w:t>'</w:t>
            </w:r>
            <w:r>
              <w:rPr>
                <w:rFonts w:ascii="Courier New" w:hAnsi="Courier New" w:cs="Courier New"/>
                <w:sz w:val="22"/>
                <w:szCs w:val="22"/>
              </w:rPr>
              <w:t>preferred working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22817F" w14:textId="77777777" w:rsidR="00EC0FF0" w:rsidRDefault="00EC0FF0">
            <w:r>
              <w:t>the first choice channel or frequency to be used when working with a radio station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CED71B"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1EE4D9" w14:textId="77777777" w:rsidR="00EC0FF0" w:rsidRDefault="00EC0FF0"/>
        </w:tc>
      </w:tr>
      <w:tr w:rsidR="00EC0FF0" w14:paraId="5F8C7F2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7527C6" w14:textId="77777777" w:rsidR="00EC0FF0" w:rsidRDefault="00EC0FF0">
            <w:r>
              <w:t>'</w:t>
            </w:r>
            <w:r>
              <w:rPr>
                <w:rFonts w:ascii="Courier New" w:hAnsi="Courier New" w:cs="Courier New"/>
                <w:sz w:val="22"/>
                <w:szCs w:val="22"/>
              </w:rPr>
              <w:t>alternate working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83B39E" w14:textId="77777777" w:rsidR="00EC0FF0" w:rsidRDefault="00EC0FF0">
            <w:r>
              <w:t>a channel or frequency to be used for working with a radio station when the preferred working channel or frequency is busy or is suffering from interference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8E8253"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2A8066" w14:textId="77777777" w:rsidR="00EC0FF0" w:rsidRDefault="00EC0FF0"/>
        </w:tc>
      </w:tr>
    </w:tbl>
    <w:p w14:paraId="2BF6DA8E" w14:textId="77777777" w:rsidR="00EC0FF0" w:rsidRDefault="00EC0FF0">
      <w:pPr>
        <w:pStyle w:val="Center"/>
      </w:pPr>
    </w:p>
    <w:p w14:paraId="382B35D4" w14:textId="77777777" w:rsidR="00EC0FF0" w:rsidRDefault="00EC0FF0">
      <w:pPr>
        <w:pStyle w:val="Heading2"/>
        <w:spacing w:before="160" w:after="160"/>
        <w:rPr>
          <w:rFonts w:ascii="Times New Roman" w:hAnsi="Times New Roman" w:cs="Times New Roman"/>
          <w:b w:val="0"/>
          <w:bCs w:val="0"/>
          <w:sz w:val="24"/>
          <w:szCs w:val="24"/>
        </w:rPr>
      </w:pPr>
      <w:bookmarkStart w:id="38" w:name="idmarkerx16777217x13351"/>
      <w:bookmarkStart w:id="39" w:name="_Toc24999830"/>
      <w:bookmarkEnd w:id="38"/>
      <w:r>
        <w:t>3.10 Category of concentration of shipping hazard area</w:t>
      </w:r>
      <w:bookmarkEnd w:id="39"/>
    </w:p>
    <w:p w14:paraId="6CBCE15A" w14:textId="77777777" w:rsidR="00EC0FF0" w:rsidRDefault="00EC0FF0">
      <w:r>
        <w:t>Name: Category of concentration of shipping hazard area</w:t>
      </w:r>
      <w:r>
        <w:br/>
        <w:t>Definition: Classification of shipping hazards due to traffic volume or density.</w:t>
      </w:r>
      <w:r>
        <w:br/>
        <w:t>Code: '</w:t>
      </w:r>
      <w:r>
        <w:rPr>
          <w:rFonts w:ascii="Courier New" w:hAnsi="Courier New" w:cs="Courier New"/>
        </w:rPr>
        <w:t>categoryOfConcentrationOfShippingHazardArea</w:t>
      </w:r>
      <w:r>
        <w:t>'</w:t>
      </w:r>
      <w:r>
        <w:br/>
        <w:t xml:space="preserve">Remarks: </w:t>
      </w:r>
      <w:r>
        <w:br/>
        <w:t>Aliases: CATSHA</w:t>
      </w:r>
      <w:r>
        <w:br/>
        <w:t>Value Type: enumeration</w:t>
      </w:r>
    </w:p>
    <w:p w14:paraId="251E23A5" w14:textId="77777777" w:rsidR="00EC0FF0" w:rsidRDefault="00EC0FF0">
      <w:pPr>
        <w:spacing w:before="160" w:after="160"/>
        <w:jc w:val="center"/>
      </w:pPr>
      <w:r>
        <w:lastRenderedPageBreak/>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3BCE8676"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4A44CA"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3DB6AD"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95D4A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0BE149" w14:textId="77777777" w:rsidR="00EC0FF0" w:rsidRDefault="00EC0FF0">
            <w:r>
              <w:rPr>
                <w:b/>
                <w:bCs/>
              </w:rPr>
              <w:t>Remarks</w:t>
            </w:r>
          </w:p>
        </w:tc>
      </w:tr>
      <w:tr w:rsidR="00EC0FF0" w14:paraId="4CFA1C3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0927A4" w14:textId="77777777" w:rsidR="00EC0FF0" w:rsidRDefault="00EC0FF0">
            <w:r>
              <w:t>'</w:t>
            </w:r>
            <w:r>
              <w:rPr>
                <w:rFonts w:ascii="Courier New" w:hAnsi="Courier New" w:cs="Courier New"/>
                <w:sz w:val="22"/>
                <w:szCs w:val="22"/>
              </w:rPr>
              <w:t>concentration of merchant shipping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42C96B" w14:textId="77777777" w:rsidR="00EC0FF0" w:rsidRDefault="00EC0FF0">
            <w:r>
              <w:t>Concentration of vessels whose primary purpose is to engage in commerce, including ferries.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35FE0B"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5F9C3F" w14:textId="77777777" w:rsidR="00EC0FF0" w:rsidRDefault="00EC0FF0"/>
        </w:tc>
      </w:tr>
      <w:tr w:rsidR="00EC0FF0" w14:paraId="0CBD7BC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184EA8" w14:textId="77777777" w:rsidR="00EC0FF0" w:rsidRDefault="00EC0FF0">
            <w:r>
              <w:t>'</w:t>
            </w:r>
            <w:r>
              <w:rPr>
                <w:rFonts w:ascii="Courier New" w:hAnsi="Courier New" w:cs="Courier New"/>
                <w:sz w:val="22"/>
                <w:szCs w:val="22"/>
              </w:rPr>
              <w:t>concentration of recreational vessels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8E481D" w14:textId="77777777" w:rsidR="00EC0FF0" w:rsidRDefault="00EC0FF0">
            <w:r>
              <w:t>Concentration of powered or sailing vessels principally engaged in recreation, leisure, or sporting competition.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16C83"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5C8741" w14:textId="77777777" w:rsidR="00EC0FF0" w:rsidRDefault="00EC0FF0"/>
        </w:tc>
      </w:tr>
      <w:tr w:rsidR="00EC0FF0" w14:paraId="5CF1AEB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42D08B" w14:textId="77777777" w:rsidR="00EC0FF0" w:rsidRDefault="00EC0FF0">
            <w:r>
              <w:t>'</w:t>
            </w:r>
            <w:r>
              <w:rPr>
                <w:rFonts w:ascii="Courier New" w:hAnsi="Courier New" w:cs="Courier New"/>
                <w:sz w:val="22"/>
                <w:szCs w:val="22"/>
              </w:rPr>
              <w:t>concentration of fishing vessels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474E60" w14:textId="77777777" w:rsidR="00EC0FF0" w:rsidRDefault="00EC0FF0">
            <w:r>
              <w:t>Concentration of vessels whose primary purpose is to hunt, trap or process fish. The concentration could be on the fishing ground, in transit or in the approaches to home bases or fish markets.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965F3C"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D080FF" w14:textId="77777777" w:rsidR="00EC0FF0" w:rsidRDefault="00EC0FF0"/>
        </w:tc>
      </w:tr>
      <w:tr w:rsidR="00EC0FF0" w14:paraId="3D65E42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C9B5BF" w14:textId="77777777" w:rsidR="00EC0FF0" w:rsidRDefault="00EC0FF0">
            <w:r>
              <w:t>'</w:t>
            </w:r>
            <w:r>
              <w:rPr>
                <w:rFonts w:ascii="Courier New" w:hAnsi="Courier New" w:cs="Courier New"/>
                <w:sz w:val="22"/>
                <w:szCs w:val="22"/>
              </w:rPr>
              <w:t>concentration of military vessels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4E2A7D" w14:textId="77777777" w:rsidR="00EC0FF0" w:rsidRDefault="00EC0FF0">
            <w:r>
              <w:t>Concentration of vessels principally engaged in military activities. This includes activities based on mandate of international organisations (e.g. UN). The concentration is in areas others than military exercise areas.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C0EFE6"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C0395F" w14:textId="77777777" w:rsidR="00EC0FF0" w:rsidRDefault="00EC0FF0"/>
        </w:tc>
      </w:tr>
    </w:tbl>
    <w:p w14:paraId="08EE8290" w14:textId="77777777" w:rsidR="00EC0FF0" w:rsidRDefault="00EC0FF0">
      <w:pPr>
        <w:pStyle w:val="Center"/>
      </w:pPr>
    </w:p>
    <w:p w14:paraId="41139259" w14:textId="77777777" w:rsidR="00EC0FF0" w:rsidRDefault="00EC0FF0">
      <w:pPr>
        <w:pStyle w:val="Heading2"/>
        <w:spacing w:before="160" w:after="160"/>
        <w:rPr>
          <w:rFonts w:ascii="Times New Roman" w:hAnsi="Times New Roman" w:cs="Times New Roman"/>
          <w:b w:val="0"/>
          <w:bCs w:val="0"/>
          <w:sz w:val="24"/>
          <w:szCs w:val="24"/>
        </w:rPr>
      </w:pPr>
      <w:bookmarkStart w:id="40" w:name="idmarkerx16777217x14603"/>
      <w:bookmarkStart w:id="41" w:name="_Toc24999831"/>
      <w:bookmarkEnd w:id="40"/>
      <w:r>
        <w:t>3.11 Category of dangerous or hazardous cargo</w:t>
      </w:r>
      <w:bookmarkEnd w:id="41"/>
    </w:p>
    <w:p w14:paraId="26E2377A" w14:textId="77777777" w:rsidR="00EC0FF0" w:rsidRDefault="00EC0FF0">
      <w:r>
        <w:t>Name: Category of dangerous or hazardous cargo</w:t>
      </w:r>
      <w:r>
        <w:br/>
        <w:t>Definition: Classification of dangerous goods or hazardous materials based on the International Maritime Dangerous Goods Code (IMDG Code)</w:t>
      </w:r>
      <w:r>
        <w:br/>
        <w:t>Code: '</w:t>
      </w:r>
      <w:r>
        <w:rPr>
          <w:rFonts w:ascii="Courier New" w:hAnsi="Courier New" w:cs="Courier New"/>
        </w:rPr>
        <w:t>categoryOfDangerousOrHazardousCargo</w:t>
      </w:r>
      <w:r>
        <w:t>'</w:t>
      </w:r>
      <w:r>
        <w:br/>
        <w:t xml:space="preserve">Remarks: </w:t>
      </w:r>
      <w:r>
        <w:br/>
        <w:t>Aliases: CATDHC</w:t>
      </w:r>
      <w:r>
        <w:br/>
        <w:t>Value Type: enumeration</w:t>
      </w:r>
    </w:p>
    <w:p w14:paraId="4F770050"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411F7122"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53D15C"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937728"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4F3755"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0AB71C" w14:textId="77777777" w:rsidR="00EC0FF0" w:rsidRDefault="00EC0FF0">
            <w:r>
              <w:rPr>
                <w:b/>
                <w:bCs/>
              </w:rPr>
              <w:t>Remarks</w:t>
            </w:r>
          </w:p>
        </w:tc>
      </w:tr>
      <w:tr w:rsidR="00EC0FF0" w14:paraId="2F5E3FF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43F586" w14:textId="77777777" w:rsidR="00EC0FF0" w:rsidRDefault="00EC0FF0">
            <w:r>
              <w:t>'</w:t>
            </w:r>
            <w:r>
              <w:rPr>
                <w:rFonts w:ascii="Courier New" w:hAnsi="Courier New" w:cs="Courier New"/>
                <w:sz w:val="22"/>
                <w:szCs w:val="22"/>
              </w:rPr>
              <w:t>IMDG Code Class 1 Div. 1.1</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2EFD28" w14:textId="77777777" w:rsidR="00EC0FF0" w:rsidRDefault="00EC0FF0">
            <w:r>
              <w:t>Explosives, Division 1: substances and articles which have a mass explosion hazard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B2BB86"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D0F546" w14:textId="77777777" w:rsidR="00EC0FF0" w:rsidRDefault="00EC0FF0"/>
        </w:tc>
      </w:tr>
      <w:tr w:rsidR="00EC0FF0" w14:paraId="62FFAB3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C9CAA4" w14:textId="77777777" w:rsidR="00EC0FF0" w:rsidRDefault="00EC0FF0">
            <w:r>
              <w:t>'</w:t>
            </w:r>
            <w:r>
              <w:rPr>
                <w:rFonts w:ascii="Courier New" w:hAnsi="Courier New" w:cs="Courier New"/>
                <w:sz w:val="22"/>
                <w:szCs w:val="22"/>
              </w:rPr>
              <w:t>IMDG Code Class 1 Div. 1.2</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6FC779" w14:textId="77777777" w:rsidR="00EC0FF0" w:rsidRDefault="00EC0FF0">
            <w:r>
              <w:t>Explosives, Division 2: substances and articles which have a projection hazard but not a mass explosion hazard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445B40"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6D8E7B" w14:textId="77777777" w:rsidR="00EC0FF0" w:rsidRDefault="00EC0FF0"/>
        </w:tc>
      </w:tr>
      <w:tr w:rsidR="00EC0FF0" w14:paraId="6FB6472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5784F2" w14:textId="77777777" w:rsidR="00EC0FF0" w:rsidRDefault="00EC0FF0">
            <w:r>
              <w:t>'</w:t>
            </w:r>
            <w:r>
              <w:rPr>
                <w:rFonts w:ascii="Courier New" w:hAnsi="Courier New" w:cs="Courier New"/>
                <w:sz w:val="22"/>
                <w:szCs w:val="22"/>
              </w:rPr>
              <w:t>IMDG Code Class 1 Div. 1.3</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93E673" w14:textId="77777777" w:rsidR="00EC0FF0" w:rsidRDefault="00EC0FF0">
            <w:r>
              <w:t>Explosives, Division 3: substances and articles which have a fire hazard and either a minor blast hazard or a minor projection hazard or both, but not a mass explosion hazard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FC758A"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35E59B" w14:textId="77777777" w:rsidR="00EC0FF0" w:rsidRDefault="00EC0FF0"/>
        </w:tc>
      </w:tr>
      <w:tr w:rsidR="00EC0FF0" w14:paraId="6FCB3FD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D530FC" w14:textId="77777777" w:rsidR="00EC0FF0" w:rsidRDefault="00EC0FF0">
            <w:r>
              <w:t>'</w:t>
            </w:r>
            <w:r>
              <w:rPr>
                <w:rFonts w:ascii="Courier New" w:hAnsi="Courier New" w:cs="Courier New"/>
                <w:sz w:val="22"/>
                <w:szCs w:val="22"/>
              </w:rPr>
              <w:t>IMDG Code Class 1 Div. 1.4</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C510D6" w14:textId="77777777" w:rsidR="00EC0FF0" w:rsidRDefault="00EC0FF0">
            <w:r>
              <w:t xml:space="preserve">Explosives, Division 4: substances and articles which present no significant hazard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239AB1"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F22D94" w14:textId="77777777" w:rsidR="00EC0FF0" w:rsidRDefault="00EC0FF0"/>
        </w:tc>
      </w:tr>
      <w:tr w:rsidR="00EC0FF0" w14:paraId="28AC529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5DC47E" w14:textId="77777777" w:rsidR="00EC0FF0" w:rsidRDefault="00EC0FF0">
            <w:r>
              <w:t>'</w:t>
            </w:r>
            <w:r>
              <w:rPr>
                <w:rFonts w:ascii="Courier New" w:hAnsi="Courier New" w:cs="Courier New"/>
                <w:sz w:val="22"/>
                <w:szCs w:val="22"/>
              </w:rPr>
              <w:t>IMDG Code Class 1 Div. 1.5</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48136E" w14:textId="77777777" w:rsidR="00EC0FF0" w:rsidRDefault="00EC0FF0">
            <w:r>
              <w:t>Explosives, Division 5: very insensitive substances which have a mass explosion hazard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1E2DE4"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D34FE1" w14:textId="77777777" w:rsidR="00EC0FF0" w:rsidRDefault="00EC0FF0"/>
        </w:tc>
      </w:tr>
      <w:tr w:rsidR="00EC0FF0" w14:paraId="1A7F018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E93B40" w14:textId="77777777" w:rsidR="00EC0FF0" w:rsidRDefault="00EC0FF0">
            <w:r>
              <w:t>'</w:t>
            </w:r>
            <w:r>
              <w:rPr>
                <w:rFonts w:ascii="Courier New" w:hAnsi="Courier New" w:cs="Courier New"/>
                <w:sz w:val="22"/>
                <w:szCs w:val="22"/>
              </w:rPr>
              <w:t>IMDG Code Class 1 Div. 1.6</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9302A2" w14:textId="77777777" w:rsidR="00EC0FF0" w:rsidRDefault="00EC0FF0">
            <w:r>
              <w:t>Explosives, Division 6: extremely insensitive articles which do not have a mass explosion hazard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D8C869"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8D2987" w14:textId="77777777" w:rsidR="00EC0FF0" w:rsidRDefault="00EC0FF0"/>
        </w:tc>
      </w:tr>
      <w:tr w:rsidR="00EC0FF0" w14:paraId="36C5EBC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6A5796" w14:textId="77777777" w:rsidR="00EC0FF0" w:rsidRDefault="00EC0FF0">
            <w:r>
              <w:t>'</w:t>
            </w:r>
            <w:r>
              <w:rPr>
                <w:rFonts w:ascii="Courier New" w:hAnsi="Courier New" w:cs="Courier New"/>
                <w:sz w:val="22"/>
                <w:szCs w:val="22"/>
              </w:rPr>
              <w:t>IMDG Code Class 2 Div. 2.1</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AECA2B" w14:textId="77777777" w:rsidR="00EC0FF0" w:rsidRDefault="00EC0FF0">
            <w:r>
              <w:t>Gases, flammable gases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8EA1B2"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E0DD8" w14:textId="77777777" w:rsidR="00EC0FF0" w:rsidRDefault="00EC0FF0"/>
        </w:tc>
      </w:tr>
      <w:tr w:rsidR="00EC0FF0" w14:paraId="14F5081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F27EF0" w14:textId="77777777" w:rsidR="00EC0FF0" w:rsidRDefault="00EC0FF0">
            <w:r>
              <w:lastRenderedPageBreak/>
              <w:t>'</w:t>
            </w:r>
            <w:r>
              <w:rPr>
                <w:rFonts w:ascii="Courier New" w:hAnsi="Courier New" w:cs="Courier New"/>
                <w:sz w:val="22"/>
                <w:szCs w:val="22"/>
              </w:rPr>
              <w:t>IMDG Code Class 2 Div. 2.2</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FCBAFE" w14:textId="77777777" w:rsidR="00EC0FF0" w:rsidRDefault="00EC0FF0">
            <w:r>
              <w:t>Gases, non-flammable, non-toxic gases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9E7B24"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E6D7E3" w14:textId="77777777" w:rsidR="00EC0FF0" w:rsidRDefault="00EC0FF0"/>
        </w:tc>
      </w:tr>
      <w:tr w:rsidR="00EC0FF0" w14:paraId="22F186C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433D89" w14:textId="77777777" w:rsidR="00EC0FF0" w:rsidRDefault="00EC0FF0">
            <w:r>
              <w:t>'</w:t>
            </w:r>
            <w:r>
              <w:rPr>
                <w:rFonts w:ascii="Courier New" w:hAnsi="Courier New" w:cs="Courier New"/>
                <w:sz w:val="22"/>
                <w:szCs w:val="22"/>
              </w:rPr>
              <w:t>IMDG Code Class 2 Div. 2.3</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9C5D95" w14:textId="77777777" w:rsidR="00EC0FF0" w:rsidRDefault="00EC0FF0">
            <w:r>
              <w:t>Gases, toxic gases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BEC211"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27F513" w14:textId="77777777" w:rsidR="00EC0FF0" w:rsidRDefault="00EC0FF0"/>
        </w:tc>
      </w:tr>
      <w:tr w:rsidR="00EC0FF0" w14:paraId="7096140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CC9F4B" w14:textId="77777777" w:rsidR="00EC0FF0" w:rsidRDefault="00EC0FF0">
            <w:r>
              <w:t>'</w:t>
            </w:r>
            <w:r>
              <w:rPr>
                <w:rFonts w:ascii="Courier New" w:hAnsi="Courier New" w:cs="Courier New"/>
                <w:sz w:val="22"/>
                <w:szCs w:val="22"/>
              </w:rPr>
              <w:t>IMDG Code Class 3</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07C4A9" w14:textId="77777777" w:rsidR="00EC0FF0" w:rsidRDefault="00EC0FF0">
            <w:r>
              <w:t>flammable liquids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1034A7"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C0B96C" w14:textId="77777777" w:rsidR="00EC0FF0" w:rsidRDefault="00EC0FF0"/>
        </w:tc>
      </w:tr>
      <w:tr w:rsidR="00EC0FF0" w14:paraId="4D27124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8B9920" w14:textId="77777777" w:rsidR="00EC0FF0" w:rsidRDefault="00EC0FF0">
            <w:r>
              <w:t>'</w:t>
            </w:r>
            <w:r>
              <w:rPr>
                <w:rFonts w:ascii="Courier New" w:hAnsi="Courier New" w:cs="Courier New"/>
                <w:sz w:val="22"/>
                <w:szCs w:val="22"/>
              </w:rPr>
              <w:t>IMDG Code Class 4 Div. 4.1</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7E4435" w14:textId="77777777" w:rsidR="00EC0FF0" w:rsidRDefault="00EC0FF0">
            <w:r>
              <w:t>flammable solids, self-reactive substances and desensitized explosives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0B6817"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A51517" w14:textId="77777777" w:rsidR="00EC0FF0" w:rsidRDefault="00EC0FF0"/>
        </w:tc>
      </w:tr>
      <w:tr w:rsidR="00EC0FF0" w14:paraId="321C258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F548F8" w14:textId="77777777" w:rsidR="00EC0FF0" w:rsidRDefault="00EC0FF0">
            <w:r>
              <w:t>'</w:t>
            </w:r>
            <w:r>
              <w:rPr>
                <w:rFonts w:ascii="Courier New" w:hAnsi="Courier New" w:cs="Courier New"/>
                <w:sz w:val="22"/>
                <w:szCs w:val="22"/>
              </w:rPr>
              <w:t>IMDG Code Class 4 Div. 4.2</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FD32C0" w14:textId="77777777" w:rsidR="00EC0FF0" w:rsidRDefault="00EC0FF0">
            <w:r>
              <w:t>substances liable to spontaneous combustion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90D5E0"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69E252" w14:textId="77777777" w:rsidR="00EC0FF0" w:rsidRDefault="00EC0FF0"/>
        </w:tc>
      </w:tr>
      <w:tr w:rsidR="00EC0FF0" w14:paraId="20DA60F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D784CD" w14:textId="77777777" w:rsidR="00EC0FF0" w:rsidRDefault="00EC0FF0">
            <w:r>
              <w:t>'</w:t>
            </w:r>
            <w:r>
              <w:rPr>
                <w:rFonts w:ascii="Courier New" w:hAnsi="Courier New" w:cs="Courier New"/>
                <w:sz w:val="22"/>
                <w:szCs w:val="22"/>
              </w:rPr>
              <w:t>IMDG Code Class 4 Div. 4.3</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0E9C7D" w14:textId="77777777" w:rsidR="00EC0FF0" w:rsidRDefault="00EC0FF0">
            <w:r>
              <w:t>substances which, in contact with water, emit flammable gases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965688"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826145" w14:textId="77777777" w:rsidR="00EC0FF0" w:rsidRDefault="00EC0FF0"/>
        </w:tc>
      </w:tr>
      <w:tr w:rsidR="00EC0FF0" w14:paraId="5EDEDDF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C5E553" w14:textId="77777777" w:rsidR="00EC0FF0" w:rsidRDefault="00EC0FF0">
            <w:r>
              <w:t>'</w:t>
            </w:r>
            <w:r>
              <w:rPr>
                <w:rFonts w:ascii="Courier New" w:hAnsi="Courier New" w:cs="Courier New"/>
                <w:sz w:val="22"/>
                <w:szCs w:val="22"/>
              </w:rPr>
              <w:t>IMDG Code Class 5 Div. 5.1</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FB90F1" w14:textId="77777777" w:rsidR="00EC0FF0" w:rsidRDefault="00EC0FF0">
            <w:r>
              <w:t>oxidizing substances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F46E0D"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2ED644" w14:textId="77777777" w:rsidR="00EC0FF0" w:rsidRDefault="00EC0FF0"/>
        </w:tc>
      </w:tr>
      <w:tr w:rsidR="00EC0FF0" w14:paraId="489A70E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F6692F" w14:textId="77777777" w:rsidR="00EC0FF0" w:rsidRDefault="00EC0FF0">
            <w:r>
              <w:t>'</w:t>
            </w:r>
            <w:r>
              <w:rPr>
                <w:rFonts w:ascii="Courier New" w:hAnsi="Courier New" w:cs="Courier New"/>
                <w:sz w:val="22"/>
                <w:szCs w:val="22"/>
              </w:rPr>
              <w:t>IMDG Code Class 5 Div. 5.2</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2DEDBD" w14:textId="77777777" w:rsidR="00EC0FF0" w:rsidRDefault="00EC0FF0">
            <w:r>
              <w:t>organic peroxides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06584F"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7690B5" w14:textId="77777777" w:rsidR="00EC0FF0" w:rsidRDefault="00EC0FF0"/>
        </w:tc>
      </w:tr>
      <w:tr w:rsidR="00EC0FF0" w14:paraId="7944EC9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EB39FE" w14:textId="77777777" w:rsidR="00EC0FF0" w:rsidRDefault="00EC0FF0">
            <w:r>
              <w:t>'</w:t>
            </w:r>
            <w:r>
              <w:rPr>
                <w:rFonts w:ascii="Courier New" w:hAnsi="Courier New" w:cs="Courier New"/>
                <w:sz w:val="22"/>
                <w:szCs w:val="22"/>
              </w:rPr>
              <w:t>IMDG Code Class 6 Div. 6.1</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1CB5D1" w14:textId="77777777" w:rsidR="00EC0FF0" w:rsidRDefault="00EC0FF0">
            <w:r>
              <w:t>toxic substances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77E605"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C03883" w14:textId="77777777" w:rsidR="00EC0FF0" w:rsidRDefault="00EC0FF0"/>
        </w:tc>
      </w:tr>
      <w:tr w:rsidR="00EC0FF0" w14:paraId="5CF2AA8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35C92D" w14:textId="77777777" w:rsidR="00EC0FF0" w:rsidRDefault="00EC0FF0">
            <w:r>
              <w:t>'</w:t>
            </w:r>
            <w:r>
              <w:rPr>
                <w:rFonts w:ascii="Courier New" w:hAnsi="Courier New" w:cs="Courier New"/>
                <w:sz w:val="22"/>
                <w:szCs w:val="22"/>
              </w:rPr>
              <w:t>IMDG Code Class 6 Div. 6.2</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73BFA6" w14:textId="77777777" w:rsidR="00EC0FF0" w:rsidRDefault="00EC0FF0">
            <w:r>
              <w:t>infectious substances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8C509F"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FDAD6A" w14:textId="77777777" w:rsidR="00EC0FF0" w:rsidRDefault="00EC0FF0"/>
        </w:tc>
      </w:tr>
      <w:tr w:rsidR="00EC0FF0" w14:paraId="342A6AC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85C467" w14:textId="77777777" w:rsidR="00EC0FF0" w:rsidRDefault="00EC0FF0">
            <w:r>
              <w:t>'</w:t>
            </w:r>
            <w:r>
              <w:rPr>
                <w:rFonts w:ascii="Courier New" w:hAnsi="Courier New" w:cs="Courier New"/>
                <w:sz w:val="22"/>
                <w:szCs w:val="22"/>
              </w:rPr>
              <w:t>IMDG Code Class 7</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CC93CF" w14:textId="77777777" w:rsidR="00EC0FF0" w:rsidRDefault="00EC0FF0">
            <w:r>
              <w:t>Radioactive material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4F57B9" w14:textId="77777777" w:rsidR="00EC0FF0" w:rsidRDefault="00EC0FF0">
            <w:r>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E520DC" w14:textId="77777777" w:rsidR="00EC0FF0" w:rsidRDefault="00EC0FF0"/>
        </w:tc>
      </w:tr>
      <w:tr w:rsidR="00EC0FF0" w14:paraId="5C962C3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4FC38A" w14:textId="77777777" w:rsidR="00EC0FF0" w:rsidRDefault="00EC0FF0">
            <w:r>
              <w:t>'</w:t>
            </w:r>
            <w:r>
              <w:rPr>
                <w:rFonts w:ascii="Courier New" w:hAnsi="Courier New" w:cs="Courier New"/>
                <w:sz w:val="22"/>
                <w:szCs w:val="22"/>
              </w:rPr>
              <w:t>IMDG Code Class 8</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0D5E26" w14:textId="77777777" w:rsidR="00EC0FF0" w:rsidRDefault="00EC0FF0">
            <w:r>
              <w:t>Corrosive substances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E1A98D" w14:textId="77777777" w:rsidR="00EC0FF0" w:rsidRDefault="00EC0FF0">
            <w:r>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326695" w14:textId="77777777" w:rsidR="00EC0FF0" w:rsidRDefault="00EC0FF0"/>
        </w:tc>
      </w:tr>
      <w:tr w:rsidR="00EC0FF0" w14:paraId="3F28B73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2BC5EE" w14:textId="77777777" w:rsidR="00EC0FF0" w:rsidRDefault="00EC0FF0">
            <w:r>
              <w:t>'</w:t>
            </w:r>
            <w:r>
              <w:rPr>
                <w:rFonts w:ascii="Courier New" w:hAnsi="Courier New" w:cs="Courier New"/>
                <w:sz w:val="22"/>
                <w:szCs w:val="22"/>
              </w:rPr>
              <w:t>IMDG Code Class 9</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54DD8E" w14:textId="77777777" w:rsidR="00EC0FF0" w:rsidRDefault="00EC0FF0">
            <w:r>
              <w:t>Miscellaneous dangerous substances and articles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C45CDD" w14:textId="77777777" w:rsidR="00EC0FF0" w:rsidRDefault="00EC0FF0">
            <w:r>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2B60AD" w14:textId="77777777" w:rsidR="00EC0FF0" w:rsidRDefault="00EC0FF0"/>
        </w:tc>
      </w:tr>
      <w:tr w:rsidR="00EC0FF0" w14:paraId="2C52282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0AC308" w14:textId="77777777" w:rsidR="00EC0FF0" w:rsidRDefault="00EC0FF0">
            <w:r>
              <w:t>'</w:t>
            </w:r>
            <w:r>
              <w:rPr>
                <w:rFonts w:ascii="Courier New" w:hAnsi="Courier New" w:cs="Courier New"/>
                <w:sz w:val="22"/>
                <w:szCs w:val="22"/>
              </w:rPr>
              <w:t>Harmful Substances in packaged form</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E8C6E5" w14:textId="77777777" w:rsidR="00EC0FF0" w:rsidRDefault="00EC0FF0">
            <w:r>
              <w:t>Harmful substances are those substances which are identified as marine pollutants in the International Maritime Dangerous Goods Code (IMDG Code). Packaged form is defined as the forms of containment specified for harmful substances in the IMDG Code. (MARPOL (73/78) Annex III)</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2339D9" w14:textId="77777777" w:rsidR="00EC0FF0" w:rsidRDefault="00EC0FF0">
            <w:r>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6F2101" w14:textId="77777777" w:rsidR="00EC0FF0" w:rsidRDefault="00EC0FF0"/>
        </w:tc>
      </w:tr>
    </w:tbl>
    <w:p w14:paraId="66DA9B75" w14:textId="77777777" w:rsidR="00EC0FF0" w:rsidRDefault="00EC0FF0">
      <w:pPr>
        <w:pStyle w:val="Center"/>
      </w:pPr>
    </w:p>
    <w:p w14:paraId="6B8AC20D" w14:textId="77777777" w:rsidR="00EC0FF0" w:rsidRDefault="00EC0FF0">
      <w:pPr>
        <w:pStyle w:val="Heading2"/>
        <w:spacing w:before="160" w:after="160"/>
        <w:rPr>
          <w:rFonts w:ascii="Times New Roman" w:hAnsi="Times New Roman" w:cs="Times New Roman"/>
          <w:b w:val="0"/>
          <w:bCs w:val="0"/>
          <w:sz w:val="24"/>
          <w:szCs w:val="24"/>
        </w:rPr>
      </w:pPr>
      <w:bookmarkStart w:id="42" w:name="idmarkerx16777217x19901"/>
      <w:bookmarkStart w:id="43" w:name="_Toc24999832"/>
      <w:bookmarkEnd w:id="42"/>
      <w:r>
        <w:t>3.12 Category of maritime broadcast</w:t>
      </w:r>
      <w:bookmarkEnd w:id="43"/>
    </w:p>
    <w:p w14:paraId="454351CD" w14:textId="77777777" w:rsidR="00EC0FF0" w:rsidRDefault="00EC0FF0">
      <w:r>
        <w:t>Name: Category of maritime broadcast</w:t>
      </w:r>
      <w:r>
        <w:br/>
        <w:t>Definition: Classification of maritime broadcast based on the nature of information conveyed.</w:t>
      </w:r>
      <w:r>
        <w:br/>
        <w:t>Code: '</w:t>
      </w:r>
      <w:r>
        <w:rPr>
          <w:rFonts w:ascii="Courier New" w:hAnsi="Courier New" w:cs="Courier New"/>
        </w:rPr>
        <w:t>categoryOfMaritimeBroadcast</w:t>
      </w:r>
      <w:r>
        <w:t>'</w:t>
      </w:r>
      <w:r>
        <w:br/>
        <w:t xml:space="preserve">Remarks: </w:t>
      </w:r>
      <w:r>
        <w:br/>
        <w:t>Aliases: CATMAB</w:t>
      </w:r>
      <w:r>
        <w:br/>
        <w:t>Value Type: enumeration</w:t>
      </w:r>
    </w:p>
    <w:p w14:paraId="42A600A9" w14:textId="77777777" w:rsidR="00EC0FF0" w:rsidRDefault="00EC0FF0">
      <w:pPr>
        <w:spacing w:before="160" w:after="160"/>
        <w:jc w:val="center"/>
      </w:pPr>
      <w:r>
        <w:lastRenderedPageBreak/>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565F3046"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742F67"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4B84B9"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2F5BE3"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E4F385" w14:textId="77777777" w:rsidR="00EC0FF0" w:rsidRDefault="00EC0FF0">
            <w:r>
              <w:rPr>
                <w:b/>
                <w:bCs/>
              </w:rPr>
              <w:t>Remarks</w:t>
            </w:r>
          </w:p>
        </w:tc>
      </w:tr>
      <w:tr w:rsidR="00EC0FF0" w14:paraId="183DE1A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CBCA0B" w14:textId="77777777" w:rsidR="00EC0FF0" w:rsidRDefault="00EC0FF0">
            <w:r>
              <w:t>'</w:t>
            </w:r>
            <w:r>
              <w:rPr>
                <w:rFonts w:ascii="Courier New" w:hAnsi="Courier New" w:cs="Courier New"/>
                <w:sz w:val="22"/>
                <w:szCs w:val="22"/>
              </w:rPr>
              <w:t>navigational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12CEF4" w14:textId="77777777" w:rsidR="00EC0FF0" w:rsidRDefault="00EC0FF0">
            <w:r>
              <w:t xml:space="preserve">message containing urgent information relevant to safe navigation broadcast to ships in accordance with the provisions of the International Convention for the Safety of Life at Sea, 1974, as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9A4101"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BC9F74" w14:textId="77777777" w:rsidR="00EC0FF0" w:rsidRDefault="00EC0FF0"/>
        </w:tc>
      </w:tr>
      <w:tr w:rsidR="00EC0FF0" w14:paraId="4B6B26F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07C76D" w14:textId="77777777" w:rsidR="00EC0FF0" w:rsidRDefault="00EC0FF0">
            <w:r>
              <w:t>'</w:t>
            </w:r>
            <w:r>
              <w:rPr>
                <w:rFonts w:ascii="Courier New" w:hAnsi="Courier New" w:cs="Courier New"/>
                <w:sz w:val="22"/>
                <w:szCs w:val="22"/>
              </w:rPr>
              <w:t>meteorological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7A53B3" w14:textId="77777777" w:rsidR="00EC0FF0" w:rsidRDefault="00EC0FF0">
            <w:r>
              <w:t>warning of adverse weather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E9CF39"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BF8557" w14:textId="77777777" w:rsidR="00EC0FF0" w:rsidRDefault="00EC0FF0"/>
        </w:tc>
      </w:tr>
      <w:tr w:rsidR="00EC0FF0" w14:paraId="19B42F6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C2625D" w14:textId="77777777" w:rsidR="00EC0FF0" w:rsidRDefault="00EC0FF0">
            <w:r>
              <w:t>'</w:t>
            </w:r>
            <w:r>
              <w:rPr>
                <w:rFonts w:ascii="Courier New" w:hAnsi="Courier New" w:cs="Courier New"/>
                <w:sz w:val="22"/>
                <w:szCs w:val="22"/>
              </w:rPr>
              <w:t>ice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447011" w14:textId="77777777" w:rsidR="00EC0FF0" w:rsidRDefault="00EC0FF0">
            <w:r>
              <w:t>report of the ice situation and restrictions to shipping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BED54"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1C8F5A" w14:textId="77777777" w:rsidR="00EC0FF0" w:rsidRDefault="00EC0FF0"/>
        </w:tc>
      </w:tr>
      <w:tr w:rsidR="00EC0FF0" w14:paraId="1FF96E7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8AAB94" w14:textId="77777777" w:rsidR="00EC0FF0" w:rsidRDefault="00EC0FF0">
            <w:r>
              <w:t>'</w:t>
            </w:r>
            <w:r>
              <w:rPr>
                <w:rFonts w:ascii="Courier New" w:hAnsi="Courier New" w:cs="Courier New"/>
                <w:sz w:val="22"/>
                <w:szCs w:val="22"/>
              </w:rPr>
              <w:t>SAR information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E51299" w14:textId="77777777" w:rsidR="00EC0FF0" w:rsidRDefault="00EC0FF0">
            <w:r>
              <w:t>broadcast message with information about an ongoing SAR operation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075C83"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74DAC4" w14:textId="77777777" w:rsidR="00EC0FF0" w:rsidRDefault="00EC0FF0"/>
        </w:tc>
      </w:tr>
      <w:tr w:rsidR="00EC0FF0" w14:paraId="30BFE7A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1090B8" w14:textId="77777777" w:rsidR="00EC0FF0" w:rsidRDefault="00EC0FF0">
            <w:r>
              <w:t>'</w:t>
            </w:r>
            <w:r>
              <w:rPr>
                <w:rFonts w:ascii="Courier New" w:hAnsi="Courier New" w:cs="Courier New"/>
                <w:sz w:val="22"/>
                <w:szCs w:val="22"/>
              </w:rPr>
              <w:t>pirate attack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8CBE7A" w14:textId="77777777" w:rsidR="00EC0FF0" w:rsidRDefault="00EC0FF0">
            <w:r>
              <w:t>warning of possible attack by pirates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745425"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CCD2CE" w14:textId="77777777" w:rsidR="00EC0FF0" w:rsidRDefault="00EC0FF0"/>
        </w:tc>
      </w:tr>
      <w:tr w:rsidR="00EC0FF0" w14:paraId="2777221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25C735" w14:textId="77777777" w:rsidR="00EC0FF0" w:rsidRDefault="00EC0FF0">
            <w:r>
              <w:t>'</w:t>
            </w:r>
            <w:r>
              <w:rPr>
                <w:rFonts w:ascii="Courier New" w:hAnsi="Courier New" w:cs="Courier New"/>
                <w:sz w:val="22"/>
                <w:szCs w:val="22"/>
              </w:rPr>
              <w:t>meteorological forecast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580D2D" w14:textId="77777777" w:rsidR="00EC0FF0" w:rsidRDefault="00EC0FF0">
            <w:r>
              <w:t>broadcast message containing meteorological forecast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FE57C7"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7A64BB" w14:textId="77777777" w:rsidR="00EC0FF0" w:rsidRDefault="00EC0FF0"/>
        </w:tc>
      </w:tr>
      <w:tr w:rsidR="00EC0FF0" w14:paraId="290A9D6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63A320" w14:textId="77777777" w:rsidR="00EC0FF0" w:rsidRDefault="00EC0FF0">
            <w:r>
              <w:t>'</w:t>
            </w:r>
            <w:r>
              <w:rPr>
                <w:rFonts w:ascii="Courier New" w:hAnsi="Courier New" w:cs="Courier New"/>
                <w:sz w:val="22"/>
                <w:szCs w:val="22"/>
              </w:rPr>
              <w:t>pilot service message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75C324" w14:textId="77777777" w:rsidR="00EC0FF0" w:rsidRDefault="00EC0FF0">
            <w:r>
              <w:t>broadcast message about pilot service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CBFE9E"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F3B244" w14:textId="77777777" w:rsidR="00EC0FF0" w:rsidRDefault="00EC0FF0"/>
        </w:tc>
      </w:tr>
      <w:tr w:rsidR="00EC0FF0" w14:paraId="56E66B9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44D222" w14:textId="77777777" w:rsidR="00EC0FF0" w:rsidRDefault="00EC0FF0">
            <w:r>
              <w:t>'</w:t>
            </w:r>
            <w:r>
              <w:rPr>
                <w:rFonts w:ascii="Courier New" w:hAnsi="Courier New" w:cs="Courier New"/>
                <w:sz w:val="22"/>
                <w:szCs w:val="22"/>
              </w:rPr>
              <w:t>AIS information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3E1CCC" w14:textId="77777777" w:rsidR="00EC0FF0" w:rsidRDefault="00EC0FF0">
            <w:r>
              <w:t>broadcast message about AIS information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E38BA9"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71AC28" w14:textId="77777777" w:rsidR="00EC0FF0" w:rsidRDefault="00EC0FF0"/>
        </w:tc>
      </w:tr>
      <w:tr w:rsidR="00EC0FF0" w14:paraId="19FA99C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BAAA17" w14:textId="77777777" w:rsidR="00EC0FF0" w:rsidRDefault="00EC0FF0">
            <w:r>
              <w:t>'</w:t>
            </w:r>
            <w:r>
              <w:rPr>
                <w:rFonts w:ascii="Courier New" w:hAnsi="Courier New" w:cs="Courier New"/>
                <w:sz w:val="22"/>
                <w:szCs w:val="22"/>
              </w:rPr>
              <w:t>LORAN message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1C2891" w14:textId="77777777" w:rsidR="00EC0FF0" w:rsidRDefault="00EC0FF0">
            <w:r>
              <w:t>broadcast message about the LORAN service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4D384F"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7635CB" w14:textId="77777777" w:rsidR="00EC0FF0" w:rsidRDefault="00EC0FF0"/>
        </w:tc>
      </w:tr>
      <w:tr w:rsidR="00EC0FF0" w14:paraId="5B579DE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E9D90F" w14:textId="77777777" w:rsidR="00EC0FF0" w:rsidRDefault="00EC0FF0">
            <w:r>
              <w:t>'</w:t>
            </w:r>
            <w:r>
              <w:rPr>
                <w:rFonts w:ascii="Courier New" w:hAnsi="Courier New" w:cs="Courier New"/>
                <w:sz w:val="22"/>
                <w:szCs w:val="22"/>
              </w:rPr>
              <w:t>SATNAV message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38DAA8" w14:textId="77777777" w:rsidR="00EC0FF0" w:rsidRDefault="00EC0FF0">
            <w:r>
              <w:t>broadcast message about Satellite Navigation service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294070"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99E79E" w14:textId="77777777" w:rsidR="00EC0FF0" w:rsidRDefault="00EC0FF0"/>
        </w:tc>
      </w:tr>
      <w:tr w:rsidR="00EC0FF0" w14:paraId="35CF90A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523496" w14:textId="77777777" w:rsidR="00EC0FF0" w:rsidRDefault="00EC0FF0">
            <w:r>
              <w:t>'</w:t>
            </w:r>
            <w:r>
              <w:rPr>
                <w:rFonts w:ascii="Courier New" w:hAnsi="Courier New" w:cs="Courier New"/>
                <w:sz w:val="22"/>
                <w:szCs w:val="22"/>
              </w:rPr>
              <w:t>gale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B82DC5" w14:textId="77777777" w:rsidR="00EC0FF0" w:rsidRDefault="00EC0FF0">
            <w:r>
              <w:t>warning of winds of Beaufort force 8 or 9</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C098C9"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B23608" w14:textId="77777777" w:rsidR="00EC0FF0" w:rsidRDefault="00EC0FF0"/>
        </w:tc>
      </w:tr>
      <w:tr w:rsidR="00EC0FF0" w14:paraId="4016C24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EDE010" w14:textId="77777777" w:rsidR="00EC0FF0" w:rsidRDefault="00EC0FF0">
            <w:r>
              <w:t>'</w:t>
            </w:r>
            <w:r>
              <w:rPr>
                <w:rFonts w:ascii="Courier New" w:hAnsi="Courier New" w:cs="Courier New"/>
                <w:sz w:val="22"/>
                <w:szCs w:val="22"/>
              </w:rPr>
              <w:t>storm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B9ADE4" w14:textId="77777777" w:rsidR="00EC0FF0" w:rsidRDefault="00EC0FF0">
            <w:r>
              <w:t>warning of winds of Beaufort force 10 or over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50C2D8"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4FA918" w14:textId="77777777" w:rsidR="00EC0FF0" w:rsidRDefault="00EC0FF0"/>
        </w:tc>
      </w:tr>
      <w:tr w:rsidR="00EC0FF0" w14:paraId="798E4EF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7FF5A" w14:textId="77777777" w:rsidR="00EC0FF0" w:rsidRDefault="00EC0FF0">
            <w:r>
              <w:t>'</w:t>
            </w:r>
            <w:r>
              <w:rPr>
                <w:rFonts w:ascii="Courier New" w:hAnsi="Courier New" w:cs="Courier New"/>
                <w:sz w:val="22"/>
                <w:szCs w:val="22"/>
              </w:rPr>
              <w:t>tropical revolving storm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7BE634" w14:textId="77777777" w:rsidR="00EC0FF0" w:rsidRDefault="00EC0FF0">
            <w:r>
              <w:t>warning of hurricanes in the North Atlantic and eastern North Pacific, typhoons in the Western Pacific, cyclones in the Indian Ocean and cyclones of similar nature in other regions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3B2FCF"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A5E6A6" w14:textId="77777777" w:rsidR="00EC0FF0" w:rsidRDefault="00EC0FF0"/>
        </w:tc>
      </w:tr>
      <w:tr w:rsidR="00EC0FF0" w14:paraId="10DC03F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781958" w14:textId="77777777" w:rsidR="00EC0FF0" w:rsidRDefault="00EC0FF0">
            <w:r>
              <w:t>'</w:t>
            </w:r>
            <w:r>
              <w:rPr>
                <w:rFonts w:ascii="Courier New" w:hAnsi="Courier New" w:cs="Courier New"/>
                <w:sz w:val="22"/>
                <w:szCs w:val="22"/>
              </w:rPr>
              <w:t>NAVAREA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71270E" w14:textId="77777777" w:rsidR="00EC0FF0" w:rsidRDefault="00EC0FF0">
            <w:r>
              <w:t>navigational warning or in-force bulletin promulgated as part of a numbered series by a NAVAREA coordinator (Maritime Safety Information Manual 2009)</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F3EEA5"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17105F" w14:textId="77777777" w:rsidR="00EC0FF0" w:rsidRDefault="00EC0FF0"/>
        </w:tc>
      </w:tr>
      <w:tr w:rsidR="00EC0FF0" w14:paraId="2451391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90496E" w14:textId="77777777" w:rsidR="00EC0FF0" w:rsidRDefault="00EC0FF0">
            <w:r>
              <w:t>'</w:t>
            </w:r>
            <w:r>
              <w:rPr>
                <w:rFonts w:ascii="Courier New" w:hAnsi="Courier New" w:cs="Courier New"/>
                <w:sz w:val="22"/>
                <w:szCs w:val="22"/>
              </w:rPr>
              <w:t>coastal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5DFE18" w14:textId="77777777" w:rsidR="00EC0FF0" w:rsidRDefault="00EC0FF0">
            <w:r>
              <w:t>navigational warning promulgated as part of a numbered series by a National coordinator (Maritime Safety Information Manual 2009)</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E99F3B"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8E8356" w14:textId="77777777" w:rsidR="00EC0FF0" w:rsidRDefault="00EC0FF0"/>
        </w:tc>
      </w:tr>
      <w:tr w:rsidR="00EC0FF0" w14:paraId="61DE222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08A9DB" w14:textId="77777777" w:rsidR="00EC0FF0" w:rsidRDefault="00EC0FF0">
            <w:r>
              <w:t>'</w:t>
            </w:r>
            <w:r>
              <w:rPr>
                <w:rFonts w:ascii="Courier New" w:hAnsi="Courier New" w:cs="Courier New"/>
                <w:sz w:val="22"/>
                <w:szCs w:val="22"/>
              </w:rPr>
              <w:t>local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6929B8" w14:textId="77777777" w:rsidR="00EC0FF0" w:rsidRDefault="00EC0FF0">
            <w:r>
              <w:t>warning which covers inshore waters, often within the limits of jurisdiction of a harbour or port authority (Maritime Safety Information Manual 2009)</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727F04"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7F8A01" w14:textId="77777777" w:rsidR="00EC0FF0" w:rsidRDefault="00EC0FF0"/>
        </w:tc>
      </w:tr>
      <w:tr w:rsidR="00EC0FF0" w14:paraId="44118C3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D016B2" w14:textId="77777777" w:rsidR="00EC0FF0" w:rsidRDefault="00EC0FF0">
            <w:r>
              <w:t>'</w:t>
            </w:r>
            <w:r>
              <w:rPr>
                <w:rFonts w:ascii="Courier New" w:hAnsi="Courier New" w:cs="Courier New"/>
                <w:sz w:val="22"/>
                <w:szCs w:val="22"/>
              </w:rPr>
              <w:t>low water level warning/negative tidal surge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0361D0" w14:textId="77777777" w:rsidR="00EC0FF0" w:rsidRDefault="00EC0FF0">
            <w:r>
              <w:t>warning of actual or expected low water level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CC3669"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504FC9" w14:textId="77777777" w:rsidR="00EC0FF0" w:rsidRDefault="00EC0FF0"/>
        </w:tc>
      </w:tr>
      <w:tr w:rsidR="00EC0FF0" w14:paraId="1D29BF3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3DDF2B" w14:textId="77777777" w:rsidR="00EC0FF0" w:rsidRDefault="00EC0FF0">
            <w:r>
              <w:t>'</w:t>
            </w:r>
            <w:r>
              <w:rPr>
                <w:rFonts w:ascii="Courier New" w:hAnsi="Courier New" w:cs="Courier New"/>
                <w:sz w:val="22"/>
                <w:szCs w:val="22"/>
              </w:rPr>
              <w:t>icing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A75AC0" w14:textId="77777777" w:rsidR="00EC0FF0" w:rsidRDefault="00EC0FF0">
            <w:r>
              <w:t>warning of accretion of ice on ships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514167" w14:textId="77777777" w:rsidR="00EC0FF0" w:rsidRDefault="00EC0FF0">
            <w:r>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46FB76" w14:textId="77777777" w:rsidR="00EC0FF0" w:rsidRDefault="00EC0FF0"/>
        </w:tc>
      </w:tr>
      <w:tr w:rsidR="00EC0FF0" w14:paraId="207CED9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98DF91" w14:textId="77777777" w:rsidR="00EC0FF0" w:rsidRDefault="00EC0FF0">
            <w:r>
              <w:t>'</w:t>
            </w:r>
            <w:r>
              <w:rPr>
                <w:rFonts w:ascii="Courier New" w:hAnsi="Courier New" w:cs="Courier New"/>
                <w:sz w:val="22"/>
                <w:szCs w:val="22"/>
              </w:rPr>
              <w:t>tsunami broadcast</w:t>
            </w:r>
            <w:r>
              <w:t>'</w:t>
            </w:r>
            <w:r>
              <w:br/>
            </w:r>
            <w:r>
              <w:lastRenderedPageBreak/>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C5A7ED" w14:textId="77777777" w:rsidR="00EC0FF0" w:rsidRDefault="00EC0FF0">
            <w:r>
              <w:lastRenderedPageBreak/>
              <w:t>broadcasts about tsunamis, including watches, advisories, and other types of messages relating to tsunamis or potential tsunamis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C7F84E" w14:textId="77777777" w:rsidR="00EC0FF0" w:rsidRDefault="00EC0FF0">
            <w:r>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8D8D92" w14:textId="77777777" w:rsidR="00EC0FF0" w:rsidRDefault="00EC0FF0"/>
        </w:tc>
      </w:tr>
    </w:tbl>
    <w:p w14:paraId="73B35B45" w14:textId="77777777" w:rsidR="00EC0FF0" w:rsidRDefault="00EC0FF0">
      <w:pPr>
        <w:pStyle w:val="Center"/>
      </w:pPr>
    </w:p>
    <w:p w14:paraId="42C166B8" w14:textId="77777777" w:rsidR="00EC0FF0" w:rsidRDefault="00EC0FF0">
      <w:pPr>
        <w:pStyle w:val="Heading2"/>
        <w:spacing w:before="160" w:after="160"/>
        <w:rPr>
          <w:rFonts w:ascii="Times New Roman" w:hAnsi="Times New Roman" w:cs="Times New Roman"/>
          <w:b w:val="0"/>
          <w:bCs w:val="0"/>
          <w:sz w:val="24"/>
          <w:szCs w:val="24"/>
        </w:rPr>
      </w:pPr>
      <w:bookmarkStart w:id="44" w:name="idmarkerx16777217x24723"/>
      <w:bookmarkStart w:id="45" w:name="_Toc24999833"/>
      <w:bookmarkEnd w:id="44"/>
      <w:r>
        <w:t>3.13 Category of military practice area</w:t>
      </w:r>
      <w:bookmarkEnd w:id="45"/>
    </w:p>
    <w:p w14:paraId="108E760A" w14:textId="77777777" w:rsidR="00EC0FF0" w:rsidRDefault="00EC0FF0">
      <w:r>
        <w:t>Name: Category of military practice area</w:t>
      </w:r>
      <w:r>
        <w:br/>
        <w:t>Definition: Classification of area by military use.</w:t>
      </w:r>
      <w:r>
        <w:br/>
        <w:t>Code: '</w:t>
      </w:r>
      <w:r>
        <w:rPr>
          <w:rFonts w:ascii="Courier New" w:hAnsi="Courier New" w:cs="Courier New"/>
        </w:rPr>
        <w:t>categoryOfMilitaryPracticeArea</w:t>
      </w:r>
      <w:r>
        <w:t>'</w:t>
      </w:r>
      <w:r>
        <w:br/>
        <w:t xml:space="preserve">Remarks: </w:t>
      </w:r>
      <w:r>
        <w:br/>
        <w:t>Aliases: CATMPA</w:t>
      </w:r>
      <w:r>
        <w:br/>
        <w:t>Value Type: enumeration</w:t>
      </w:r>
    </w:p>
    <w:p w14:paraId="44532544"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453"/>
        <w:gridCol w:w="756"/>
        <w:gridCol w:w="838"/>
      </w:tblGrid>
      <w:tr w:rsidR="00EC0FF0" w14:paraId="6F5289B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C96E0E"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8FEC71"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6EB7B0"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89D8E5" w14:textId="77777777" w:rsidR="00EC0FF0" w:rsidRDefault="00EC0FF0">
            <w:r>
              <w:rPr>
                <w:b/>
                <w:bCs/>
              </w:rPr>
              <w:t>Remarks</w:t>
            </w:r>
          </w:p>
        </w:tc>
      </w:tr>
      <w:tr w:rsidR="00EC0FF0" w14:paraId="5D082CD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79A74A" w14:textId="77777777" w:rsidR="00EC0FF0" w:rsidRDefault="00EC0FF0">
            <w:r>
              <w:t>'</w:t>
            </w:r>
            <w:r>
              <w:rPr>
                <w:rFonts w:ascii="Courier New" w:hAnsi="Courier New" w:cs="Courier New"/>
                <w:sz w:val="22"/>
                <w:szCs w:val="22"/>
              </w:rPr>
              <w:t>torpedo exercise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13A71C" w14:textId="77777777" w:rsidR="00EC0FF0" w:rsidRDefault="00EC0FF0">
            <w:r>
              <w:t>an area within which exercises are carried out with torpedoes.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FEC638"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0745A9" w14:textId="77777777" w:rsidR="00EC0FF0" w:rsidRDefault="00EC0FF0"/>
        </w:tc>
      </w:tr>
      <w:tr w:rsidR="00EC0FF0" w14:paraId="77CD004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AD737A" w14:textId="77777777" w:rsidR="00EC0FF0" w:rsidRDefault="00EC0FF0">
            <w:r>
              <w:t>'</w:t>
            </w:r>
            <w:r>
              <w:rPr>
                <w:rFonts w:ascii="Courier New" w:hAnsi="Courier New" w:cs="Courier New"/>
                <w:sz w:val="22"/>
                <w:szCs w:val="22"/>
              </w:rPr>
              <w:t>submarine exercise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33BF5A" w14:textId="77777777" w:rsidR="00EC0FF0" w:rsidRDefault="00EC0FF0">
            <w:r>
              <w:t>an area within which submarine exercises are carried out.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40A3BB"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D61413" w14:textId="77777777" w:rsidR="00EC0FF0" w:rsidRDefault="00EC0FF0"/>
        </w:tc>
      </w:tr>
      <w:tr w:rsidR="00EC0FF0" w14:paraId="2C7B6C3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8FB846" w14:textId="77777777" w:rsidR="00EC0FF0" w:rsidRDefault="00EC0FF0">
            <w:r>
              <w:t>'</w:t>
            </w:r>
            <w:r>
              <w:rPr>
                <w:rFonts w:ascii="Courier New" w:hAnsi="Courier New" w:cs="Courier New"/>
                <w:sz w:val="22"/>
                <w:szCs w:val="22"/>
              </w:rPr>
              <w:t>firing danger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9D163E" w14:textId="77777777" w:rsidR="00EC0FF0" w:rsidRDefault="00EC0FF0">
            <w:r>
              <w:t>areas for bombing and missile exercises.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6B26EF"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C17392" w14:textId="77777777" w:rsidR="00EC0FF0" w:rsidRDefault="00EC0FF0"/>
        </w:tc>
      </w:tr>
      <w:tr w:rsidR="00EC0FF0" w14:paraId="6B90E65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F3ABCA" w14:textId="77777777" w:rsidR="00EC0FF0" w:rsidRDefault="00EC0FF0">
            <w:r>
              <w:t>'</w:t>
            </w:r>
            <w:r>
              <w:rPr>
                <w:rFonts w:ascii="Courier New" w:hAnsi="Courier New" w:cs="Courier New"/>
                <w:sz w:val="22"/>
                <w:szCs w:val="22"/>
              </w:rPr>
              <w:t>mine-laying practice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121922" w14:textId="77777777" w:rsidR="00EC0FF0" w:rsidRDefault="00EC0FF0">
            <w:r>
              <w:t>An area within which mine laying exercises are carried out.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5B0266"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77BCBF" w14:textId="77777777" w:rsidR="00EC0FF0" w:rsidRDefault="00EC0FF0"/>
        </w:tc>
      </w:tr>
      <w:tr w:rsidR="00EC0FF0" w14:paraId="1521CFF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E19AA8" w14:textId="77777777" w:rsidR="00EC0FF0" w:rsidRDefault="00EC0FF0">
            <w:r>
              <w:t>'</w:t>
            </w:r>
            <w:r>
              <w:rPr>
                <w:rFonts w:ascii="Courier New" w:hAnsi="Courier New" w:cs="Courier New"/>
                <w:sz w:val="22"/>
                <w:szCs w:val="22"/>
              </w:rPr>
              <w:t>small arms firing range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F6ED08" w14:textId="77777777" w:rsidR="00EC0FF0" w:rsidRDefault="00EC0FF0">
            <w:r>
              <w:t>an area for shooting pistols, rifles and machine guns etc. at a target.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F0291D"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663C3D" w14:textId="77777777" w:rsidR="00EC0FF0" w:rsidRDefault="00EC0FF0"/>
        </w:tc>
      </w:tr>
    </w:tbl>
    <w:p w14:paraId="4D352953" w14:textId="77777777" w:rsidR="00EC0FF0" w:rsidRDefault="00EC0FF0">
      <w:pPr>
        <w:pStyle w:val="Center"/>
      </w:pPr>
    </w:p>
    <w:p w14:paraId="0B7F3E21" w14:textId="77777777" w:rsidR="00EC0FF0" w:rsidRDefault="00EC0FF0">
      <w:pPr>
        <w:pStyle w:val="Heading2"/>
        <w:spacing w:before="160" w:after="160"/>
        <w:rPr>
          <w:rFonts w:ascii="Times New Roman" w:hAnsi="Times New Roman" w:cs="Times New Roman"/>
          <w:b w:val="0"/>
          <w:bCs w:val="0"/>
          <w:sz w:val="24"/>
          <w:szCs w:val="24"/>
        </w:rPr>
      </w:pPr>
      <w:bookmarkStart w:id="46" w:name="idmarkerx16777217x26213"/>
      <w:bookmarkStart w:id="47" w:name="_Toc24999834"/>
      <w:bookmarkEnd w:id="46"/>
      <w:r>
        <w:t>3.14 Category of navigation line</w:t>
      </w:r>
      <w:bookmarkEnd w:id="47"/>
    </w:p>
    <w:p w14:paraId="2B7F3DD3" w14:textId="77777777" w:rsidR="00EC0FF0" w:rsidRDefault="00EC0FF0">
      <w:r>
        <w:t>Name: Category of navigation line</w:t>
      </w:r>
      <w:r>
        <w:br/>
        <w:t>Definition: Classification of route guidance given to vessels</w:t>
      </w:r>
      <w:r>
        <w:br/>
        <w:t>Code: '</w:t>
      </w:r>
      <w:r>
        <w:rPr>
          <w:rFonts w:ascii="Courier New" w:hAnsi="Courier New" w:cs="Courier New"/>
        </w:rPr>
        <w:t>categoryOfNavigationLine</w:t>
      </w:r>
      <w:r>
        <w:t>'</w:t>
      </w:r>
      <w:r>
        <w:br/>
        <w:t xml:space="preserve">Remarks: </w:t>
      </w:r>
      <w:r>
        <w:br/>
        <w:t>Aliases: CATNAV</w:t>
      </w:r>
      <w:r>
        <w:br/>
        <w:t>Value Type: enumeration</w:t>
      </w:r>
    </w:p>
    <w:p w14:paraId="4B738638"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723DDCC8"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F0DF86"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BBCE9B"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F1C940"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C29E41" w14:textId="77777777" w:rsidR="00EC0FF0" w:rsidRDefault="00EC0FF0">
            <w:r>
              <w:rPr>
                <w:b/>
                <w:bCs/>
              </w:rPr>
              <w:t>Remarks</w:t>
            </w:r>
          </w:p>
        </w:tc>
      </w:tr>
      <w:tr w:rsidR="00EC0FF0" w14:paraId="1827769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4BD533" w14:textId="77777777" w:rsidR="00EC0FF0" w:rsidRDefault="00EC0FF0">
            <w:r>
              <w:t>'</w:t>
            </w:r>
            <w:r>
              <w:rPr>
                <w:rFonts w:ascii="Courier New" w:hAnsi="Courier New" w:cs="Courier New"/>
                <w:sz w:val="22"/>
                <w:szCs w:val="22"/>
              </w:rPr>
              <w:t>clearing line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3ED8C5" w14:textId="77777777" w:rsidR="00EC0FF0" w:rsidRDefault="00EC0FF0">
            <w:r>
              <w:t>a straight line that marks the boundary between a safe and a dangerous area or that passes clear of a navigational danger.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0EF634"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07ED4D" w14:textId="77777777" w:rsidR="00EC0FF0" w:rsidRDefault="00EC0FF0"/>
        </w:tc>
      </w:tr>
      <w:tr w:rsidR="00EC0FF0" w14:paraId="65CB905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FD73F8" w14:textId="77777777" w:rsidR="00EC0FF0" w:rsidRDefault="00EC0FF0">
            <w:r>
              <w:t>'</w:t>
            </w:r>
            <w:r>
              <w:rPr>
                <w:rFonts w:ascii="Courier New" w:hAnsi="Courier New" w:cs="Courier New"/>
                <w:sz w:val="22"/>
                <w:szCs w:val="22"/>
              </w:rPr>
              <w:t>transit line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56C742" w14:textId="77777777" w:rsidR="00EC0FF0" w:rsidRDefault="00EC0FF0">
            <w:r>
              <w:t>a line passing through one or more fixed marks.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272AD5"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A310E3" w14:textId="77777777" w:rsidR="00EC0FF0" w:rsidRDefault="00EC0FF0"/>
        </w:tc>
      </w:tr>
      <w:tr w:rsidR="00EC0FF0" w14:paraId="562910A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6CEBBD" w14:textId="77777777" w:rsidR="00EC0FF0" w:rsidRDefault="00EC0FF0">
            <w:r>
              <w:t>'</w:t>
            </w:r>
            <w:r>
              <w:rPr>
                <w:rFonts w:ascii="Courier New" w:hAnsi="Courier New" w:cs="Courier New"/>
                <w:sz w:val="22"/>
                <w:szCs w:val="22"/>
              </w:rPr>
              <w:t>leading line bearing a recommended track</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9C89D9" w14:textId="77777777" w:rsidR="00EC0FF0" w:rsidRDefault="00EC0FF0">
            <w:r>
              <w:t>a line passing through one or more clearly defined objects, along the path of which a vessel can approach safely up to a certain distance off.</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614205"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2E7AC8" w14:textId="77777777" w:rsidR="00EC0FF0" w:rsidRDefault="00EC0FF0"/>
        </w:tc>
      </w:tr>
    </w:tbl>
    <w:p w14:paraId="00703016" w14:textId="77777777" w:rsidR="00EC0FF0" w:rsidRDefault="00EC0FF0">
      <w:pPr>
        <w:pStyle w:val="Center"/>
      </w:pPr>
    </w:p>
    <w:p w14:paraId="6AF15A90" w14:textId="77777777" w:rsidR="00EC0FF0" w:rsidRDefault="00EC0FF0">
      <w:pPr>
        <w:pStyle w:val="Heading2"/>
        <w:spacing w:before="160" w:after="160"/>
        <w:rPr>
          <w:rFonts w:ascii="Times New Roman" w:hAnsi="Times New Roman" w:cs="Times New Roman"/>
          <w:b w:val="0"/>
          <w:bCs w:val="0"/>
          <w:sz w:val="24"/>
          <w:szCs w:val="24"/>
        </w:rPr>
      </w:pPr>
      <w:bookmarkStart w:id="48" w:name="idmarkerx16777217x27227"/>
      <w:bookmarkStart w:id="49" w:name="_Toc24999835"/>
      <w:bookmarkEnd w:id="48"/>
      <w:r>
        <w:lastRenderedPageBreak/>
        <w:t>3.15 Category of pilot</w:t>
      </w:r>
      <w:bookmarkEnd w:id="49"/>
    </w:p>
    <w:p w14:paraId="482C2459" w14:textId="77777777" w:rsidR="00EC0FF0" w:rsidRDefault="00EC0FF0">
      <w:r>
        <w:t>Name: Category of pilot</w:t>
      </w:r>
      <w:r>
        <w:br/>
        <w:t>Definition: Classification of pilots and pilot services by type of waterway where piloting services are provided.</w:t>
      </w:r>
      <w:r>
        <w:br/>
        <w:t>Code: '</w:t>
      </w:r>
      <w:r>
        <w:rPr>
          <w:rFonts w:ascii="Courier New" w:hAnsi="Courier New" w:cs="Courier New"/>
        </w:rPr>
        <w:t>categoryOfPilot</w:t>
      </w:r>
      <w:r>
        <w:t>'</w:t>
      </w:r>
      <w:r>
        <w:br/>
        <w:t xml:space="preserve">Remarks: </w:t>
      </w:r>
      <w:r>
        <w:br/>
        <w:t>Aliases: CATPLT</w:t>
      </w:r>
      <w:r>
        <w:br/>
        <w:t>Value Type: enumeration</w:t>
      </w:r>
    </w:p>
    <w:p w14:paraId="607B4E36"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0B3FD119"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744C53"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A0FCC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0DEBB6"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1845F0" w14:textId="77777777" w:rsidR="00EC0FF0" w:rsidRDefault="00EC0FF0">
            <w:r>
              <w:rPr>
                <w:b/>
                <w:bCs/>
              </w:rPr>
              <w:t>Remarks</w:t>
            </w:r>
          </w:p>
        </w:tc>
      </w:tr>
      <w:tr w:rsidR="00EC0FF0" w14:paraId="655165C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456315" w14:textId="77777777" w:rsidR="00EC0FF0" w:rsidRDefault="00EC0FF0">
            <w:r>
              <w:t>'</w:t>
            </w:r>
            <w:r>
              <w:rPr>
                <w:rFonts w:ascii="Courier New" w:hAnsi="Courier New" w:cs="Courier New"/>
                <w:sz w:val="22"/>
                <w:szCs w:val="22"/>
              </w:rPr>
              <w:t>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F6DC8B" w14:textId="77777777" w:rsidR="00EC0FF0" w:rsidRDefault="00EC0FF0">
            <w:r>
              <w:t>Pilot licenced to conduct vessels during approach from sea to a specified place which may be a handover place, an anchorage or alongside.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779804"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0F8AEC" w14:textId="77777777" w:rsidR="00EC0FF0" w:rsidRDefault="00EC0FF0"/>
        </w:tc>
      </w:tr>
      <w:tr w:rsidR="00EC0FF0" w14:paraId="1F48F25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BAB924" w14:textId="77777777" w:rsidR="00EC0FF0" w:rsidRDefault="00EC0FF0">
            <w:r>
              <w:t>'</w:t>
            </w:r>
            <w:r>
              <w:rPr>
                <w:rFonts w:ascii="Courier New" w:hAnsi="Courier New" w:cs="Courier New"/>
                <w:sz w:val="22"/>
                <w:szCs w:val="22"/>
              </w:rPr>
              <w:t>deep sea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5D9436" w14:textId="77777777" w:rsidR="00EC0FF0" w:rsidRDefault="00EC0FF0">
            <w:r>
              <w:t>Pilot licenced to conduct vessels over extensive sea areas.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0BB875"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B01601" w14:textId="77777777" w:rsidR="00EC0FF0" w:rsidRDefault="00EC0FF0"/>
        </w:tc>
      </w:tr>
      <w:tr w:rsidR="00EC0FF0" w14:paraId="3AD82FE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86B6FF" w14:textId="77777777" w:rsidR="00EC0FF0" w:rsidRDefault="00EC0FF0">
            <w:r>
              <w:t>'</w:t>
            </w:r>
            <w:r>
              <w:rPr>
                <w:rFonts w:ascii="Courier New" w:hAnsi="Courier New" w:cs="Courier New"/>
                <w:sz w:val="22"/>
                <w:szCs w:val="22"/>
              </w:rPr>
              <w:t>harbour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272CFA" w14:textId="77777777" w:rsidR="00EC0FF0" w:rsidRDefault="00EC0FF0">
            <w:r>
              <w:t>Pilot who is licenced to conduct vessels from a specified place, such as a handover area or anchorage into a harbour.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F55294"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6DD6DA" w14:textId="77777777" w:rsidR="00EC0FF0" w:rsidRDefault="00EC0FF0"/>
        </w:tc>
      </w:tr>
      <w:tr w:rsidR="00EC0FF0" w14:paraId="640DFB3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B382EC" w14:textId="77777777" w:rsidR="00EC0FF0" w:rsidRDefault="00EC0FF0">
            <w:r>
              <w:t>'</w:t>
            </w:r>
            <w:r>
              <w:rPr>
                <w:rFonts w:ascii="Courier New" w:hAnsi="Courier New" w:cs="Courier New"/>
                <w:sz w:val="22"/>
                <w:szCs w:val="22"/>
              </w:rPr>
              <w:t>bar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B259D3" w14:textId="77777777" w:rsidR="00EC0FF0" w:rsidRDefault="00EC0FF0">
            <w:r>
              <w:t>Pilot licensed to conduct vessels over a bar to or from a handover with a river pilot (for example as used in USA).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2CAF12"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4520F3" w14:textId="77777777" w:rsidR="00EC0FF0" w:rsidRDefault="00EC0FF0"/>
        </w:tc>
      </w:tr>
      <w:tr w:rsidR="00EC0FF0" w14:paraId="772AABF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6A7CBE" w14:textId="77777777" w:rsidR="00EC0FF0" w:rsidRDefault="00EC0FF0">
            <w:r>
              <w:t>'</w:t>
            </w:r>
            <w:r>
              <w:rPr>
                <w:rFonts w:ascii="Courier New" w:hAnsi="Courier New" w:cs="Courier New"/>
                <w:sz w:val="22"/>
                <w:szCs w:val="22"/>
              </w:rPr>
              <w:t>river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4034C1" w14:textId="77777777" w:rsidR="00EC0FF0" w:rsidRDefault="00EC0FF0">
            <w:r>
              <w:t>Pilot licensed to conduct vessels from and to specified places, along the course of a river (for example as used in Rio Amazonas and Rio de La Plata).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349EA4"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B6BAD7" w14:textId="77777777" w:rsidR="00EC0FF0" w:rsidRDefault="00EC0FF0"/>
        </w:tc>
      </w:tr>
      <w:tr w:rsidR="00EC0FF0" w14:paraId="26C1BB3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13DEC0" w14:textId="77777777" w:rsidR="00EC0FF0" w:rsidRDefault="00EC0FF0">
            <w:r>
              <w:t>'</w:t>
            </w:r>
            <w:r>
              <w:rPr>
                <w:rFonts w:ascii="Courier New" w:hAnsi="Courier New" w:cs="Courier New"/>
                <w:sz w:val="22"/>
                <w:szCs w:val="22"/>
              </w:rPr>
              <w:t>channel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553243" w14:textId="77777777" w:rsidR="00EC0FF0" w:rsidRDefault="00EC0FF0">
            <w:r>
              <w:t>Pilot licensed to conduct vessels from and to specified places, along the course of a channel. (for example as used in Rio Amazonas and Rio de La Plata).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75E4E4"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DAF3A4" w14:textId="77777777" w:rsidR="00EC0FF0" w:rsidRDefault="00EC0FF0"/>
        </w:tc>
      </w:tr>
      <w:tr w:rsidR="00EC0FF0" w14:paraId="7110DB1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38D2EC" w14:textId="77777777" w:rsidR="00EC0FF0" w:rsidRDefault="00EC0FF0">
            <w:r>
              <w:t>'</w:t>
            </w:r>
            <w:r>
              <w:rPr>
                <w:rFonts w:ascii="Courier New" w:hAnsi="Courier New" w:cs="Courier New"/>
                <w:sz w:val="22"/>
                <w:szCs w:val="22"/>
              </w:rPr>
              <w:t>lake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0097AE" w14:textId="77777777" w:rsidR="00EC0FF0" w:rsidRDefault="00EC0FF0">
            <w:r>
              <w:t>Pilot licensed to conduct vessels from and to specified places on a great lake. (for example as used in the Lago de Maracaibo in Venezuela.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C7B013"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BA95C7" w14:textId="77777777" w:rsidR="00EC0FF0" w:rsidRDefault="00EC0FF0"/>
        </w:tc>
      </w:tr>
    </w:tbl>
    <w:p w14:paraId="2EB10AF8" w14:textId="77777777" w:rsidR="00EC0FF0" w:rsidRDefault="00EC0FF0">
      <w:pPr>
        <w:pStyle w:val="Center"/>
      </w:pPr>
    </w:p>
    <w:p w14:paraId="58FEA63B" w14:textId="77777777" w:rsidR="00EC0FF0" w:rsidRDefault="00EC0FF0">
      <w:pPr>
        <w:pStyle w:val="Heading2"/>
        <w:spacing w:before="160" w:after="160"/>
        <w:rPr>
          <w:rFonts w:ascii="Times New Roman" w:hAnsi="Times New Roman" w:cs="Times New Roman"/>
          <w:b w:val="0"/>
          <w:bCs w:val="0"/>
          <w:sz w:val="24"/>
          <w:szCs w:val="24"/>
        </w:rPr>
      </w:pPr>
      <w:bookmarkStart w:id="50" w:name="idmarkerx16777217x29193"/>
      <w:bookmarkStart w:id="51" w:name="_Toc24999836"/>
      <w:bookmarkEnd w:id="50"/>
      <w:r>
        <w:t>3.16 Category of pilot boarding place</w:t>
      </w:r>
      <w:bookmarkEnd w:id="51"/>
    </w:p>
    <w:p w14:paraId="3C3C12FB" w14:textId="77777777" w:rsidR="00EC0FF0" w:rsidRDefault="00EC0FF0">
      <w:r>
        <w:t>Name: Category of pilot boarding place</w:t>
      </w:r>
      <w:r>
        <w:br/>
        <w:t xml:space="preserve">Definition: </w:t>
      </w:r>
      <w:ins w:id="52" w:author="Raphael Malyankar" w:date="2019-11-18T19:47:00Z">
        <w:r w:rsidR="00AA483D" w:rsidRPr="00AA483D">
          <w:rPr>
            <w:rPrChange w:id="53" w:author="Raphael Malyankar" w:date="2019-11-18T19:47:00Z">
              <w:rPr>
                <w:i/>
                <w:iCs/>
                <w:color w:val="FF0000"/>
              </w:rPr>
            </w:rPrChange>
          </w:rPr>
          <w:t>Classification of pilot boarding method.</w:t>
        </w:r>
      </w:ins>
      <w:del w:id="54" w:author="Raphael Malyankar" w:date="2019-11-18T19:47:00Z">
        <w:r w:rsidDel="00AA483D">
          <w:rPr>
            <w:i/>
            <w:iCs/>
            <w:color w:val="FF0000"/>
          </w:rPr>
          <w:delText>Definition required</w:delText>
        </w:r>
      </w:del>
      <w:r>
        <w:br/>
        <w:t>Code: '</w:t>
      </w:r>
      <w:r>
        <w:rPr>
          <w:rFonts w:ascii="Courier New" w:hAnsi="Courier New" w:cs="Courier New"/>
        </w:rPr>
        <w:t>categoryOfPilotBoardingPlace</w:t>
      </w:r>
      <w:r>
        <w:t>'</w:t>
      </w:r>
      <w:r>
        <w:br/>
        <w:t xml:space="preserve">Remarks: </w:t>
      </w:r>
      <w:r>
        <w:br/>
        <w:t>Aliases: CATPIL</w:t>
      </w:r>
      <w:r>
        <w:br/>
        <w:t>Value Type: enumeration</w:t>
      </w:r>
    </w:p>
    <w:p w14:paraId="67B0F016"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676"/>
        <w:gridCol w:w="756"/>
        <w:gridCol w:w="838"/>
      </w:tblGrid>
      <w:tr w:rsidR="00EC0FF0" w14:paraId="26CCFE72"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F77215"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E04D4B"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0222E4"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016D5A" w14:textId="77777777" w:rsidR="00EC0FF0" w:rsidRDefault="00EC0FF0">
            <w:r>
              <w:rPr>
                <w:b/>
                <w:bCs/>
              </w:rPr>
              <w:t>Remarks</w:t>
            </w:r>
          </w:p>
        </w:tc>
      </w:tr>
      <w:tr w:rsidR="00EC0FF0" w14:paraId="289A553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4A32B5" w14:textId="77777777" w:rsidR="00EC0FF0" w:rsidRDefault="00EC0FF0">
            <w:r>
              <w:t>'</w:t>
            </w:r>
            <w:r>
              <w:rPr>
                <w:rFonts w:ascii="Courier New" w:hAnsi="Courier New" w:cs="Courier New"/>
                <w:sz w:val="22"/>
                <w:szCs w:val="22"/>
              </w:rPr>
              <w:t>boarding by pilot-cruising vessel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8814AF" w14:textId="77777777" w:rsidR="00EC0FF0" w:rsidRDefault="00EC0FF0">
            <w:r>
              <w:t>pilot boards from a cruising vessel.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8E49A1"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AB66F9" w14:textId="77777777" w:rsidR="00EC0FF0" w:rsidRDefault="00EC0FF0"/>
        </w:tc>
      </w:tr>
      <w:tr w:rsidR="00EC0FF0" w14:paraId="75F39CC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C41B70" w14:textId="77777777" w:rsidR="00EC0FF0" w:rsidRDefault="00EC0FF0">
            <w:r>
              <w:t>'</w:t>
            </w:r>
            <w:r>
              <w:rPr>
                <w:rFonts w:ascii="Courier New" w:hAnsi="Courier New" w:cs="Courier New"/>
                <w:sz w:val="22"/>
                <w:szCs w:val="22"/>
              </w:rPr>
              <w:t>boarding by helicopter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5D6636" w14:textId="77777777" w:rsidR="00EC0FF0" w:rsidRDefault="00EC0FF0">
            <w:r>
              <w:t>pilot boards by helicopter which comes out from the shore.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270D3D"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33E562" w14:textId="77777777" w:rsidR="00EC0FF0" w:rsidRDefault="00EC0FF0"/>
        </w:tc>
      </w:tr>
      <w:tr w:rsidR="00EC0FF0" w14:paraId="7F21AD1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D205F0" w14:textId="77777777" w:rsidR="00EC0FF0" w:rsidRDefault="00EC0FF0">
            <w:r>
              <w:t>'</w:t>
            </w:r>
            <w:r>
              <w:rPr>
                <w:rFonts w:ascii="Courier New" w:hAnsi="Courier New" w:cs="Courier New"/>
                <w:sz w:val="22"/>
                <w:szCs w:val="22"/>
              </w:rPr>
              <w:t>pilot comes out from shore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3A900C" w14:textId="77777777" w:rsidR="00EC0FF0" w:rsidRDefault="00EC0FF0">
            <w:r>
              <w:t>pilot boards from a vessel which comes out from the shore on request.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B4D740"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B2A99D" w14:textId="77777777" w:rsidR="00EC0FF0" w:rsidRDefault="00EC0FF0"/>
        </w:tc>
      </w:tr>
    </w:tbl>
    <w:p w14:paraId="49F97EDA" w14:textId="77777777" w:rsidR="00EC0FF0" w:rsidRDefault="00EC0FF0">
      <w:pPr>
        <w:pStyle w:val="Center"/>
      </w:pPr>
    </w:p>
    <w:p w14:paraId="03846005" w14:textId="77777777" w:rsidR="00EC0FF0" w:rsidRDefault="00EC0FF0">
      <w:pPr>
        <w:pStyle w:val="Heading2"/>
        <w:spacing w:before="160" w:after="160"/>
        <w:rPr>
          <w:rFonts w:ascii="Times New Roman" w:hAnsi="Times New Roman" w:cs="Times New Roman"/>
          <w:b w:val="0"/>
          <w:bCs w:val="0"/>
          <w:sz w:val="24"/>
          <w:szCs w:val="24"/>
        </w:rPr>
      </w:pPr>
      <w:bookmarkStart w:id="55" w:name="idmarkerx16777217x30208"/>
      <w:bookmarkStart w:id="56" w:name="_Toc24999837"/>
      <w:bookmarkEnd w:id="55"/>
      <w:r>
        <w:t>3.17 Category of preference</w:t>
      </w:r>
      <w:bookmarkEnd w:id="56"/>
    </w:p>
    <w:p w14:paraId="086445BC" w14:textId="77777777" w:rsidR="00EC0FF0" w:rsidRDefault="00EC0FF0">
      <w:r>
        <w:lastRenderedPageBreak/>
        <w:t>Name: Category of preference</w:t>
      </w:r>
      <w:r>
        <w:br/>
        <w:t>Definition: The selection of a first choice compared to other options.</w:t>
      </w:r>
      <w:r>
        <w:br/>
        <w:t>Code: '</w:t>
      </w:r>
      <w:r>
        <w:rPr>
          <w:rFonts w:ascii="Courier New" w:hAnsi="Courier New" w:cs="Courier New"/>
        </w:rPr>
        <w:t>categoryOfPreference</w:t>
      </w:r>
      <w:r>
        <w:t>'</w:t>
      </w:r>
      <w:r>
        <w:br/>
        <w:t xml:space="preserve">Remarks: </w:t>
      </w:r>
      <w:r>
        <w:br/>
        <w:t>Aliases: (none)</w:t>
      </w:r>
      <w:r>
        <w:br/>
        <w:t>Value Type: enumeration</w:t>
      </w:r>
    </w:p>
    <w:p w14:paraId="09D3ED54"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4270"/>
        <w:gridCol w:w="756"/>
        <w:gridCol w:w="838"/>
      </w:tblGrid>
      <w:tr w:rsidR="00EC0FF0" w14:paraId="05973E9E"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44738D"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11BF5D"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E73624"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14D75F" w14:textId="77777777" w:rsidR="00EC0FF0" w:rsidRDefault="00EC0FF0">
            <w:r>
              <w:rPr>
                <w:b/>
                <w:bCs/>
              </w:rPr>
              <w:t>Remarks</w:t>
            </w:r>
          </w:p>
        </w:tc>
      </w:tr>
      <w:tr w:rsidR="00EC0FF0" w14:paraId="0672FFC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49E47B" w14:textId="77777777" w:rsidR="00EC0FF0" w:rsidRDefault="00EC0FF0">
            <w:r>
              <w:t>'</w:t>
            </w:r>
            <w:r>
              <w:rPr>
                <w:rFonts w:ascii="Courier New" w:hAnsi="Courier New" w:cs="Courier New"/>
                <w:sz w:val="22"/>
                <w:szCs w:val="22"/>
              </w:rPr>
              <w:t>primary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CEF530" w14:textId="77777777" w:rsidR="00EC0FF0" w:rsidRDefault="00EC0FF0">
            <w:r>
              <w:t>The preferred first choice used in normal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A0F640"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13B77C" w14:textId="77777777" w:rsidR="00EC0FF0" w:rsidRDefault="00EC0FF0"/>
        </w:tc>
      </w:tr>
      <w:tr w:rsidR="00EC0FF0" w14:paraId="696F80D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CAD561" w14:textId="77777777" w:rsidR="00EC0FF0" w:rsidRDefault="00EC0FF0">
            <w:r>
              <w:t>'</w:t>
            </w:r>
            <w:r>
              <w:rPr>
                <w:rFonts w:ascii="Courier New" w:hAnsi="Courier New" w:cs="Courier New"/>
                <w:sz w:val="22"/>
                <w:szCs w:val="22"/>
              </w:rPr>
              <w:t>alternate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688F2D" w14:textId="77777777" w:rsidR="00EC0FF0" w:rsidRDefault="00EC0FF0">
            <w:r>
              <w:t>The preferred choice in extraordinary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49A03D"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953DC5" w14:textId="77777777" w:rsidR="00EC0FF0" w:rsidRDefault="00EC0FF0"/>
        </w:tc>
      </w:tr>
    </w:tbl>
    <w:p w14:paraId="75AE7C83" w14:textId="77777777" w:rsidR="00EC0FF0" w:rsidRDefault="00EC0FF0">
      <w:pPr>
        <w:pStyle w:val="Center"/>
      </w:pPr>
    </w:p>
    <w:p w14:paraId="41EBA793" w14:textId="77777777" w:rsidR="00EC0FF0" w:rsidRDefault="00EC0FF0">
      <w:pPr>
        <w:pStyle w:val="Heading2"/>
        <w:spacing w:before="160" w:after="160"/>
        <w:rPr>
          <w:rFonts w:ascii="Times New Roman" w:hAnsi="Times New Roman" w:cs="Times New Roman"/>
          <w:b w:val="0"/>
          <w:bCs w:val="0"/>
          <w:sz w:val="24"/>
          <w:szCs w:val="24"/>
        </w:rPr>
      </w:pPr>
      <w:bookmarkStart w:id="57" w:name="idmarkerx16777217x30983"/>
      <w:bookmarkStart w:id="58" w:name="_Toc24999838"/>
      <w:bookmarkEnd w:id="57"/>
      <w:r>
        <w:t>3.18 Category of radio methods</w:t>
      </w:r>
      <w:bookmarkEnd w:id="58"/>
    </w:p>
    <w:p w14:paraId="08888128" w14:textId="77777777" w:rsidR="00EC0FF0" w:rsidRDefault="00EC0FF0">
      <w:r>
        <w:t>Name: Category of radio methods</w:t>
      </w:r>
      <w:r>
        <w:br/>
        <w:t>Definition: Categories of radiocommunications based on frequency band and radio traffic method.</w:t>
      </w:r>
      <w:r>
        <w:br/>
        <w:t>Code: '</w:t>
      </w:r>
      <w:r>
        <w:rPr>
          <w:rFonts w:ascii="Courier New" w:hAnsi="Courier New" w:cs="Courier New"/>
        </w:rPr>
        <w:t>categoryOfRadioMethods</w:t>
      </w:r>
      <w:r>
        <w:t>'</w:t>
      </w:r>
      <w:r>
        <w:br/>
        <w:t xml:space="preserve">Remarks: </w:t>
      </w:r>
      <w:r>
        <w:br/>
        <w:t>Aliases: CATRMT</w:t>
      </w:r>
      <w:r>
        <w:br/>
        <w:t>Value Type: enumeration</w:t>
      </w:r>
    </w:p>
    <w:p w14:paraId="77CF8B55"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00E4BD8A"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2137BC"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640AE0"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021CA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11EE03" w14:textId="77777777" w:rsidR="00EC0FF0" w:rsidRDefault="00EC0FF0">
            <w:r>
              <w:rPr>
                <w:b/>
                <w:bCs/>
              </w:rPr>
              <w:t>Remarks</w:t>
            </w:r>
          </w:p>
        </w:tc>
      </w:tr>
      <w:tr w:rsidR="00EC0FF0" w14:paraId="27648B4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47FF71" w14:textId="77777777" w:rsidR="00EC0FF0" w:rsidRDefault="00EC0FF0">
            <w:r>
              <w:t>'</w:t>
            </w:r>
            <w:r>
              <w:rPr>
                <w:rFonts w:ascii="Courier New" w:hAnsi="Courier New" w:cs="Courier New"/>
                <w:sz w:val="22"/>
                <w:szCs w:val="22"/>
              </w:rPr>
              <w:t>Low Frequency (LF) voice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1F879C" w14:textId="77777777" w:rsidR="00EC0FF0" w:rsidRDefault="00EC0FF0">
            <w:r>
              <w:t>Frequency in a frequency range between 30 and 300 kHz used for voice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A2771C"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C06EB9" w14:textId="77777777" w:rsidR="00EC0FF0" w:rsidRDefault="00EC0FF0"/>
        </w:tc>
      </w:tr>
      <w:tr w:rsidR="00EC0FF0" w14:paraId="58377C4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409F26" w14:textId="77777777" w:rsidR="00EC0FF0" w:rsidRDefault="00EC0FF0">
            <w:r>
              <w:t>'</w:t>
            </w:r>
            <w:r>
              <w:rPr>
                <w:rFonts w:ascii="Courier New" w:hAnsi="Courier New" w:cs="Courier New"/>
                <w:sz w:val="22"/>
                <w:szCs w:val="22"/>
              </w:rPr>
              <w:t>Medium Frequency (MF) voice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266C03" w14:textId="77777777" w:rsidR="00EC0FF0" w:rsidRDefault="00EC0FF0">
            <w:r>
              <w:t>Frequency in a frequency range between 300 and 3 000kHz used for voice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0AAEEC"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E54290" w14:textId="77777777" w:rsidR="00EC0FF0" w:rsidRDefault="00EC0FF0"/>
        </w:tc>
      </w:tr>
      <w:tr w:rsidR="00EC0FF0" w14:paraId="7E1A52F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A8AF0D" w14:textId="77777777" w:rsidR="00EC0FF0" w:rsidRDefault="00EC0FF0">
            <w:r>
              <w:t>'</w:t>
            </w:r>
            <w:r>
              <w:rPr>
                <w:rFonts w:ascii="Courier New" w:hAnsi="Courier New" w:cs="Courier New"/>
                <w:sz w:val="22"/>
                <w:szCs w:val="22"/>
              </w:rPr>
              <w:t>High Frequency (HF) voice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506315" w14:textId="77777777" w:rsidR="00EC0FF0" w:rsidRDefault="00EC0FF0">
            <w:r>
              <w:t>Frequency in a frequency range between 3 and 30 MHz used for voice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F602E7"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DA55CD" w14:textId="77777777" w:rsidR="00EC0FF0" w:rsidRDefault="00EC0FF0"/>
        </w:tc>
      </w:tr>
      <w:tr w:rsidR="00EC0FF0" w14:paraId="12EF2EE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ECCD9A" w14:textId="77777777" w:rsidR="00EC0FF0" w:rsidRDefault="00EC0FF0">
            <w:r>
              <w:t>'</w:t>
            </w:r>
            <w:r>
              <w:rPr>
                <w:rFonts w:ascii="Courier New" w:hAnsi="Courier New" w:cs="Courier New"/>
                <w:sz w:val="22"/>
                <w:szCs w:val="22"/>
              </w:rPr>
              <w:t>Very High Frequency (VHF) voice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987611" w14:textId="77777777" w:rsidR="00EC0FF0" w:rsidRDefault="00EC0FF0">
            <w:r>
              <w:t>Frequency in a frequency range between 30 and 300 MHz used for voice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F6644F"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730762" w14:textId="77777777" w:rsidR="00EC0FF0" w:rsidRDefault="00EC0FF0"/>
        </w:tc>
      </w:tr>
      <w:tr w:rsidR="00EC0FF0" w14:paraId="3F11F36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E6B711" w14:textId="77777777" w:rsidR="00EC0FF0" w:rsidRDefault="00EC0FF0">
            <w:r>
              <w:t>'</w:t>
            </w:r>
            <w:r>
              <w:rPr>
                <w:rFonts w:ascii="Courier New" w:hAnsi="Courier New" w:cs="Courier New"/>
                <w:sz w:val="22"/>
                <w:szCs w:val="22"/>
              </w:rPr>
              <w:t>High Frequency Narrow Band Direct Printing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0A0A00" w14:textId="77777777" w:rsidR="00EC0FF0" w:rsidRDefault="00EC0FF0">
            <w:r>
              <w:t>High Frequency Narrow Band Direct Printing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2E8189"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2C2EF3" w14:textId="77777777" w:rsidR="00EC0FF0" w:rsidRDefault="00EC0FF0"/>
        </w:tc>
      </w:tr>
      <w:tr w:rsidR="00EC0FF0" w14:paraId="1F1F053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B26E36" w14:textId="77777777" w:rsidR="00EC0FF0" w:rsidRDefault="00EC0FF0">
            <w:r>
              <w:t>'</w:t>
            </w:r>
            <w:r>
              <w:rPr>
                <w:rFonts w:ascii="Courier New" w:hAnsi="Courier New" w:cs="Courier New"/>
                <w:sz w:val="22"/>
                <w:szCs w:val="22"/>
              </w:rPr>
              <w:t>NAVTEX</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3ADA46" w14:textId="77777777" w:rsidR="00EC0FF0" w:rsidRDefault="00EC0FF0">
            <w:r>
              <w:t>Narrow-band direct-printing telegraphy system for transmission of maritime safety information. (IHO Dictionary, S-32, 5th Edition, 3412)</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D45BF1"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D7DBFB" w14:textId="77777777" w:rsidR="00EC0FF0" w:rsidRDefault="00EC0FF0"/>
        </w:tc>
      </w:tr>
      <w:tr w:rsidR="00EC0FF0" w14:paraId="6A1256D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175E48" w14:textId="77777777" w:rsidR="00EC0FF0" w:rsidRDefault="00EC0FF0">
            <w:r>
              <w:t>'</w:t>
            </w:r>
            <w:r>
              <w:rPr>
                <w:rFonts w:ascii="Courier New" w:hAnsi="Courier New" w:cs="Courier New"/>
                <w:sz w:val="22"/>
                <w:szCs w:val="22"/>
              </w:rPr>
              <w:t>SafetyNET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88A116" w14:textId="77777777" w:rsidR="00EC0FF0" w:rsidRDefault="00EC0FF0">
            <w:r>
              <w:t>SafetyNET is an international automatic direct-printing satellite-based service for the promulgation of navigational and meteorological warnings, meteorological forecasts and other urgent safety-related messages - maritime safety information (MSI) - to ships. (International SafetyNET Manual, 2003 Edition, IMO Publication Number IA908E)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9893ED"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6F90CA" w14:textId="77777777" w:rsidR="00EC0FF0" w:rsidRDefault="00EC0FF0"/>
        </w:tc>
      </w:tr>
      <w:tr w:rsidR="00EC0FF0" w14:paraId="4205D85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9B7969" w14:textId="77777777" w:rsidR="00EC0FF0" w:rsidRDefault="00EC0FF0">
            <w:r>
              <w:t>'</w:t>
            </w:r>
            <w:r>
              <w:rPr>
                <w:rFonts w:ascii="Courier New" w:hAnsi="Courier New" w:cs="Courier New"/>
                <w:sz w:val="22"/>
                <w:szCs w:val="22"/>
              </w:rPr>
              <w:t xml:space="preserve">NBDP Telegraphy (Narrow Band Direct </w:t>
            </w:r>
            <w:r>
              <w:rPr>
                <w:rFonts w:ascii="Courier New" w:hAnsi="Courier New" w:cs="Courier New"/>
                <w:sz w:val="22"/>
                <w:szCs w:val="22"/>
              </w:rPr>
              <w:lastRenderedPageBreak/>
              <w:t>Printing Telegraphy)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8D8729" w14:textId="77777777" w:rsidR="00EC0FF0" w:rsidRDefault="00EC0FF0">
            <w:r>
              <w:lastRenderedPageBreak/>
              <w:t xml:space="preserve">A communications system consisting of teletypewriters connected to a telephonic network to send and receive Narrow Band Direct Printing. (Adapted American </w:t>
            </w:r>
            <w:r>
              <w:lastRenderedPageBreak/>
              <w:t>Heritage Dictionary)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871DD0" w14:textId="77777777" w:rsidR="00EC0FF0" w:rsidRDefault="00EC0FF0">
            <w:r>
              <w:rPr>
                <w:rFonts w:ascii="Courier New" w:hAnsi="Courier New" w:cs="Courier New"/>
                <w:sz w:val="22"/>
                <w:szCs w:val="22"/>
              </w:rPr>
              <w:lastRenderedPageBreak/>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8FA050" w14:textId="77777777" w:rsidR="00EC0FF0" w:rsidRDefault="00EC0FF0"/>
        </w:tc>
      </w:tr>
      <w:tr w:rsidR="00EC0FF0" w14:paraId="6180F4E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49025A" w14:textId="77777777" w:rsidR="00EC0FF0" w:rsidRDefault="00EC0FF0">
            <w:r>
              <w:t>'</w:t>
            </w:r>
            <w:r>
              <w:rPr>
                <w:rFonts w:ascii="Courier New" w:hAnsi="Courier New" w:cs="Courier New"/>
                <w:sz w:val="22"/>
                <w:szCs w:val="22"/>
              </w:rPr>
              <w:t>facsimile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EC2FDC" w14:textId="77777777" w:rsidR="00EC0FF0" w:rsidRDefault="00EC0FF0">
            <w:r>
              <w:t>A method or device for transmitting documents, drawings, photographs, or the like, by means of radio or telephone for exact reproduction elsewhere.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F4B375"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95739B" w14:textId="77777777" w:rsidR="00EC0FF0" w:rsidRDefault="00EC0FF0"/>
        </w:tc>
      </w:tr>
      <w:tr w:rsidR="00EC0FF0" w14:paraId="25D4A70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40E5FD" w14:textId="77777777" w:rsidR="00EC0FF0" w:rsidRDefault="00EC0FF0">
            <w:r>
              <w:t>'</w:t>
            </w:r>
            <w:r>
              <w:rPr>
                <w:rFonts w:ascii="Courier New" w:hAnsi="Courier New" w:cs="Courier New"/>
                <w:sz w:val="22"/>
                <w:szCs w:val="22"/>
              </w:rPr>
              <w:t>NAVIP</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3F618" w14:textId="77777777" w:rsidR="00EC0FF0" w:rsidRDefault="00EC0FF0">
            <w:r>
              <w:t>A Russian system transmitting navigational information, send by radio and containing information relevant to coastal waters of foreign countries and high seas. (Central Marine Research and Design Institute, St.-Petersburg, Russia)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C4F918"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94E9A9" w14:textId="77777777" w:rsidR="00EC0FF0" w:rsidRDefault="00EC0FF0"/>
        </w:tc>
      </w:tr>
      <w:tr w:rsidR="00EC0FF0" w14:paraId="149607C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178417" w14:textId="77777777" w:rsidR="00EC0FF0" w:rsidRDefault="00EC0FF0">
            <w:r>
              <w:t>'</w:t>
            </w:r>
            <w:r>
              <w:rPr>
                <w:rFonts w:ascii="Courier New" w:hAnsi="Courier New" w:cs="Courier New"/>
                <w:sz w:val="22"/>
                <w:szCs w:val="22"/>
              </w:rPr>
              <w:t>Low Frequency (LF) digital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335613" w14:textId="77777777" w:rsidR="00EC0FF0" w:rsidRDefault="00EC0FF0">
            <w:r>
              <w:t>Frequency in a frequency range between 30 and 300 kHz used for digital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79EA14"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15A634" w14:textId="77777777" w:rsidR="00EC0FF0" w:rsidRDefault="00EC0FF0"/>
        </w:tc>
      </w:tr>
      <w:tr w:rsidR="00EC0FF0" w14:paraId="78CB50B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B57D43" w14:textId="77777777" w:rsidR="00EC0FF0" w:rsidRDefault="00EC0FF0">
            <w:r>
              <w:t>'</w:t>
            </w:r>
            <w:r>
              <w:rPr>
                <w:rFonts w:ascii="Courier New" w:hAnsi="Courier New" w:cs="Courier New"/>
                <w:sz w:val="22"/>
                <w:szCs w:val="22"/>
              </w:rPr>
              <w:t>Medium Frequency (MF) digital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936BF9" w14:textId="77777777" w:rsidR="00EC0FF0" w:rsidRDefault="00EC0FF0">
            <w:r>
              <w:t>Frequency in a frequency range between 300 and 3000kHz used for digital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A21A3B"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D51D21" w14:textId="77777777" w:rsidR="00EC0FF0" w:rsidRDefault="00EC0FF0"/>
        </w:tc>
      </w:tr>
      <w:tr w:rsidR="00EC0FF0" w14:paraId="75511D9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E401CD" w14:textId="77777777" w:rsidR="00EC0FF0" w:rsidRDefault="00EC0FF0">
            <w:r>
              <w:t>'</w:t>
            </w:r>
            <w:r>
              <w:rPr>
                <w:rFonts w:ascii="Courier New" w:hAnsi="Courier New" w:cs="Courier New"/>
                <w:sz w:val="22"/>
                <w:szCs w:val="22"/>
              </w:rPr>
              <w:t>High Frequency (HF) digital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25EB6B" w14:textId="77777777" w:rsidR="00EC0FF0" w:rsidRDefault="00EC0FF0">
            <w:r>
              <w:t>Frequency in a frequency range between 3 and 30 MHz used for digital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C52876"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AE005E" w14:textId="77777777" w:rsidR="00EC0FF0" w:rsidRDefault="00EC0FF0"/>
        </w:tc>
      </w:tr>
      <w:tr w:rsidR="00EC0FF0" w14:paraId="030F687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EA1FD3" w14:textId="77777777" w:rsidR="00EC0FF0" w:rsidRDefault="00EC0FF0">
            <w:r>
              <w:t>'</w:t>
            </w:r>
            <w:r>
              <w:rPr>
                <w:rFonts w:ascii="Courier New" w:hAnsi="Courier New" w:cs="Courier New"/>
                <w:sz w:val="22"/>
                <w:szCs w:val="22"/>
              </w:rPr>
              <w:t>Very High Frequency (VHF) digital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D3AB03" w14:textId="77777777" w:rsidR="00EC0FF0" w:rsidRDefault="00EC0FF0">
            <w:r>
              <w:t>Frequency in a frequency range between 30 and 300 MHz used for digital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543EE5"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FDC8DB" w14:textId="77777777" w:rsidR="00EC0FF0" w:rsidRDefault="00EC0FF0"/>
        </w:tc>
      </w:tr>
      <w:tr w:rsidR="00EC0FF0" w14:paraId="3732C2C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26FD64" w14:textId="77777777" w:rsidR="00EC0FF0" w:rsidRDefault="00EC0FF0">
            <w:r>
              <w:t>'</w:t>
            </w:r>
            <w:r>
              <w:rPr>
                <w:rFonts w:ascii="Courier New" w:hAnsi="Courier New" w:cs="Courier New"/>
                <w:sz w:val="22"/>
                <w:szCs w:val="22"/>
              </w:rPr>
              <w:t>Low Frequency (LF) telegraph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D3913D" w14:textId="77777777" w:rsidR="00EC0FF0" w:rsidRDefault="00EC0FF0">
            <w:r>
              <w:t>Frequency in a frequency range between 30 and 300 kHz used for telegraph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77AC92"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4147C" w14:textId="77777777" w:rsidR="00EC0FF0" w:rsidRDefault="00EC0FF0"/>
        </w:tc>
      </w:tr>
      <w:tr w:rsidR="00EC0FF0" w14:paraId="5385F39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66FBB9" w14:textId="77777777" w:rsidR="00EC0FF0" w:rsidRDefault="00EC0FF0">
            <w:r>
              <w:t>'</w:t>
            </w:r>
            <w:r>
              <w:rPr>
                <w:rFonts w:ascii="Courier New" w:hAnsi="Courier New" w:cs="Courier New"/>
                <w:sz w:val="22"/>
                <w:szCs w:val="22"/>
              </w:rPr>
              <w:t>Medium Frequency (MF) telegraph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D3C139" w14:textId="77777777" w:rsidR="00EC0FF0" w:rsidRDefault="00EC0FF0">
            <w:r>
              <w:t>Frequency in a frequency range between 300 and 3 000kHz used for telegraph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A87975"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483780" w14:textId="77777777" w:rsidR="00EC0FF0" w:rsidRDefault="00EC0FF0"/>
        </w:tc>
      </w:tr>
      <w:tr w:rsidR="00EC0FF0" w14:paraId="13200E3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DF4D6F" w14:textId="77777777" w:rsidR="00EC0FF0" w:rsidRDefault="00EC0FF0">
            <w:r>
              <w:t>'</w:t>
            </w:r>
            <w:r>
              <w:rPr>
                <w:rFonts w:ascii="Courier New" w:hAnsi="Courier New" w:cs="Courier New"/>
                <w:sz w:val="22"/>
                <w:szCs w:val="22"/>
              </w:rPr>
              <w:t>High Frequency (HF) telegraph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AA8A25" w14:textId="77777777" w:rsidR="00EC0FF0" w:rsidRDefault="00EC0FF0">
            <w:r>
              <w:t>Frequency in a frequency range between 3 and 30 MHz used for telegraph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8279B8"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45E3D" w14:textId="77777777" w:rsidR="00EC0FF0" w:rsidRDefault="00EC0FF0"/>
        </w:tc>
      </w:tr>
      <w:tr w:rsidR="00EC0FF0" w14:paraId="584F3B3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CD6B4E" w14:textId="77777777" w:rsidR="00EC0FF0" w:rsidRDefault="00EC0FF0">
            <w:r>
              <w:t>'</w:t>
            </w:r>
            <w:r>
              <w:rPr>
                <w:rFonts w:ascii="Courier New" w:hAnsi="Courier New" w:cs="Courier New"/>
                <w:sz w:val="22"/>
                <w:szCs w:val="22"/>
              </w:rPr>
              <w:t>Medium Frequency (MF) Digital Selective Call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9A72B2" w14:textId="77777777" w:rsidR="00EC0FF0" w:rsidRDefault="00EC0FF0">
            <w:r>
              <w:t>Frequency in a frequency range between 300 and 3000kHz used for Digital Selective Call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2EC498" w14:textId="77777777" w:rsidR="00EC0FF0" w:rsidRDefault="00EC0FF0">
            <w:r>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38E252" w14:textId="77777777" w:rsidR="00EC0FF0" w:rsidRDefault="00EC0FF0"/>
        </w:tc>
      </w:tr>
      <w:tr w:rsidR="00EC0FF0" w14:paraId="75E64BF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A01F4C" w14:textId="77777777" w:rsidR="00EC0FF0" w:rsidRDefault="00EC0FF0">
            <w:r>
              <w:t>'</w:t>
            </w:r>
            <w:r>
              <w:rPr>
                <w:rFonts w:ascii="Courier New" w:hAnsi="Courier New" w:cs="Courier New"/>
                <w:sz w:val="22"/>
                <w:szCs w:val="22"/>
              </w:rPr>
              <w:t>High Frequency (HF) Digital Selective Call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DD90C9" w14:textId="77777777" w:rsidR="00EC0FF0" w:rsidRDefault="00EC0FF0">
            <w:r>
              <w:t>Frequency in a frequency range between 3 and 30 MHz used for Digital Selective Call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083154" w14:textId="77777777" w:rsidR="00EC0FF0" w:rsidRDefault="00EC0FF0">
            <w:r>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595A33" w14:textId="77777777" w:rsidR="00EC0FF0" w:rsidRDefault="00EC0FF0"/>
        </w:tc>
      </w:tr>
      <w:tr w:rsidR="00EC0FF0" w14:paraId="6678921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FC283B" w14:textId="77777777" w:rsidR="00EC0FF0" w:rsidRDefault="00EC0FF0">
            <w:r>
              <w:t>'</w:t>
            </w:r>
            <w:r>
              <w:rPr>
                <w:rFonts w:ascii="Courier New" w:hAnsi="Courier New" w:cs="Courier New"/>
                <w:sz w:val="22"/>
                <w:szCs w:val="22"/>
              </w:rPr>
              <w:t>Very High Frequency (VHF) Digital Selective Call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A02498" w14:textId="77777777" w:rsidR="00EC0FF0" w:rsidRDefault="00EC0FF0">
            <w:r>
              <w:t>Frequency in a frequency range between 30 and 300 MHz used for Digital Selective Call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A8A7CB" w14:textId="77777777" w:rsidR="00EC0FF0" w:rsidRDefault="00EC0FF0">
            <w:r>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3A0902" w14:textId="77777777" w:rsidR="00EC0FF0" w:rsidRDefault="00EC0FF0"/>
        </w:tc>
      </w:tr>
    </w:tbl>
    <w:p w14:paraId="3A88E8F3" w14:textId="77777777" w:rsidR="00EC0FF0" w:rsidRDefault="00EC0FF0">
      <w:pPr>
        <w:pStyle w:val="Center"/>
      </w:pPr>
    </w:p>
    <w:p w14:paraId="315D8A65" w14:textId="77777777" w:rsidR="00EC0FF0" w:rsidRDefault="00EC0FF0">
      <w:pPr>
        <w:pStyle w:val="Heading2"/>
        <w:spacing w:before="160" w:after="160"/>
        <w:rPr>
          <w:rFonts w:ascii="Times New Roman" w:hAnsi="Times New Roman" w:cs="Times New Roman"/>
          <w:b w:val="0"/>
          <w:bCs w:val="0"/>
          <w:sz w:val="24"/>
          <w:szCs w:val="24"/>
        </w:rPr>
      </w:pPr>
      <w:bookmarkStart w:id="59" w:name="idmarkerx16777217x36043"/>
      <w:bookmarkStart w:id="60" w:name="_Toc24999839"/>
      <w:bookmarkEnd w:id="59"/>
      <w:r>
        <w:t>3.19 Category of relationship</w:t>
      </w:r>
      <w:bookmarkEnd w:id="60"/>
    </w:p>
    <w:p w14:paraId="6C930F8B" w14:textId="77777777" w:rsidR="00EC0FF0" w:rsidRDefault="00EC0FF0">
      <w:r>
        <w:t>Name: Category of relationship</w:t>
      </w:r>
      <w:r>
        <w:br/>
      </w:r>
      <w:r>
        <w:lastRenderedPageBreak/>
        <w:t>Definition: Expresses constraints or requirements on vessel actions or activities in relation to a geographic feature, facility, or service</w:t>
      </w:r>
      <w:r>
        <w:br/>
        <w:t>Code: '</w:t>
      </w:r>
      <w:r>
        <w:rPr>
          <w:rFonts w:ascii="Courier New" w:hAnsi="Courier New" w:cs="Courier New"/>
        </w:rPr>
        <w:t>categoryOfRelationship</w:t>
      </w:r>
      <w:r>
        <w:t>'</w:t>
      </w:r>
      <w:r>
        <w:br/>
        <w:t xml:space="preserve">Remarks: </w:t>
      </w:r>
      <w:r>
        <w:br/>
        <w:t>Aliases: CATREL</w:t>
      </w:r>
      <w:r>
        <w:br/>
        <w:t>Value Type: enumeration</w:t>
      </w:r>
    </w:p>
    <w:p w14:paraId="60C832F1"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248"/>
        <w:gridCol w:w="756"/>
        <w:gridCol w:w="838"/>
      </w:tblGrid>
      <w:tr w:rsidR="00EC0FF0" w14:paraId="4D3FE74E"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5733AB"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662B71"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9D85DC"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2533C5" w14:textId="77777777" w:rsidR="00EC0FF0" w:rsidRDefault="00EC0FF0">
            <w:r>
              <w:rPr>
                <w:b/>
                <w:bCs/>
              </w:rPr>
              <w:t>Remarks</w:t>
            </w:r>
          </w:p>
        </w:tc>
      </w:tr>
      <w:tr w:rsidR="00EC0FF0" w14:paraId="3633C62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9973E7" w14:textId="77777777" w:rsidR="00EC0FF0" w:rsidRDefault="00EC0FF0">
            <w:r>
              <w:t>'</w:t>
            </w:r>
            <w:r>
              <w:rPr>
                <w:rFonts w:ascii="Courier New" w:hAnsi="Courier New" w:cs="Courier New"/>
                <w:sz w:val="22"/>
                <w:szCs w:val="22"/>
              </w:rPr>
              <w:t>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003338" w14:textId="77777777" w:rsidR="00EC0FF0" w:rsidRDefault="00EC0FF0">
            <w:r>
              <w:t>use of facility, waterway or service is forbidden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B9BE11"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BD5A07" w14:textId="77777777" w:rsidR="00EC0FF0" w:rsidRDefault="00EC0FF0"/>
        </w:tc>
      </w:tr>
      <w:tr w:rsidR="00EC0FF0" w14:paraId="1984321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460A67" w14:textId="77777777" w:rsidR="00EC0FF0" w:rsidRDefault="00EC0FF0">
            <w:r>
              <w:t>'</w:t>
            </w:r>
            <w:r>
              <w:rPr>
                <w:rFonts w:ascii="Courier New" w:hAnsi="Courier New" w:cs="Courier New"/>
                <w:sz w:val="22"/>
                <w:szCs w:val="22"/>
              </w:rPr>
              <w:t>not recommended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0A06C1" w14:textId="77777777" w:rsidR="00EC0FF0" w:rsidRDefault="00EC0FF0">
            <w:r>
              <w:t>use of facility, waterway or service is not recommended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B20557"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838B4F" w14:textId="77777777" w:rsidR="00EC0FF0" w:rsidRDefault="00EC0FF0"/>
        </w:tc>
      </w:tr>
      <w:tr w:rsidR="00EC0FF0" w14:paraId="754C9C7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824E67" w14:textId="77777777" w:rsidR="00EC0FF0" w:rsidRDefault="00EC0FF0">
            <w:r>
              <w:t>'</w:t>
            </w:r>
            <w:r>
              <w:rPr>
                <w:rFonts w:ascii="Courier New" w:hAnsi="Courier New" w:cs="Courier New"/>
                <w:sz w:val="22"/>
                <w:szCs w:val="22"/>
              </w:rPr>
              <w:t>permitted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06D282" w14:textId="77777777" w:rsidR="00EC0FF0" w:rsidRDefault="00EC0FF0">
            <w:r>
              <w:t>use of facility, waterway, or service is permitted but not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C6A044"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FF1EC8" w14:textId="77777777" w:rsidR="00EC0FF0" w:rsidRDefault="00EC0FF0"/>
        </w:tc>
      </w:tr>
      <w:tr w:rsidR="00EC0FF0" w14:paraId="2CCC479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1BA22E" w14:textId="77777777" w:rsidR="00EC0FF0" w:rsidRDefault="00EC0FF0">
            <w:r>
              <w:t>'</w:t>
            </w:r>
            <w:r>
              <w:rPr>
                <w:rFonts w:ascii="Courier New" w:hAnsi="Courier New" w:cs="Courier New"/>
                <w:sz w:val="22"/>
                <w:szCs w:val="22"/>
              </w:rPr>
              <w:t>recommended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29787C" w14:textId="77777777" w:rsidR="00EC0FF0" w:rsidRDefault="00EC0FF0">
            <w:r>
              <w:t>use of facility, waterway, or service is recommended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FFE23F"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976360" w14:textId="77777777" w:rsidR="00EC0FF0" w:rsidRDefault="00EC0FF0"/>
        </w:tc>
      </w:tr>
      <w:tr w:rsidR="00EC0FF0" w14:paraId="5B9F7BA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E282E2" w14:textId="77777777" w:rsidR="00EC0FF0" w:rsidRDefault="00EC0FF0">
            <w:r>
              <w:t>'</w:t>
            </w:r>
            <w:r>
              <w:rPr>
                <w:rFonts w:ascii="Courier New" w:hAnsi="Courier New" w:cs="Courier New"/>
                <w:sz w:val="22"/>
                <w:szCs w:val="22"/>
              </w:rPr>
              <w:t>required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C3DF96" w14:textId="77777777" w:rsidR="00EC0FF0" w:rsidRDefault="00EC0FF0">
            <w:r>
              <w:t>use of facility, waterway, or service is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653BE8"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B818E3" w14:textId="77777777" w:rsidR="00EC0FF0" w:rsidRDefault="00EC0FF0"/>
        </w:tc>
      </w:tr>
      <w:tr w:rsidR="00EC0FF0" w14:paraId="2B4A588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56AE0D" w14:textId="77777777" w:rsidR="00EC0FF0" w:rsidRDefault="00EC0FF0">
            <w:r>
              <w:t>'</w:t>
            </w:r>
            <w:r>
              <w:rPr>
                <w:rFonts w:ascii="Courier New" w:hAnsi="Courier New" w:cs="Courier New"/>
                <w:sz w:val="22"/>
                <w:szCs w:val="22"/>
              </w:rPr>
              <w:t>not required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5FE50A" w14:textId="77777777" w:rsidR="00EC0FF0" w:rsidRDefault="00EC0FF0">
            <w:r>
              <w:t>use of facility, waterway, or service is not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E292F0"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2BE704" w14:textId="77777777" w:rsidR="00EC0FF0" w:rsidRDefault="00EC0FF0"/>
        </w:tc>
      </w:tr>
    </w:tbl>
    <w:p w14:paraId="5E32DEE0" w14:textId="77777777" w:rsidR="00EC0FF0" w:rsidRDefault="00EC0FF0">
      <w:pPr>
        <w:pStyle w:val="Center"/>
      </w:pPr>
    </w:p>
    <w:p w14:paraId="609D1B2E" w14:textId="77777777" w:rsidR="00EC0FF0" w:rsidRDefault="00EC0FF0">
      <w:pPr>
        <w:pStyle w:val="Heading2"/>
        <w:spacing w:before="160" w:after="160"/>
        <w:rPr>
          <w:rFonts w:ascii="Times New Roman" w:hAnsi="Times New Roman" w:cs="Times New Roman"/>
          <w:b w:val="0"/>
          <w:bCs w:val="0"/>
          <w:sz w:val="24"/>
          <w:szCs w:val="24"/>
        </w:rPr>
      </w:pPr>
      <w:bookmarkStart w:id="61" w:name="idmarkerx16777217x37771"/>
      <w:bookmarkStart w:id="62" w:name="_Toc24999840"/>
      <w:bookmarkEnd w:id="61"/>
      <w:r>
        <w:t>3.20 Category of restricted area</w:t>
      </w:r>
      <w:bookmarkEnd w:id="62"/>
    </w:p>
    <w:p w14:paraId="06288B75" w14:textId="77777777" w:rsidR="00EC0FF0" w:rsidRDefault="00EC0FF0">
      <w:r>
        <w:t>Name: Category of restricted area</w:t>
      </w:r>
      <w:r>
        <w:br/>
        <w:t>Definition: The official legal status of each kind of restricted area defines the kind of restriction(s), e.g., the restriction for a 'game preserve' may be 'entering prohibited', the restriction for an 'anchoring prohibition area' is 'anchoring prohibited'.</w:t>
      </w:r>
      <w:r>
        <w:br/>
        <w:t>Code: '</w:t>
      </w:r>
      <w:r>
        <w:rPr>
          <w:rFonts w:ascii="Courier New" w:hAnsi="Courier New" w:cs="Courier New"/>
        </w:rPr>
        <w:t>categoryOfRestrictedArea</w:t>
      </w:r>
      <w:r>
        <w:t>'</w:t>
      </w:r>
      <w:r>
        <w:br/>
        <w:t>Remarks: Permitted values for status should be reviewed, some are probably irrelevant to MPAs without wrecks, obstructions, or any navigation aids</w:t>
      </w:r>
      <w:r>
        <w:br/>
        <w:t>Aliases: CATREA</w:t>
      </w:r>
      <w:r>
        <w:br/>
        <w:t>Value Type: enumeration</w:t>
      </w:r>
    </w:p>
    <w:p w14:paraId="5C7AAF84"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007"/>
        <w:gridCol w:w="756"/>
        <w:gridCol w:w="2352"/>
      </w:tblGrid>
      <w:tr w:rsidR="00EC0FF0" w14:paraId="28C766D8"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AC34A4"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6C61AE"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EC0B7A"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813B28" w14:textId="77777777" w:rsidR="00EC0FF0" w:rsidRDefault="00EC0FF0">
            <w:r>
              <w:rPr>
                <w:b/>
                <w:bCs/>
              </w:rPr>
              <w:t>Remarks</w:t>
            </w:r>
          </w:p>
        </w:tc>
      </w:tr>
      <w:tr w:rsidR="00EC0FF0" w14:paraId="663B766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C122F2" w14:textId="77777777" w:rsidR="00EC0FF0" w:rsidRDefault="00EC0FF0">
            <w:r>
              <w:t>'</w:t>
            </w:r>
            <w:r>
              <w:rPr>
                <w:rFonts w:ascii="Courier New" w:hAnsi="Courier New" w:cs="Courier New"/>
                <w:sz w:val="22"/>
                <w:szCs w:val="22"/>
              </w:rPr>
              <w:t>offshore safety zone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66536B" w14:textId="77777777" w:rsidR="00EC0FF0" w:rsidRDefault="00EC0FF0">
            <w:r>
              <w:t>the area around an offshore installation within which vessels are prohibited from entering without permission special regulations protect installations within a safety zone and vessels of all nationalities are required to respect the zone.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9AD781"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4A736F" w14:textId="77777777" w:rsidR="00EC0FF0" w:rsidRDefault="00EC0FF0"/>
        </w:tc>
      </w:tr>
      <w:tr w:rsidR="00EC0FF0" w14:paraId="4FF6762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3A9B8C" w14:textId="77777777" w:rsidR="00EC0FF0" w:rsidRDefault="00EC0FF0">
            <w:r>
              <w:t>'</w:t>
            </w:r>
            <w:r>
              <w:rPr>
                <w:rFonts w:ascii="Courier New" w:hAnsi="Courier New" w:cs="Courier New"/>
                <w:sz w:val="22"/>
                <w:szCs w:val="22"/>
              </w:rPr>
              <w:t>nature reserve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6E17EF" w14:textId="77777777" w:rsidR="00EC0FF0" w:rsidRDefault="00EC0FF0">
            <w:r>
              <w:t>a tract of land managed so as to preserve it's flora, fauna, physical features,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991001"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07CAA9" w14:textId="77777777" w:rsidR="00EC0FF0" w:rsidRDefault="00EC0FF0"/>
        </w:tc>
      </w:tr>
      <w:tr w:rsidR="00EC0FF0" w14:paraId="4EC511E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1ECDCB" w14:textId="77777777" w:rsidR="00EC0FF0" w:rsidRDefault="00EC0FF0">
            <w:r>
              <w:t>'</w:t>
            </w:r>
            <w:r>
              <w:rPr>
                <w:rFonts w:ascii="Courier New" w:hAnsi="Courier New" w:cs="Courier New"/>
                <w:sz w:val="22"/>
                <w:szCs w:val="22"/>
              </w:rPr>
              <w:t>bird sanctuary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C9BD9C" w14:textId="77777777" w:rsidR="00EC0FF0" w:rsidRDefault="00EC0FF0">
            <w:r>
              <w:t>a place where birds are bred and protected.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7BF3D9"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468E12" w14:textId="77777777" w:rsidR="00EC0FF0" w:rsidRDefault="00EC0FF0"/>
        </w:tc>
      </w:tr>
      <w:tr w:rsidR="00EC0FF0" w14:paraId="4471CF3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4C515C" w14:textId="77777777" w:rsidR="00EC0FF0" w:rsidRDefault="00EC0FF0">
            <w:r>
              <w:t>'</w:t>
            </w:r>
            <w:r>
              <w:rPr>
                <w:rFonts w:ascii="Courier New" w:hAnsi="Courier New" w:cs="Courier New"/>
                <w:sz w:val="22"/>
                <w:szCs w:val="22"/>
              </w:rPr>
              <w:t>game reserve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DA2816" w14:textId="77777777" w:rsidR="00EC0FF0" w:rsidRDefault="00EC0FF0">
            <w:r>
              <w:t>a place where wild animals or birds hunted for sport or food are kept undisturbed for private use.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40C2F5"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8431A8" w14:textId="77777777" w:rsidR="00EC0FF0" w:rsidRDefault="00EC0FF0"/>
        </w:tc>
      </w:tr>
      <w:tr w:rsidR="00EC0FF0" w14:paraId="6A22AA4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27ABB3" w14:textId="77777777" w:rsidR="00EC0FF0" w:rsidRDefault="00EC0FF0">
            <w:r>
              <w:t>'</w:t>
            </w:r>
            <w:r>
              <w:rPr>
                <w:rFonts w:ascii="Courier New" w:hAnsi="Courier New" w:cs="Courier New"/>
                <w:sz w:val="22"/>
                <w:szCs w:val="22"/>
              </w:rPr>
              <w:t>seal sanctuary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F2E4BE" w14:textId="77777777" w:rsidR="00EC0FF0" w:rsidRDefault="00EC0FF0">
            <w:r>
              <w:t>a place where seals are protected.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3E2A62"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ECD7E2" w14:textId="77777777" w:rsidR="00EC0FF0" w:rsidRDefault="00EC0FF0"/>
        </w:tc>
      </w:tr>
      <w:tr w:rsidR="00EC0FF0" w14:paraId="32684FE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EA5F72" w14:textId="77777777" w:rsidR="00EC0FF0" w:rsidRDefault="00EC0FF0">
            <w:r>
              <w:t>'</w:t>
            </w:r>
            <w:r>
              <w:rPr>
                <w:rFonts w:ascii="Courier New" w:hAnsi="Courier New" w:cs="Courier New"/>
                <w:sz w:val="22"/>
                <w:szCs w:val="22"/>
              </w:rPr>
              <w:t>degaussing range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5C7E78" w14:textId="77777777" w:rsidR="00EC0FF0" w:rsidRDefault="00EC0FF0">
            <w:r>
              <w:t>an area, usually about two cables diameter, within which ships' magnetic fields may be measured sensing instruments and cables are installed on the sea bed in the range and there are cables leading from the range to a control position ashore.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6C8434"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18AB17" w14:textId="77777777" w:rsidR="00EC0FF0" w:rsidRDefault="00EC0FF0"/>
        </w:tc>
      </w:tr>
      <w:tr w:rsidR="00EC0FF0" w14:paraId="5354C85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CEDDE9" w14:textId="77777777" w:rsidR="00EC0FF0" w:rsidRDefault="00EC0FF0">
            <w:r>
              <w:lastRenderedPageBreak/>
              <w:t>'</w:t>
            </w:r>
            <w:r>
              <w:rPr>
                <w:rFonts w:ascii="Courier New" w:hAnsi="Courier New" w:cs="Courier New"/>
                <w:sz w:val="22"/>
                <w:szCs w:val="22"/>
              </w:rPr>
              <w:t>military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2410EF" w14:textId="77777777" w:rsidR="00EC0FF0" w:rsidRDefault="00EC0FF0">
            <w:r>
              <w:t>an area controlled by the military in which restrictions may apply.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AA59C5"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42B635" w14:textId="77777777" w:rsidR="00EC0FF0" w:rsidRDefault="00EC0FF0"/>
        </w:tc>
      </w:tr>
      <w:tr w:rsidR="00EC0FF0" w14:paraId="4DE52A1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96E7E7" w14:textId="77777777" w:rsidR="00EC0FF0" w:rsidRDefault="00EC0FF0">
            <w:r>
              <w:t>'</w:t>
            </w:r>
            <w:r>
              <w:rPr>
                <w:rFonts w:ascii="Courier New" w:hAnsi="Courier New" w:cs="Courier New"/>
                <w:sz w:val="22"/>
                <w:szCs w:val="22"/>
              </w:rPr>
              <w:t>historic wreck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4B8680" w14:textId="77777777" w:rsidR="00EC0FF0" w:rsidRDefault="00EC0FF0">
            <w:r>
              <w:t>an area around certain wrecks of historical importance to protect the wrecks from unauthorized interference by diving, salvage or deposition (including anchoring).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73A075"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DF9F0A" w14:textId="77777777" w:rsidR="00EC0FF0" w:rsidRDefault="00EC0FF0"/>
        </w:tc>
      </w:tr>
      <w:tr w:rsidR="00EC0FF0" w14:paraId="4DF2955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8D482A" w14:textId="77777777" w:rsidR="00EC0FF0" w:rsidRDefault="00EC0FF0">
            <w:r>
              <w:t>'</w:t>
            </w:r>
            <w:r>
              <w:rPr>
                <w:rFonts w:ascii="Courier New" w:hAnsi="Courier New" w:cs="Courier New"/>
                <w:sz w:val="22"/>
                <w:szCs w:val="22"/>
              </w:rPr>
              <w:t>navigational aid safety zone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1664DA" w14:textId="77777777" w:rsidR="00EC0FF0" w:rsidRDefault="00EC0FF0">
            <w:r>
              <w:t>an area around a navigational aid which vessels are prohibited from entering.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7C0C2"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1AA9D8" w14:textId="77777777" w:rsidR="00EC0FF0" w:rsidRDefault="00EC0FF0"/>
        </w:tc>
      </w:tr>
      <w:tr w:rsidR="00EC0FF0" w14:paraId="211E50F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58FF14" w14:textId="77777777" w:rsidR="00EC0FF0" w:rsidRDefault="00EC0FF0">
            <w:r>
              <w:t>'</w:t>
            </w:r>
            <w:r>
              <w:rPr>
                <w:rFonts w:ascii="Courier New" w:hAnsi="Courier New" w:cs="Courier New"/>
                <w:sz w:val="22"/>
                <w:szCs w:val="22"/>
              </w:rPr>
              <w:t>minefield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3E8A7D" w14:textId="77777777" w:rsidR="00EC0FF0" w:rsidRDefault="00EC0FF0">
            <w:r>
              <w:t>an area laid and maintained with explosive mines for defence or practice purposes.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53D0B9"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7B37F3" w14:textId="77777777" w:rsidR="00EC0FF0" w:rsidRDefault="00EC0FF0"/>
        </w:tc>
      </w:tr>
      <w:tr w:rsidR="00EC0FF0" w14:paraId="102C9F8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1454CB" w14:textId="77777777" w:rsidR="00EC0FF0" w:rsidRDefault="00EC0FF0">
            <w:r>
              <w:t>'</w:t>
            </w:r>
            <w:r>
              <w:rPr>
                <w:rFonts w:ascii="Courier New" w:hAnsi="Courier New" w:cs="Courier New"/>
                <w:sz w:val="22"/>
                <w:szCs w:val="22"/>
              </w:rPr>
              <w:t>waiting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05B368" w14:textId="77777777" w:rsidR="00EC0FF0" w:rsidRDefault="00EC0FF0">
            <w:r>
              <w:t>an area reserved for vessels waiting to enter a harbour.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C07772" w14:textId="77777777" w:rsidR="00EC0FF0" w:rsidRDefault="00EC0FF0">
            <w:r>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B32203" w14:textId="77777777" w:rsidR="00EC0FF0" w:rsidRDefault="00EC0FF0"/>
        </w:tc>
      </w:tr>
      <w:tr w:rsidR="00EC0FF0" w14:paraId="0581679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F036F0" w14:textId="77777777" w:rsidR="00EC0FF0" w:rsidRDefault="00EC0FF0">
            <w:r>
              <w:t>'</w:t>
            </w:r>
            <w:r>
              <w:rPr>
                <w:rFonts w:ascii="Courier New" w:hAnsi="Courier New" w:cs="Courier New"/>
                <w:sz w:val="22"/>
                <w:szCs w:val="22"/>
              </w:rPr>
              <w:t>research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786092" w14:textId="77777777" w:rsidR="00EC0FF0" w:rsidRDefault="00EC0FF0">
            <w:r>
              <w:t>an area where marine research takes place.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1D6A2E" w14:textId="77777777" w:rsidR="00EC0FF0" w:rsidRDefault="00EC0FF0">
            <w:r>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7F0F78" w14:textId="77777777" w:rsidR="00EC0FF0" w:rsidRDefault="00EC0FF0"/>
        </w:tc>
      </w:tr>
      <w:tr w:rsidR="00EC0FF0" w14:paraId="6DFCF84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7071A9" w14:textId="77777777" w:rsidR="00EC0FF0" w:rsidRDefault="00EC0FF0">
            <w:r>
              <w:t>'</w:t>
            </w:r>
            <w:r>
              <w:rPr>
                <w:rFonts w:ascii="Courier New" w:hAnsi="Courier New" w:cs="Courier New"/>
                <w:sz w:val="22"/>
                <w:szCs w:val="22"/>
              </w:rPr>
              <w:t>fish sanctuary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C53DC2" w14:textId="77777777" w:rsidR="00EC0FF0" w:rsidRDefault="00EC0FF0">
            <w:r>
              <w:t>a place where fish are protected.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DEFB65" w14:textId="77777777" w:rsidR="00EC0FF0" w:rsidRDefault="00EC0FF0">
            <w:r>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5F02D9" w14:textId="77777777" w:rsidR="00EC0FF0" w:rsidRDefault="00EC0FF0"/>
        </w:tc>
      </w:tr>
      <w:tr w:rsidR="00EC0FF0" w14:paraId="59B9D51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CE8807" w14:textId="77777777" w:rsidR="00EC0FF0" w:rsidRDefault="00EC0FF0">
            <w:r>
              <w:t>'</w:t>
            </w:r>
            <w:r>
              <w:rPr>
                <w:rFonts w:ascii="Courier New" w:hAnsi="Courier New" w:cs="Courier New"/>
                <w:sz w:val="22"/>
                <w:szCs w:val="22"/>
              </w:rPr>
              <w:t>ecological reserve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45374E" w14:textId="77777777" w:rsidR="00EC0FF0" w:rsidRDefault="00EC0FF0">
            <w:r>
              <w:t>a tract of land managed so as to preserve the relation of plants and living creatures to each other and to their surroundings.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677F1C" w14:textId="77777777" w:rsidR="00EC0FF0" w:rsidRDefault="00EC0FF0">
            <w:r>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840B7E" w14:textId="77777777" w:rsidR="00EC0FF0" w:rsidRDefault="00EC0FF0"/>
        </w:tc>
      </w:tr>
      <w:tr w:rsidR="00EC0FF0" w14:paraId="5C11465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2F9D0E" w14:textId="77777777" w:rsidR="00EC0FF0" w:rsidRDefault="00EC0FF0">
            <w:r>
              <w:t>'</w:t>
            </w:r>
            <w:r>
              <w:rPr>
                <w:rFonts w:ascii="Courier New" w:hAnsi="Courier New" w:cs="Courier New"/>
                <w:sz w:val="22"/>
                <w:szCs w:val="22"/>
              </w:rPr>
              <w:t>swinging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A8FE8C" w14:textId="77777777" w:rsidR="00EC0FF0" w:rsidRDefault="00EC0FF0">
            <w:r>
              <w:t>an area where vessels turn.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3A203E" w14:textId="77777777" w:rsidR="00EC0FF0" w:rsidRDefault="00EC0FF0">
            <w:r>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F3CD22" w14:textId="77777777" w:rsidR="00EC0FF0" w:rsidRDefault="00EC0FF0"/>
        </w:tc>
      </w:tr>
      <w:tr w:rsidR="00EC0FF0" w14:paraId="0BF9976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C3C81A" w14:textId="77777777" w:rsidR="00EC0FF0" w:rsidRDefault="00EC0FF0">
            <w:r>
              <w:t>'</w:t>
            </w:r>
            <w:r>
              <w:rPr>
                <w:rFonts w:ascii="Courier New" w:hAnsi="Courier New" w:cs="Courier New"/>
                <w:sz w:val="22"/>
                <w:szCs w:val="22"/>
              </w:rPr>
              <w:t>environmentally sensitive sea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E06123" w14:textId="77777777" w:rsidR="00EC0FF0" w:rsidRDefault="00EC0FF0">
            <w:r>
              <w:t>A generic term which may be used to describe a wide range of areas, considered sensitive for a variety of environmental reasons.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FB77CD" w14:textId="77777777" w:rsidR="00EC0FF0" w:rsidRDefault="00EC0FF0">
            <w:r>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2F9F28" w14:textId="77777777" w:rsidR="00EC0FF0" w:rsidRDefault="00EC0FF0"/>
        </w:tc>
      </w:tr>
      <w:tr w:rsidR="00EC0FF0" w14:paraId="7FAE41D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32040B" w14:textId="77777777" w:rsidR="00EC0FF0" w:rsidRDefault="00EC0FF0">
            <w:r>
              <w:t>'</w:t>
            </w:r>
            <w:r>
              <w:rPr>
                <w:rFonts w:ascii="Courier New" w:hAnsi="Courier New" w:cs="Courier New"/>
                <w:sz w:val="22"/>
                <w:szCs w:val="22"/>
              </w:rPr>
              <w:t>particularly sensitive sea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D1C141" w14:textId="77777777" w:rsidR="00EC0FF0" w:rsidRDefault="00EC0FF0">
            <w:r>
              <w:t>An area that needs special protection through action by IMO because of its significance for regional ecological, socio-economic or scientific reasons and because it may be vulnerable to damage by international shipping activities.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EFE1B5" w14:textId="77777777" w:rsidR="00EC0FF0" w:rsidRDefault="00EC0FF0">
            <w:r>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B2D54F" w14:textId="77777777" w:rsidR="00EC0FF0" w:rsidRDefault="00EC0FF0"/>
        </w:tc>
      </w:tr>
      <w:tr w:rsidR="00EC0FF0" w14:paraId="49226C9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21B963" w14:textId="77777777" w:rsidR="00EC0FF0" w:rsidRDefault="00EC0FF0">
            <w:r>
              <w:t>'</w:t>
            </w:r>
            <w:r>
              <w:rPr>
                <w:rFonts w:ascii="Courier New" w:hAnsi="Courier New" w:cs="Courier New"/>
                <w:sz w:val="22"/>
                <w:szCs w:val="22"/>
              </w:rPr>
              <w:t>disengagement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D1FFC7" w14:textId="77777777" w:rsidR="00EC0FF0" w:rsidRDefault="00EC0FF0">
            <w:r>
              <w:t>An area near a fairway where vessels can go to clear the way or make an about turn and possibly return to a waiting area when nautical conditions impose it.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4E55F4" w14:textId="77777777" w:rsidR="00EC0FF0" w:rsidRDefault="00EC0FF0">
            <w:r>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443141" w14:textId="77777777" w:rsidR="00EC0FF0" w:rsidRDefault="00EC0FF0">
            <w:r>
              <w:t>Capitalization in registry is inconsistent</w:t>
            </w:r>
          </w:p>
        </w:tc>
      </w:tr>
      <w:tr w:rsidR="00EC0FF0" w14:paraId="625AA13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ADD9B7" w14:textId="77777777" w:rsidR="00EC0FF0" w:rsidRDefault="00EC0FF0">
            <w:r>
              <w:t>'</w:t>
            </w:r>
            <w:r>
              <w:rPr>
                <w:rFonts w:ascii="Courier New" w:hAnsi="Courier New" w:cs="Courier New"/>
                <w:sz w:val="22"/>
                <w:szCs w:val="22"/>
              </w:rPr>
              <w:t>port security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62609" w14:textId="77777777" w:rsidR="00EC0FF0" w:rsidRPr="00AA483D" w:rsidRDefault="00AA483D">
            <w:ins w:id="63" w:author="Raphael Malyankar" w:date="2019-11-18T19:48:00Z">
              <w:r w:rsidRPr="00AA483D">
                <w:rPr>
                  <w:rPrChange w:id="64" w:author="Raphael Malyankar" w:date="2019-11-18T19:48:00Z">
                    <w:rPr>
                      <w:i/>
                      <w:iCs/>
                      <w:color w:val="FF0000"/>
                    </w:rPr>
                  </w:rPrChange>
                </w:rPr>
                <w:t>An area in which defence, law and treaty enforcement, and counter-terrorism activities that fall within the port and maritime domain apply.</w:t>
              </w:r>
            </w:ins>
            <w:del w:id="65" w:author="Raphael Malyankar" w:date="2019-11-18T19:48:00Z">
              <w:r w:rsidR="00EC0FF0" w:rsidRPr="00AA483D" w:rsidDel="00AA483D">
                <w:rPr>
                  <w:rPrChange w:id="66" w:author="Raphael Malyankar" w:date="2019-11-18T19:48:00Z">
                    <w:rPr>
                      <w:i/>
                      <w:iCs/>
                      <w:color w:val="FF0000"/>
                    </w:rPr>
                  </w:rPrChange>
                </w:rPr>
                <w:delText>Definition required</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6DF7F8" w14:textId="77777777" w:rsidR="00EC0FF0" w:rsidRDefault="00EC0FF0">
            <w:r>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CEB0A0" w14:textId="77777777" w:rsidR="00EC0FF0" w:rsidRDefault="00EC0FF0">
            <w:del w:id="67" w:author="Raphael Malyankar" w:date="2019-11-18T19:48:00Z">
              <w:r w:rsidDel="00AA483D">
                <w:delText>Capitalization in registry is inconsistent and definition is N/A</w:delText>
              </w:r>
            </w:del>
          </w:p>
        </w:tc>
      </w:tr>
      <w:tr w:rsidR="00EC0FF0" w14:paraId="42D5801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E6E869" w14:textId="77777777" w:rsidR="00EC0FF0" w:rsidRDefault="00EC0FF0">
            <w:r>
              <w:t>'</w:t>
            </w:r>
            <w:r>
              <w:rPr>
                <w:rFonts w:ascii="Courier New" w:hAnsi="Courier New" w:cs="Courier New"/>
                <w:sz w:val="22"/>
                <w:szCs w:val="22"/>
              </w:rPr>
              <w:t>coral sanctuary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6ED78A" w14:textId="77777777" w:rsidR="00EC0FF0" w:rsidRDefault="00EC0FF0">
            <w:r>
              <w:t>A place where coral is protected.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4FA957" w14:textId="77777777" w:rsidR="00EC0FF0" w:rsidRDefault="00EC0FF0">
            <w:r>
              <w:rPr>
                <w:rFonts w:ascii="Courier New" w:hAnsi="Courier New" w:cs="Courier New"/>
                <w:sz w:val="22"/>
                <w:szCs w:val="22"/>
              </w:rPr>
              <w:t>31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205124" w14:textId="77777777" w:rsidR="00EC0FF0" w:rsidRDefault="00EC0FF0"/>
        </w:tc>
      </w:tr>
      <w:tr w:rsidR="00EC0FF0" w14:paraId="3A7AAD2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9F93B4" w14:textId="77777777" w:rsidR="00EC0FF0" w:rsidRDefault="00EC0FF0">
            <w:r>
              <w:t>'</w:t>
            </w:r>
            <w:r>
              <w:rPr>
                <w:rFonts w:ascii="Courier New" w:hAnsi="Courier New" w:cs="Courier New"/>
                <w:sz w:val="22"/>
                <w:szCs w:val="22"/>
              </w:rPr>
              <w:t>recreation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F20D58" w14:textId="77777777" w:rsidR="00EC0FF0" w:rsidRDefault="00EC0FF0">
            <w:r>
              <w:t>An area within which recreational activities regularly take place and therefore vessel movement may be restricted.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F6E892" w14:textId="77777777" w:rsidR="00EC0FF0" w:rsidRDefault="00EC0FF0">
            <w:r>
              <w:rPr>
                <w:rFonts w:ascii="Courier New" w:hAnsi="Courier New" w:cs="Courier New"/>
                <w:sz w:val="22"/>
                <w:szCs w:val="22"/>
              </w:rPr>
              <w:t>32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450FC3" w14:textId="77777777" w:rsidR="00EC0FF0" w:rsidRDefault="00EC0FF0">
            <w:r>
              <w:t>(Adapted from S-57 Edition 3.1, Appendix A – Chapter 2, Page 2.76, November 2000).</w:t>
            </w:r>
          </w:p>
        </w:tc>
      </w:tr>
    </w:tbl>
    <w:p w14:paraId="0F5211E2" w14:textId="77777777" w:rsidR="00EC0FF0" w:rsidRDefault="00EC0FF0">
      <w:pPr>
        <w:pStyle w:val="Center"/>
      </w:pPr>
    </w:p>
    <w:p w14:paraId="5A84B49C" w14:textId="77777777" w:rsidR="00EC0FF0" w:rsidRDefault="00EC0FF0">
      <w:pPr>
        <w:pStyle w:val="Heading2"/>
        <w:spacing w:before="160" w:after="160"/>
        <w:rPr>
          <w:rFonts w:ascii="Times New Roman" w:hAnsi="Times New Roman" w:cs="Times New Roman"/>
          <w:b w:val="0"/>
          <w:bCs w:val="0"/>
          <w:sz w:val="24"/>
          <w:szCs w:val="24"/>
        </w:rPr>
      </w:pPr>
      <w:bookmarkStart w:id="68" w:name="idmarkerx16777217x43082"/>
      <w:bookmarkStart w:id="69" w:name="_Toc24999841"/>
      <w:bookmarkEnd w:id="68"/>
      <w:r>
        <w:t>3.21 Category of routeing measure</w:t>
      </w:r>
      <w:bookmarkEnd w:id="69"/>
    </w:p>
    <w:p w14:paraId="3011B6A4" w14:textId="77777777" w:rsidR="00EC0FF0" w:rsidRDefault="00EC0FF0">
      <w:r>
        <w:t>Name: Category of routeing measure</w:t>
      </w:r>
      <w:r>
        <w:br/>
        <w:t>Definition: Classification of routeing measures by type.</w:t>
      </w:r>
      <w:r>
        <w:br/>
        <w:t>Code: '</w:t>
      </w:r>
      <w:r>
        <w:rPr>
          <w:rFonts w:ascii="Courier New" w:hAnsi="Courier New" w:cs="Courier New"/>
        </w:rPr>
        <w:t>categoryOfRouteingMeasure</w:t>
      </w:r>
      <w:r>
        <w:t>'</w:t>
      </w:r>
      <w:r>
        <w:br/>
        <w:t xml:space="preserve">Remarks: </w:t>
      </w:r>
      <w:r>
        <w:br/>
        <w:t>Aliases: (none)</w:t>
      </w:r>
      <w:r>
        <w:br/>
        <w:t>Value Type: enumeration</w:t>
      </w:r>
    </w:p>
    <w:p w14:paraId="32986F9F" w14:textId="77777777" w:rsidR="00EC0FF0" w:rsidRDefault="00EC0FF0">
      <w:pPr>
        <w:spacing w:before="160" w:after="160"/>
        <w:jc w:val="center"/>
      </w:pPr>
      <w:r>
        <w:lastRenderedPageBreak/>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3C8184A5"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FEE986"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518D72"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AC517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BE103B" w14:textId="77777777" w:rsidR="00EC0FF0" w:rsidRDefault="00EC0FF0">
            <w:r>
              <w:rPr>
                <w:b/>
                <w:bCs/>
              </w:rPr>
              <w:t>Remarks</w:t>
            </w:r>
          </w:p>
        </w:tc>
      </w:tr>
      <w:tr w:rsidR="00EC0FF0" w14:paraId="59BDCD9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CA8648" w14:textId="77777777" w:rsidR="00EC0FF0" w:rsidRDefault="00EC0FF0">
            <w:r>
              <w:t>'</w:t>
            </w:r>
            <w:r>
              <w:rPr>
                <w:rFonts w:ascii="Courier New" w:hAnsi="Courier New" w:cs="Courier New"/>
                <w:sz w:val="22"/>
                <w:szCs w:val="22"/>
              </w:rPr>
              <w:t>archipelagic sea lane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8E57EB" w14:textId="77777777" w:rsidR="00EC0FF0" w:rsidRDefault="00EC0FF0">
            <w:r>
              <w:t>Sea lanes designated by an archipelagic State for the passage of ships and aircraft.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CF8B18"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17DE74" w14:textId="77777777" w:rsidR="00EC0FF0" w:rsidRDefault="00EC0FF0"/>
        </w:tc>
      </w:tr>
      <w:tr w:rsidR="00EC0FF0" w14:paraId="4B0D67E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854F08" w14:textId="77777777" w:rsidR="00EC0FF0" w:rsidRDefault="00EC0FF0">
            <w:r>
              <w:t>'</w:t>
            </w:r>
            <w:r>
              <w:rPr>
                <w:rFonts w:ascii="Courier New" w:hAnsi="Courier New" w:cs="Courier New"/>
                <w:sz w:val="22"/>
                <w:szCs w:val="22"/>
              </w:rPr>
              <w:t>deep water route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35C7B0" w14:textId="77777777" w:rsidR="00EC0FF0" w:rsidRDefault="00EC0FF0">
            <w:r>
              <w:t>A route within defined limits which has been accurately surveyed for clearance of sea bottom and submerged obstacles as indicated on the chart.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3A8659"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40F541" w14:textId="77777777" w:rsidR="00EC0FF0" w:rsidRDefault="00EC0FF0"/>
        </w:tc>
      </w:tr>
      <w:tr w:rsidR="00EC0FF0" w14:paraId="24E5ED0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57BF9D" w14:textId="77777777" w:rsidR="00EC0FF0" w:rsidRDefault="00EC0FF0">
            <w:r>
              <w:t>'</w:t>
            </w:r>
            <w:r>
              <w:rPr>
                <w:rFonts w:ascii="Courier New" w:hAnsi="Courier New" w:cs="Courier New"/>
                <w:sz w:val="22"/>
                <w:szCs w:val="22"/>
              </w:rPr>
              <w:t>fairway system</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5EDACE" w14:textId="77777777" w:rsidR="00EC0FF0" w:rsidRDefault="00EC0FF0">
            <w:r>
              <w:t>That part of a river, harbour and so on, where the main navigable channel for vessels of larger size lies. It is also the usual course followed by vessels entering or leaving harbours, called “ship channel”.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FCD27A"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234A4B" w14:textId="77777777" w:rsidR="00EC0FF0" w:rsidRDefault="00EC0FF0"/>
        </w:tc>
      </w:tr>
      <w:tr w:rsidR="00EC0FF0" w14:paraId="43D3B98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C2C77D" w14:textId="77777777" w:rsidR="00EC0FF0" w:rsidRDefault="00EC0FF0">
            <w:r>
              <w:t>'</w:t>
            </w:r>
            <w:r>
              <w:rPr>
                <w:rFonts w:ascii="Courier New" w:hAnsi="Courier New" w:cs="Courier New"/>
                <w:sz w:val="22"/>
                <w:szCs w:val="22"/>
              </w:rPr>
              <w:t>recommended route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6BC4C1" w14:textId="77777777" w:rsidR="00EC0FF0" w:rsidRDefault="00EC0FF0">
            <w:r>
              <w:t>A navigation line, range system, or a recommended track, lane, or route.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67D862"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E51140" w14:textId="77777777" w:rsidR="00EC0FF0" w:rsidRDefault="00EC0FF0"/>
        </w:tc>
      </w:tr>
      <w:tr w:rsidR="00EC0FF0" w14:paraId="5D33DC0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80BAB2" w14:textId="77777777" w:rsidR="00EC0FF0" w:rsidRDefault="00EC0FF0">
            <w:r>
              <w:t>'</w:t>
            </w:r>
            <w:r>
              <w:rPr>
                <w:rFonts w:ascii="Courier New" w:hAnsi="Courier New" w:cs="Courier New"/>
                <w:sz w:val="22"/>
                <w:szCs w:val="22"/>
              </w:rPr>
              <w:t>traffic separation scheme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870BEA" w14:textId="77777777" w:rsidR="00EC0FF0" w:rsidRDefault="00EC0FF0">
            <w:r>
              <w:t xml:space="preserve">A scheme which aims to reduce the risk of collision in congested and/or converging areas by separating traffic moving in opposite, or nearly opposite, directions.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E0F444"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078988" w14:textId="77777777" w:rsidR="00EC0FF0" w:rsidRDefault="00EC0FF0"/>
        </w:tc>
      </w:tr>
      <w:tr w:rsidR="00EC0FF0" w14:paraId="6790378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8DE106" w14:textId="77777777" w:rsidR="00EC0FF0" w:rsidRDefault="00EC0FF0">
            <w:r>
              <w:t>'</w:t>
            </w:r>
            <w:r>
              <w:rPr>
                <w:rFonts w:ascii="Courier New" w:hAnsi="Courier New" w:cs="Courier New"/>
                <w:sz w:val="22"/>
                <w:szCs w:val="22"/>
              </w:rPr>
              <w:t>two-way route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FE7826" w14:textId="77777777" w:rsidR="00EC0FF0" w:rsidRDefault="00EC0FF0">
            <w:r>
              <w:t>A route within defined limits inside which two way traffic is established, aimed at providing safe passage of ships through waters where navigation is difficult or dangerous.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5422E5"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CB83E8" w14:textId="77777777" w:rsidR="00EC0FF0" w:rsidRDefault="00EC0FF0"/>
        </w:tc>
      </w:tr>
    </w:tbl>
    <w:p w14:paraId="22AEB3CC" w14:textId="77777777" w:rsidR="00EC0FF0" w:rsidRDefault="00EC0FF0">
      <w:pPr>
        <w:pStyle w:val="Center"/>
      </w:pPr>
    </w:p>
    <w:p w14:paraId="233461B8" w14:textId="77777777" w:rsidR="00EC0FF0" w:rsidRDefault="00EC0FF0">
      <w:pPr>
        <w:pStyle w:val="Heading2"/>
        <w:spacing w:before="160" w:after="160"/>
        <w:rPr>
          <w:rFonts w:ascii="Times New Roman" w:hAnsi="Times New Roman" w:cs="Times New Roman"/>
          <w:b w:val="0"/>
          <w:bCs w:val="0"/>
          <w:sz w:val="24"/>
          <w:szCs w:val="24"/>
        </w:rPr>
      </w:pPr>
      <w:bookmarkStart w:id="70" w:name="idmarkerx16777217x44809"/>
      <w:bookmarkStart w:id="71" w:name="_Toc24999842"/>
      <w:bookmarkEnd w:id="70"/>
      <w:r>
        <w:t>3.22 Category of ship report</w:t>
      </w:r>
      <w:bookmarkEnd w:id="71"/>
    </w:p>
    <w:p w14:paraId="2B9583B2" w14:textId="77777777" w:rsidR="00EC0FF0" w:rsidRDefault="00EC0FF0">
      <w:r>
        <w:t>Name: Category of ship report</w:t>
      </w:r>
      <w:r>
        <w:br/>
        <w:t>Definition: Classification of ship reports based on IMO standard report formats.</w:t>
      </w:r>
      <w:r>
        <w:br/>
        <w:t>Code: '</w:t>
      </w:r>
      <w:r>
        <w:rPr>
          <w:rFonts w:ascii="Courier New" w:hAnsi="Courier New" w:cs="Courier New"/>
        </w:rPr>
        <w:t>categoryOfShipReport</w:t>
      </w:r>
      <w:r>
        <w:t>'</w:t>
      </w:r>
      <w:r>
        <w:br/>
        <w:t>Remarks: Through Resolution A.851(20), the IMO encourages authorities to require standard formats and procedures for ship reporting specified at ID 1 to 7 above but recognises that some authorities require amended formats and these cases are covered by ID 8 "any other report". (Appendix to IMO Resolution A.851(20) GENERAL PRINCIPLES FOR SHIP REPORTING SYSTEMS AND SHIP REPORTING REQUIREMENTS, INCLUDING GUIDELINES FOR REPORTING INCIDENTS INVOLVING DANGEROUS GOODS, HARMFUL SUBSTANCES AND/OR MARINE POLLUTANTS.)</w:t>
      </w:r>
      <w:r>
        <w:br/>
        <w:t>Aliases: CATREP</w:t>
      </w:r>
      <w:r>
        <w:br/>
        <w:t>Value Type: enumeration</w:t>
      </w:r>
    </w:p>
    <w:p w14:paraId="21EA11D1"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61213C06"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BA43B6"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C46D38"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9EB77D"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F20E74" w14:textId="77777777" w:rsidR="00EC0FF0" w:rsidRDefault="00EC0FF0">
            <w:r>
              <w:rPr>
                <w:b/>
                <w:bCs/>
              </w:rPr>
              <w:t>Remarks</w:t>
            </w:r>
          </w:p>
        </w:tc>
      </w:tr>
      <w:tr w:rsidR="00EC0FF0" w14:paraId="509489D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08A1C0" w14:textId="77777777" w:rsidR="00EC0FF0" w:rsidRDefault="00EC0FF0">
            <w:r>
              <w:t>'</w:t>
            </w:r>
            <w:r>
              <w:rPr>
                <w:rFonts w:ascii="Courier New" w:hAnsi="Courier New" w:cs="Courier New"/>
                <w:sz w:val="22"/>
                <w:szCs w:val="22"/>
              </w:rPr>
              <w:t>sailing plan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321374" w14:textId="77777777" w:rsidR="00EC0FF0" w:rsidRDefault="00EC0FF0">
            <w:r>
              <w:t>before or as near as possible to the time of departure from a port within a system or when entering the area covered by a system [for instance A, B, J, X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20EE4E"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6303C5" w14:textId="77777777" w:rsidR="00EC0FF0" w:rsidRDefault="00EC0FF0"/>
        </w:tc>
      </w:tr>
      <w:tr w:rsidR="00EC0FF0" w14:paraId="09B6269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77C41B" w14:textId="77777777" w:rsidR="00EC0FF0" w:rsidRDefault="00EC0FF0">
            <w:r>
              <w:t>'</w:t>
            </w:r>
            <w:r>
              <w:rPr>
                <w:rFonts w:ascii="Courier New" w:hAnsi="Courier New" w:cs="Courier New"/>
                <w:sz w:val="22"/>
                <w:szCs w:val="22"/>
              </w:rPr>
              <w:t>position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AB2DF4" w14:textId="77777777" w:rsidR="00EC0FF0" w:rsidRDefault="00EC0FF0">
            <w:r>
              <w:t>when necessary to ensure effective operation of the system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0EC415"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851653" w14:textId="77777777" w:rsidR="00EC0FF0" w:rsidRDefault="00EC0FF0"/>
        </w:tc>
      </w:tr>
      <w:tr w:rsidR="00EC0FF0" w14:paraId="027692F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F2A6A0" w14:textId="77777777" w:rsidR="00EC0FF0" w:rsidRDefault="00EC0FF0">
            <w:r>
              <w:t>'</w:t>
            </w:r>
            <w:r>
              <w:rPr>
                <w:rFonts w:ascii="Courier New" w:hAnsi="Courier New" w:cs="Courier New"/>
                <w:sz w:val="22"/>
                <w:szCs w:val="22"/>
              </w:rPr>
              <w:t>deviation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EF1E12" w14:textId="77777777" w:rsidR="00EC0FF0" w:rsidRDefault="00EC0FF0">
            <w:r>
              <w:t xml:space="preserve">when the ship’s position varies significantly from the position that would have been predicted from previous reports, when changing the reported route, or as decided by the master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615920"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A5107F" w14:textId="77777777" w:rsidR="00EC0FF0" w:rsidRDefault="00EC0FF0"/>
        </w:tc>
      </w:tr>
      <w:tr w:rsidR="00EC0FF0" w14:paraId="6AEF1A9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F08B09" w14:textId="77777777" w:rsidR="00EC0FF0" w:rsidRDefault="00EC0FF0">
            <w:r>
              <w:t>'</w:t>
            </w:r>
            <w:r>
              <w:rPr>
                <w:rFonts w:ascii="Courier New" w:hAnsi="Courier New" w:cs="Courier New"/>
                <w:sz w:val="22"/>
                <w:szCs w:val="22"/>
              </w:rPr>
              <w:t>final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129D6E" w14:textId="77777777" w:rsidR="00EC0FF0" w:rsidRDefault="00EC0FF0">
            <w:r>
              <w:t>on arrival at the destination or on leaving the area covered by the system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2E688B"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6D5F55" w14:textId="77777777" w:rsidR="00EC0FF0" w:rsidRDefault="00EC0FF0"/>
        </w:tc>
      </w:tr>
      <w:tr w:rsidR="00EC0FF0" w14:paraId="0054118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DCF7F6" w14:textId="77777777" w:rsidR="00EC0FF0" w:rsidRDefault="00EC0FF0">
            <w:r>
              <w:t>'</w:t>
            </w:r>
            <w:r>
              <w:rPr>
                <w:rFonts w:ascii="Courier New" w:hAnsi="Courier New" w:cs="Courier New"/>
                <w:sz w:val="22"/>
                <w:szCs w:val="22"/>
              </w:rPr>
              <w:t>dangerous goods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218D2E" w14:textId="77777777" w:rsidR="00EC0FF0" w:rsidRDefault="00EC0FF0">
            <w:r>
              <w:t>when an incident takes place involving the loss or likely loss overboard of packaged dangerous goods, including those in freight containers, portable tanks, road and rail vehicles and shipborne barges, into the sea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31FE72"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FB2200" w14:textId="77777777" w:rsidR="00EC0FF0" w:rsidRDefault="00EC0FF0"/>
        </w:tc>
      </w:tr>
      <w:tr w:rsidR="00EC0FF0" w14:paraId="025F8EE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310C02" w14:textId="77777777" w:rsidR="00EC0FF0" w:rsidRDefault="00EC0FF0">
            <w:r>
              <w:t>'</w:t>
            </w:r>
            <w:r>
              <w:rPr>
                <w:rFonts w:ascii="Courier New" w:hAnsi="Courier New" w:cs="Courier New"/>
                <w:sz w:val="22"/>
                <w:szCs w:val="22"/>
              </w:rPr>
              <w:t>harmful substances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A689C2" w14:textId="77777777" w:rsidR="00EC0FF0" w:rsidRDefault="00EC0FF0">
            <w:r>
              <w:t>when an incident takes place involving the discharge or probable discharge of oil (Annex I of MARPOL 73/78) or noxious liquid substances in bulk (Annex II of MARPOL 73/78)</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FFC853"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B4BA64" w14:textId="77777777" w:rsidR="00EC0FF0" w:rsidRDefault="00EC0FF0"/>
        </w:tc>
      </w:tr>
      <w:tr w:rsidR="00EC0FF0" w14:paraId="4D5F13F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FA286F" w14:textId="77777777" w:rsidR="00EC0FF0" w:rsidRDefault="00EC0FF0">
            <w:r>
              <w:lastRenderedPageBreak/>
              <w:t>'</w:t>
            </w:r>
            <w:r>
              <w:rPr>
                <w:rFonts w:ascii="Courier New" w:hAnsi="Courier New" w:cs="Courier New"/>
                <w:sz w:val="22"/>
                <w:szCs w:val="22"/>
              </w:rPr>
              <w:t>marine pollutants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EDEF1C" w14:textId="77777777" w:rsidR="00EC0FF0" w:rsidRDefault="00EC0FF0">
            <w:r>
              <w:t>in the case of the loss or likely loss overboard of harmful substances in packaged form, including those in freight containers, portable tanks, road and rail vehicles and shipborne barges identified in the International Maritime Goods Code as marine pollutants (Annex III of MARPOL 73/78).</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FAEC45"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4710DE" w14:textId="77777777" w:rsidR="00EC0FF0" w:rsidRDefault="00EC0FF0"/>
        </w:tc>
      </w:tr>
      <w:tr w:rsidR="00EC0FF0" w14:paraId="79B6EF2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8D427E" w14:textId="77777777" w:rsidR="00EC0FF0" w:rsidRDefault="00EC0FF0">
            <w:r>
              <w:t>'</w:t>
            </w:r>
            <w:r>
              <w:rPr>
                <w:rFonts w:ascii="Courier New" w:hAnsi="Courier New" w:cs="Courier New"/>
                <w:sz w:val="22"/>
                <w:szCs w:val="22"/>
              </w:rPr>
              <w:t>any other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3CC738" w14:textId="77777777" w:rsidR="00EC0FF0" w:rsidRDefault="00EC0FF0">
            <w:r>
              <w:t>any other report should be made in accordance with the system procedures as notified in accordance with paragraph 9 of the general principles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B39B51"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5A4286" w14:textId="77777777" w:rsidR="00EC0FF0" w:rsidRDefault="00EC0FF0"/>
        </w:tc>
      </w:tr>
    </w:tbl>
    <w:p w14:paraId="7A02DC7A" w14:textId="77777777" w:rsidR="00EC0FF0" w:rsidRDefault="00EC0FF0">
      <w:pPr>
        <w:pStyle w:val="Center"/>
      </w:pPr>
    </w:p>
    <w:p w14:paraId="5AD11EA4" w14:textId="77777777" w:rsidR="00EC0FF0" w:rsidRDefault="00EC0FF0">
      <w:pPr>
        <w:pStyle w:val="Heading2"/>
        <w:spacing w:before="160" w:after="160"/>
        <w:rPr>
          <w:rFonts w:ascii="Times New Roman" w:hAnsi="Times New Roman" w:cs="Times New Roman"/>
          <w:b w:val="0"/>
          <w:bCs w:val="0"/>
          <w:sz w:val="24"/>
          <w:szCs w:val="24"/>
        </w:rPr>
      </w:pPr>
      <w:bookmarkStart w:id="72" w:name="idmarkerx16777217x47016"/>
      <w:bookmarkStart w:id="73" w:name="_Toc24999843"/>
      <w:bookmarkEnd w:id="72"/>
      <w:r>
        <w:t>3.23 Category of signal station, traffic</w:t>
      </w:r>
      <w:bookmarkEnd w:id="73"/>
    </w:p>
    <w:p w14:paraId="23917031" w14:textId="77777777" w:rsidR="00EC0FF0" w:rsidRDefault="00EC0FF0">
      <w:r>
        <w:t>Name: Category of signal station, traffic</w:t>
      </w:r>
      <w:r>
        <w:br/>
        <w:t>Definition: Classification of station based on the traffic service provided</w:t>
      </w:r>
      <w:r>
        <w:br/>
        <w:t>Code: '</w:t>
      </w:r>
      <w:r>
        <w:rPr>
          <w:rFonts w:ascii="Courier New" w:hAnsi="Courier New" w:cs="Courier New"/>
        </w:rPr>
        <w:t>categoryOfSignalStationTraffic</w:t>
      </w:r>
      <w:r>
        <w:t>'</w:t>
      </w:r>
      <w:r>
        <w:br/>
        <w:t xml:space="preserve">Remarks: </w:t>
      </w:r>
      <w:r>
        <w:br/>
        <w:t>Aliases: CATSIT</w:t>
      </w:r>
      <w:r>
        <w:br/>
        <w:t>Value Type: enumeration</w:t>
      </w:r>
    </w:p>
    <w:p w14:paraId="1D89CFE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72825901"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F8E0E6"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D8C28D"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AC83BF"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471F22" w14:textId="77777777" w:rsidR="00EC0FF0" w:rsidRDefault="00EC0FF0">
            <w:r>
              <w:rPr>
                <w:b/>
                <w:bCs/>
              </w:rPr>
              <w:t>Remarks</w:t>
            </w:r>
          </w:p>
        </w:tc>
      </w:tr>
      <w:tr w:rsidR="00EC0FF0" w14:paraId="5023443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9D6CBC" w14:textId="77777777" w:rsidR="00EC0FF0" w:rsidRDefault="00EC0FF0">
            <w:r>
              <w:t>'</w:t>
            </w:r>
            <w:r>
              <w:rPr>
                <w:rFonts w:ascii="Courier New" w:hAnsi="Courier New" w:cs="Courier New"/>
                <w:sz w:val="22"/>
                <w:szCs w:val="22"/>
              </w:rPr>
              <w:t>port control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611507" w14:textId="77777777" w:rsidR="00EC0FF0" w:rsidRDefault="00EC0FF0">
            <w:r>
              <w:t>a signal station for the control of vessels within a 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70983F"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8D4F2D" w14:textId="77777777" w:rsidR="00EC0FF0" w:rsidRDefault="00EC0FF0"/>
        </w:tc>
      </w:tr>
      <w:tr w:rsidR="00EC0FF0" w14:paraId="76B9824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FCEE22" w14:textId="77777777" w:rsidR="00EC0FF0" w:rsidRDefault="00EC0FF0">
            <w:r>
              <w:t>'</w:t>
            </w:r>
            <w:r>
              <w:rPr>
                <w:rFonts w:ascii="Courier New" w:hAnsi="Courier New" w:cs="Courier New"/>
                <w:sz w:val="22"/>
                <w:szCs w:val="22"/>
              </w:rPr>
              <w:t>port entry and departure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488DBB" w14:textId="77777777" w:rsidR="00EC0FF0" w:rsidRDefault="00EC0FF0">
            <w:r>
              <w:t>a signal station for the control of vessels entering or leaving a 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7210AD"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F6C391" w14:textId="77777777" w:rsidR="00EC0FF0" w:rsidRDefault="00EC0FF0"/>
        </w:tc>
      </w:tr>
      <w:tr w:rsidR="00EC0FF0" w14:paraId="09B9822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C8514F" w14:textId="77777777" w:rsidR="00EC0FF0" w:rsidRDefault="00EC0FF0">
            <w:r>
              <w:t>'</w:t>
            </w:r>
            <w:r>
              <w:rPr>
                <w:rFonts w:ascii="Courier New" w:hAnsi="Courier New" w:cs="Courier New"/>
                <w:sz w:val="22"/>
                <w:szCs w:val="22"/>
              </w:rPr>
              <w:t>International Port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E42A6D" w14:textId="77777777" w:rsidR="00EC0FF0" w:rsidRDefault="00EC0FF0">
            <w:r>
              <w:t>a signal station displaying International Port Traffic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3C7290"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03C56B" w14:textId="77777777" w:rsidR="00EC0FF0" w:rsidRDefault="00EC0FF0"/>
        </w:tc>
      </w:tr>
      <w:tr w:rsidR="00EC0FF0" w14:paraId="7FD22D7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C3A5D5" w14:textId="77777777" w:rsidR="00EC0FF0" w:rsidRDefault="00EC0FF0">
            <w:r>
              <w:t>'</w:t>
            </w:r>
            <w:r>
              <w:rPr>
                <w:rFonts w:ascii="Courier New" w:hAnsi="Courier New" w:cs="Courier New"/>
                <w:sz w:val="22"/>
                <w:szCs w:val="22"/>
              </w:rPr>
              <w:t>berthing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BD99AB" w14:textId="77777777" w:rsidR="00EC0FF0" w:rsidRDefault="00EC0FF0">
            <w:r>
              <w:t>a signal station for the control of vessels when berthing.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BD254A"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4C5E81" w14:textId="77777777" w:rsidR="00EC0FF0" w:rsidRDefault="00EC0FF0"/>
        </w:tc>
      </w:tr>
      <w:tr w:rsidR="00EC0FF0" w14:paraId="44EDFCD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2612D4" w14:textId="77777777" w:rsidR="00EC0FF0" w:rsidRDefault="00EC0FF0">
            <w:r>
              <w:t>'</w:t>
            </w:r>
            <w:r>
              <w:rPr>
                <w:rFonts w:ascii="Courier New" w:hAnsi="Courier New" w:cs="Courier New"/>
                <w:sz w:val="22"/>
                <w:szCs w:val="22"/>
              </w:rPr>
              <w:t>dock</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AD33A4" w14:textId="77777777" w:rsidR="00EC0FF0" w:rsidRDefault="00EC0FF0">
            <w:r>
              <w:t>a signal station for the control of vessels entering or leaving a dock.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A3189C"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F3E03B" w14:textId="77777777" w:rsidR="00EC0FF0" w:rsidRDefault="00EC0FF0"/>
        </w:tc>
      </w:tr>
      <w:tr w:rsidR="00EC0FF0" w14:paraId="50F8015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08BF68" w14:textId="77777777" w:rsidR="00EC0FF0" w:rsidRDefault="00EC0FF0">
            <w:r>
              <w:t>'</w:t>
            </w:r>
            <w:r>
              <w:rPr>
                <w:rFonts w:ascii="Courier New" w:hAnsi="Courier New" w:cs="Courier New"/>
                <w:sz w:val="22"/>
                <w:szCs w:val="22"/>
              </w:rPr>
              <w:t>lock</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A3DEAF" w14:textId="77777777" w:rsidR="00EC0FF0" w:rsidRDefault="00EC0FF0">
            <w:r>
              <w:t>a signal station for the control of vessels entering or leaving a lock.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A2BA9D"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DDE71B" w14:textId="77777777" w:rsidR="00EC0FF0" w:rsidRDefault="00EC0FF0"/>
        </w:tc>
      </w:tr>
      <w:tr w:rsidR="00EC0FF0" w14:paraId="211CBF3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58ADFD" w14:textId="77777777" w:rsidR="00EC0FF0" w:rsidRDefault="00EC0FF0">
            <w:r>
              <w:t>'</w:t>
            </w:r>
            <w:r>
              <w:rPr>
                <w:rFonts w:ascii="Courier New" w:hAnsi="Courier New" w:cs="Courier New"/>
                <w:sz w:val="22"/>
                <w:szCs w:val="22"/>
              </w:rPr>
              <w:t>flood barrage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17AA03" w14:textId="77777777" w:rsidR="00EC0FF0" w:rsidRDefault="00EC0FF0">
            <w:r>
              <w:t>a signal station for the control of vessels wishing to pass through a flood control barrage.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E20C89"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079646" w14:textId="77777777" w:rsidR="00EC0FF0" w:rsidRDefault="00EC0FF0"/>
        </w:tc>
      </w:tr>
      <w:tr w:rsidR="00EC0FF0" w14:paraId="0626FB2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E16FC2" w14:textId="77777777" w:rsidR="00EC0FF0" w:rsidRDefault="00EC0FF0">
            <w:r>
              <w:t>'</w:t>
            </w:r>
            <w:r>
              <w:rPr>
                <w:rFonts w:ascii="Courier New" w:hAnsi="Courier New" w:cs="Courier New"/>
                <w:sz w:val="22"/>
                <w:szCs w:val="22"/>
              </w:rPr>
              <w:t>bridge passage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895531" w14:textId="77777777" w:rsidR="00EC0FF0" w:rsidRDefault="00EC0FF0">
            <w:r>
              <w:t>a signal station for the control of vessels wishing to pass under a bridge.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963256"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15D8B1" w14:textId="77777777" w:rsidR="00EC0FF0" w:rsidRDefault="00EC0FF0"/>
        </w:tc>
      </w:tr>
      <w:tr w:rsidR="00EC0FF0" w14:paraId="35136B8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7D125B" w14:textId="77777777" w:rsidR="00EC0FF0" w:rsidRDefault="00EC0FF0">
            <w:r>
              <w:t>'</w:t>
            </w:r>
            <w:r>
              <w:rPr>
                <w:rFonts w:ascii="Courier New" w:hAnsi="Courier New" w:cs="Courier New"/>
                <w:sz w:val="22"/>
                <w:szCs w:val="22"/>
              </w:rPr>
              <w:t>dredging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360013" w14:textId="77777777" w:rsidR="00EC0FF0" w:rsidRDefault="00EC0FF0">
            <w:r>
              <w:t>a signal station indicating when dredging is in progress.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ADE2FF"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EA217C" w14:textId="77777777" w:rsidR="00EC0FF0" w:rsidRDefault="00EC0FF0"/>
        </w:tc>
      </w:tr>
      <w:tr w:rsidR="00EC0FF0" w14:paraId="50DC3BA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1055C9" w14:textId="77777777" w:rsidR="00EC0FF0" w:rsidRDefault="00EC0FF0">
            <w:r>
              <w:t>'</w:t>
            </w:r>
            <w:r>
              <w:rPr>
                <w:rFonts w:ascii="Courier New" w:hAnsi="Courier New" w:cs="Courier New"/>
                <w:sz w:val="22"/>
                <w:szCs w:val="22"/>
              </w:rPr>
              <w:t>traffic control light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B7C7A7" w14:textId="77777777" w:rsidR="00EC0FF0" w:rsidRDefault="00EC0FF0">
            <w:r>
              <w:t>visual signal lights placed in a waterway to indicate to shipping the movements authorised at the time at which they are shown.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731E06"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53832D" w14:textId="77777777" w:rsidR="00EC0FF0" w:rsidRDefault="00EC0FF0"/>
        </w:tc>
      </w:tr>
      <w:tr w:rsidR="00EC0FF0" w14:paraId="20CA46E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E840A5" w14:textId="77777777" w:rsidR="00EC0FF0" w:rsidRDefault="00EC0FF0">
            <w:r>
              <w:t>'</w:t>
            </w:r>
            <w:r>
              <w:rPr>
                <w:rFonts w:ascii="Courier New" w:hAnsi="Courier New" w:cs="Courier New"/>
                <w:sz w:val="22"/>
                <w:szCs w:val="22"/>
              </w:rPr>
              <w:t>oncoming traffic indication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04B36A" w14:textId="77777777" w:rsidR="00EC0FF0" w:rsidRDefault="00EC0FF0">
            <w:r>
              <w:t>indicates the oncoming traffic on an inland waterway.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63A933"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5ECC24" w14:textId="77777777" w:rsidR="00EC0FF0" w:rsidRDefault="00EC0FF0"/>
        </w:tc>
      </w:tr>
    </w:tbl>
    <w:p w14:paraId="0B0F3D94" w14:textId="77777777" w:rsidR="00EC0FF0" w:rsidRDefault="00EC0FF0">
      <w:pPr>
        <w:pStyle w:val="Center"/>
      </w:pPr>
    </w:p>
    <w:p w14:paraId="62B9FD94" w14:textId="77777777" w:rsidR="00EC0FF0" w:rsidRDefault="00EC0FF0">
      <w:pPr>
        <w:pStyle w:val="Heading2"/>
        <w:spacing w:before="160" w:after="160"/>
        <w:rPr>
          <w:rFonts w:ascii="Times New Roman" w:hAnsi="Times New Roman" w:cs="Times New Roman"/>
          <w:b w:val="0"/>
          <w:bCs w:val="0"/>
          <w:sz w:val="24"/>
          <w:szCs w:val="24"/>
        </w:rPr>
      </w:pPr>
      <w:bookmarkStart w:id="74" w:name="idmarkerx16777217x49934"/>
      <w:bookmarkStart w:id="75" w:name="_Toc24999844"/>
      <w:bookmarkEnd w:id="74"/>
      <w:r>
        <w:t>3.24 Category of signal station, warning</w:t>
      </w:r>
      <w:bookmarkEnd w:id="75"/>
    </w:p>
    <w:p w14:paraId="1441F40E" w14:textId="77777777" w:rsidR="00EC0FF0" w:rsidRDefault="00EC0FF0">
      <w:r>
        <w:t>Name: Category of signal station, warning</w:t>
      </w:r>
      <w:r>
        <w:br/>
      </w:r>
      <w:r>
        <w:lastRenderedPageBreak/>
        <w:t>Definition: Classification of station based on the warning service provided</w:t>
      </w:r>
      <w:r>
        <w:br/>
        <w:t>Code: '</w:t>
      </w:r>
      <w:r>
        <w:rPr>
          <w:rFonts w:ascii="Courier New" w:hAnsi="Courier New" w:cs="Courier New"/>
        </w:rPr>
        <w:t>categoryOfSignalStationWarning</w:t>
      </w:r>
      <w:r>
        <w:t>'</w:t>
      </w:r>
      <w:r>
        <w:br/>
        <w:t xml:space="preserve">Remarks: </w:t>
      </w:r>
      <w:r>
        <w:br/>
        <w:t>Aliases: CATSIW</w:t>
      </w:r>
      <w:r>
        <w:br/>
        <w:t>Value Type: enumeration</w:t>
      </w:r>
    </w:p>
    <w:p w14:paraId="413C7608"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5C05DE5B"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88EC8B"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E76FF4"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BECD3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D38E45" w14:textId="77777777" w:rsidR="00EC0FF0" w:rsidRDefault="00EC0FF0">
            <w:r>
              <w:rPr>
                <w:b/>
                <w:bCs/>
              </w:rPr>
              <w:t>Remarks</w:t>
            </w:r>
          </w:p>
        </w:tc>
      </w:tr>
      <w:tr w:rsidR="00EC0FF0" w14:paraId="6B7F478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303B79" w14:textId="77777777" w:rsidR="00EC0FF0" w:rsidRDefault="00EC0FF0">
            <w:r>
              <w:t>'</w:t>
            </w:r>
            <w:r>
              <w:rPr>
                <w:rFonts w:ascii="Courier New" w:hAnsi="Courier New" w:cs="Courier New"/>
                <w:sz w:val="22"/>
                <w:szCs w:val="22"/>
              </w:rPr>
              <w:t>danger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6678CF" w14:textId="77777777" w:rsidR="00EC0FF0" w:rsidRDefault="00EC0FF0">
            <w:r>
              <w:t>a signal or message warning of the presence of a danger to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356D98"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BA5C9A" w14:textId="77777777" w:rsidR="00EC0FF0" w:rsidRDefault="00EC0FF0"/>
        </w:tc>
      </w:tr>
      <w:tr w:rsidR="00EC0FF0" w14:paraId="7CF08B5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E6E540" w14:textId="77777777" w:rsidR="00EC0FF0" w:rsidRDefault="00EC0FF0">
            <w:r>
              <w:t>'</w:t>
            </w:r>
            <w:r>
              <w:rPr>
                <w:rFonts w:ascii="Courier New" w:hAnsi="Courier New" w:cs="Courier New"/>
                <w:sz w:val="22"/>
                <w:szCs w:val="22"/>
              </w:rPr>
              <w:t>maritime obstruction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F58385" w14:textId="77777777" w:rsidR="00EC0FF0" w:rsidRDefault="00EC0FF0">
            <w:r>
              <w:t>a signal or message warning of the presence of a maritime obstruction.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C352CB"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4C088B" w14:textId="77777777" w:rsidR="00EC0FF0" w:rsidRDefault="00EC0FF0"/>
        </w:tc>
      </w:tr>
      <w:tr w:rsidR="00EC0FF0" w14:paraId="2B862F9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1DA5ED" w14:textId="77777777" w:rsidR="00EC0FF0" w:rsidRDefault="00EC0FF0">
            <w:r>
              <w:t>'</w:t>
            </w:r>
            <w:r>
              <w:rPr>
                <w:rFonts w:ascii="Courier New" w:hAnsi="Courier New" w:cs="Courier New"/>
                <w:sz w:val="22"/>
                <w:szCs w:val="22"/>
              </w:rPr>
              <w:t>cable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73468C" w14:textId="77777777" w:rsidR="00EC0FF0" w:rsidRDefault="00EC0FF0">
            <w:r>
              <w:t>a signal or message warning of the presence of a cable.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662D58"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E6638F" w14:textId="77777777" w:rsidR="00EC0FF0" w:rsidRDefault="00EC0FF0"/>
        </w:tc>
      </w:tr>
      <w:tr w:rsidR="00EC0FF0" w14:paraId="4CF83FE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DC174F" w14:textId="77777777" w:rsidR="00EC0FF0" w:rsidRDefault="00EC0FF0">
            <w:r>
              <w:t>'</w:t>
            </w:r>
            <w:r>
              <w:rPr>
                <w:rFonts w:ascii="Courier New" w:hAnsi="Courier New" w:cs="Courier New"/>
                <w:sz w:val="22"/>
                <w:szCs w:val="22"/>
              </w:rPr>
              <w:t>military practice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7703AB" w14:textId="77777777" w:rsidR="00EC0FF0" w:rsidRDefault="00EC0FF0">
            <w:r>
              <w:t>a signal or message warning of activity in a military practice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D4AC63"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E60FC9" w14:textId="77777777" w:rsidR="00EC0FF0" w:rsidRDefault="00EC0FF0"/>
        </w:tc>
      </w:tr>
      <w:tr w:rsidR="00EC0FF0" w14:paraId="3799F59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B75481" w14:textId="77777777" w:rsidR="00EC0FF0" w:rsidRDefault="00EC0FF0">
            <w:r>
              <w:t>'</w:t>
            </w:r>
            <w:r>
              <w:rPr>
                <w:rFonts w:ascii="Courier New" w:hAnsi="Courier New" w:cs="Courier New"/>
                <w:sz w:val="22"/>
                <w:szCs w:val="22"/>
              </w:rPr>
              <w:t>distress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31DACB" w14:textId="77777777" w:rsidR="00EC0FF0" w:rsidRDefault="00EC0FF0">
            <w:r>
              <w:t>a station that may receive or transmit distress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A34FE0"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3C0BB5" w14:textId="77777777" w:rsidR="00EC0FF0" w:rsidRDefault="00EC0FF0"/>
        </w:tc>
      </w:tr>
      <w:tr w:rsidR="00EC0FF0" w14:paraId="28CC457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6FB611" w14:textId="77777777" w:rsidR="00EC0FF0" w:rsidRDefault="00EC0FF0">
            <w:r>
              <w:t>'</w:t>
            </w:r>
            <w:r>
              <w:rPr>
                <w:rFonts w:ascii="Courier New" w:hAnsi="Courier New" w:cs="Courier New"/>
                <w:sz w:val="22"/>
                <w:szCs w:val="22"/>
              </w:rPr>
              <w:t>weather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A86897" w14:textId="77777777" w:rsidR="00EC0FF0" w:rsidRDefault="00EC0FF0">
            <w:r>
              <w:t>a visual signal displayed to indicate a weather forecast.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C14E76"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EBC409" w14:textId="77777777" w:rsidR="00EC0FF0" w:rsidRDefault="00EC0FF0"/>
        </w:tc>
      </w:tr>
      <w:tr w:rsidR="00EC0FF0" w14:paraId="73FCA0E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91C8E9" w14:textId="77777777" w:rsidR="00EC0FF0" w:rsidRDefault="00EC0FF0">
            <w:r>
              <w:t>'</w:t>
            </w:r>
            <w:r>
              <w:rPr>
                <w:rFonts w:ascii="Courier New" w:hAnsi="Courier New" w:cs="Courier New"/>
                <w:sz w:val="22"/>
                <w:szCs w:val="22"/>
              </w:rPr>
              <w:t>storm</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D574F3" w14:textId="77777777" w:rsidR="00EC0FF0" w:rsidRDefault="00EC0FF0">
            <w:r>
              <w:t>a signal or message conveying information about storm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F4741B"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1703E1" w14:textId="77777777" w:rsidR="00EC0FF0" w:rsidRDefault="00EC0FF0"/>
        </w:tc>
      </w:tr>
      <w:tr w:rsidR="00EC0FF0" w14:paraId="19EA0D9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B6D4A1" w14:textId="77777777" w:rsidR="00EC0FF0" w:rsidRDefault="00EC0FF0">
            <w:r>
              <w:t>'</w:t>
            </w:r>
            <w:r>
              <w:rPr>
                <w:rFonts w:ascii="Courier New" w:hAnsi="Courier New" w:cs="Courier New"/>
                <w:sz w:val="22"/>
                <w:szCs w:val="22"/>
              </w:rPr>
              <w:t>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07FC3B" w14:textId="77777777" w:rsidR="00EC0FF0" w:rsidRDefault="00EC0FF0">
            <w:r>
              <w:t>a signal or message conveying information about ice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6431D0"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D7ABE4" w14:textId="77777777" w:rsidR="00EC0FF0" w:rsidRDefault="00EC0FF0"/>
        </w:tc>
      </w:tr>
      <w:tr w:rsidR="00EC0FF0" w14:paraId="08B654C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172EF2" w14:textId="77777777" w:rsidR="00EC0FF0" w:rsidRDefault="00EC0FF0">
            <w:r>
              <w:t>'</w:t>
            </w:r>
            <w:r>
              <w:rPr>
                <w:rFonts w:ascii="Courier New" w:hAnsi="Courier New" w:cs="Courier New"/>
                <w:sz w:val="22"/>
                <w:szCs w:val="22"/>
              </w:rPr>
              <w:t>time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70C763" w14:textId="77777777" w:rsidR="00EC0FF0" w:rsidRDefault="00EC0FF0">
            <w:r>
              <w:t>an accurate signal marking a specified time or time interval. It is used primarily for determining errors of timepieces. Such signals are usually sent from an observatory by radio or telegraph, but visual signals are used at some ports.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9E1A1F"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5D0C87" w14:textId="77777777" w:rsidR="00EC0FF0" w:rsidRDefault="00EC0FF0"/>
        </w:tc>
      </w:tr>
      <w:tr w:rsidR="00EC0FF0" w14:paraId="76FB4C2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DF7045" w14:textId="77777777" w:rsidR="00EC0FF0" w:rsidRDefault="00EC0FF0">
            <w:r>
              <w:t>'</w:t>
            </w:r>
            <w:r>
              <w:rPr>
                <w:rFonts w:ascii="Courier New" w:hAnsi="Courier New" w:cs="Courier New"/>
                <w:sz w:val="22"/>
                <w:szCs w:val="22"/>
              </w:rPr>
              <w:t>tide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E2EB51" w14:textId="77777777" w:rsidR="00EC0FF0" w:rsidRDefault="00EC0FF0">
            <w:r>
              <w:t>a signal or message conveying information on tidal conditions in the area in question.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6A83FA"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55E9E9" w14:textId="77777777" w:rsidR="00EC0FF0" w:rsidRDefault="00EC0FF0"/>
        </w:tc>
      </w:tr>
      <w:tr w:rsidR="00EC0FF0" w14:paraId="42F7CC9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A69E4A" w14:textId="77777777" w:rsidR="00EC0FF0" w:rsidRDefault="00EC0FF0">
            <w:r>
              <w:t>'</w:t>
            </w:r>
            <w:r>
              <w:rPr>
                <w:rFonts w:ascii="Courier New" w:hAnsi="Courier New" w:cs="Courier New"/>
                <w:sz w:val="22"/>
                <w:szCs w:val="22"/>
              </w:rPr>
              <w:t>tidal stream</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133010" w14:textId="77777777" w:rsidR="00EC0FF0" w:rsidRDefault="00EC0FF0">
            <w:r>
              <w:t>a signal or message conveying information on condition of tidal currents in the area in question.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278B9C"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23C98C" w14:textId="77777777" w:rsidR="00EC0FF0" w:rsidRDefault="00EC0FF0"/>
        </w:tc>
      </w:tr>
      <w:tr w:rsidR="00EC0FF0" w14:paraId="4D7516F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707055" w14:textId="77777777" w:rsidR="00EC0FF0" w:rsidRDefault="00EC0FF0">
            <w:r>
              <w:t>'</w:t>
            </w:r>
            <w:r>
              <w:rPr>
                <w:rFonts w:ascii="Courier New" w:hAnsi="Courier New" w:cs="Courier New"/>
                <w:sz w:val="22"/>
                <w:szCs w:val="22"/>
              </w:rPr>
              <w:t>tide gauge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923E8C" w14:textId="77777777" w:rsidR="00EC0FF0" w:rsidRDefault="00EC0FF0">
            <w:r>
              <w:t>a device for measuring the height of tide. A graduated staff in a sheltered area where visual observations can be made or it may consist of an elaborate recording instrument making a continuous graphic record of tide height against time. Such an instrument is usually actuated by a float in a pipe communicating with the sea through a small hole which filters out shorter waves.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76809C"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30D556" w14:textId="77777777" w:rsidR="00EC0FF0" w:rsidRDefault="00EC0FF0"/>
        </w:tc>
      </w:tr>
      <w:tr w:rsidR="00EC0FF0" w14:paraId="7E33665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FEC997" w14:textId="77777777" w:rsidR="00EC0FF0" w:rsidRDefault="00EC0FF0">
            <w:r>
              <w:t>'</w:t>
            </w:r>
            <w:r>
              <w:rPr>
                <w:rFonts w:ascii="Courier New" w:hAnsi="Courier New" w:cs="Courier New"/>
                <w:sz w:val="22"/>
                <w:szCs w:val="22"/>
              </w:rPr>
              <w:t>tide scale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8860C1" w14:textId="77777777" w:rsidR="00EC0FF0" w:rsidRDefault="00EC0FF0">
            <w:r>
              <w:t>a visual scale which directly shows the height of the water above chart datum or a local datum.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F476BF"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7C64CA" w14:textId="77777777" w:rsidR="00EC0FF0" w:rsidRDefault="00EC0FF0"/>
        </w:tc>
      </w:tr>
      <w:tr w:rsidR="00EC0FF0" w14:paraId="273D295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E9B9A0" w14:textId="77777777" w:rsidR="00EC0FF0" w:rsidRDefault="00EC0FF0">
            <w:r>
              <w:t>'</w:t>
            </w:r>
            <w:r>
              <w:rPr>
                <w:rFonts w:ascii="Courier New" w:hAnsi="Courier New" w:cs="Courier New"/>
                <w:sz w:val="22"/>
                <w:szCs w:val="22"/>
              </w:rPr>
              <w:t>diving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82F495" w14:textId="77777777" w:rsidR="00EC0FF0" w:rsidRDefault="00EC0FF0">
            <w:r>
              <w:t>a signal or message warning of diving activity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EDE094"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CD6F8D" w14:textId="77777777" w:rsidR="00EC0FF0" w:rsidRDefault="00EC0FF0"/>
        </w:tc>
      </w:tr>
      <w:tr w:rsidR="00EC0FF0" w14:paraId="2FDB538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680CDA" w14:textId="77777777" w:rsidR="00EC0FF0" w:rsidRDefault="00EC0FF0">
            <w:r>
              <w:t>'</w:t>
            </w:r>
            <w:r>
              <w:rPr>
                <w:rFonts w:ascii="Courier New" w:hAnsi="Courier New" w:cs="Courier New"/>
                <w:sz w:val="22"/>
                <w:szCs w:val="22"/>
              </w:rPr>
              <w:t>water level gauge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C1F902" w14:textId="77777777" w:rsidR="00EC0FF0" w:rsidRDefault="00EC0FF0">
            <w:r>
              <w:t>a device for measuring and conveying information about the water level (non-tidal) in the area in question.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7ABEA2"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F01ED2" w14:textId="77777777" w:rsidR="00EC0FF0" w:rsidRDefault="00EC0FF0"/>
        </w:tc>
      </w:tr>
      <w:tr w:rsidR="00EC0FF0" w14:paraId="38CC86A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212C68" w14:textId="77777777" w:rsidR="00EC0FF0" w:rsidRDefault="00EC0FF0">
            <w:r>
              <w:t>'</w:t>
            </w:r>
            <w:r>
              <w:rPr>
                <w:rFonts w:ascii="Courier New" w:hAnsi="Courier New" w:cs="Courier New"/>
                <w:sz w:val="22"/>
                <w:szCs w:val="22"/>
              </w:rPr>
              <w:t>vertical clearance indication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B13FA3" w14:textId="77777777" w:rsidR="00EC0FF0" w:rsidRDefault="00EC0FF0">
            <w:r>
              <w:t>An indication of the vertical clearance of a bridge, overhead cable,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E33058"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C2A1F9" w14:textId="77777777" w:rsidR="00EC0FF0" w:rsidRDefault="00EC0FF0"/>
        </w:tc>
      </w:tr>
      <w:tr w:rsidR="00EC0FF0" w14:paraId="712CB32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5598AC" w14:textId="77777777" w:rsidR="00EC0FF0" w:rsidRDefault="00EC0FF0">
            <w:r>
              <w:t>'</w:t>
            </w:r>
            <w:r>
              <w:rPr>
                <w:rFonts w:ascii="Courier New" w:hAnsi="Courier New" w:cs="Courier New"/>
                <w:sz w:val="22"/>
                <w:szCs w:val="22"/>
              </w:rPr>
              <w:t>high water mark</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CEAB38" w14:textId="77777777" w:rsidR="00EC0FF0" w:rsidRDefault="00EC0FF0">
            <w:r>
              <w:t>An indication of the official high water level.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8B47AE"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49AADD" w14:textId="77777777" w:rsidR="00EC0FF0" w:rsidRDefault="00EC0FF0"/>
        </w:tc>
      </w:tr>
      <w:tr w:rsidR="00EC0FF0" w14:paraId="5459C68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E1DB53" w14:textId="77777777" w:rsidR="00EC0FF0" w:rsidRDefault="00EC0FF0">
            <w:r>
              <w:t>'</w:t>
            </w:r>
            <w:r>
              <w:rPr>
                <w:rFonts w:ascii="Courier New" w:hAnsi="Courier New" w:cs="Courier New"/>
                <w:sz w:val="22"/>
                <w:szCs w:val="22"/>
              </w:rPr>
              <w:t>depth indication</w:t>
            </w:r>
            <w:r>
              <w:t>'</w:t>
            </w:r>
            <w:r>
              <w:br/>
            </w:r>
            <w:r>
              <w:lastRenderedPageBreak/>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A7D83E" w14:textId="77777777" w:rsidR="00EC0FF0" w:rsidRDefault="00EC0FF0">
            <w:r>
              <w:lastRenderedPageBreak/>
              <w:t>An indication of the local depth.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1F9B3D" w14:textId="77777777" w:rsidR="00EC0FF0" w:rsidRDefault="00EC0FF0">
            <w:r>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934F65" w14:textId="77777777" w:rsidR="00EC0FF0" w:rsidRDefault="00EC0FF0"/>
        </w:tc>
      </w:tr>
    </w:tbl>
    <w:p w14:paraId="13223E61" w14:textId="77777777" w:rsidR="00EC0FF0" w:rsidRDefault="00EC0FF0">
      <w:pPr>
        <w:pStyle w:val="Center"/>
      </w:pPr>
    </w:p>
    <w:p w14:paraId="23BFC317" w14:textId="77777777" w:rsidR="00EC0FF0" w:rsidRDefault="00EC0FF0">
      <w:pPr>
        <w:pStyle w:val="Heading2"/>
        <w:spacing w:before="160" w:after="160"/>
        <w:rPr>
          <w:rFonts w:ascii="Times New Roman" w:hAnsi="Times New Roman" w:cs="Times New Roman"/>
          <w:b w:val="0"/>
          <w:bCs w:val="0"/>
          <w:sz w:val="24"/>
          <w:szCs w:val="24"/>
        </w:rPr>
      </w:pPr>
      <w:bookmarkStart w:id="76" w:name="idmarkerx16777217x54518"/>
      <w:bookmarkStart w:id="77" w:name="_Toc24999845"/>
      <w:bookmarkEnd w:id="76"/>
      <w:r>
        <w:t>3.25 Category of Traffic Separation Scheme</w:t>
      </w:r>
      <w:bookmarkEnd w:id="77"/>
    </w:p>
    <w:p w14:paraId="0EAC1782" w14:textId="77777777" w:rsidR="00EC0FF0" w:rsidRDefault="00EC0FF0">
      <w:r>
        <w:t>Name: Category of Traffic Separation Scheme</w:t>
      </w:r>
      <w:r>
        <w:br/>
        <w:t>Definition: International classification of traffic separation scheme</w:t>
      </w:r>
      <w:r>
        <w:br/>
        <w:t>Code: '</w:t>
      </w:r>
      <w:r>
        <w:rPr>
          <w:rFonts w:ascii="Courier New" w:hAnsi="Courier New" w:cs="Courier New"/>
        </w:rPr>
        <w:t>categoryOfTrafficSeparationScheme</w:t>
      </w:r>
      <w:r>
        <w:t>'</w:t>
      </w:r>
      <w:r>
        <w:br/>
        <w:t xml:space="preserve">Remarks: </w:t>
      </w:r>
      <w:r>
        <w:br/>
        <w:t>Aliases: CATTSS</w:t>
      </w:r>
      <w:r>
        <w:br/>
        <w:t>Value Type: enumeration</w:t>
      </w:r>
    </w:p>
    <w:p w14:paraId="7B0E9B0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09259A01"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5D922F"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BE1C04"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45CAE8"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85C6BA" w14:textId="77777777" w:rsidR="00EC0FF0" w:rsidRDefault="00EC0FF0">
            <w:r>
              <w:rPr>
                <w:b/>
                <w:bCs/>
              </w:rPr>
              <w:t>Remarks</w:t>
            </w:r>
          </w:p>
        </w:tc>
      </w:tr>
      <w:tr w:rsidR="00EC0FF0" w14:paraId="455B038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91C6F9" w14:textId="77777777" w:rsidR="00EC0FF0" w:rsidRDefault="00EC0FF0">
            <w:r>
              <w:t>'</w:t>
            </w:r>
            <w:r>
              <w:rPr>
                <w:rFonts w:ascii="Courier New" w:hAnsi="Courier New" w:cs="Courier New"/>
                <w:sz w:val="22"/>
                <w:szCs w:val="22"/>
              </w:rPr>
              <w:t>IMO - Adopted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8AF12F" w14:textId="77777777" w:rsidR="00EC0FF0" w:rsidRDefault="00EC0FF0">
            <w:r>
              <w:t>A defined Traffic Separation Scheme that has been adopted as an IMO routing measure.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5370CB"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1AE8A0" w14:textId="77777777" w:rsidR="00EC0FF0" w:rsidRDefault="00EC0FF0"/>
        </w:tc>
      </w:tr>
      <w:tr w:rsidR="00EC0FF0" w14:paraId="01E7092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A38E90" w14:textId="77777777" w:rsidR="00EC0FF0" w:rsidRDefault="00EC0FF0">
            <w:r>
              <w:t>'</w:t>
            </w:r>
            <w:r>
              <w:rPr>
                <w:rFonts w:ascii="Courier New" w:hAnsi="Courier New" w:cs="Courier New"/>
                <w:sz w:val="22"/>
                <w:szCs w:val="22"/>
              </w:rPr>
              <w:t>not IMO - adopted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A10473" w14:textId="77777777" w:rsidR="00EC0FF0" w:rsidRDefault="00EC0FF0">
            <w:r>
              <w:t>a defined Traffic Separation Scheme that has not been adopted as an IMO routing measure.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349D52"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84420F" w14:textId="77777777" w:rsidR="00EC0FF0" w:rsidRDefault="00EC0FF0"/>
        </w:tc>
      </w:tr>
    </w:tbl>
    <w:p w14:paraId="1757C104" w14:textId="77777777" w:rsidR="00EC0FF0" w:rsidRDefault="00EC0FF0">
      <w:pPr>
        <w:pStyle w:val="Center"/>
      </w:pPr>
    </w:p>
    <w:p w14:paraId="1C947CBE" w14:textId="77777777" w:rsidR="00EC0FF0" w:rsidRDefault="00EC0FF0">
      <w:pPr>
        <w:pStyle w:val="Heading2"/>
        <w:spacing w:before="160" w:after="160"/>
        <w:rPr>
          <w:rFonts w:ascii="Times New Roman" w:hAnsi="Times New Roman" w:cs="Times New Roman"/>
          <w:b w:val="0"/>
          <w:bCs w:val="0"/>
          <w:sz w:val="24"/>
          <w:szCs w:val="24"/>
        </w:rPr>
      </w:pPr>
      <w:bookmarkStart w:id="78" w:name="idmarkerx16777217x55294"/>
      <w:bookmarkStart w:id="79" w:name="_Toc24999846"/>
      <w:bookmarkEnd w:id="78"/>
      <w:r>
        <w:t>3.26 Category of temporal variation</w:t>
      </w:r>
      <w:bookmarkEnd w:id="79"/>
    </w:p>
    <w:p w14:paraId="078237AE" w14:textId="77777777" w:rsidR="00EC0FF0" w:rsidRDefault="00EC0FF0">
      <w:r>
        <w:t>Name: Category of temporal variation</w:t>
      </w:r>
      <w:r>
        <w:br/>
        <w:t>Definition: An assessment of the likelihood of change over time.</w:t>
      </w:r>
      <w:r>
        <w:br/>
        <w:t>Code: '</w:t>
      </w:r>
      <w:r>
        <w:rPr>
          <w:rFonts w:ascii="Courier New" w:hAnsi="Courier New" w:cs="Courier New"/>
        </w:rPr>
        <w:t>categoryOfTemporalVariation</w:t>
      </w:r>
      <w:r>
        <w:t>'</w:t>
      </w:r>
      <w:r>
        <w:br/>
        <w:t xml:space="preserve">Remarks: </w:t>
      </w:r>
      <w:r>
        <w:br/>
        <w:t>Aliases: (none)</w:t>
      </w:r>
      <w:r>
        <w:br/>
        <w:t>Value Type: enumeration</w:t>
      </w:r>
    </w:p>
    <w:p w14:paraId="299EB999"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460E4B0C"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42DC94"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14E3DF"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76AE24"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036389" w14:textId="77777777" w:rsidR="00EC0FF0" w:rsidRDefault="00EC0FF0">
            <w:r>
              <w:rPr>
                <w:b/>
                <w:bCs/>
              </w:rPr>
              <w:t>Remarks</w:t>
            </w:r>
          </w:p>
        </w:tc>
      </w:tr>
      <w:tr w:rsidR="00EC0FF0" w14:paraId="67713F8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61E1C1" w14:textId="77777777" w:rsidR="00EC0FF0" w:rsidRDefault="00EC0FF0">
            <w:r>
              <w:t>'</w:t>
            </w:r>
            <w:r>
              <w:rPr>
                <w:rFonts w:ascii="Courier New" w:hAnsi="Courier New" w:cs="Courier New"/>
                <w:sz w:val="22"/>
                <w:szCs w:val="22"/>
              </w:rPr>
              <w:t>Extreme Event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1E6D27" w14:textId="77777777" w:rsidR="00EC0FF0" w:rsidRDefault="00EC0FF0">
            <w:r>
              <w:t>Indication of the possible impact of a significant event (for example hurricane, earthquake, volcanic eruption, landslide, etc), which is considered likely to have changed the seafloor or landscape significantly.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4E21F2"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792444" w14:textId="77777777" w:rsidR="00EC0FF0" w:rsidRDefault="00EC0FF0"/>
        </w:tc>
      </w:tr>
      <w:tr w:rsidR="00EC0FF0" w14:paraId="1F06B86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9E5343" w14:textId="77777777" w:rsidR="00EC0FF0" w:rsidRDefault="00EC0FF0">
            <w:r>
              <w:t>'</w:t>
            </w:r>
            <w:r>
              <w:rPr>
                <w:rFonts w:ascii="Courier New" w:hAnsi="Courier New" w:cs="Courier New"/>
                <w:sz w:val="22"/>
                <w:szCs w:val="22"/>
              </w:rPr>
              <w:t>Likely to Change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ED26E8" w14:textId="77777777" w:rsidR="00EC0FF0" w:rsidRDefault="00EC0FF0">
            <w:r>
              <w:t>Continuous or frequent change to non-bathymetric features (for example river siltation, glacier creep/recession, sand dunes, buoys, marine farms,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FA459C"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4D3569" w14:textId="77777777" w:rsidR="00EC0FF0" w:rsidRDefault="00EC0FF0"/>
        </w:tc>
      </w:tr>
      <w:tr w:rsidR="00EC0FF0" w14:paraId="54DF6A7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DD87FB" w14:textId="77777777" w:rsidR="00EC0FF0" w:rsidRDefault="00EC0FF0">
            <w:r>
              <w:t>'</w:t>
            </w:r>
            <w:r>
              <w:rPr>
                <w:rFonts w:ascii="Courier New" w:hAnsi="Courier New" w:cs="Courier New"/>
                <w:sz w:val="22"/>
                <w:szCs w:val="22"/>
              </w:rPr>
              <w:t>Unlikely to Change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B6A158" w14:textId="77777777" w:rsidR="00EC0FF0" w:rsidRDefault="00EC0FF0">
            <w:r>
              <w:t>Significant change to the seafloor is not expected.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587BCC"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91F7E2" w14:textId="77777777" w:rsidR="00EC0FF0" w:rsidRDefault="00EC0FF0"/>
        </w:tc>
      </w:tr>
    </w:tbl>
    <w:p w14:paraId="1A0487D7" w14:textId="77777777" w:rsidR="00EC0FF0" w:rsidRDefault="00EC0FF0">
      <w:pPr>
        <w:pStyle w:val="Center"/>
      </w:pPr>
    </w:p>
    <w:p w14:paraId="3ADBFB74" w14:textId="77777777" w:rsidR="00EC0FF0" w:rsidRDefault="00EC0FF0">
      <w:pPr>
        <w:pStyle w:val="Heading2"/>
        <w:spacing w:before="160" w:after="160"/>
        <w:rPr>
          <w:rFonts w:ascii="Times New Roman" w:hAnsi="Times New Roman" w:cs="Times New Roman"/>
          <w:b w:val="0"/>
          <w:bCs w:val="0"/>
          <w:sz w:val="24"/>
          <w:szCs w:val="24"/>
        </w:rPr>
      </w:pPr>
      <w:bookmarkStart w:id="80" w:name="idmarkerx16777217x56307"/>
      <w:bookmarkStart w:id="81" w:name="_Toc24999847"/>
      <w:bookmarkEnd w:id="80"/>
      <w:r>
        <w:t>3.27 Category of text</w:t>
      </w:r>
      <w:bookmarkEnd w:id="81"/>
    </w:p>
    <w:p w14:paraId="244A5B66" w14:textId="77777777" w:rsidR="00EC0FF0" w:rsidRDefault="00EC0FF0">
      <w:r>
        <w:t>Name: Category of text</w:t>
      </w:r>
      <w:r>
        <w:br/>
        <w:t>Definition: Classification of completeness of textual information in relation to the source.</w:t>
      </w:r>
      <w:r>
        <w:br/>
        <w:t>Code: '</w:t>
      </w:r>
      <w:r>
        <w:rPr>
          <w:rFonts w:ascii="Courier New" w:hAnsi="Courier New" w:cs="Courier New"/>
        </w:rPr>
        <w:t>categoryOfText</w:t>
      </w:r>
      <w:r>
        <w:t>'</w:t>
      </w:r>
      <w:r>
        <w:br/>
        <w:t xml:space="preserve">Remarks: </w:t>
      </w:r>
      <w:r>
        <w:br/>
        <w:t>Aliases: (none)</w:t>
      </w:r>
      <w:r>
        <w:br/>
        <w:t>Value Type: enumeration</w:t>
      </w:r>
    </w:p>
    <w:p w14:paraId="53A10BC1"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4482"/>
        <w:gridCol w:w="756"/>
        <w:gridCol w:w="838"/>
      </w:tblGrid>
      <w:tr w:rsidR="00EC0FF0" w14:paraId="45912A80"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4CD1B0"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154053"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51A5DE"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54F6E9" w14:textId="77777777" w:rsidR="00EC0FF0" w:rsidRDefault="00EC0FF0">
            <w:r>
              <w:rPr>
                <w:b/>
                <w:bCs/>
              </w:rPr>
              <w:t>Remarks</w:t>
            </w:r>
          </w:p>
        </w:tc>
      </w:tr>
      <w:tr w:rsidR="00EC0FF0" w14:paraId="0911E8C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1852E1" w14:textId="77777777" w:rsidR="00EC0FF0" w:rsidRDefault="00EC0FF0">
            <w:r>
              <w:lastRenderedPageBreak/>
              <w:t>'</w:t>
            </w:r>
            <w:r>
              <w:rPr>
                <w:rFonts w:ascii="Courier New" w:hAnsi="Courier New" w:cs="Courier New"/>
                <w:sz w:val="22"/>
                <w:szCs w:val="22"/>
              </w:rPr>
              <w:t>abstract or summary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306E88" w14:textId="77777777" w:rsidR="00EC0FF0" w:rsidRDefault="00EC0FF0">
            <w:r>
              <w:t>A statement summarizing the important points of a 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0D4DB8"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6B5E6A" w14:textId="77777777" w:rsidR="00EC0FF0" w:rsidRDefault="00EC0FF0"/>
        </w:tc>
      </w:tr>
      <w:tr w:rsidR="00EC0FF0" w14:paraId="28FC575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1C76E3" w14:textId="77777777" w:rsidR="00EC0FF0" w:rsidRDefault="00EC0FF0">
            <w:r>
              <w:t>'</w:t>
            </w:r>
            <w:r>
              <w:rPr>
                <w:rFonts w:ascii="Courier New" w:hAnsi="Courier New" w:cs="Courier New"/>
                <w:sz w:val="22"/>
                <w:szCs w:val="22"/>
              </w:rPr>
              <w:t>extract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098C59" w14:textId="77777777" w:rsidR="00EC0FF0" w:rsidRDefault="00EC0FF0">
            <w:r>
              <w:t>An excerpt or excerpts from a 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5A20C7"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A84217" w14:textId="77777777" w:rsidR="00EC0FF0" w:rsidRDefault="00EC0FF0"/>
        </w:tc>
      </w:tr>
      <w:tr w:rsidR="00EC0FF0" w14:paraId="1A7856A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B00038" w14:textId="77777777" w:rsidR="00EC0FF0" w:rsidRDefault="00EC0FF0">
            <w:r>
              <w:t>'</w:t>
            </w:r>
            <w:r>
              <w:rPr>
                <w:rFonts w:ascii="Courier New" w:hAnsi="Courier New" w:cs="Courier New"/>
                <w:sz w:val="22"/>
                <w:szCs w:val="22"/>
              </w:rPr>
              <w:t>full text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054D18" w14:textId="77777777" w:rsidR="00EC0FF0" w:rsidRDefault="00EC0FF0">
            <w:r>
              <w:t>The whole 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6B6929"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AE22C3" w14:textId="77777777" w:rsidR="00EC0FF0" w:rsidRDefault="00EC0FF0"/>
        </w:tc>
      </w:tr>
    </w:tbl>
    <w:p w14:paraId="15A106E8" w14:textId="77777777" w:rsidR="00EC0FF0" w:rsidRDefault="00EC0FF0">
      <w:pPr>
        <w:pStyle w:val="Center"/>
      </w:pPr>
    </w:p>
    <w:p w14:paraId="5D92BBA2" w14:textId="77777777" w:rsidR="00EC0FF0" w:rsidRDefault="00EC0FF0">
      <w:pPr>
        <w:pStyle w:val="Heading2"/>
        <w:spacing w:before="160" w:after="160"/>
        <w:rPr>
          <w:rFonts w:ascii="Times New Roman" w:hAnsi="Times New Roman" w:cs="Times New Roman"/>
          <w:b w:val="0"/>
          <w:bCs w:val="0"/>
          <w:sz w:val="24"/>
          <w:szCs w:val="24"/>
        </w:rPr>
      </w:pPr>
      <w:bookmarkStart w:id="82" w:name="idmarkerx16777217x57320"/>
      <w:bookmarkStart w:id="83" w:name="_Toc24999848"/>
      <w:bookmarkEnd w:id="82"/>
      <w:r>
        <w:t>3.28 Category of vessel registry</w:t>
      </w:r>
      <w:bookmarkEnd w:id="83"/>
    </w:p>
    <w:p w14:paraId="61352F62" w14:textId="77777777" w:rsidR="00EC0FF0" w:rsidRDefault="00EC0FF0">
      <w:r>
        <w:t>Name: Category of vessel registry</w:t>
      </w:r>
      <w:r>
        <w:br/>
        <w:t>Definition: The locality of vessel registration or enrolment relative to the nationality of a port, territorial sea, administrative area, exclusive zone or other location.</w:t>
      </w:r>
      <w:r>
        <w:br/>
        <w:t>Code: '</w:t>
      </w:r>
      <w:r>
        <w:rPr>
          <w:rFonts w:ascii="Courier New" w:hAnsi="Courier New" w:cs="Courier New"/>
        </w:rPr>
        <w:t>categoryOfVesselRegistry</w:t>
      </w:r>
      <w:r>
        <w:t>'</w:t>
      </w:r>
      <w:r>
        <w:br/>
        <w:t xml:space="preserve">Remarks: </w:t>
      </w:r>
      <w:r>
        <w:br/>
        <w:t>Aliases: CATRGY</w:t>
      </w:r>
      <w:r>
        <w:br/>
        <w:t>Value Type: enumeration</w:t>
      </w:r>
    </w:p>
    <w:p w14:paraId="5067B444"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58FFE1DD"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7B8399"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7457D3"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5A324A"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48054C" w14:textId="77777777" w:rsidR="00EC0FF0" w:rsidRDefault="00EC0FF0">
            <w:r>
              <w:rPr>
                <w:b/>
                <w:bCs/>
              </w:rPr>
              <w:t>Remarks</w:t>
            </w:r>
          </w:p>
        </w:tc>
      </w:tr>
      <w:tr w:rsidR="00EC0FF0" w14:paraId="6911FBC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88D065" w14:textId="77777777" w:rsidR="00EC0FF0" w:rsidRDefault="00EC0FF0">
            <w:r>
              <w:t>'</w:t>
            </w:r>
            <w:r>
              <w:rPr>
                <w:rFonts w:ascii="Courier New" w:hAnsi="Courier New" w:cs="Courier New"/>
                <w:sz w:val="22"/>
                <w:szCs w:val="22"/>
              </w:rPr>
              <w:t>domestic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AFAF38" w14:textId="77777777" w:rsidR="00EC0FF0" w:rsidRDefault="00EC0FF0">
            <w:r>
              <w:t>The vessel is registered or enrolled under the same national flag as the port, harbour, territorial sea, exclusive economic zone, or administrative area in which the object that possesses this attribute applies or is located.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E1F35A"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418ED9" w14:textId="77777777" w:rsidR="00EC0FF0" w:rsidRDefault="00EC0FF0"/>
        </w:tc>
      </w:tr>
      <w:tr w:rsidR="00EC0FF0" w14:paraId="29877C3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F54FDE" w14:textId="77777777" w:rsidR="00EC0FF0" w:rsidRDefault="00EC0FF0">
            <w:r>
              <w:t>'</w:t>
            </w:r>
            <w:r>
              <w:rPr>
                <w:rFonts w:ascii="Courier New" w:hAnsi="Courier New" w:cs="Courier New"/>
                <w:sz w:val="22"/>
                <w:szCs w:val="22"/>
              </w:rPr>
              <w:t>foreign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05EF88" w14:textId="77777777" w:rsidR="00EC0FF0" w:rsidRDefault="00EC0FF0">
            <w:r>
              <w:t>The vessel is registered or enrolled under a national flag different from the port, harbour, territorial sea, exclusive economic zone, or other administrative area in which the object that possesses this attribute applies or is located.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C32639"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9E2F40" w14:textId="77777777" w:rsidR="00EC0FF0" w:rsidRDefault="00EC0FF0"/>
        </w:tc>
      </w:tr>
    </w:tbl>
    <w:p w14:paraId="4DB5659B" w14:textId="77777777" w:rsidR="00EC0FF0" w:rsidRDefault="00EC0FF0">
      <w:pPr>
        <w:pStyle w:val="Center"/>
      </w:pPr>
    </w:p>
    <w:p w14:paraId="4307CF6A" w14:textId="77777777" w:rsidR="00EC0FF0" w:rsidRDefault="00EC0FF0">
      <w:pPr>
        <w:pStyle w:val="Heading2"/>
        <w:spacing w:before="160" w:after="160"/>
        <w:rPr>
          <w:rFonts w:ascii="Times New Roman" w:hAnsi="Times New Roman" w:cs="Times New Roman"/>
          <w:b w:val="0"/>
          <w:bCs w:val="0"/>
          <w:sz w:val="24"/>
          <w:szCs w:val="24"/>
        </w:rPr>
      </w:pPr>
      <w:bookmarkStart w:id="84" w:name="idmarkerx16777217x58096"/>
      <w:bookmarkStart w:id="85" w:name="_Toc24999849"/>
      <w:bookmarkEnd w:id="84"/>
      <w:r>
        <w:t>3.29 Category of vessel traffic service</w:t>
      </w:r>
      <w:bookmarkEnd w:id="85"/>
    </w:p>
    <w:p w14:paraId="1DACE2C3" w14:textId="77777777" w:rsidR="00EC0FF0" w:rsidRDefault="00EC0FF0">
      <w:r>
        <w:t>Name: Category of vessel traffic service</w:t>
      </w:r>
      <w:r>
        <w:br/>
        <w:t>Definition: Classification of vessel traffic services based on the nature of the control or services provided.</w:t>
      </w:r>
      <w:r>
        <w:br/>
        <w:t>Code: '</w:t>
      </w:r>
      <w:r>
        <w:rPr>
          <w:rFonts w:ascii="Courier New" w:hAnsi="Courier New" w:cs="Courier New"/>
        </w:rPr>
        <w:t>categoryOfVesselTrafficService</w:t>
      </w:r>
      <w:r>
        <w:t>'</w:t>
      </w:r>
      <w:r>
        <w:br/>
        <w:t xml:space="preserve">Remarks: </w:t>
      </w:r>
      <w:r>
        <w:br/>
        <w:t>Aliases: (none)</w:t>
      </w:r>
      <w:r>
        <w:br/>
        <w:t>Value Type: enumeration</w:t>
      </w:r>
    </w:p>
    <w:p w14:paraId="0C8410BC"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932"/>
        <w:gridCol w:w="756"/>
        <w:gridCol w:w="1427"/>
      </w:tblGrid>
      <w:tr w:rsidR="00EC0FF0" w14:paraId="13CD9DFE"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82B11F"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D1CE4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E32F5F"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9CFE1F" w14:textId="77777777" w:rsidR="00EC0FF0" w:rsidRDefault="00EC0FF0">
            <w:r>
              <w:rPr>
                <w:b/>
                <w:bCs/>
              </w:rPr>
              <w:t>Remarks</w:t>
            </w:r>
          </w:p>
        </w:tc>
      </w:tr>
      <w:tr w:rsidR="00EC0FF0" w14:paraId="40C22FE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32CBA0" w14:textId="77777777" w:rsidR="00EC0FF0" w:rsidRDefault="00EC0FF0">
            <w:r>
              <w:t>'</w:t>
            </w:r>
            <w:r>
              <w:rPr>
                <w:rFonts w:ascii="Courier New" w:hAnsi="Courier New" w:cs="Courier New"/>
                <w:sz w:val="22"/>
                <w:szCs w:val="22"/>
              </w:rPr>
              <w:t>Information Service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BA955E" w14:textId="77777777" w:rsidR="00EC0FF0" w:rsidRDefault="00EC0FF0">
            <w:r>
              <w:t>A service to ensure that essential information becomes available in time for on-board navigational decision-making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00DB43"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E88850" w14:textId="77777777" w:rsidR="00EC0FF0" w:rsidRDefault="00EC0FF0">
            <w:r>
              <w:t>IMO Resolution A.857(20)</w:t>
            </w:r>
          </w:p>
        </w:tc>
      </w:tr>
      <w:tr w:rsidR="00EC0FF0" w14:paraId="3DC5F97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B50F74" w14:textId="77777777" w:rsidR="00EC0FF0" w:rsidRDefault="00EC0FF0">
            <w:r>
              <w:t>'</w:t>
            </w:r>
            <w:r>
              <w:rPr>
                <w:rFonts w:ascii="Courier New" w:hAnsi="Courier New" w:cs="Courier New"/>
                <w:sz w:val="22"/>
                <w:szCs w:val="22"/>
              </w:rPr>
              <w:t>Traffic Organisation Service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1EC11C" w14:textId="77777777" w:rsidR="00EC0FF0" w:rsidRDefault="00EC0FF0">
            <w:r>
              <w:t>A service to assist on-board navigational decision-making and to monitor its effects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E345A1"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F3385B" w14:textId="77777777" w:rsidR="00EC0FF0" w:rsidRDefault="00EC0FF0">
            <w:r>
              <w:t>IMO Resolution A.857(20)</w:t>
            </w:r>
          </w:p>
        </w:tc>
      </w:tr>
      <w:tr w:rsidR="00EC0FF0" w14:paraId="564F0B4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000E30" w14:textId="77777777" w:rsidR="00EC0FF0" w:rsidRDefault="00EC0FF0">
            <w:r>
              <w:t>'</w:t>
            </w:r>
            <w:r>
              <w:rPr>
                <w:rFonts w:ascii="Courier New" w:hAnsi="Courier New" w:cs="Courier New"/>
                <w:sz w:val="22"/>
                <w:szCs w:val="22"/>
              </w:rPr>
              <w:t>Navigational Assistance Service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2D3DF9" w14:textId="77777777" w:rsidR="00EC0FF0" w:rsidRDefault="00EC0FF0">
            <w:r>
              <w:t>A service to prevent the development of dangerous maritime traffic situations and to provide for the safe and efficient movement of vessel traffic within the VTS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AF6116"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2C448F" w14:textId="77777777" w:rsidR="00EC0FF0" w:rsidRDefault="00EC0FF0">
            <w:r>
              <w:t>IMO Resolution A.857(20)</w:t>
            </w:r>
          </w:p>
        </w:tc>
      </w:tr>
    </w:tbl>
    <w:p w14:paraId="31714B6F" w14:textId="77777777" w:rsidR="00EC0FF0" w:rsidRDefault="00EC0FF0">
      <w:pPr>
        <w:pStyle w:val="Center"/>
      </w:pPr>
    </w:p>
    <w:p w14:paraId="6267BF95" w14:textId="77777777" w:rsidR="00EC0FF0" w:rsidRDefault="00EC0FF0">
      <w:pPr>
        <w:pStyle w:val="Heading2"/>
        <w:spacing w:before="160" w:after="160"/>
        <w:rPr>
          <w:rFonts w:ascii="Times New Roman" w:hAnsi="Times New Roman" w:cs="Times New Roman"/>
          <w:b w:val="0"/>
          <w:bCs w:val="0"/>
          <w:sz w:val="24"/>
          <w:szCs w:val="24"/>
        </w:rPr>
      </w:pPr>
      <w:bookmarkStart w:id="86" w:name="idmarkerx16777217x59118"/>
      <w:bookmarkStart w:id="87" w:name="_Toc24999850"/>
      <w:bookmarkEnd w:id="86"/>
      <w:r>
        <w:t>3.30 City name</w:t>
      </w:r>
      <w:bookmarkEnd w:id="87"/>
    </w:p>
    <w:p w14:paraId="412DA44D" w14:textId="77777777" w:rsidR="00EC0FF0" w:rsidRDefault="00EC0FF0">
      <w:r>
        <w:t>Name: City name</w:t>
      </w:r>
      <w:r>
        <w:br/>
      </w:r>
      <w:r>
        <w:lastRenderedPageBreak/>
        <w:t>Definition: The name of a town or city.</w:t>
      </w:r>
      <w:r>
        <w:br/>
        <w:t>Code: '</w:t>
      </w:r>
      <w:r>
        <w:rPr>
          <w:rFonts w:ascii="Courier New" w:hAnsi="Courier New" w:cs="Courier New"/>
        </w:rPr>
        <w:t>cityName</w:t>
      </w:r>
      <w:r>
        <w:t>'</w:t>
      </w:r>
      <w:r>
        <w:br/>
        <w:t xml:space="preserve">Remarks: </w:t>
      </w:r>
      <w:r>
        <w:br/>
        <w:t>Aliases: CITYNM</w:t>
      </w:r>
      <w:r>
        <w:br/>
        <w:t>Value Type: text</w:t>
      </w:r>
    </w:p>
    <w:p w14:paraId="0F04EA67" w14:textId="77777777" w:rsidR="00EC0FF0" w:rsidRDefault="00EC0FF0">
      <w:pPr>
        <w:pStyle w:val="Heading2"/>
        <w:spacing w:before="160" w:after="160"/>
        <w:rPr>
          <w:rFonts w:ascii="Times New Roman" w:hAnsi="Times New Roman" w:cs="Times New Roman"/>
          <w:b w:val="0"/>
          <w:bCs w:val="0"/>
          <w:sz w:val="24"/>
          <w:szCs w:val="24"/>
        </w:rPr>
      </w:pPr>
      <w:bookmarkStart w:id="88" w:name="idmarkerx16777217x59173"/>
      <w:bookmarkStart w:id="89" w:name="_Toc24999851"/>
      <w:bookmarkEnd w:id="88"/>
      <w:r>
        <w:t>3.31 Communication channel</w:t>
      </w:r>
      <w:bookmarkEnd w:id="89"/>
    </w:p>
    <w:p w14:paraId="4AA12F62" w14:textId="77777777" w:rsidR="00EC0FF0" w:rsidRDefault="00EC0FF0">
      <w:r>
        <w:t>Name: Communication channel</w:t>
      </w:r>
      <w:r>
        <w:br/>
        <w:t>Definition: A channel number assigned to a specific radio frequency, frequencies or frequency band.</w:t>
      </w:r>
      <w:r>
        <w:br/>
        <w:t>Code: '</w:t>
      </w:r>
      <w:r>
        <w:rPr>
          <w:rFonts w:ascii="Courier New" w:hAnsi="Courier New" w:cs="Courier New"/>
        </w:rPr>
        <w:t>communicationChannel</w:t>
      </w:r>
      <w:r>
        <w:t>'</w:t>
      </w:r>
      <w:r>
        <w:br/>
        <w:t>Remarks: The expected input is the specific VHF-Channel. The attribute 'communication channel' encodes the various VHF-channels used for communication.</w:t>
      </w:r>
      <w:r>
        <w:br/>
        <w:t>Aliases: COMCHA</w:t>
      </w:r>
      <w:r>
        <w:br/>
        <w:t>Value Type: text</w:t>
      </w:r>
    </w:p>
    <w:p w14:paraId="24A3A4C2" w14:textId="77777777" w:rsidR="00EC0FF0" w:rsidRDefault="00EC0FF0">
      <w:pPr>
        <w:pStyle w:val="Heading2"/>
        <w:spacing w:before="160" w:after="160"/>
        <w:rPr>
          <w:rFonts w:ascii="Times New Roman" w:hAnsi="Times New Roman" w:cs="Times New Roman"/>
          <w:b w:val="0"/>
          <w:bCs w:val="0"/>
          <w:sz w:val="24"/>
          <w:szCs w:val="24"/>
        </w:rPr>
      </w:pPr>
      <w:bookmarkStart w:id="90" w:name="idmarkerx16777217x59231"/>
      <w:bookmarkStart w:id="91" w:name="_Toc24999852"/>
      <w:bookmarkEnd w:id="90"/>
      <w:r>
        <w:t>3.32 Comparison Operator</w:t>
      </w:r>
      <w:bookmarkEnd w:id="91"/>
    </w:p>
    <w:p w14:paraId="34F47E5E" w14:textId="77777777" w:rsidR="00EC0FF0" w:rsidRDefault="00EC0FF0">
      <w:r>
        <w:t>Name: Comparison Operator</w:t>
      </w:r>
      <w:r>
        <w:br/>
        <w:t>Definition: Numerical comparison</w:t>
      </w:r>
      <w:r>
        <w:br/>
        <w:t>Code: '</w:t>
      </w:r>
      <w:r>
        <w:rPr>
          <w:rFonts w:ascii="Courier New" w:hAnsi="Courier New" w:cs="Courier New"/>
        </w:rPr>
        <w:t>comparisonOperator</w:t>
      </w:r>
      <w:r>
        <w:t>'</w:t>
      </w:r>
      <w:r>
        <w:br/>
        <w:t>Remarks: The definition of COMPOP provides the relation between the value given in the model and the real ship's value.</w:t>
      </w:r>
      <w:r>
        <w:br/>
        <w:t>Aliases: COMPOP</w:t>
      </w:r>
      <w:r>
        <w:br/>
        <w:t>Value Type: enumeration</w:t>
      </w:r>
    </w:p>
    <w:p w14:paraId="22A0B876"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014"/>
        <w:gridCol w:w="756"/>
        <w:gridCol w:w="838"/>
      </w:tblGrid>
      <w:tr w:rsidR="00EC0FF0" w14:paraId="35EEDC2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D15851"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35DFEA"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BC83B"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9D706D" w14:textId="77777777" w:rsidR="00EC0FF0" w:rsidRDefault="00EC0FF0">
            <w:r>
              <w:rPr>
                <w:b/>
                <w:bCs/>
              </w:rPr>
              <w:t>Remarks</w:t>
            </w:r>
          </w:p>
        </w:tc>
      </w:tr>
      <w:tr w:rsidR="00EC0FF0" w14:paraId="14238FD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80230D" w14:textId="77777777" w:rsidR="00EC0FF0" w:rsidRDefault="00EC0FF0">
            <w:r>
              <w:t>'</w:t>
            </w:r>
            <w:r>
              <w:rPr>
                <w:rFonts w:ascii="Courier New" w:hAnsi="Courier New" w:cs="Courier New"/>
                <w:sz w:val="22"/>
                <w:szCs w:val="22"/>
              </w:rPr>
              <w:t>greater than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CD789E" w14:textId="77777777" w:rsidR="00EC0FF0" w:rsidRDefault="00EC0FF0">
            <w:r>
              <w:t>The value of the left value is greater than that of the right.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994FDD"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99C4E6" w14:textId="77777777" w:rsidR="00EC0FF0" w:rsidRDefault="00EC0FF0"/>
        </w:tc>
      </w:tr>
      <w:tr w:rsidR="00EC0FF0" w14:paraId="3760F3A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50D363" w14:textId="77777777" w:rsidR="00EC0FF0" w:rsidRDefault="00EC0FF0">
            <w:r>
              <w:t>'</w:t>
            </w:r>
            <w:r>
              <w:rPr>
                <w:rFonts w:ascii="Courier New" w:hAnsi="Courier New" w:cs="Courier New"/>
                <w:sz w:val="22"/>
                <w:szCs w:val="22"/>
              </w:rPr>
              <w:t>greater than or equal to</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CA58FA" w14:textId="77777777" w:rsidR="00EC0FF0" w:rsidRDefault="00EC0FF0">
            <w:r>
              <w:t>The value of the left expression is greater than or equal to that of the right.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44AC1"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74C972" w14:textId="77777777" w:rsidR="00EC0FF0" w:rsidRDefault="00EC0FF0"/>
        </w:tc>
      </w:tr>
      <w:tr w:rsidR="00EC0FF0" w14:paraId="1779BA0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703452" w14:textId="77777777" w:rsidR="00EC0FF0" w:rsidRDefault="00EC0FF0">
            <w:r>
              <w:t>'</w:t>
            </w:r>
            <w:r>
              <w:rPr>
                <w:rFonts w:ascii="Courier New" w:hAnsi="Courier New" w:cs="Courier New"/>
                <w:sz w:val="22"/>
                <w:szCs w:val="22"/>
              </w:rPr>
              <w:t>less than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9401C8" w14:textId="77777777" w:rsidR="00EC0FF0" w:rsidRDefault="00EC0FF0">
            <w:r>
              <w:t>The value of the left expression is less than that of the right.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15473F"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5B23CF" w14:textId="77777777" w:rsidR="00EC0FF0" w:rsidRDefault="00EC0FF0"/>
        </w:tc>
      </w:tr>
      <w:tr w:rsidR="00EC0FF0" w14:paraId="27A4A75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E1913B" w14:textId="77777777" w:rsidR="00EC0FF0" w:rsidRDefault="00EC0FF0">
            <w:r>
              <w:t>'</w:t>
            </w:r>
            <w:r>
              <w:rPr>
                <w:rFonts w:ascii="Courier New" w:hAnsi="Courier New" w:cs="Courier New"/>
                <w:sz w:val="22"/>
                <w:szCs w:val="22"/>
              </w:rPr>
              <w:t>less than or equal to</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8D483E" w14:textId="77777777" w:rsidR="00EC0FF0" w:rsidRDefault="00EC0FF0">
            <w:r>
              <w:t>The value of the left expression is less than or equal to that of the right.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195B20"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C9A3FB" w14:textId="77777777" w:rsidR="00EC0FF0" w:rsidRDefault="00EC0FF0"/>
        </w:tc>
      </w:tr>
      <w:tr w:rsidR="00EC0FF0" w14:paraId="232435E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B5195C" w14:textId="77777777" w:rsidR="00EC0FF0" w:rsidRDefault="00EC0FF0">
            <w:r>
              <w:t>'</w:t>
            </w:r>
            <w:r>
              <w:rPr>
                <w:rFonts w:ascii="Courier New" w:hAnsi="Courier New" w:cs="Courier New"/>
                <w:sz w:val="22"/>
                <w:szCs w:val="22"/>
              </w:rPr>
              <w:t>equal to</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9ACD51" w14:textId="77777777" w:rsidR="00EC0FF0" w:rsidRDefault="00EC0FF0">
            <w:r>
              <w:t>The two values are equivalent.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C36FAC"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9FEBC1" w14:textId="77777777" w:rsidR="00EC0FF0" w:rsidRDefault="00EC0FF0"/>
        </w:tc>
      </w:tr>
      <w:tr w:rsidR="00EC0FF0" w14:paraId="6D146BC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341916" w14:textId="77777777" w:rsidR="00EC0FF0" w:rsidRDefault="00EC0FF0">
            <w:r>
              <w:t>'</w:t>
            </w:r>
            <w:r>
              <w:rPr>
                <w:rFonts w:ascii="Courier New" w:hAnsi="Courier New" w:cs="Courier New"/>
                <w:sz w:val="22"/>
                <w:szCs w:val="22"/>
              </w:rPr>
              <w:t>not equal to</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B32FBE" w14:textId="77777777" w:rsidR="00EC0FF0" w:rsidRDefault="00EC0FF0">
            <w:r>
              <w:t>The two values are not equivalent.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3B6232"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32C74C" w14:textId="77777777" w:rsidR="00EC0FF0" w:rsidRDefault="00EC0FF0"/>
        </w:tc>
      </w:tr>
    </w:tbl>
    <w:p w14:paraId="437686FB" w14:textId="77777777" w:rsidR="00EC0FF0" w:rsidRDefault="00EC0FF0">
      <w:pPr>
        <w:pStyle w:val="Center"/>
      </w:pPr>
    </w:p>
    <w:p w14:paraId="35252A1E" w14:textId="77777777" w:rsidR="00EC0FF0" w:rsidRDefault="00EC0FF0">
      <w:pPr>
        <w:pStyle w:val="Heading2"/>
        <w:spacing w:before="160" w:after="160"/>
        <w:rPr>
          <w:rFonts w:ascii="Times New Roman" w:hAnsi="Times New Roman" w:cs="Times New Roman"/>
          <w:b w:val="0"/>
          <w:bCs w:val="0"/>
          <w:sz w:val="24"/>
          <w:szCs w:val="24"/>
        </w:rPr>
      </w:pPr>
      <w:bookmarkStart w:id="92" w:name="idmarkerx16777217x60962"/>
      <w:bookmarkStart w:id="93" w:name="_Toc24999853"/>
      <w:bookmarkEnd w:id="92"/>
      <w:r>
        <w:t>3.33 Condition</w:t>
      </w:r>
      <w:bookmarkEnd w:id="93"/>
    </w:p>
    <w:p w14:paraId="6DCDA00E" w14:textId="77777777" w:rsidR="00EC0FF0" w:rsidRDefault="00EC0FF0">
      <w:r>
        <w:t>Name: Condition</w:t>
      </w:r>
      <w:r>
        <w:br/>
        <w:t>Definition: The various conditions of buildings and other constructions.</w:t>
      </w:r>
      <w:r>
        <w:br/>
        <w:t>Code: '</w:t>
      </w:r>
      <w:r>
        <w:rPr>
          <w:rFonts w:ascii="Courier New" w:hAnsi="Courier New" w:cs="Courier New"/>
        </w:rPr>
        <w:t>condition</w:t>
      </w:r>
      <w:r>
        <w:t>'</w:t>
      </w:r>
      <w:r>
        <w:br/>
        <w:t xml:space="preserve">Remarks: </w:t>
      </w:r>
      <w:r>
        <w:br/>
        <w:t>Aliases: CONDTN</w:t>
      </w:r>
      <w:r>
        <w:br/>
        <w:t>Value Type: enumeration</w:t>
      </w:r>
    </w:p>
    <w:p w14:paraId="04822D27"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C36B6E9"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0AF295"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09078E"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73D31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75E09D" w14:textId="77777777" w:rsidR="00EC0FF0" w:rsidRDefault="00EC0FF0">
            <w:r>
              <w:rPr>
                <w:b/>
                <w:bCs/>
              </w:rPr>
              <w:t>Remarks</w:t>
            </w:r>
          </w:p>
        </w:tc>
      </w:tr>
      <w:tr w:rsidR="00EC0FF0" w14:paraId="0CD041F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13D43E" w14:textId="77777777" w:rsidR="00EC0FF0" w:rsidRDefault="00EC0FF0">
            <w:r>
              <w:lastRenderedPageBreak/>
              <w:t>'</w:t>
            </w:r>
            <w:r>
              <w:rPr>
                <w:rFonts w:ascii="Courier New" w:hAnsi="Courier New" w:cs="Courier New"/>
                <w:sz w:val="22"/>
                <w:szCs w:val="22"/>
              </w:rPr>
              <w:t>under construction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C2594A" w14:textId="77777777" w:rsidR="00EC0FF0" w:rsidRDefault="00EC0FF0">
            <w:r>
              <w:t>a structure that is in the process of being built.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E85501"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12017F" w14:textId="77777777" w:rsidR="00EC0FF0" w:rsidRDefault="00EC0FF0"/>
        </w:tc>
      </w:tr>
      <w:tr w:rsidR="00EC0FF0" w14:paraId="404C4EC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7FC952" w14:textId="77777777" w:rsidR="00EC0FF0" w:rsidRDefault="00EC0FF0">
            <w:r>
              <w:t>'</w:t>
            </w:r>
            <w:r>
              <w:rPr>
                <w:rFonts w:ascii="Courier New" w:hAnsi="Courier New" w:cs="Courier New"/>
                <w:sz w:val="22"/>
                <w:szCs w:val="22"/>
              </w:rPr>
              <w:t>under reclamation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5B1CCA" w14:textId="77777777" w:rsidR="00EC0FF0" w:rsidRDefault="00EC0FF0">
            <w:r>
              <w:t>an area of the sea that is being reclaimed as land, usually by the dumping of earth and other material.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6C4E97"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0FF58F" w14:textId="77777777" w:rsidR="00EC0FF0" w:rsidRDefault="00EC0FF0"/>
        </w:tc>
      </w:tr>
      <w:tr w:rsidR="00EC0FF0" w14:paraId="4CB0988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7734B5" w14:textId="77777777" w:rsidR="00EC0FF0" w:rsidRDefault="00EC0FF0">
            <w:r>
              <w:t>'</w:t>
            </w:r>
            <w:r>
              <w:rPr>
                <w:rFonts w:ascii="Courier New" w:hAnsi="Courier New" w:cs="Courier New"/>
                <w:sz w:val="22"/>
                <w:szCs w:val="22"/>
              </w:rPr>
              <w:t>planned construction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2DECBA" w14:textId="77777777" w:rsidR="00EC0FF0" w:rsidRDefault="00EC0FF0">
            <w:r>
              <w:t>an area where a future construction is planned.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DF87C5"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684F21" w14:textId="77777777" w:rsidR="00EC0FF0" w:rsidRDefault="00EC0FF0"/>
        </w:tc>
      </w:tr>
    </w:tbl>
    <w:p w14:paraId="2DD85055" w14:textId="77777777" w:rsidR="00EC0FF0" w:rsidRDefault="00EC0FF0">
      <w:pPr>
        <w:pStyle w:val="Center"/>
      </w:pPr>
    </w:p>
    <w:p w14:paraId="5E8E85D3" w14:textId="77777777" w:rsidR="00EC0FF0" w:rsidRDefault="00EC0FF0">
      <w:pPr>
        <w:pStyle w:val="Heading2"/>
        <w:spacing w:before="160" w:after="160"/>
        <w:rPr>
          <w:rFonts w:ascii="Times New Roman" w:hAnsi="Times New Roman" w:cs="Times New Roman"/>
          <w:b w:val="0"/>
          <w:bCs w:val="0"/>
          <w:sz w:val="24"/>
          <w:szCs w:val="24"/>
        </w:rPr>
      </w:pPr>
      <w:bookmarkStart w:id="94" w:name="idmarkerx16777217x61976"/>
      <w:bookmarkStart w:id="95" w:name="_Toc24999854"/>
      <w:bookmarkEnd w:id="94"/>
      <w:r>
        <w:t>3.34 Contact instructions</w:t>
      </w:r>
      <w:bookmarkEnd w:id="95"/>
    </w:p>
    <w:p w14:paraId="1CB0CB4B" w14:textId="77777777" w:rsidR="00EC0FF0" w:rsidRDefault="00EC0FF0">
      <w:r>
        <w:t>Name: Contact instructions</w:t>
      </w:r>
      <w:r>
        <w:br/>
        <w:t>Definition: Instructions provided on how to contact a particular person, organisation or service.</w:t>
      </w:r>
      <w:r>
        <w:br/>
        <w:t>Code: '</w:t>
      </w:r>
      <w:r>
        <w:rPr>
          <w:rFonts w:ascii="Courier New" w:hAnsi="Courier New" w:cs="Courier New"/>
        </w:rPr>
        <w:t>contactInstructions</w:t>
      </w:r>
      <w:r>
        <w:t>'</w:t>
      </w:r>
      <w:r>
        <w:br/>
        <w:t xml:space="preserve">Remarks: </w:t>
      </w:r>
      <w:r>
        <w:br/>
        <w:t>Aliases: (none)</w:t>
      </w:r>
      <w:r>
        <w:br/>
        <w:t>Value Type: text</w:t>
      </w:r>
    </w:p>
    <w:p w14:paraId="4573B557" w14:textId="77777777" w:rsidR="00EC0FF0" w:rsidRDefault="00EC0FF0">
      <w:pPr>
        <w:pStyle w:val="Heading2"/>
        <w:spacing w:before="160" w:after="160"/>
        <w:rPr>
          <w:rFonts w:ascii="Times New Roman" w:hAnsi="Times New Roman" w:cs="Times New Roman"/>
          <w:b w:val="0"/>
          <w:bCs w:val="0"/>
          <w:sz w:val="24"/>
          <w:szCs w:val="24"/>
        </w:rPr>
      </w:pPr>
      <w:bookmarkStart w:id="96" w:name="idmarkerx16777217x62030"/>
      <w:bookmarkStart w:id="97" w:name="_Toc24999855"/>
      <w:bookmarkEnd w:id="96"/>
      <w:r>
        <w:t>3.35 Country Name</w:t>
      </w:r>
      <w:bookmarkEnd w:id="97"/>
    </w:p>
    <w:p w14:paraId="0300B42F" w14:textId="77777777" w:rsidR="00EC0FF0" w:rsidRDefault="00EC0FF0">
      <w:r>
        <w:t>Name: Country Name</w:t>
      </w:r>
      <w:r>
        <w:br/>
        <w:t>Definition: The name of a nation.</w:t>
      </w:r>
      <w:r>
        <w:br/>
        <w:t>Code: '</w:t>
      </w:r>
      <w:r>
        <w:rPr>
          <w:rFonts w:ascii="Courier New" w:hAnsi="Courier New" w:cs="Courier New"/>
        </w:rPr>
        <w:t>countryName</w:t>
      </w:r>
      <w:r>
        <w:t>'</w:t>
      </w:r>
      <w:r>
        <w:br/>
        <w:t xml:space="preserve">Remarks: </w:t>
      </w:r>
      <w:r>
        <w:br/>
        <w:t>Aliases: CNTRNM</w:t>
      </w:r>
      <w:r>
        <w:br/>
        <w:t>Value Type: text</w:t>
      </w:r>
    </w:p>
    <w:p w14:paraId="4D0D1FED" w14:textId="77777777" w:rsidR="00EC0FF0" w:rsidRDefault="00EC0FF0">
      <w:pPr>
        <w:pStyle w:val="Heading2"/>
        <w:spacing w:before="160" w:after="160"/>
        <w:rPr>
          <w:rFonts w:ascii="Times New Roman" w:hAnsi="Times New Roman" w:cs="Times New Roman"/>
          <w:b w:val="0"/>
          <w:bCs w:val="0"/>
          <w:sz w:val="24"/>
          <w:szCs w:val="24"/>
        </w:rPr>
      </w:pPr>
      <w:bookmarkStart w:id="98" w:name="idmarkerx16777217x62085"/>
      <w:bookmarkStart w:id="99" w:name="_Toc24999856"/>
      <w:bookmarkEnd w:id="98"/>
      <w:r>
        <w:t>3.36 Day of Week</w:t>
      </w:r>
      <w:bookmarkEnd w:id="99"/>
    </w:p>
    <w:p w14:paraId="0B8EB16D" w14:textId="77777777" w:rsidR="00EC0FF0" w:rsidRDefault="00EC0FF0">
      <w:r>
        <w:t>Name: Day of Week</w:t>
      </w:r>
      <w:r>
        <w:br/>
        <w:t>Definition: Days of the week.</w:t>
      </w:r>
      <w:r>
        <w:br/>
        <w:t>Code: '</w:t>
      </w:r>
      <w:r>
        <w:rPr>
          <w:rFonts w:ascii="Courier New" w:hAnsi="Courier New" w:cs="Courier New"/>
        </w:rPr>
        <w:t>dayOfWeek</w:t>
      </w:r>
      <w:r>
        <w:t>'</w:t>
      </w:r>
      <w:r>
        <w:br/>
        <w:t xml:space="preserve">Remarks: </w:t>
      </w:r>
      <w:r>
        <w:br/>
        <w:t>Aliases: DYOFWK</w:t>
      </w:r>
      <w:r>
        <w:br/>
        <w:t>Value Type: enumeration</w:t>
      </w:r>
    </w:p>
    <w:p w14:paraId="7C396368"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2404"/>
        <w:gridCol w:w="756"/>
        <w:gridCol w:w="838"/>
      </w:tblGrid>
      <w:tr w:rsidR="00EC0FF0" w14:paraId="24B0DDAF"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A7918E"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87C954"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438611"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7AF90A" w14:textId="77777777" w:rsidR="00EC0FF0" w:rsidRDefault="00EC0FF0">
            <w:r>
              <w:rPr>
                <w:b/>
                <w:bCs/>
              </w:rPr>
              <w:t>Remarks</w:t>
            </w:r>
          </w:p>
        </w:tc>
      </w:tr>
      <w:tr w:rsidR="00EC0FF0" w14:paraId="2501050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354F61" w14:textId="77777777" w:rsidR="00EC0FF0" w:rsidRDefault="00EC0FF0">
            <w:r>
              <w:t>'</w:t>
            </w:r>
            <w:r>
              <w:rPr>
                <w:rFonts w:ascii="Courier New" w:hAnsi="Courier New" w:cs="Courier New"/>
                <w:sz w:val="22"/>
                <w:szCs w:val="22"/>
              </w:rPr>
              <w:t>Sunday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32F6B0" w14:textId="77777777" w:rsidR="00EC0FF0" w:rsidRDefault="00EC0FF0">
            <w:r>
              <w:t>The first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2E6520"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EA5663" w14:textId="77777777" w:rsidR="00EC0FF0" w:rsidRDefault="00EC0FF0"/>
        </w:tc>
      </w:tr>
      <w:tr w:rsidR="00EC0FF0" w14:paraId="69B469C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2AE16B" w14:textId="77777777" w:rsidR="00EC0FF0" w:rsidRDefault="00EC0FF0">
            <w:r>
              <w:t>'</w:t>
            </w:r>
            <w:r>
              <w:rPr>
                <w:rFonts w:ascii="Courier New" w:hAnsi="Courier New" w:cs="Courier New"/>
                <w:sz w:val="22"/>
                <w:szCs w:val="22"/>
              </w:rPr>
              <w:t>Monday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1693BA" w14:textId="77777777" w:rsidR="00EC0FF0" w:rsidRDefault="00EC0FF0">
            <w:r>
              <w:t>The second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2DEF7B"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492245" w14:textId="77777777" w:rsidR="00EC0FF0" w:rsidRDefault="00EC0FF0"/>
        </w:tc>
      </w:tr>
      <w:tr w:rsidR="00EC0FF0" w14:paraId="20A3692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4B311D" w14:textId="77777777" w:rsidR="00EC0FF0" w:rsidRDefault="00EC0FF0">
            <w:r>
              <w:t>'</w:t>
            </w:r>
            <w:r>
              <w:rPr>
                <w:rFonts w:ascii="Courier New" w:hAnsi="Courier New" w:cs="Courier New"/>
                <w:sz w:val="22"/>
                <w:szCs w:val="22"/>
              </w:rPr>
              <w:t>Tuesday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A8115B" w14:textId="77777777" w:rsidR="00EC0FF0" w:rsidRDefault="00EC0FF0">
            <w:r>
              <w:t>The third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AEB883"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E93502" w14:textId="77777777" w:rsidR="00EC0FF0" w:rsidRDefault="00EC0FF0"/>
        </w:tc>
      </w:tr>
      <w:tr w:rsidR="00EC0FF0" w14:paraId="3AA2CF4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0554A2" w14:textId="77777777" w:rsidR="00EC0FF0" w:rsidRDefault="00EC0FF0">
            <w:r>
              <w:t>'</w:t>
            </w:r>
            <w:r>
              <w:rPr>
                <w:rFonts w:ascii="Courier New" w:hAnsi="Courier New" w:cs="Courier New"/>
                <w:sz w:val="22"/>
                <w:szCs w:val="22"/>
              </w:rPr>
              <w:t>Wednesday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8C9A6D" w14:textId="77777777" w:rsidR="00EC0FF0" w:rsidRDefault="00EC0FF0">
            <w:r>
              <w:t>The fourth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0D1DB2"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38DDD3" w14:textId="77777777" w:rsidR="00EC0FF0" w:rsidRDefault="00EC0FF0"/>
        </w:tc>
      </w:tr>
      <w:tr w:rsidR="00EC0FF0" w14:paraId="3745B57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F6B8A7" w14:textId="77777777" w:rsidR="00EC0FF0" w:rsidRDefault="00EC0FF0">
            <w:r>
              <w:t>'</w:t>
            </w:r>
            <w:r>
              <w:rPr>
                <w:rFonts w:ascii="Courier New" w:hAnsi="Courier New" w:cs="Courier New"/>
                <w:sz w:val="22"/>
                <w:szCs w:val="22"/>
              </w:rPr>
              <w:t>Thursday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169AB0" w14:textId="77777777" w:rsidR="00EC0FF0" w:rsidRDefault="00EC0FF0">
            <w:r>
              <w:t>The fifth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39185E"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68C475" w14:textId="77777777" w:rsidR="00EC0FF0" w:rsidRDefault="00EC0FF0"/>
        </w:tc>
      </w:tr>
      <w:tr w:rsidR="00EC0FF0" w14:paraId="1608E96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4E6A20" w14:textId="77777777" w:rsidR="00EC0FF0" w:rsidRDefault="00EC0FF0">
            <w:r>
              <w:t>'</w:t>
            </w:r>
            <w:r>
              <w:rPr>
                <w:rFonts w:ascii="Courier New" w:hAnsi="Courier New" w:cs="Courier New"/>
                <w:sz w:val="22"/>
                <w:szCs w:val="22"/>
              </w:rPr>
              <w:t>Friday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49F856" w14:textId="77777777" w:rsidR="00EC0FF0" w:rsidRDefault="00EC0FF0">
            <w:r>
              <w:t>The sixth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C8C341"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F73715" w14:textId="77777777" w:rsidR="00EC0FF0" w:rsidRDefault="00EC0FF0"/>
        </w:tc>
      </w:tr>
      <w:tr w:rsidR="00EC0FF0" w14:paraId="045EC95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EE3CC0" w14:textId="77777777" w:rsidR="00EC0FF0" w:rsidRDefault="00EC0FF0">
            <w:r>
              <w:t>'</w:t>
            </w:r>
            <w:r>
              <w:rPr>
                <w:rFonts w:ascii="Courier New" w:hAnsi="Courier New" w:cs="Courier New"/>
                <w:sz w:val="22"/>
                <w:szCs w:val="22"/>
              </w:rPr>
              <w:t>Saturday</w:t>
            </w:r>
            <w:r>
              <w:t>'</w:t>
            </w:r>
            <w:r>
              <w:br/>
            </w:r>
            <w:r>
              <w:lastRenderedPageBreak/>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9D7E05" w14:textId="77777777" w:rsidR="00EC0FF0" w:rsidRDefault="00EC0FF0">
            <w:r>
              <w:lastRenderedPageBreak/>
              <w:t>The seventh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F871C9"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322269" w14:textId="77777777" w:rsidR="00EC0FF0" w:rsidRDefault="00EC0FF0"/>
        </w:tc>
      </w:tr>
    </w:tbl>
    <w:p w14:paraId="435E2AF3" w14:textId="77777777" w:rsidR="00EC0FF0" w:rsidRDefault="00EC0FF0">
      <w:pPr>
        <w:pStyle w:val="Center"/>
      </w:pPr>
    </w:p>
    <w:p w14:paraId="0EA29628" w14:textId="77777777" w:rsidR="00EC0FF0" w:rsidRDefault="00EC0FF0">
      <w:pPr>
        <w:pStyle w:val="Heading2"/>
        <w:spacing w:before="160" w:after="160"/>
        <w:rPr>
          <w:rFonts w:ascii="Times New Roman" w:hAnsi="Times New Roman" w:cs="Times New Roman"/>
          <w:b w:val="0"/>
          <w:bCs w:val="0"/>
          <w:sz w:val="24"/>
          <w:szCs w:val="24"/>
        </w:rPr>
      </w:pPr>
      <w:bookmarkStart w:id="100" w:name="idmarkerx16777217x64051"/>
      <w:bookmarkStart w:id="101" w:name="_Toc24999857"/>
      <w:bookmarkEnd w:id="100"/>
      <w:r>
        <w:t>3.37 Day of week is range</w:t>
      </w:r>
      <w:bookmarkEnd w:id="101"/>
    </w:p>
    <w:p w14:paraId="0E6722E6" w14:textId="77777777" w:rsidR="00EC0FF0" w:rsidRDefault="00EC0FF0">
      <w:r>
        <w:t>Name: Day of week is range</w:t>
      </w:r>
      <w:r>
        <w:br/>
        <w:t>Definition: A statement expressing if the days of the week identified define a range or not.</w:t>
      </w:r>
      <w:r>
        <w:br/>
        <w:t>Code: '</w:t>
      </w:r>
      <w:r>
        <w:rPr>
          <w:rFonts w:ascii="Courier New" w:hAnsi="Courier New" w:cs="Courier New"/>
        </w:rPr>
        <w:t>dayOfWeekIsRange</w:t>
      </w:r>
      <w:r>
        <w:t>'</w:t>
      </w:r>
      <w:r>
        <w:br/>
        <w:t xml:space="preserve">Remarks: </w:t>
      </w:r>
      <w:r>
        <w:br/>
        <w:t>Aliases: DYWKRN</w:t>
      </w:r>
      <w:r>
        <w:br/>
        <w:t>Value Type: boolean</w:t>
      </w:r>
    </w:p>
    <w:p w14:paraId="25B28508" w14:textId="77777777" w:rsidR="00EC0FF0" w:rsidRDefault="00EC0FF0">
      <w:pPr>
        <w:pStyle w:val="Heading2"/>
        <w:spacing w:before="160" w:after="160"/>
        <w:rPr>
          <w:rFonts w:ascii="Times New Roman" w:hAnsi="Times New Roman" w:cs="Times New Roman"/>
          <w:b w:val="0"/>
          <w:bCs w:val="0"/>
          <w:sz w:val="24"/>
          <w:szCs w:val="24"/>
        </w:rPr>
      </w:pPr>
      <w:bookmarkStart w:id="102" w:name="idmarkerx16777217x64106"/>
      <w:bookmarkStart w:id="103" w:name="_Toc24999858"/>
      <w:bookmarkEnd w:id="102"/>
      <w:r>
        <w:t>3.38 Date end</w:t>
      </w:r>
      <w:bookmarkEnd w:id="103"/>
    </w:p>
    <w:p w14:paraId="4CA65594" w14:textId="77777777" w:rsidR="00EC0FF0" w:rsidRDefault="00EC0FF0">
      <w:r>
        <w:t>Name: Date end</w:t>
      </w:r>
      <w:r>
        <w:br/>
        <w:t>Definition: The latest date on which an object (e.g., a buoy) will be present.</w:t>
      </w:r>
      <w:r>
        <w:br/>
        <w:t>Code: '</w:t>
      </w:r>
      <w:r>
        <w:rPr>
          <w:rFonts w:ascii="Courier New" w:hAnsi="Courier New" w:cs="Courier New"/>
        </w:rPr>
        <w:t>dateEnd</w:t>
      </w:r>
      <w:r>
        <w:t>'</w:t>
      </w:r>
      <w:r>
        <w:br/>
        <w:t>Remarks: This attribute is to be used to indicate the removal or cancellation of an object at a specific date in the future. See also 'periodic date end' (PEREND).</w:t>
      </w:r>
      <w:r>
        <w:br/>
        <w:t>Aliases: DATEND</w:t>
      </w:r>
      <w:r>
        <w:br/>
        <w:t>Value Type: S100_TruncatedDate</w:t>
      </w:r>
    </w:p>
    <w:p w14:paraId="242DE828" w14:textId="77777777" w:rsidR="00EC0FF0" w:rsidRDefault="00EC0FF0">
      <w:pPr>
        <w:pStyle w:val="Heading2"/>
        <w:spacing w:before="160" w:after="160"/>
        <w:rPr>
          <w:rFonts w:ascii="Times New Roman" w:hAnsi="Times New Roman" w:cs="Times New Roman"/>
          <w:b w:val="0"/>
          <w:bCs w:val="0"/>
          <w:sz w:val="24"/>
          <w:szCs w:val="24"/>
        </w:rPr>
      </w:pPr>
      <w:bookmarkStart w:id="104" w:name="idmarkerx16777217x64164"/>
      <w:bookmarkStart w:id="105" w:name="_Toc24999859"/>
      <w:bookmarkEnd w:id="104"/>
      <w:r>
        <w:t>3.39 Date start</w:t>
      </w:r>
      <w:bookmarkEnd w:id="105"/>
    </w:p>
    <w:p w14:paraId="103014C2" w14:textId="77777777" w:rsidR="00EC0FF0" w:rsidRDefault="00EC0FF0">
      <w:r>
        <w:t>Name: Date start</w:t>
      </w:r>
      <w:r>
        <w:br/>
        <w:t>Definition: The earliest date on which an object (e.g., a buoy) will be present.</w:t>
      </w:r>
      <w:r>
        <w:br/>
        <w:t>Code: '</w:t>
      </w:r>
      <w:r>
        <w:rPr>
          <w:rFonts w:ascii="Courier New" w:hAnsi="Courier New" w:cs="Courier New"/>
        </w:rPr>
        <w:t>dateStart</w:t>
      </w:r>
      <w:r>
        <w:t>'</w:t>
      </w:r>
      <w:r>
        <w:br/>
        <w:t>Remarks: This attribute is to be used to indicate the deployment or implementation of an object at a specific date in the future. See also 'periodic date start' (PERSTA).</w:t>
      </w:r>
      <w:r>
        <w:br/>
        <w:t>Aliases: DATSTA</w:t>
      </w:r>
      <w:r>
        <w:br/>
        <w:t>Value Type: S100_TruncatedDate</w:t>
      </w:r>
    </w:p>
    <w:p w14:paraId="1F99223B" w14:textId="77777777" w:rsidR="00EC0FF0" w:rsidRDefault="00EC0FF0">
      <w:pPr>
        <w:pStyle w:val="Heading2"/>
        <w:spacing w:before="160" w:after="160"/>
        <w:rPr>
          <w:rFonts w:ascii="Times New Roman" w:hAnsi="Times New Roman" w:cs="Times New Roman"/>
          <w:b w:val="0"/>
          <w:bCs w:val="0"/>
          <w:sz w:val="24"/>
          <w:szCs w:val="24"/>
        </w:rPr>
      </w:pPr>
      <w:bookmarkStart w:id="106" w:name="idmarkerx16777217x64222"/>
      <w:bookmarkStart w:id="107" w:name="_Toc24999860"/>
      <w:bookmarkEnd w:id="106"/>
      <w:r>
        <w:t>3.40 Delivery point</w:t>
      </w:r>
      <w:bookmarkEnd w:id="107"/>
    </w:p>
    <w:p w14:paraId="50C2FD69" w14:textId="77777777" w:rsidR="00EC0FF0" w:rsidRDefault="00EC0FF0">
      <w:r>
        <w:t>Name: Delivery point</w:t>
      </w:r>
      <w:r>
        <w:br/>
        <w:t>Definition: Details of where post can be delivered such as the apartment, name and/or number of a street, building or PO Box.</w:t>
      </w:r>
      <w:r>
        <w:br/>
        <w:t>Code: '</w:t>
      </w:r>
      <w:r>
        <w:rPr>
          <w:rFonts w:ascii="Courier New" w:hAnsi="Courier New" w:cs="Courier New"/>
        </w:rPr>
        <w:t>deliveryPoint</w:t>
      </w:r>
      <w:r>
        <w:t>'</w:t>
      </w:r>
      <w:r>
        <w:br/>
        <w:t xml:space="preserve">Remarks: </w:t>
      </w:r>
      <w:r>
        <w:br/>
        <w:t>Aliases: DELPNT</w:t>
      </w:r>
      <w:r>
        <w:br/>
        <w:t>Value Type: text</w:t>
      </w:r>
    </w:p>
    <w:p w14:paraId="63808606" w14:textId="77777777" w:rsidR="00EC0FF0" w:rsidRDefault="00EC0FF0">
      <w:pPr>
        <w:pStyle w:val="Heading2"/>
        <w:spacing w:before="160" w:after="160"/>
        <w:rPr>
          <w:rFonts w:ascii="Times New Roman" w:hAnsi="Times New Roman" w:cs="Times New Roman"/>
          <w:b w:val="0"/>
          <w:bCs w:val="0"/>
          <w:sz w:val="24"/>
          <w:szCs w:val="24"/>
        </w:rPr>
      </w:pPr>
      <w:bookmarkStart w:id="108" w:name="idmarkerx16777217x64277"/>
      <w:bookmarkStart w:id="109" w:name="_Toc24999861"/>
      <w:bookmarkEnd w:id="108"/>
      <w:r>
        <w:t>3.41 Destination</w:t>
      </w:r>
      <w:bookmarkEnd w:id="109"/>
    </w:p>
    <w:p w14:paraId="54A28F10" w14:textId="77777777" w:rsidR="00EC0FF0" w:rsidRDefault="00EC0FF0">
      <w:r>
        <w:t>Name: Destination</w:t>
      </w:r>
      <w:r>
        <w:br/>
        <w:t>Definition: The place or general direction to which a vessel is going or directed.</w:t>
      </w:r>
      <w:r>
        <w:br/>
        <w:t>Code: '</w:t>
      </w:r>
      <w:r>
        <w:rPr>
          <w:rFonts w:ascii="Courier New" w:hAnsi="Courier New" w:cs="Courier New"/>
        </w:rPr>
        <w:t>destination</w:t>
      </w:r>
      <w:r>
        <w:t>'</w:t>
      </w:r>
      <w:r>
        <w:br/>
        <w:t>Remarks: In addition to a placename of a port, harbour area or terminal, the place could include generalities such as “The north-west”, or “upriver”.</w:t>
      </w:r>
      <w:r>
        <w:br/>
        <w:t>Aliases: DSTNTN</w:t>
      </w:r>
      <w:r>
        <w:br/>
        <w:t>Value Type: text</w:t>
      </w:r>
    </w:p>
    <w:p w14:paraId="7B572E74" w14:textId="77777777" w:rsidR="00EC0FF0" w:rsidRDefault="00EC0FF0">
      <w:pPr>
        <w:pStyle w:val="Heading2"/>
        <w:spacing w:before="160" w:after="160"/>
        <w:rPr>
          <w:rFonts w:ascii="Times New Roman" w:hAnsi="Times New Roman" w:cs="Times New Roman"/>
          <w:b w:val="0"/>
          <w:bCs w:val="0"/>
          <w:sz w:val="24"/>
          <w:szCs w:val="24"/>
        </w:rPr>
      </w:pPr>
      <w:bookmarkStart w:id="110" w:name="idmarkerx16777217x64335"/>
      <w:bookmarkStart w:id="111" w:name="_Toc24999862"/>
      <w:bookmarkEnd w:id="110"/>
      <w:r>
        <w:t>3.42 Display name</w:t>
      </w:r>
      <w:bookmarkEnd w:id="111"/>
    </w:p>
    <w:p w14:paraId="5A9E0995" w14:textId="77777777" w:rsidR="00EC0FF0" w:rsidRDefault="00EC0FF0">
      <w:r>
        <w:t>Name: Display name</w:t>
      </w:r>
      <w:r>
        <w:br/>
        <w:t>Definition: A statement expressing if a feature name is to be displayed in certain system display settings or not</w:t>
      </w:r>
      <w:r>
        <w:br/>
        <w:t>Code: '</w:t>
      </w:r>
      <w:r>
        <w:rPr>
          <w:rFonts w:ascii="Courier New" w:hAnsi="Courier New" w:cs="Courier New"/>
        </w:rPr>
        <w:t>displayName</w:t>
      </w:r>
      <w:r>
        <w:t>'</w:t>
      </w:r>
      <w:r>
        <w:br/>
        <w:t xml:space="preserve">Remarks: </w:t>
      </w:r>
      <w:r>
        <w:br/>
      </w:r>
      <w:r>
        <w:lastRenderedPageBreak/>
        <w:t>Aliases: (none)</w:t>
      </w:r>
      <w:r>
        <w:br/>
        <w:t>Value Type: boolean</w:t>
      </w:r>
    </w:p>
    <w:p w14:paraId="7BE27344" w14:textId="77777777" w:rsidR="00EC0FF0" w:rsidRDefault="00EC0FF0">
      <w:pPr>
        <w:pStyle w:val="Heading2"/>
        <w:spacing w:before="160" w:after="160"/>
        <w:rPr>
          <w:rFonts w:ascii="Times New Roman" w:hAnsi="Times New Roman" w:cs="Times New Roman"/>
          <w:b w:val="0"/>
          <w:bCs w:val="0"/>
          <w:sz w:val="24"/>
          <w:szCs w:val="24"/>
        </w:rPr>
      </w:pPr>
      <w:bookmarkStart w:id="112" w:name="idmarkerx16777217x64389"/>
      <w:bookmarkStart w:id="113" w:name="_Toc24999863"/>
      <w:bookmarkEnd w:id="112"/>
      <w:r>
        <w:t>3.43 Distance</w:t>
      </w:r>
      <w:bookmarkEnd w:id="113"/>
    </w:p>
    <w:p w14:paraId="396CE540" w14:textId="77777777" w:rsidR="00EC0FF0" w:rsidRDefault="00EC0FF0">
      <w:r>
        <w:t>Name: Distance</w:t>
      </w:r>
      <w:r>
        <w:br/>
        <w:t>Definition: A numeric measure of the spatial separation between two locations.</w:t>
      </w:r>
      <w:r>
        <w:br/>
        <w:t>Code: '</w:t>
      </w:r>
      <w:r>
        <w:rPr>
          <w:rFonts w:ascii="Courier New" w:hAnsi="Courier New" w:cs="Courier New"/>
        </w:rPr>
        <w:t>distance</w:t>
      </w:r>
      <w:r>
        <w:t>'</w:t>
      </w:r>
      <w:r>
        <w:br/>
        <w:t>Remarks: The value may be estimated or approximate, or accurate to a known uncertainty factor. Product specifications should indicate the uncertainty factor, if any, in metadata or an uncertainty co-attribute.</w:t>
      </w:r>
      <w:r>
        <w:br/>
        <w:t>Aliases: DISTNC</w:t>
      </w:r>
      <w:r>
        <w:br/>
        <w:t>Value Type: real</w:t>
      </w:r>
    </w:p>
    <w:p w14:paraId="21A3914F" w14:textId="77777777" w:rsidR="00EC0FF0" w:rsidRDefault="00EC0FF0">
      <w:pPr>
        <w:spacing w:before="160" w:after="160"/>
      </w:pPr>
      <w:r>
        <w:t>Unit of measure name: nautical miles    definition: Nautical mile    symbol: NM</w:t>
      </w:r>
    </w:p>
    <w:p w14:paraId="1B0A3B00" w14:textId="77777777" w:rsidR="00EC0FF0" w:rsidRDefault="00EC0FF0">
      <w:pPr>
        <w:spacing w:before="160" w:after="160"/>
      </w:pPr>
      <w:r>
        <w:t>Quantity specification: length</w:t>
      </w:r>
    </w:p>
    <w:p w14:paraId="7286246C"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1221"/>
        <w:gridCol w:w="838"/>
      </w:tblGrid>
      <w:tr w:rsidR="00EC0FF0" w14:paraId="282A4385"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3030A2"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C671D3"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095D41"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4B69E5" w14:textId="77777777" w:rsidR="00EC0FF0" w:rsidRDefault="00EC0FF0">
            <w:r>
              <w:rPr>
                <w:b/>
                <w:bCs/>
              </w:rPr>
              <w:t>precision</w:t>
            </w:r>
          </w:p>
        </w:tc>
      </w:tr>
      <w:tr w:rsidR="00EC0FF0" w14:paraId="2E951AD1"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6D0A2C"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2C376B"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56BA0B"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2C1E59" w14:textId="77777777" w:rsidR="00EC0FF0" w:rsidRDefault="00EC0FF0">
            <w:r>
              <w:t>1</w:t>
            </w:r>
          </w:p>
        </w:tc>
      </w:tr>
    </w:tbl>
    <w:p w14:paraId="29329FA4" w14:textId="77777777" w:rsidR="00EC0FF0" w:rsidRDefault="00EC0FF0">
      <w:pPr>
        <w:spacing w:before="160" w:after="160"/>
      </w:pPr>
    </w:p>
    <w:p w14:paraId="162316A5" w14:textId="77777777" w:rsidR="00EC0FF0" w:rsidRDefault="00EC0FF0">
      <w:pPr>
        <w:spacing w:before="160" w:after="160"/>
      </w:pPr>
      <w:r>
        <w:t>For real values, precision is the number of digits after the decimal point.</w:t>
      </w:r>
    </w:p>
    <w:p w14:paraId="5B287708" w14:textId="77777777" w:rsidR="00EC0FF0" w:rsidRDefault="00EC0FF0">
      <w:pPr>
        <w:pStyle w:val="Heading2"/>
        <w:spacing w:before="160" w:after="160"/>
        <w:rPr>
          <w:rFonts w:ascii="Times New Roman" w:hAnsi="Times New Roman" w:cs="Times New Roman"/>
          <w:b w:val="0"/>
          <w:bCs w:val="0"/>
          <w:sz w:val="24"/>
          <w:szCs w:val="24"/>
        </w:rPr>
      </w:pPr>
      <w:bookmarkStart w:id="114" w:name="idmarkerx16777217x64952"/>
      <w:bookmarkStart w:id="115" w:name="_Toc24999864"/>
      <w:bookmarkEnd w:id="114"/>
      <w:r>
        <w:t>3.44 Dynamic resource</w:t>
      </w:r>
      <w:bookmarkEnd w:id="115"/>
    </w:p>
    <w:p w14:paraId="3A6B4580" w14:textId="77777777" w:rsidR="00EC0FF0" w:rsidRDefault="00EC0FF0">
      <w:r>
        <w:t>Name: Dynamic resource</w:t>
      </w:r>
      <w:r>
        <w:br/>
        <w:t>Definition: Whether a vessel must use a shore-based or other resource to obtain up-to-date information.</w:t>
      </w:r>
      <w:r>
        <w:br/>
        <w:t>Code: '</w:t>
      </w:r>
      <w:r>
        <w:rPr>
          <w:rFonts w:ascii="Courier New" w:hAnsi="Courier New" w:cs="Courier New"/>
        </w:rPr>
        <w:t>dynamicResource</w:t>
      </w:r>
      <w:r>
        <w:t>'</w:t>
      </w:r>
      <w:r>
        <w:br/>
        <w:t xml:space="preserve">Remarks: </w:t>
      </w:r>
      <w:r>
        <w:br/>
        <w:t>Aliases: (none)</w:t>
      </w:r>
      <w:r>
        <w:br/>
        <w:t>Value Type: enumeration</w:t>
      </w:r>
    </w:p>
    <w:p w14:paraId="4055FFF0"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8679536"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487C1F"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CE743F"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4E7D8F"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33CDB7" w14:textId="77777777" w:rsidR="00EC0FF0" w:rsidRDefault="00EC0FF0">
            <w:r>
              <w:rPr>
                <w:b/>
                <w:bCs/>
              </w:rPr>
              <w:t>Remarks</w:t>
            </w:r>
          </w:p>
        </w:tc>
      </w:tr>
      <w:tr w:rsidR="00EC0FF0" w14:paraId="05A998C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D40725" w14:textId="77777777" w:rsidR="00EC0FF0" w:rsidRDefault="00EC0FF0">
            <w:r>
              <w:t>'</w:t>
            </w:r>
            <w:r>
              <w:rPr>
                <w:rFonts w:ascii="Courier New" w:hAnsi="Courier New" w:cs="Courier New"/>
                <w:sz w:val="22"/>
                <w:szCs w:val="22"/>
              </w:rPr>
              <w:t>static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22EEB5" w14:textId="77777777" w:rsidR="00EC0FF0" w:rsidRDefault="00EC0FF0">
            <w:r>
              <w:t>The information is static, or a source of up-to-date information is unavailable or unknown.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2C6E8C"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99ADB4" w14:textId="77777777" w:rsidR="00EC0FF0" w:rsidRDefault="00EC0FF0"/>
        </w:tc>
      </w:tr>
      <w:tr w:rsidR="00EC0FF0" w14:paraId="3929C7F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55C6BB" w14:textId="77777777" w:rsidR="00EC0FF0" w:rsidRDefault="00EC0FF0">
            <w:r>
              <w:t>'</w:t>
            </w:r>
            <w:r>
              <w:rPr>
                <w:rFonts w:ascii="Courier New" w:hAnsi="Courier New" w:cs="Courier New"/>
                <w:sz w:val="22"/>
                <w:szCs w:val="22"/>
              </w:rPr>
              <w:t>mandatory external dynamic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B5CAA0" w14:textId="77777777" w:rsidR="00EC0FF0" w:rsidRDefault="00EC0FF0">
            <w:r>
              <w:t>An external source of up-to-date information is available and interaction with it to obtain up-to-date information is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2B3C08"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AAEBED" w14:textId="77777777" w:rsidR="00EC0FF0" w:rsidRDefault="00EC0FF0"/>
        </w:tc>
      </w:tr>
      <w:tr w:rsidR="00EC0FF0" w14:paraId="6ADA44A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E8A200" w14:textId="77777777" w:rsidR="00EC0FF0" w:rsidRDefault="00EC0FF0">
            <w:r>
              <w:t>'</w:t>
            </w:r>
            <w:r>
              <w:rPr>
                <w:rFonts w:ascii="Courier New" w:hAnsi="Courier New" w:cs="Courier New"/>
                <w:sz w:val="22"/>
                <w:szCs w:val="22"/>
              </w:rPr>
              <w:t>optional external dynamic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9BA2FC" w14:textId="77777777" w:rsidR="00EC0FF0" w:rsidRDefault="00EC0FF0">
            <w:r>
              <w:t>An external source of up-to-date information is available but interaction with it to obtain up-to-date information is not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C84DE0"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606A4A" w14:textId="77777777" w:rsidR="00EC0FF0" w:rsidRDefault="00EC0FF0"/>
        </w:tc>
      </w:tr>
      <w:tr w:rsidR="00EC0FF0" w14:paraId="3A1FDA3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88246A" w14:textId="77777777" w:rsidR="00EC0FF0" w:rsidRDefault="00EC0FF0">
            <w:r>
              <w:t>'</w:t>
            </w:r>
            <w:r>
              <w:rPr>
                <w:rFonts w:ascii="Courier New" w:hAnsi="Courier New" w:cs="Courier New"/>
                <w:sz w:val="22"/>
                <w:szCs w:val="22"/>
              </w:rPr>
              <w:t>onboard dynamic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E9DDFC" w14:textId="77777777" w:rsidR="00EC0FF0" w:rsidRDefault="00EC0FF0">
            <w:r>
              <w:t>Up-to-date information may be computed using only onboard resources.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F5E077"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B11FDB" w14:textId="77777777" w:rsidR="00EC0FF0" w:rsidRDefault="00EC0FF0"/>
        </w:tc>
      </w:tr>
    </w:tbl>
    <w:p w14:paraId="73045383" w14:textId="77777777" w:rsidR="00EC0FF0" w:rsidRDefault="00EC0FF0">
      <w:pPr>
        <w:pStyle w:val="Center"/>
      </w:pPr>
    </w:p>
    <w:p w14:paraId="0804C460" w14:textId="77777777" w:rsidR="00EC0FF0" w:rsidRDefault="00EC0FF0">
      <w:pPr>
        <w:pStyle w:val="Heading2"/>
        <w:spacing w:before="160" w:after="160"/>
        <w:rPr>
          <w:rFonts w:ascii="Times New Roman" w:hAnsi="Times New Roman" w:cs="Times New Roman"/>
          <w:b w:val="0"/>
          <w:bCs w:val="0"/>
          <w:sz w:val="24"/>
          <w:szCs w:val="24"/>
        </w:rPr>
      </w:pPr>
      <w:bookmarkStart w:id="116" w:name="idmarkerx16777217x66203"/>
      <w:bookmarkStart w:id="117" w:name="_Toc24999865"/>
      <w:bookmarkEnd w:id="116"/>
      <w:r>
        <w:t>3.45 File Locator</w:t>
      </w:r>
      <w:bookmarkEnd w:id="117"/>
    </w:p>
    <w:p w14:paraId="39EE4D0D" w14:textId="77777777" w:rsidR="00EC0FF0" w:rsidRDefault="00EC0FF0">
      <w:r>
        <w:t>Name: File Locator</w:t>
      </w:r>
      <w:r>
        <w:br/>
        <w:t>Definition: The string encodes the location of a fragment of text or other information in a support file.</w:t>
      </w:r>
      <w:r>
        <w:br/>
      </w:r>
      <w:r>
        <w:lastRenderedPageBreak/>
        <w:t>Code: '</w:t>
      </w:r>
      <w:r>
        <w:rPr>
          <w:rFonts w:ascii="Courier New" w:hAnsi="Courier New" w:cs="Courier New"/>
        </w:rPr>
        <w:t>fileLocator</w:t>
      </w:r>
      <w:r>
        <w:t>'</w:t>
      </w:r>
      <w:r>
        <w:br/>
        <w:t>Remarks: Product specifications must state how the association between a FILLOC and a support file is made. For example, the associated support file may be identified as the file named by a TXTDSC attribute bound to the same TXTCON attribute. Product specifications are also expected to describe the meaning of the pointer for a data product and state how the supporting files must be structured (bookmarked, tagged, etc.). For example, the pointer may be an XML ID, HTML ID, line number, bookmark in a PDF file, a "key" in a resources file, etc.</w:t>
      </w:r>
      <w:r>
        <w:br/>
        <w:t>Aliases: FILLOC</w:t>
      </w:r>
      <w:r>
        <w:br/>
        <w:t>Value Type: text</w:t>
      </w:r>
    </w:p>
    <w:p w14:paraId="060EABB7" w14:textId="77777777" w:rsidR="00EC0FF0" w:rsidRDefault="00EC0FF0">
      <w:pPr>
        <w:pStyle w:val="Heading2"/>
        <w:spacing w:before="160" w:after="160"/>
        <w:rPr>
          <w:rFonts w:ascii="Times New Roman" w:hAnsi="Times New Roman" w:cs="Times New Roman"/>
          <w:b w:val="0"/>
          <w:bCs w:val="0"/>
          <w:sz w:val="24"/>
          <w:szCs w:val="24"/>
        </w:rPr>
      </w:pPr>
      <w:bookmarkStart w:id="118" w:name="idmarkerx16777217x66261"/>
      <w:bookmarkStart w:id="119" w:name="_Toc24999866"/>
      <w:bookmarkEnd w:id="118"/>
      <w:r>
        <w:t>3.46 File Reference</w:t>
      </w:r>
      <w:bookmarkEnd w:id="119"/>
    </w:p>
    <w:p w14:paraId="7BDE4399" w14:textId="77777777" w:rsidR="00EC0FF0" w:rsidRDefault="00EC0FF0">
      <w:r>
        <w:t>Name: File Reference</w:t>
      </w:r>
      <w:r>
        <w:br/>
        <w:t>Definition: The string encodes the file name of an external text file that contains the text in English</w:t>
      </w:r>
      <w:r>
        <w:br/>
        <w:t>Code: '</w:t>
      </w:r>
      <w:r>
        <w:rPr>
          <w:rFonts w:ascii="Courier New" w:hAnsi="Courier New" w:cs="Courier New"/>
        </w:rPr>
        <w:t>fileReference</w:t>
      </w:r>
      <w:r>
        <w:t>'</w:t>
      </w:r>
      <w:r>
        <w:br/>
        <w:t xml:space="preserve">Remarks: </w:t>
      </w:r>
      <w:r>
        <w:br/>
        <w:t>Aliases: (none)</w:t>
      </w:r>
      <w:r>
        <w:br/>
        <w:t>Value Type: text</w:t>
      </w:r>
    </w:p>
    <w:p w14:paraId="18D446A9" w14:textId="77777777" w:rsidR="00EC0FF0" w:rsidRDefault="00EC0FF0">
      <w:pPr>
        <w:pStyle w:val="Heading2"/>
        <w:spacing w:before="160" w:after="160"/>
        <w:rPr>
          <w:rFonts w:ascii="Times New Roman" w:hAnsi="Times New Roman" w:cs="Times New Roman"/>
          <w:b w:val="0"/>
          <w:bCs w:val="0"/>
          <w:sz w:val="24"/>
          <w:szCs w:val="24"/>
        </w:rPr>
      </w:pPr>
      <w:bookmarkStart w:id="120" w:name="idmarkerx16777217x66315"/>
      <w:bookmarkStart w:id="121" w:name="_Toc24999867"/>
      <w:bookmarkEnd w:id="120"/>
      <w:r>
        <w:t>3.47 Date fixed</w:t>
      </w:r>
      <w:bookmarkEnd w:id="121"/>
    </w:p>
    <w:p w14:paraId="22A78176" w14:textId="77777777" w:rsidR="00EC0FF0" w:rsidRDefault="00EC0FF0">
      <w:r>
        <w:t>Name: Date fixed</w:t>
      </w:r>
      <w:r>
        <w:br/>
        <w:t>Definition: The date of an event.</w:t>
      </w:r>
      <w:r>
        <w:br/>
        <w:t>Code: '</w:t>
      </w:r>
      <w:r>
        <w:rPr>
          <w:rFonts w:ascii="Courier New" w:hAnsi="Courier New" w:cs="Courier New"/>
        </w:rPr>
        <w:t>dateFixed</w:t>
      </w:r>
      <w:r>
        <w:t>'</w:t>
      </w:r>
      <w:r>
        <w:br/>
        <w:t xml:space="preserve">Remarks: </w:t>
      </w:r>
      <w:r>
        <w:br/>
        <w:t>Aliases: (none)</w:t>
      </w:r>
      <w:r>
        <w:br/>
        <w:t>Value Type: S100_TruncatedDate</w:t>
      </w:r>
    </w:p>
    <w:p w14:paraId="0F1E4AF6" w14:textId="77777777" w:rsidR="00EC0FF0" w:rsidRDefault="00EC0FF0">
      <w:pPr>
        <w:pStyle w:val="Heading2"/>
        <w:spacing w:before="160" w:after="160"/>
        <w:rPr>
          <w:rFonts w:ascii="Times New Roman" w:hAnsi="Times New Roman" w:cs="Times New Roman"/>
          <w:b w:val="0"/>
          <w:bCs w:val="0"/>
          <w:sz w:val="24"/>
          <w:szCs w:val="24"/>
        </w:rPr>
      </w:pPr>
      <w:bookmarkStart w:id="122" w:name="idmarkerx16777217x66369"/>
      <w:bookmarkStart w:id="123" w:name="_Toc24999868"/>
      <w:bookmarkEnd w:id="122"/>
      <w:r>
        <w:t>3.48 Flip bearing</w:t>
      </w:r>
      <w:bookmarkEnd w:id="123"/>
    </w:p>
    <w:p w14:paraId="182E7099" w14:textId="77777777" w:rsidR="00EC0FF0" w:rsidRDefault="00EC0FF0">
      <w:r>
        <w:t>Name: Flip bearing</w:t>
      </w:r>
      <w:r>
        <w:br/>
        <w:t>Definition: The bearing at which text is re-located to the opposite side of a feature when screen display is oriented away from true north.</w:t>
      </w:r>
      <w:r>
        <w:br/>
        <w:t>Code: '</w:t>
      </w:r>
      <w:r>
        <w:rPr>
          <w:rFonts w:ascii="Courier New" w:hAnsi="Courier New" w:cs="Courier New"/>
        </w:rPr>
        <w:t>flipBearing</w:t>
      </w:r>
      <w:r>
        <w:t>'</w:t>
      </w:r>
      <w:r>
        <w:br/>
        <w:t xml:space="preserve">Remarks: </w:t>
      </w:r>
      <w:r>
        <w:br/>
        <w:t>Aliases: (none)</w:t>
      </w:r>
      <w:r>
        <w:br/>
        <w:t>Value Type: integer</w:t>
      </w:r>
    </w:p>
    <w:p w14:paraId="48A25E05" w14:textId="77777777" w:rsidR="00EC0FF0" w:rsidRDefault="00EC0FF0">
      <w:pPr>
        <w:spacing w:before="160" w:after="160"/>
      </w:pPr>
      <w:r>
        <w:t>Unit of measure name: degrees    definition: degrees of arc    symbol: (none)</w:t>
      </w:r>
    </w:p>
    <w:p w14:paraId="17FDC7C0" w14:textId="77777777" w:rsidR="00EC0FF0" w:rsidRDefault="00EC0FF0">
      <w:pPr>
        <w:spacing w:before="160" w:after="160"/>
      </w:pPr>
      <w:r>
        <w:t>Quantity specification: planeAngle</w:t>
      </w:r>
    </w:p>
    <w:p w14:paraId="7DE4D3BC"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25"/>
        <w:gridCol w:w="838"/>
      </w:tblGrid>
      <w:tr w:rsidR="00EC0FF0" w14:paraId="11A8A08A"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9BBBF9"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870FDB"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781A94"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A06752" w14:textId="77777777" w:rsidR="00EC0FF0" w:rsidRDefault="00EC0FF0">
            <w:r>
              <w:rPr>
                <w:b/>
                <w:bCs/>
              </w:rPr>
              <w:t>precision</w:t>
            </w:r>
          </w:p>
        </w:tc>
      </w:tr>
      <w:tr w:rsidR="00EC0FF0" w14:paraId="13FABA6C"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238941"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554228"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193"/>
            </w:tblGrid>
            <w:tr w:rsidR="00EC0FF0" w14:paraId="690CB2B1"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D7AD36"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1C9854" w14:textId="77777777" w:rsidR="00EC0FF0" w:rsidRDefault="00EC0FF0">
                  <w:r>
                    <w:t>0</w:t>
                  </w:r>
                </w:p>
              </w:tc>
            </w:tr>
            <w:tr w:rsidR="00EC0FF0" w14:paraId="1517D95D"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302AE3"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EA003B" w14:textId="77777777" w:rsidR="00EC0FF0" w:rsidRDefault="00EC0FF0">
                  <w:r>
                    <w:t>360</w:t>
                  </w:r>
                </w:p>
              </w:tc>
            </w:tr>
            <w:tr w:rsidR="00EC0FF0" w14:paraId="67DCD23A"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FA7710"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B67614" w14:textId="77777777" w:rsidR="00EC0FF0" w:rsidRDefault="00EC0FF0">
                  <w:r>
                    <w:t>closedInterval</w:t>
                  </w:r>
                </w:p>
              </w:tc>
            </w:tr>
          </w:tbl>
          <w:p w14:paraId="1D79E9BE"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08DC5D" w14:textId="77777777" w:rsidR="00EC0FF0" w:rsidRDefault="00EC0FF0">
            <w:r>
              <w:t>0</w:t>
            </w:r>
          </w:p>
        </w:tc>
      </w:tr>
    </w:tbl>
    <w:p w14:paraId="14CE8486" w14:textId="77777777" w:rsidR="00EC0FF0" w:rsidRDefault="00EC0FF0">
      <w:pPr>
        <w:spacing w:before="160" w:after="160"/>
      </w:pPr>
    </w:p>
    <w:p w14:paraId="51BEC080" w14:textId="77777777" w:rsidR="00EC0FF0" w:rsidRDefault="00EC0FF0">
      <w:pPr>
        <w:spacing w:before="160" w:after="160"/>
      </w:pPr>
      <w:r>
        <w:t>For real values, precision is the number of digits after the decimal point.</w:t>
      </w:r>
    </w:p>
    <w:p w14:paraId="1DEBD4B4" w14:textId="77777777" w:rsidR="00EC0FF0" w:rsidRDefault="00EC0FF0">
      <w:pPr>
        <w:pStyle w:val="Heading2"/>
        <w:spacing w:before="160" w:after="160"/>
        <w:rPr>
          <w:rFonts w:ascii="Times New Roman" w:hAnsi="Times New Roman" w:cs="Times New Roman"/>
          <w:b w:val="0"/>
          <w:bCs w:val="0"/>
          <w:sz w:val="24"/>
          <w:szCs w:val="24"/>
        </w:rPr>
      </w:pPr>
      <w:bookmarkStart w:id="124" w:name="idmarkerx16777217x67124"/>
      <w:bookmarkStart w:id="125" w:name="_Toc24999869"/>
      <w:bookmarkEnd w:id="124"/>
      <w:r>
        <w:t>3.49 Frequency Shore Station Receives</w:t>
      </w:r>
      <w:bookmarkEnd w:id="125"/>
    </w:p>
    <w:p w14:paraId="7B4BCDEF" w14:textId="77777777" w:rsidR="00EC0FF0" w:rsidRDefault="00EC0FF0">
      <w:r>
        <w:t>Name: Frequency Shore Station Receives</w:t>
      </w:r>
      <w:r>
        <w:br/>
        <w:t>Definition: The shore station receiver frequency expressed in kHz to one decimal place.</w:t>
      </w:r>
      <w:r>
        <w:br/>
      </w:r>
      <w:r>
        <w:lastRenderedPageBreak/>
        <w:t>Code: '</w:t>
      </w:r>
      <w:r>
        <w:rPr>
          <w:rFonts w:ascii="Courier New" w:hAnsi="Courier New" w:cs="Courier New"/>
        </w:rPr>
        <w:t>frequencyShoreStationReceives</w:t>
      </w:r>
      <w:r>
        <w:t>'</w:t>
      </w:r>
      <w:r>
        <w:br/>
        <w:t>Remarks: Examples: 4379.1 kHz becomes 043791; 13162.8 kHz becomes 131628</w:t>
      </w:r>
      <w:r>
        <w:br/>
        <w:t>Aliases: FRQRXV</w:t>
      </w:r>
      <w:r>
        <w:br/>
        <w:t>Value Type: integer</w:t>
      </w:r>
    </w:p>
    <w:p w14:paraId="26285425" w14:textId="77777777" w:rsidR="00EC0FF0" w:rsidRDefault="00EC0FF0">
      <w:pPr>
        <w:spacing w:before="160" w:after="160"/>
      </w:pPr>
      <w:r>
        <w:t>Unit of measure name: kHz    definition: Kilohertz to 1 decimal place converted to an integer    symbol: kHz</w:t>
      </w:r>
    </w:p>
    <w:p w14:paraId="7430CEE7" w14:textId="77777777" w:rsidR="00EC0FF0" w:rsidRDefault="00EC0FF0">
      <w:pPr>
        <w:spacing w:before="160" w:after="160"/>
      </w:pPr>
      <w:r>
        <w:t>Quantity specification: frequency</w:t>
      </w:r>
    </w:p>
    <w:p w14:paraId="0F7E6E5B"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81"/>
        <w:gridCol w:w="838"/>
      </w:tblGrid>
      <w:tr w:rsidR="00EC0FF0" w14:paraId="27708FC3"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5C450C"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D1825F"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836C5F"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E17C76" w14:textId="77777777" w:rsidR="00EC0FF0" w:rsidRDefault="00EC0FF0">
            <w:r>
              <w:rPr>
                <w:b/>
                <w:bCs/>
              </w:rPr>
              <w:t>precision</w:t>
            </w:r>
          </w:p>
        </w:tc>
      </w:tr>
      <w:tr w:rsidR="00EC0FF0" w14:paraId="7D79E2C4"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47FDF7"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E6A333"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49"/>
            </w:tblGrid>
            <w:tr w:rsidR="00EC0FF0" w14:paraId="6B790C7C"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0FDDC1"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BB0343" w14:textId="77777777" w:rsidR="00EC0FF0" w:rsidRDefault="00EC0FF0">
                  <w:r>
                    <w:t>1</w:t>
                  </w:r>
                </w:p>
              </w:tc>
            </w:tr>
            <w:tr w:rsidR="00EC0FF0" w14:paraId="1C8F5236"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E0E783"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1E46CF" w14:textId="77777777" w:rsidR="00EC0FF0" w:rsidRDefault="00EC0FF0">
                  <w:r>
                    <w:t>(none)</w:t>
                  </w:r>
                </w:p>
              </w:tc>
            </w:tr>
            <w:tr w:rsidR="00EC0FF0" w14:paraId="33F92ACA"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51A162"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A8F62E" w14:textId="77777777" w:rsidR="00EC0FF0" w:rsidRDefault="00EC0FF0">
                  <w:r>
                    <w:t>gtSemiInterval</w:t>
                  </w:r>
                </w:p>
              </w:tc>
            </w:tr>
          </w:tbl>
          <w:p w14:paraId="78EB466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F887AD" w14:textId="77777777" w:rsidR="00EC0FF0" w:rsidRDefault="00EC0FF0">
            <w:r>
              <w:t>1</w:t>
            </w:r>
          </w:p>
        </w:tc>
      </w:tr>
    </w:tbl>
    <w:p w14:paraId="47FD8133" w14:textId="77777777" w:rsidR="00EC0FF0" w:rsidRDefault="00EC0FF0">
      <w:pPr>
        <w:spacing w:before="160" w:after="160"/>
      </w:pPr>
    </w:p>
    <w:p w14:paraId="63524F14" w14:textId="77777777" w:rsidR="00EC0FF0" w:rsidRDefault="00EC0FF0">
      <w:pPr>
        <w:spacing w:before="160" w:after="160"/>
      </w:pPr>
      <w:r>
        <w:t>For real values, precision is the number of digits after the decimal point.</w:t>
      </w:r>
    </w:p>
    <w:p w14:paraId="67B08C07" w14:textId="77777777" w:rsidR="00EC0FF0" w:rsidRDefault="00EC0FF0">
      <w:pPr>
        <w:pStyle w:val="Heading2"/>
        <w:spacing w:before="160" w:after="160"/>
        <w:rPr>
          <w:rFonts w:ascii="Times New Roman" w:hAnsi="Times New Roman" w:cs="Times New Roman"/>
          <w:b w:val="0"/>
          <w:bCs w:val="0"/>
          <w:sz w:val="24"/>
          <w:szCs w:val="24"/>
        </w:rPr>
      </w:pPr>
      <w:bookmarkStart w:id="126" w:name="idmarkerx16777217x67883"/>
      <w:bookmarkStart w:id="127" w:name="_Toc24999870"/>
      <w:bookmarkEnd w:id="126"/>
      <w:r>
        <w:t>3.50 Frequency Shore Station Transmits</w:t>
      </w:r>
      <w:bookmarkEnd w:id="127"/>
    </w:p>
    <w:p w14:paraId="7AF8D99B" w14:textId="77777777" w:rsidR="00EC0FF0" w:rsidRDefault="00EC0FF0">
      <w:r>
        <w:t>Name: Frequency Shore Station Transmits</w:t>
      </w:r>
      <w:r>
        <w:br/>
        <w:t>Definition: The shore station transmitter frequency expressed in kHz to one decimal place.</w:t>
      </w:r>
      <w:r>
        <w:br/>
        <w:t>Code: '</w:t>
      </w:r>
      <w:r>
        <w:rPr>
          <w:rFonts w:ascii="Courier New" w:hAnsi="Courier New" w:cs="Courier New"/>
        </w:rPr>
        <w:t>frequencyShoreStationTransmits</w:t>
      </w:r>
      <w:r>
        <w:t>'</w:t>
      </w:r>
      <w:r>
        <w:br/>
        <w:t>Remarks: Examples: 4379.1 kHz becomes 043791; 13162.8 kHz becomes 131628</w:t>
      </w:r>
      <w:r>
        <w:br/>
        <w:t>Aliases: FRQTXM</w:t>
      </w:r>
      <w:r>
        <w:br/>
        <w:t>Value Type: integer</w:t>
      </w:r>
    </w:p>
    <w:p w14:paraId="37C1132F" w14:textId="77777777" w:rsidR="00EC0FF0" w:rsidRDefault="00EC0FF0">
      <w:pPr>
        <w:spacing w:before="160" w:after="160"/>
      </w:pPr>
      <w:r>
        <w:t>Unit of measure name: kHz    definition: Kilohertz to 1 decimal place converted to an integer    symbol: kHz</w:t>
      </w:r>
    </w:p>
    <w:p w14:paraId="0509BFEE" w14:textId="77777777" w:rsidR="00EC0FF0" w:rsidRDefault="00EC0FF0">
      <w:pPr>
        <w:spacing w:before="160" w:after="160"/>
      </w:pPr>
      <w:r>
        <w:t>Quantity specification: frequency</w:t>
      </w:r>
    </w:p>
    <w:p w14:paraId="6214B65F"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81"/>
        <w:gridCol w:w="838"/>
      </w:tblGrid>
      <w:tr w:rsidR="00EC0FF0" w14:paraId="1B0FF989"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A53B18"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D8E6BB"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1853B2"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4FC39B" w14:textId="77777777" w:rsidR="00EC0FF0" w:rsidRDefault="00EC0FF0">
            <w:r>
              <w:rPr>
                <w:b/>
                <w:bCs/>
              </w:rPr>
              <w:t>precision</w:t>
            </w:r>
          </w:p>
        </w:tc>
      </w:tr>
      <w:tr w:rsidR="00EC0FF0" w14:paraId="099C4226"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E4C9B8"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1B8697"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49"/>
            </w:tblGrid>
            <w:tr w:rsidR="00EC0FF0" w14:paraId="68EF9496"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07142A"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9D69C6" w14:textId="77777777" w:rsidR="00EC0FF0" w:rsidRDefault="00EC0FF0">
                  <w:r>
                    <w:t>1</w:t>
                  </w:r>
                </w:p>
              </w:tc>
            </w:tr>
            <w:tr w:rsidR="00EC0FF0" w14:paraId="4C67BD6E"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243F85"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A5A2E9" w14:textId="77777777" w:rsidR="00EC0FF0" w:rsidRDefault="00EC0FF0">
                  <w:r>
                    <w:t>(none)</w:t>
                  </w:r>
                </w:p>
              </w:tc>
            </w:tr>
            <w:tr w:rsidR="00EC0FF0" w14:paraId="0A5597C5"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DAF74F"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4E5D13" w14:textId="77777777" w:rsidR="00EC0FF0" w:rsidRDefault="00EC0FF0">
                  <w:r>
                    <w:t>gtSemiInterval</w:t>
                  </w:r>
                </w:p>
              </w:tc>
            </w:tr>
          </w:tbl>
          <w:p w14:paraId="10AC095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EEAE2A" w14:textId="77777777" w:rsidR="00EC0FF0" w:rsidRDefault="00EC0FF0">
            <w:r>
              <w:t>1</w:t>
            </w:r>
          </w:p>
        </w:tc>
      </w:tr>
    </w:tbl>
    <w:p w14:paraId="4AA26AD2" w14:textId="77777777" w:rsidR="00EC0FF0" w:rsidRDefault="00EC0FF0">
      <w:pPr>
        <w:spacing w:before="160" w:after="160"/>
      </w:pPr>
    </w:p>
    <w:p w14:paraId="53E8CAE9" w14:textId="77777777" w:rsidR="00EC0FF0" w:rsidRDefault="00EC0FF0">
      <w:pPr>
        <w:spacing w:before="160" w:after="160"/>
      </w:pPr>
      <w:r>
        <w:t>For real values, precision is the number of digits after the decimal point.</w:t>
      </w:r>
    </w:p>
    <w:p w14:paraId="24BD3792" w14:textId="77777777" w:rsidR="00EC0FF0" w:rsidRDefault="00EC0FF0">
      <w:pPr>
        <w:pStyle w:val="Heading2"/>
        <w:spacing w:before="160" w:after="160"/>
        <w:rPr>
          <w:rFonts w:ascii="Times New Roman" w:hAnsi="Times New Roman" w:cs="Times New Roman"/>
          <w:b w:val="0"/>
          <w:bCs w:val="0"/>
          <w:sz w:val="24"/>
          <w:szCs w:val="24"/>
        </w:rPr>
      </w:pPr>
      <w:bookmarkStart w:id="128" w:name="idmarkerx16777217x68642"/>
      <w:bookmarkStart w:id="129" w:name="_Toc24999871"/>
      <w:bookmarkEnd w:id="128"/>
      <w:r>
        <w:t>3.51 Headline</w:t>
      </w:r>
      <w:bookmarkEnd w:id="129"/>
    </w:p>
    <w:p w14:paraId="0A09973C" w14:textId="77777777" w:rsidR="00EC0FF0" w:rsidRDefault="00EC0FF0">
      <w:r>
        <w:t>Name: Headline</w:t>
      </w:r>
      <w:r>
        <w:br/>
        <w:t>Definition: Words set at the head of a passage or page to introduce or categorize</w:t>
      </w:r>
      <w:r>
        <w:br/>
        <w:t>Code: '</w:t>
      </w:r>
      <w:r>
        <w:rPr>
          <w:rFonts w:ascii="Courier New" w:hAnsi="Courier New" w:cs="Courier New"/>
        </w:rPr>
        <w:t>headline</w:t>
      </w:r>
      <w:r>
        <w:t>'</w:t>
      </w:r>
      <w:r>
        <w:br/>
        <w:t xml:space="preserve">Remarks: </w:t>
      </w:r>
      <w:r>
        <w:br/>
        <w:t>Aliases: HEADLN</w:t>
      </w:r>
      <w:r>
        <w:br/>
        <w:t>Value Type: text</w:t>
      </w:r>
    </w:p>
    <w:p w14:paraId="2CFB9F4E" w14:textId="77777777" w:rsidR="00EC0FF0" w:rsidRDefault="00EC0FF0">
      <w:pPr>
        <w:pStyle w:val="Heading2"/>
        <w:spacing w:before="160" w:after="160"/>
        <w:rPr>
          <w:rFonts w:ascii="Times New Roman" w:hAnsi="Times New Roman" w:cs="Times New Roman"/>
          <w:b w:val="0"/>
          <w:bCs w:val="0"/>
          <w:sz w:val="24"/>
          <w:szCs w:val="24"/>
        </w:rPr>
      </w:pPr>
      <w:bookmarkStart w:id="130" w:name="idmarkerx16777217x68697"/>
      <w:bookmarkStart w:id="131" w:name="_Toc24999872"/>
      <w:bookmarkEnd w:id="130"/>
      <w:r>
        <w:lastRenderedPageBreak/>
        <w:t>3.52 Horizontal distance uncertainty</w:t>
      </w:r>
      <w:bookmarkEnd w:id="131"/>
    </w:p>
    <w:p w14:paraId="4C1B4A41" w14:textId="77777777" w:rsidR="00EC0FF0" w:rsidRDefault="00EC0FF0">
      <w:r>
        <w:t>Name: Horizontal distance uncertainty</w:t>
      </w:r>
      <w:r>
        <w:br/>
        <w:t>Definition: The best estimate of the horizontal accuracy of horizontal clearances and distances.</w:t>
      </w:r>
      <w:r>
        <w:br/>
        <w:t>Code: '</w:t>
      </w:r>
      <w:r>
        <w:rPr>
          <w:rFonts w:ascii="Courier New" w:hAnsi="Courier New" w:cs="Courier New"/>
        </w:rPr>
        <w:t>horizontalDistanceUncertainty</w:t>
      </w:r>
      <w:r>
        <w:t>'</w:t>
      </w:r>
      <w:r>
        <w:br/>
        <w:t>Remarks: the error is assumed to be positive and negative. The plus/minus character must not be encoded.</w:t>
      </w:r>
      <w:r>
        <w:br/>
        <w:t>Aliases: HORACC</w:t>
      </w:r>
      <w:r>
        <w:br/>
        <w:t>Value Type: real</w:t>
      </w:r>
    </w:p>
    <w:p w14:paraId="4DFC6E10" w14:textId="77777777" w:rsidR="00EC0FF0" w:rsidRDefault="00EC0FF0">
      <w:pPr>
        <w:spacing w:before="160" w:after="160"/>
      </w:pPr>
      <w:r>
        <w:t>Unit of measure name: metres    definition: SI Metres    symbol: m</w:t>
      </w:r>
    </w:p>
    <w:p w14:paraId="68173C78" w14:textId="77777777" w:rsidR="00EC0FF0" w:rsidRDefault="00EC0FF0">
      <w:pPr>
        <w:spacing w:before="160" w:after="160"/>
      </w:pPr>
      <w:r>
        <w:t>Quantity specification: length</w:t>
      </w:r>
    </w:p>
    <w:p w14:paraId="5E77AD92"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414"/>
        <w:gridCol w:w="838"/>
      </w:tblGrid>
      <w:tr w:rsidR="00EC0FF0" w14:paraId="65D243AF"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4A9C0C"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514250"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69DB9D"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1B0D18" w14:textId="77777777" w:rsidR="00EC0FF0" w:rsidRDefault="00EC0FF0">
            <w:r>
              <w:rPr>
                <w:b/>
                <w:bCs/>
              </w:rPr>
              <w:t>precision</w:t>
            </w:r>
          </w:p>
        </w:tc>
      </w:tr>
      <w:tr w:rsidR="00EC0FF0" w14:paraId="4F5B45A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7B74FA"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4383F1"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82"/>
            </w:tblGrid>
            <w:tr w:rsidR="00EC0FF0" w14:paraId="73C33401"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29AEAF"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1F4C69" w14:textId="77777777" w:rsidR="00EC0FF0" w:rsidRDefault="00EC0FF0">
                  <w:r>
                    <w:t>0</w:t>
                  </w:r>
                </w:p>
              </w:tc>
            </w:tr>
            <w:tr w:rsidR="00EC0FF0" w14:paraId="73CD6ADD"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AEFEBB"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6F02DC" w14:textId="77777777" w:rsidR="00EC0FF0" w:rsidRDefault="00EC0FF0">
                  <w:r>
                    <w:t>(none)</w:t>
                  </w:r>
                </w:p>
              </w:tc>
            </w:tr>
            <w:tr w:rsidR="00EC0FF0" w14:paraId="5C3FA543"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89A24A"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23AA0D" w14:textId="77777777" w:rsidR="00EC0FF0" w:rsidRDefault="00EC0FF0">
                  <w:r>
                    <w:t>geSemiInterval</w:t>
                  </w:r>
                </w:p>
              </w:tc>
            </w:tr>
          </w:tbl>
          <w:p w14:paraId="10B3F4F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C8E08C" w14:textId="77777777" w:rsidR="00EC0FF0" w:rsidRDefault="00EC0FF0">
            <w:r>
              <w:t>1</w:t>
            </w:r>
          </w:p>
        </w:tc>
      </w:tr>
    </w:tbl>
    <w:p w14:paraId="7B8B2B78" w14:textId="77777777" w:rsidR="00EC0FF0" w:rsidRDefault="00EC0FF0">
      <w:pPr>
        <w:spacing w:before="160" w:after="160"/>
      </w:pPr>
    </w:p>
    <w:p w14:paraId="250F8FB5" w14:textId="77777777" w:rsidR="00EC0FF0" w:rsidRDefault="00EC0FF0">
      <w:pPr>
        <w:spacing w:before="160" w:after="160"/>
      </w:pPr>
      <w:r>
        <w:t>For real values, precision is the number of digits after the decimal point.</w:t>
      </w:r>
    </w:p>
    <w:p w14:paraId="6108E8FF" w14:textId="77777777" w:rsidR="00EC0FF0" w:rsidRDefault="00EC0FF0">
      <w:pPr>
        <w:pStyle w:val="Heading2"/>
        <w:spacing w:before="160" w:after="160"/>
        <w:rPr>
          <w:rFonts w:ascii="Times New Roman" w:hAnsi="Times New Roman" w:cs="Times New Roman"/>
          <w:b w:val="0"/>
          <w:bCs w:val="0"/>
          <w:sz w:val="24"/>
          <w:szCs w:val="24"/>
        </w:rPr>
      </w:pPr>
      <w:bookmarkStart w:id="132" w:name="idmarkerx16777217x69456"/>
      <w:bookmarkStart w:id="133" w:name="_Toc24999873"/>
      <w:bookmarkEnd w:id="132"/>
      <w:r>
        <w:t>3.53 IMO format for reporting</w:t>
      </w:r>
      <w:bookmarkEnd w:id="133"/>
    </w:p>
    <w:p w14:paraId="2DDF5B1A" w14:textId="77777777" w:rsidR="00EC0FF0" w:rsidRDefault="00EC0FF0">
      <w:r>
        <w:t>Name: IMO format for reporting</w:t>
      </w:r>
      <w:r>
        <w:br/>
        <w:t>Definition: Whether a report must be in an IMO standard format</w:t>
      </w:r>
      <w:r>
        <w:br/>
        <w:t>Code: '</w:t>
      </w:r>
      <w:r>
        <w:rPr>
          <w:rFonts w:ascii="Courier New" w:hAnsi="Courier New" w:cs="Courier New"/>
        </w:rPr>
        <w:t>imoFormatForReporting</w:t>
      </w:r>
      <w:r>
        <w:t>'</w:t>
      </w:r>
      <w:r>
        <w:br/>
        <w:t xml:space="preserve">Remarks: </w:t>
      </w:r>
      <w:r>
        <w:br/>
        <w:t>Aliases: IMOREP</w:t>
      </w:r>
      <w:r>
        <w:br/>
        <w:t>Value Type: boolean</w:t>
      </w:r>
    </w:p>
    <w:p w14:paraId="6CB6AD77" w14:textId="77777777" w:rsidR="00EC0FF0" w:rsidRDefault="00EC0FF0">
      <w:pPr>
        <w:pStyle w:val="Heading2"/>
        <w:spacing w:before="160" w:after="160"/>
        <w:rPr>
          <w:rFonts w:ascii="Times New Roman" w:hAnsi="Times New Roman" w:cs="Times New Roman"/>
          <w:b w:val="0"/>
          <w:bCs w:val="0"/>
          <w:sz w:val="24"/>
          <w:szCs w:val="24"/>
        </w:rPr>
      </w:pPr>
      <w:bookmarkStart w:id="134" w:name="idmarkerx16777217x69511"/>
      <w:bookmarkStart w:id="135" w:name="_Toc24999874"/>
      <w:bookmarkEnd w:id="134"/>
      <w:r>
        <w:t>3.54 ISPS level</w:t>
      </w:r>
      <w:bookmarkEnd w:id="135"/>
    </w:p>
    <w:p w14:paraId="372990D6" w14:textId="77777777" w:rsidR="00EC0FF0" w:rsidRDefault="00EC0FF0">
      <w:r>
        <w:t>Name: ISPS level</w:t>
      </w:r>
      <w:r>
        <w:br/>
        <w:t>Definition: Classification of ISPS security levels according to the ISPS Code.</w:t>
      </w:r>
      <w:r>
        <w:br/>
        <w:t>Code: '</w:t>
      </w:r>
      <w:r>
        <w:rPr>
          <w:rFonts w:ascii="Courier New" w:hAnsi="Courier New" w:cs="Courier New"/>
        </w:rPr>
        <w:t>ispsLevel</w:t>
      </w:r>
      <w:r>
        <w:t>'</w:t>
      </w:r>
      <w:r>
        <w:br/>
        <w:t xml:space="preserve">Remarks: </w:t>
      </w:r>
      <w:r>
        <w:br/>
        <w:t>Aliases: ISPSLV</w:t>
      </w:r>
      <w:r>
        <w:br/>
        <w:t>Value Type: enumeration</w:t>
      </w:r>
    </w:p>
    <w:p w14:paraId="50A63D14"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745C41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821238"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019BAD"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BE1191"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B4B9BA" w14:textId="77777777" w:rsidR="00EC0FF0" w:rsidRDefault="00EC0FF0">
            <w:r>
              <w:rPr>
                <w:b/>
                <w:bCs/>
              </w:rPr>
              <w:t>Remarks</w:t>
            </w:r>
          </w:p>
        </w:tc>
      </w:tr>
      <w:tr w:rsidR="00EC0FF0" w14:paraId="2EDB1E1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7FECE2" w14:textId="77777777" w:rsidR="00EC0FF0" w:rsidRDefault="00EC0FF0">
            <w:r>
              <w:t>'</w:t>
            </w:r>
            <w:r>
              <w:rPr>
                <w:rFonts w:ascii="Courier New" w:hAnsi="Courier New" w:cs="Courier New"/>
                <w:sz w:val="22"/>
                <w:szCs w:val="22"/>
              </w:rPr>
              <w:t>ISPS Level 1</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AF8E17" w14:textId="77777777" w:rsidR="00EC0FF0" w:rsidRDefault="00EC0FF0">
            <w:r>
              <w:t>The level for which minimum appropriate protective security measures shall be maintained at all times.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EAE917"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FCDDEF" w14:textId="77777777" w:rsidR="00EC0FF0" w:rsidRDefault="00EC0FF0"/>
        </w:tc>
      </w:tr>
      <w:tr w:rsidR="00EC0FF0" w14:paraId="694525C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1D894F" w14:textId="77777777" w:rsidR="00EC0FF0" w:rsidRDefault="00EC0FF0">
            <w:r>
              <w:t>'</w:t>
            </w:r>
            <w:r>
              <w:rPr>
                <w:rFonts w:ascii="Courier New" w:hAnsi="Courier New" w:cs="Courier New"/>
                <w:sz w:val="22"/>
                <w:szCs w:val="22"/>
              </w:rPr>
              <w:t>ISPS Level 2</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295D56" w14:textId="77777777" w:rsidR="00EC0FF0" w:rsidRDefault="00EC0FF0">
            <w:r>
              <w:t>The level for which appropriate additional protective security measures shall be maintained for a period of time as a result of heightened risk of a security incident.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EE8A93"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471D8A" w14:textId="77777777" w:rsidR="00EC0FF0" w:rsidRDefault="00EC0FF0"/>
        </w:tc>
      </w:tr>
      <w:tr w:rsidR="00EC0FF0" w14:paraId="6C0E2F8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C80E2E" w14:textId="77777777" w:rsidR="00EC0FF0" w:rsidRDefault="00EC0FF0">
            <w:r>
              <w:t>'</w:t>
            </w:r>
            <w:r>
              <w:rPr>
                <w:rFonts w:ascii="Courier New" w:hAnsi="Courier New" w:cs="Courier New"/>
                <w:sz w:val="22"/>
                <w:szCs w:val="22"/>
              </w:rPr>
              <w:t>ISPS Level 3</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D4B2FB" w14:textId="77777777" w:rsidR="00EC0FF0" w:rsidRDefault="00EC0FF0">
            <w:r>
              <w:t>The level for which further specific protective security measures shall be maintained for a limited period of time when a security incident is probable or imminent, although it may not be possible to identify the specific target.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E330D6"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D53991" w14:textId="77777777" w:rsidR="00EC0FF0" w:rsidRDefault="00EC0FF0"/>
        </w:tc>
      </w:tr>
    </w:tbl>
    <w:p w14:paraId="7741AB80" w14:textId="77777777" w:rsidR="00EC0FF0" w:rsidRDefault="00EC0FF0">
      <w:pPr>
        <w:pStyle w:val="Center"/>
      </w:pPr>
    </w:p>
    <w:p w14:paraId="2D5D4875" w14:textId="77777777" w:rsidR="00EC0FF0" w:rsidDel="00AA483D" w:rsidRDefault="00EC0FF0">
      <w:pPr>
        <w:pStyle w:val="Heading2"/>
        <w:spacing w:before="160" w:after="160"/>
        <w:rPr>
          <w:del w:id="136" w:author="Raphael Malyankar" w:date="2019-11-18T19:50:00Z"/>
          <w:rFonts w:ascii="Times New Roman" w:hAnsi="Times New Roman" w:cs="Times New Roman"/>
          <w:b w:val="0"/>
          <w:bCs w:val="0"/>
          <w:sz w:val="24"/>
          <w:szCs w:val="24"/>
        </w:rPr>
      </w:pPr>
      <w:bookmarkStart w:id="137" w:name="idmarkerx16777217x70525"/>
      <w:bookmarkEnd w:id="137"/>
      <w:del w:id="138" w:author="Raphael Malyankar" w:date="2019-11-18T19:50:00Z">
        <w:r w:rsidDel="00AA483D">
          <w:lastRenderedPageBreak/>
          <w:delText>3.55 Jurisdiction</w:delText>
        </w:r>
      </w:del>
    </w:p>
    <w:p w14:paraId="6EB18D30" w14:textId="77777777" w:rsidR="00EC0FF0" w:rsidDel="00AA483D" w:rsidRDefault="00EC0FF0">
      <w:pPr>
        <w:rPr>
          <w:del w:id="139" w:author="Raphael Malyankar" w:date="2019-11-18T19:50:00Z"/>
        </w:rPr>
      </w:pPr>
      <w:del w:id="140" w:author="Raphael Malyankar" w:date="2019-11-18T19:50:00Z">
        <w:r w:rsidDel="00AA483D">
          <w:delText>Name: Jurisdiction</w:delText>
        </w:r>
        <w:r w:rsidDel="00AA483D">
          <w:br/>
          <w:delText>Definition: The jurisdiction applicable to an administrative area.</w:delText>
        </w:r>
        <w:r w:rsidDel="00AA483D">
          <w:br/>
          <w:delText>Code: '</w:delText>
        </w:r>
        <w:r w:rsidDel="00AA483D">
          <w:rPr>
            <w:rFonts w:ascii="Courier New" w:hAnsi="Courier New" w:cs="Courier New"/>
          </w:rPr>
          <w:delText>jurisdiction</w:delText>
        </w:r>
        <w:r w:rsidDel="00AA483D">
          <w:delText>'</w:delText>
        </w:r>
        <w:r w:rsidDel="00AA483D">
          <w:br/>
          <w:delText xml:space="preserve">Remarks: </w:delText>
        </w:r>
        <w:r w:rsidDel="00AA483D">
          <w:br/>
          <w:delText>Aliases: JRSDTN</w:delText>
        </w:r>
        <w:r w:rsidDel="00AA483D">
          <w:br/>
          <w:delText>Value Type: enumeration</w:delText>
        </w:r>
      </w:del>
    </w:p>
    <w:p w14:paraId="2C825EBA" w14:textId="77777777" w:rsidR="00EC0FF0" w:rsidDel="00AA483D" w:rsidRDefault="00EC0FF0">
      <w:pPr>
        <w:spacing w:before="160" w:after="160"/>
        <w:jc w:val="center"/>
        <w:rPr>
          <w:del w:id="141" w:author="Raphael Malyankar" w:date="2019-11-18T19:50:00Z"/>
        </w:rPr>
      </w:pPr>
      <w:del w:id="142" w:author="Raphael Malyankar" w:date="2019-11-18T19:50:00Z">
        <w:r w:rsidDel="00AA483D">
          <w:delText>Listed Values</w:delText>
        </w:r>
      </w:del>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753"/>
        <w:gridCol w:w="756"/>
        <w:gridCol w:w="838"/>
      </w:tblGrid>
      <w:tr w:rsidR="00EC0FF0" w:rsidDel="00AA483D" w14:paraId="005D90B7" w14:textId="77777777">
        <w:trPr>
          <w:tblHeader/>
          <w:del w:id="143" w:author="Raphael Malyankar" w:date="2019-11-18T19:50:00Z"/>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78DBD1" w14:textId="77777777" w:rsidR="00EC0FF0" w:rsidDel="00AA483D" w:rsidRDefault="00EC0FF0">
            <w:pPr>
              <w:rPr>
                <w:del w:id="144" w:author="Raphael Malyankar" w:date="2019-11-18T19:50:00Z"/>
              </w:rPr>
            </w:pPr>
            <w:del w:id="145" w:author="Raphael Malyankar" w:date="2019-11-18T19:50:00Z">
              <w:r w:rsidDel="00AA483D">
                <w:rPr>
                  <w:b/>
                  <w:bCs/>
                </w:rPr>
                <w:delText>Label</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959706" w14:textId="77777777" w:rsidR="00EC0FF0" w:rsidDel="00AA483D" w:rsidRDefault="00EC0FF0">
            <w:pPr>
              <w:rPr>
                <w:del w:id="146" w:author="Raphael Malyankar" w:date="2019-11-18T19:50:00Z"/>
              </w:rPr>
            </w:pPr>
            <w:del w:id="147" w:author="Raphael Malyankar" w:date="2019-11-18T19:50:00Z">
              <w:r w:rsidDel="00AA483D">
                <w:rPr>
                  <w:b/>
                  <w:bCs/>
                </w:rPr>
                <w:delText>Definition</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CFA091" w14:textId="77777777" w:rsidR="00EC0FF0" w:rsidDel="00AA483D" w:rsidRDefault="00EC0FF0">
            <w:pPr>
              <w:rPr>
                <w:del w:id="148" w:author="Raphael Malyankar" w:date="2019-11-18T19:50:00Z"/>
              </w:rPr>
            </w:pPr>
            <w:del w:id="149" w:author="Raphael Malyankar" w:date="2019-11-18T19:50:00Z">
              <w:r w:rsidDel="00AA483D">
                <w:rPr>
                  <w:b/>
                  <w:bCs/>
                </w:rPr>
                <w:delText>Code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4F96EB" w14:textId="77777777" w:rsidR="00EC0FF0" w:rsidDel="00AA483D" w:rsidRDefault="00EC0FF0">
            <w:pPr>
              <w:rPr>
                <w:del w:id="150" w:author="Raphael Malyankar" w:date="2019-11-18T19:50:00Z"/>
              </w:rPr>
            </w:pPr>
            <w:del w:id="151" w:author="Raphael Malyankar" w:date="2019-11-18T19:50:00Z">
              <w:r w:rsidDel="00AA483D">
                <w:rPr>
                  <w:b/>
                  <w:bCs/>
                </w:rPr>
                <w:delText>Remarks</w:delText>
              </w:r>
            </w:del>
          </w:p>
        </w:tc>
      </w:tr>
      <w:tr w:rsidR="00EC0FF0" w:rsidDel="00AA483D" w14:paraId="52A5D722" w14:textId="77777777">
        <w:trPr>
          <w:del w:id="152" w:author="Raphael Malyankar" w:date="2019-11-18T19:50:00Z"/>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8559B4" w14:textId="77777777" w:rsidR="00EC0FF0" w:rsidDel="00AA483D" w:rsidRDefault="00EC0FF0">
            <w:pPr>
              <w:rPr>
                <w:del w:id="153" w:author="Raphael Malyankar" w:date="2019-11-18T19:50:00Z"/>
              </w:rPr>
            </w:pPr>
            <w:del w:id="154" w:author="Raphael Malyankar" w:date="2019-11-18T19:50:00Z">
              <w:r w:rsidDel="00AA483D">
                <w:delText>'</w:delText>
              </w:r>
              <w:r w:rsidDel="00AA483D">
                <w:rPr>
                  <w:rFonts w:ascii="Courier New" w:hAnsi="Courier New" w:cs="Courier New"/>
                  <w:sz w:val="22"/>
                  <w:szCs w:val="22"/>
                </w:rPr>
                <w:delText>international</w:delText>
              </w:r>
              <w:r w:rsidDel="00AA483D">
                <w:delText>'</w:delText>
              </w:r>
              <w:r w:rsidDel="00AA483D">
                <w:br/>
                <w:delText>Aliases: (none)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CF2216" w14:textId="77777777" w:rsidR="00EC0FF0" w:rsidDel="00AA483D" w:rsidRDefault="00EC0FF0">
            <w:pPr>
              <w:rPr>
                <w:del w:id="155" w:author="Raphael Malyankar" w:date="2019-11-18T19:50:00Z"/>
              </w:rPr>
            </w:pPr>
            <w:del w:id="156" w:author="Raphael Malyankar" w:date="2019-11-18T19:50:00Z">
              <w:r w:rsidDel="00AA483D">
                <w:delText>involving more than one country covering more than one national area.</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5B8A19" w14:textId="77777777" w:rsidR="00EC0FF0" w:rsidDel="00AA483D" w:rsidRDefault="00EC0FF0">
            <w:pPr>
              <w:rPr>
                <w:del w:id="157" w:author="Raphael Malyankar" w:date="2019-11-18T19:50:00Z"/>
              </w:rPr>
            </w:pPr>
            <w:del w:id="158" w:author="Raphael Malyankar" w:date="2019-11-18T19:50:00Z">
              <w:r w:rsidDel="00AA483D">
                <w:rPr>
                  <w:rFonts w:ascii="Courier New" w:hAnsi="Courier New" w:cs="Courier New"/>
                  <w:sz w:val="22"/>
                  <w:szCs w:val="22"/>
                </w:rPr>
                <w:delText>1</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CDAE56" w14:textId="77777777" w:rsidR="00EC0FF0" w:rsidDel="00AA483D" w:rsidRDefault="00EC0FF0">
            <w:pPr>
              <w:rPr>
                <w:del w:id="159" w:author="Raphael Malyankar" w:date="2019-11-18T19:50:00Z"/>
              </w:rPr>
            </w:pPr>
          </w:p>
        </w:tc>
      </w:tr>
      <w:tr w:rsidR="00EC0FF0" w:rsidDel="00AA483D" w14:paraId="4FC7EF58" w14:textId="77777777">
        <w:trPr>
          <w:del w:id="160" w:author="Raphael Malyankar" w:date="2019-11-18T19:50:00Z"/>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3B0E8A" w14:textId="77777777" w:rsidR="00EC0FF0" w:rsidDel="00AA483D" w:rsidRDefault="00EC0FF0">
            <w:pPr>
              <w:rPr>
                <w:del w:id="161" w:author="Raphael Malyankar" w:date="2019-11-18T19:50:00Z"/>
              </w:rPr>
            </w:pPr>
            <w:del w:id="162" w:author="Raphael Malyankar" w:date="2019-11-18T19:50:00Z">
              <w:r w:rsidDel="00AA483D">
                <w:delText>'</w:delText>
              </w:r>
              <w:r w:rsidDel="00AA483D">
                <w:rPr>
                  <w:rFonts w:ascii="Courier New" w:hAnsi="Courier New" w:cs="Courier New"/>
                  <w:sz w:val="22"/>
                  <w:szCs w:val="22"/>
                </w:rPr>
                <w:delText>national</w:delText>
              </w:r>
              <w:r w:rsidDel="00AA483D">
                <w:delText>'</w:delText>
              </w:r>
              <w:r w:rsidDel="00AA483D">
                <w:br/>
                <w:delText>Aliases: (none)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A9A025" w14:textId="77777777" w:rsidR="00EC0FF0" w:rsidDel="00AA483D" w:rsidRDefault="00EC0FF0">
            <w:pPr>
              <w:rPr>
                <w:del w:id="163" w:author="Raphael Malyankar" w:date="2019-11-18T19:50:00Z"/>
              </w:rPr>
            </w:pPr>
            <w:del w:id="164" w:author="Raphael Malyankar" w:date="2019-11-18T19:50:00Z">
              <w:r w:rsidDel="00AA483D">
                <w:delText>an area administered or controlled by a single nation.</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718761" w14:textId="77777777" w:rsidR="00EC0FF0" w:rsidDel="00AA483D" w:rsidRDefault="00EC0FF0">
            <w:pPr>
              <w:rPr>
                <w:del w:id="165" w:author="Raphael Malyankar" w:date="2019-11-18T19:50:00Z"/>
              </w:rPr>
            </w:pPr>
            <w:del w:id="166" w:author="Raphael Malyankar" w:date="2019-11-18T19:50:00Z">
              <w:r w:rsidDel="00AA483D">
                <w:rPr>
                  <w:rFonts w:ascii="Courier New" w:hAnsi="Courier New" w:cs="Courier New"/>
                  <w:sz w:val="22"/>
                  <w:szCs w:val="22"/>
                </w:rPr>
                <w:delText>2</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636936" w14:textId="77777777" w:rsidR="00EC0FF0" w:rsidDel="00AA483D" w:rsidRDefault="00EC0FF0">
            <w:pPr>
              <w:rPr>
                <w:del w:id="167" w:author="Raphael Malyankar" w:date="2019-11-18T19:50:00Z"/>
              </w:rPr>
            </w:pPr>
          </w:p>
        </w:tc>
      </w:tr>
      <w:tr w:rsidR="00EC0FF0" w:rsidDel="00AA483D" w14:paraId="02183E3D" w14:textId="77777777">
        <w:trPr>
          <w:del w:id="168" w:author="Raphael Malyankar" w:date="2019-11-18T19:50:00Z"/>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35DBAF" w14:textId="77777777" w:rsidR="00EC0FF0" w:rsidDel="00AA483D" w:rsidRDefault="00EC0FF0">
            <w:pPr>
              <w:rPr>
                <w:del w:id="169" w:author="Raphael Malyankar" w:date="2019-11-18T19:50:00Z"/>
              </w:rPr>
            </w:pPr>
            <w:del w:id="170" w:author="Raphael Malyankar" w:date="2019-11-18T19:50:00Z">
              <w:r w:rsidDel="00AA483D">
                <w:delText>'</w:delText>
              </w:r>
              <w:r w:rsidDel="00AA483D">
                <w:rPr>
                  <w:rFonts w:ascii="Courier New" w:hAnsi="Courier New" w:cs="Courier New"/>
                  <w:sz w:val="22"/>
                  <w:szCs w:val="22"/>
                </w:rPr>
                <w:delText>national sub-division</w:delText>
              </w:r>
              <w:r w:rsidDel="00AA483D">
                <w:delText>'</w:delText>
              </w:r>
              <w:r w:rsidDel="00AA483D">
                <w:br/>
                <w:delText>Aliases: (none)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39A4CF" w14:textId="77777777" w:rsidR="00EC0FF0" w:rsidDel="00AA483D" w:rsidRDefault="00EC0FF0">
            <w:pPr>
              <w:rPr>
                <w:del w:id="171" w:author="Raphael Malyankar" w:date="2019-11-18T19:50:00Z"/>
              </w:rPr>
            </w:pPr>
            <w:del w:id="172" w:author="Raphael Malyankar" w:date="2019-11-18T19:50:00Z">
              <w:r w:rsidDel="00AA483D">
                <w:delText>an area smaller than the nation in which it lies.</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748A0A" w14:textId="77777777" w:rsidR="00EC0FF0" w:rsidDel="00AA483D" w:rsidRDefault="00EC0FF0">
            <w:pPr>
              <w:rPr>
                <w:del w:id="173" w:author="Raphael Malyankar" w:date="2019-11-18T19:50:00Z"/>
              </w:rPr>
            </w:pPr>
            <w:del w:id="174" w:author="Raphael Malyankar" w:date="2019-11-18T19:50:00Z">
              <w:r w:rsidDel="00AA483D">
                <w:rPr>
                  <w:rFonts w:ascii="Courier New" w:hAnsi="Courier New" w:cs="Courier New"/>
                  <w:sz w:val="22"/>
                  <w:szCs w:val="22"/>
                </w:rPr>
                <w:delText>3</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E0909A" w14:textId="77777777" w:rsidR="00EC0FF0" w:rsidDel="00AA483D" w:rsidRDefault="00EC0FF0">
            <w:pPr>
              <w:rPr>
                <w:del w:id="175" w:author="Raphael Malyankar" w:date="2019-11-18T19:50:00Z"/>
              </w:rPr>
            </w:pPr>
          </w:p>
        </w:tc>
      </w:tr>
    </w:tbl>
    <w:p w14:paraId="771858EA" w14:textId="77777777" w:rsidR="00EC0FF0" w:rsidDel="00AA483D" w:rsidRDefault="00EC0FF0">
      <w:pPr>
        <w:pStyle w:val="Center"/>
        <w:rPr>
          <w:del w:id="176" w:author="Raphael Malyankar" w:date="2019-11-18T19:50:00Z"/>
        </w:rPr>
      </w:pPr>
    </w:p>
    <w:p w14:paraId="7C17F009" w14:textId="77777777" w:rsidR="00EC0FF0" w:rsidRDefault="00EC0FF0">
      <w:pPr>
        <w:pStyle w:val="Heading2"/>
        <w:spacing w:before="160" w:after="160"/>
        <w:rPr>
          <w:rFonts w:ascii="Times New Roman" w:hAnsi="Times New Roman" w:cs="Times New Roman"/>
          <w:b w:val="0"/>
          <w:bCs w:val="0"/>
          <w:sz w:val="24"/>
          <w:szCs w:val="24"/>
        </w:rPr>
      </w:pPr>
      <w:bookmarkStart w:id="177" w:name="idmarkerx16777217x71539"/>
      <w:bookmarkStart w:id="178" w:name="_Toc24999875"/>
      <w:bookmarkEnd w:id="177"/>
      <w:r>
        <w:t>3.56 Language</w:t>
      </w:r>
      <w:bookmarkEnd w:id="178"/>
    </w:p>
    <w:p w14:paraId="3D6070BF" w14:textId="77777777" w:rsidR="00EC0FF0" w:rsidRDefault="00EC0FF0">
      <w:r>
        <w:t>Name: Language</w:t>
      </w:r>
      <w:r>
        <w:br/>
        <w:t>Definition: The method of human communication, either spoken or written, consisting of the use of words in a structured and conventional way.</w:t>
      </w:r>
      <w:r>
        <w:br/>
        <w:t>Code: '</w:t>
      </w:r>
      <w:r>
        <w:rPr>
          <w:rFonts w:ascii="Courier New" w:hAnsi="Courier New" w:cs="Courier New"/>
        </w:rPr>
        <w:t>language</w:t>
      </w:r>
      <w:r>
        <w:t>'</w:t>
      </w:r>
      <w:r>
        <w:br/>
        <w:t>Remarks: The language is encoded by a character code following ISO 639-3</w:t>
      </w:r>
      <w:r>
        <w:br/>
        <w:t>Aliases: LANGGE</w:t>
      </w:r>
      <w:r>
        <w:br/>
        <w:t>Value Type: text</w:t>
      </w:r>
    </w:p>
    <w:p w14:paraId="37D22362" w14:textId="77777777" w:rsidR="00EC0FF0" w:rsidRDefault="00EC0FF0">
      <w:pPr>
        <w:pStyle w:val="Heading2"/>
        <w:spacing w:before="160" w:after="160"/>
        <w:rPr>
          <w:rFonts w:ascii="Times New Roman" w:hAnsi="Times New Roman" w:cs="Times New Roman"/>
          <w:b w:val="0"/>
          <w:bCs w:val="0"/>
          <w:sz w:val="24"/>
          <w:szCs w:val="24"/>
        </w:rPr>
      </w:pPr>
      <w:bookmarkStart w:id="179" w:name="idmarkerx16777217x71597"/>
      <w:bookmarkStart w:id="180" w:name="_Toc24999876"/>
      <w:bookmarkEnd w:id="179"/>
      <w:r>
        <w:t>3.57 Logical Connectives</w:t>
      </w:r>
      <w:bookmarkEnd w:id="180"/>
    </w:p>
    <w:p w14:paraId="13A431D5" w14:textId="77777777" w:rsidR="00EC0FF0" w:rsidRDefault="00EC0FF0">
      <w:r>
        <w:t>Name: Logical Connectives</w:t>
      </w:r>
      <w:r>
        <w:br/>
        <w:t>Definition: Expresses whether all the constraints described by its co-attributes must be satisfied, or only one such constraint need be satisfied.</w:t>
      </w:r>
      <w:r>
        <w:br/>
        <w:t>Code: '</w:t>
      </w:r>
      <w:r>
        <w:rPr>
          <w:rFonts w:ascii="Courier New" w:hAnsi="Courier New" w:cs="Courier New"/>
        </w:rPr>
        <w:t>logicalConnectives</w:t>
      </w:r>
      <w:r>
        <w:t>'</w:t>
      </w:r>
      <w:r>
        <w:br/>
        <w:t>Remarks: This attribute is intended to be used with co-attributes that encode limits on vessel dimensions, type of cargo, and other characteristics. The combination of constraints described by logicalConnective and its co-attributes defines a subset of vessels to which information described by a feature or information type instance applies (or does not apply, is required, recommended, etc.). The relationship between the vessel subset and the information is indicated by an association - see PermissionType and InclusionType). The two listed values of logicalConnective are two of the basic operations of Boolean logic. The third basic operation (not) is not used.</w:t>
      </w:r>
      <w:r>
        <w:br/>
        <w:t>Aliases: LOGCON</w:t>
      </w:r>
      <w:r>
        <w:br/>
        <w:t>Value Type: enumeration</w:t>
      </w:r>
    </w:p>
    <w:p w14:paraId="1D1879F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511FC529"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0AE9EB"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BCAE44"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765500"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A7A2DE" w14:textId="77777777" w:rsidR="00EC0FF0" w:rsidRDefault="00EC0FF0">
            <w:r>
              <w:rPr>
                <w:b/>
                <w:bCs/>
              </w:rPr>
              <w:t>Remarks</w:t>
            </w:r>
          </w:p>
        </w:tc>
      </w:tr>
      <w:tr w:rsidR="00EC0FF0" w14:paraId="5AC5C5D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DB9DAB" w14:textId="77777777" w:rsidR="00EC0FF0" w:rsidRDefault="00EC0FF0">
            <w:r>
              <w:t>'</w:t>
            </w:r>
            <w:r>
              <w:rPr>
                <w:rFonts w:ascii="Courier New" w:hAnsi="Courier New" w:cs="Courier New"/>
                <w:sz w:val="22"/>
                <w:szCs w:val="22"/>
              </w:rPr>
              <w:t>logical conjunction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3C98E9" w14:textId="77777777" w:rsidR="00EC0FF0" w:rsidRDefault="00EC0FF0">
            <w:r>
              <w:t>all the conditions described by the other attributes of the object, or sub-attributes of the same complex attribute, are true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C32326"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282FFE" w14:textId="77777777" w:rsidR="00EC0FF0" w:rsidRDefault="00EC0FF0"/>
        </w:tc>
      </w:tr>
      <w:tr w:rsidR="00EC0FF0" w14:paraId="4D82B5E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42B2A6" w14:textId="77777777" w:rsidR="00EC0FF0" w:rsidRDefault="00EC0FF0">
            <w:r>
              <w:t>'</w:t>
            </w:r>
            <w:r>
              <w:rPr>
                <w:rFonts w:ascii="Courier New" w:hAnsi="Courier New" w:cs="Courier New"/>
                <w:sz w:val="22"/>
                <w:szCs w:val="22"/>
              </w:rPr>
              <w:t>logical disjunction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CC8556" w14:textId="77777777" w:rsidR="00EC0FF0" w:rsidRDefault="00EC0FF0">
            <w:r>
              <w:t>at least one of the conditions described by the other attributes of the object, or sub-attributes of the same complex attributes, is true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2417F9"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B87C3A" w14:textId="77777777" w:rsidR="00EC0FF0" w:rsidRDefault="00EC0FF0"/>
        </w:tc>
      </w:tr>
    </w:tbl>
    <w:p w14:paraId="2A8A44DA" w14:textId="77777777" w:rsidR="00EC0FF0" w:rsidRDefault="00EC0FF0">
      <w:pPr>
        <w:pStyle w:val="Center"/>
      </w:pPr>
    </w:p>
    <w:p w14:paraId="15802D6C" w14:textId="77777777" w:rsidR="00EC0FF0" w:rsidRDefault="00EC0FF0">
      <w:pPr>
        <w:pStyle w:val="Heading2"/>
        <w:spacing w:before="160" w:after="160"/>
        <w:rPr>
          <w:rFonts w:ascii="Times New Roman" w:hAnsi="Times New Roman" w:cs="Times New Roman"/>
          <w:b w:val="0"/>
          <w:bCs w:val="0"/>
          <w:sz w:val="24"/>
          <w:szCs w:val="24"/>
        </w:rPr>
      </w:pPr>
      <w:bookmarkStart w:id="181" w:name="idmarkerx16777217x72376"/>
      <w:bookmarkStart w:id="182" w:name="_Toc24999877"/>
      <w:bookmarkEnd w:id="181"/>
      <w:r>
        <w:t>3.58 Linkage</w:t>
      </w:r>
      <w:bookmarkEnd w:id="182"/>
    </w:p>
    <w:p w14:paraId="715B53FC" w14:textId="77777777" w:rsidR="00EC0FF0" w:rsidRDefault="00EC0FF0">
      <w:r>
        <w:t>Name: Linkage</w:t>
      </w:r>
      <w:r>
        <w:br/>
        <w:t>Definition: location (address) for on-line access using a URL/URI address or similar addressing scheme. (Adapted from ISO 19115:2014.)</w:t>
      </w:r>
      <w:r>
        <w:br/>
        <w:t>Code: '</w:t>
      </w:r>
      <w:r>
        <w:rPr>
          <w:rFonts w:ascii="Courier New" w:hAnsi="Courier New" w:cs="Courier New"/>
        </w:rPr>
        <w:t>linkage</w:t>
      </w:r>
      <w:r>
        <w:t>'</w:t>
      </w:r>
      <w:r>
        <w:br/>
        <w:t>Remarks: Adapted from ISO 19115:2014.</w:t>
      </w:r>
      <w:r>
        <w:br/>
        <w:t>Aliases: LINKGE</w:t>
      </w:r>
      <w:r>
        <w:br/>
        <w:t>Value Type: URL</w:t>
      </w:r>
    </w:p>
    <w:p w14:paraId="57B1DCE3" w14:textId="77777777" w:rsidR="00EC0FF0" w:rsidRDefault="00EC0FF0">
      <w:pPr>
        <w:pStyle w:val="Heading2"/>
        <w:spacing w:before="160" w:after="160"/>
        <w:rPr>
          <w:rFonts w:ascii="Times New Roman" w:hAnsi="Times New Roman" w:cs="Times New Roman"/>
          <w:b w:val="0"/>
          <w:bCs w:val="0"/>
          <w:sz w:val="24"/>
          <w:szCs w:val="24"/>
        </w:rPr>
      </w:pPr>
      <w:bookmarkStart w:id="183" w:name="idmarkerx16777217x72434"/>
      <w:bookmarkStart w:id="184" w:name="_Toc24999878"/>
      <w:bookmarkEnd w:id="183"/>
      <w:r>
        <w:t>3.59 Membership</w:t>
      </w:r>
      <w:bookmarkEnd w:id="184"/>
    </w:p>
    <w:p w14:paraId="5D73D17F" w14:textId="77777777" w:rsidR="00EC0FF0" w:rsidRDefault="00EC0FF0">
      <w:r>
        <w:t>Name: Membership</w:t>
      </w:r>
      <w:r>
        <w:br/>
        <w:t>Definition: indicates whether a vessel is included or excluded from the regulation / restriction / recommendation / nautical information</w:t>
      </w:r>
      <w:r>
        <w:br/>
        <w:t>Code: '</w:t>
      </w:r>
      <w:r>
        <w:rPr>
          <w:rFonts w:ascii="Courier New" w:hAnsi="Courier New" w:cs="Courier New"/>
        </w:rPr>
        <w:t>membership</w:t>
      </w:r>
      <w:r>
        <w:t>'</w:t>
      </w:r>
      <w:r>
        <w:br/>
        <w:t xml:space="preserve">Remarks: </w:t>
      </w:r>
      <w:r>
        <w:br/>
        <w:t>Aliases: MBRSHP</w:t>
      </w:r>
      <w:r>
        <w:br/>
        <w:t>Value Type: enumeration</w:t>
      </w:r>
    </w:p>
    <w:p w14:paraId="3F38D798"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4E41B0FD"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B3AFA0"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653297"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529DCE"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7CB53C" w14:textId="77777777" w:rsidR="00EC0FF0" w:rsidRDefault="00EC0FF0">
            <w:r>
              <w:rPr>
                <w:b/>
                <w:bCs/>
              </w:rPr>
              <w:t>Remarks</w:t>
            </w:r>
          </w:p>
        </w:tc>
      </w:tr>
      <w:tr w:rsidR="00EC0FF0" w14:paraId="07CAE88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2FACDB" w14:textId="77777777" w:rsidR="00EC0FF0" w:rsidRDefault="00EC0FF0">
            <w:r>
              <w:t>'</w:t>
            </w:r>
            <w:r>
              <w:rPr>
                <w:rFonts w:ascii="Courier New" w:hAnsi="Courier New" w:cs="Courier New"/>
                <w:sz w:val="22"/>
                <w:szCs w:val="22"/>
              </w:rPr>
              <w:t>included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072A52" w14:textId="77777777" w:rsidR="00EC0FF0" w:rsidRDefault="00EC0FF0">
            <w:r>
              <w:t>Vessels with these characteristics are included in the regulation/restriction/recommendation/nautical information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EF60AF"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5CEBB3" w14:textId="77777777" w:rsidR="00EC0FF0" w:rsidRDefault="00EC0FF0"/>
        </w:tc>
      </w:tr>
      <w:tr w:rsidR="00EC0FF0" w14:paraId="5A0277C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46525E" w14:textId="77777777" w:rsidR="00EC0FF0" w:rsidRDefault="00EC0FF0">
            <w:r>
              <w:lastRenderedPageBreak/>
              <w:t>'</w:t>
            </w:r>
            <w:r>
              <w:rPr>
                <w:rFonts w:ascii="Courier New" w:hAnsi="Courier New" w:cs="Courier New"/>
                <w:sz w:val="22"/>
                <w:szCs w:val="22"/>
              </w:rPr>
              <w:t>excluded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D2962A" w14:textId="77777777" w:rsidR="00EC0FF0" w:rsidRDefault="00EC0FF0">
            <w:r>
              <w:t>Vessels with these characteristics are excluded from the regulation/restriction/recommendation/nautical information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D7926D"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193491" w14:textId="77777777" w:rsidR="00EC0FF0" w:rsidRDefault="00EC0FF0"/>
        </w:tc>
      </w:tr>
    </w:tbl>
    <w:p w14:paraId="2BB972EB" w14:textId="77777777" w:rsidR="00EC0FF0" w:rsidRDefault="00EC0FF0">
      <w:pPr>
        <w:pStyle w:val="Center"/>
      </w:pPr>
    </w:p>
    <w:p w14:paraId="047A7D9D" w14:textId="77777777" w:rsidR="00EC0FF0" w:rsidRDefault="00EC0FF0">
      <w:pPr>
        <w:pStyle w:val="Heading2"/>
        <w:spacing w:before="160" w:after="160"/>
        <w:rPr>
          <w:rFonts w:ascii="Times New Roman" w:hAnsi="Times New Roman" w:cs="Times New Roman"/>
          <w:b w:val="0"/>
          <w:bCs w:val="0"/>
          <w:sz w:val="24"/>
          <w:szCs w:val="24"/>
        </w:rPr>
      </w:pPr>
      <w:bookmarkStart w:id="185" w:name="idmarkerx16777217x73210"/>
      <w:bookmarkStart w:id="186" w:name="_Toc24999879"/>
      <w:bookmarkEnd w:id="185"/>
      <w:r>
        <w:t>3.60 MMSI Code</w:t>
      </w:r>
      <w:bookmarkEnd w:id="186"/>
    </w:p>
    <w:p w14:paraId="6A319426" w14:textId="77777777" w:rsidR="00EC0FF0" w:rsidRDefault="00EC0FF0">
      <w:r>
        <w:t>Name: MMSI Code</w:t>
      </w:r>
      <w:r>
        <w:br/>
        <w:t>Definition: The Maritime Mobile Service Identity (MMSI) Code is formed of a series of nine digits which are transmitted over the radio path in order to uniquely identify ship stations, ship earth stations,coast stations, coast earth stations, and group calls. These identities are formed in such a way that the identity or part thereof can be used by telephone and telex subscribers connected to the general telecommunications network principally to call ships automatically.</w:t>
      </w:r>
      <w:r>
        <w:br/>
        <w:t>Code: '</w:t>
      </w:r>
      <w:r>
        <w:rPr>
          <w:rFonts w:ascii="Courier New" w:hAnsi="Courier New" w:cs="Courier New"/>
        </w:rPr>
        <w:t>mMSICode</w:t>
      </w:r>
      <w:r>
        <w:t>'</w:t>
      </w:r>
      <w:r>
        <w:br/>
        <w:t xml:space="preserve">Remarks: </w:t>
      </w:r>
      <w:r>
        <w:br/>
        <w:t>Aliases: (none)</w:t>
      </w:r>
      <w:r>
        <w:br/>
        <w:t>Value Type: text</w:t>
      </w:r>
    </w:p>
    <w:p w14:paraId="0B0D64C7"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1221"/>
        <w:gridCol w:w="1221"/>
      </w:tblGrid>
      <w:tr w:rsidR="00EC0FF0" w14:paraId="26FD5031"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DFDA25"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C08B97"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B80B00"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8AF59D" w14:textId="77777777" w:rsidR="00EC0FF0" w:rsidRDefault="00EC0FF0">
            <w:r>
              <w:rPr>
                <w:b/>
                <w:bCs/>
              </w:rPr>
              <w:t>precision</w:t>
            </w:r>
          </w:p>
        </w:tc>
      </w:tr>
      <w:tr w:rsidR="00EC0FF0" w14:paraId="31CA6376"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FA3E91" w14:textId="77777777" w:rsidR="00EC0FF0" w:rsidRDefault="00EC0FF0">
            <w: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3F278D" w14:textId="77777777" w:rsidR="00EC0FF0" w:rsidRDefault="00EC0FF0">
            <w:r>
              <w:t>\d{9}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DD3520"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4BCB7D" w14:textId="77777777" w:rsidR="00EC0FF0" w:rsidRDefault="00EC0FF0">
            <w:r>
              <w:t>(not specified)</w:t>
            </w:r>
          </w:p>
        </w:tc>
      </w:tr>
    </w:tbl>
    <w:p w14:paraId="3C5672D2" w14:textId="77777777" w:rsidR="00EC0FF0" w:rsidRDefault="00EC0FF0">
      <w:pPr>
        <w:spacing w:before="160" w:after="160"/>
      </w:pPr>
    </w:p>
    <w:p w14:paraId="5B7FAAAB" w14:textId="77777777" w:rsidR="00EC0FF0" w:rsidRDefault="00EC0FF0">
      <w:pPr>
        <w:spacing w:before="160" w:after="160"/>
      </w:pPr>
      <w:r>
        <w:t>For real values, precision is the number of digits after the decimal point.</w:t>
      </w:r>
    </w:p>
    <w:p w14:paraId="4BC34DCB" w14:textId="77777777" w:rsidR="00EC0FF0" w:rsidRDefault="00EC0FF0">
      <w:pPr>
        <w:pStyle w:val="Heading2"/>
        <w:spacing w:before="160" w:after="160"/>
        <w:rPr>
          <w:rFonts w:ascii="Times New Roman" w:hAnsi="Times New Roman" w:cs="Times New Roman"/>
          <w:b w:val="0"/>
          <w:bCs w:val="0"/>
          <w:sz w:val="24"/>
          <w:szCs w:val="24"/>
        </w:rPr>
      </w:pPr>
      <w:bookmarkStart w:id="187" w:name="idmarkerx16777217x73740"/>
      <w:bookmarkStart w:id="188" w:name="_Toc24999880"/>
      <w:bookmarkEnd w:id="187"/>
      <w:r>
        <w:t>3.61 Nationality</w:t>
      </w:r>
      <w:bookmarkEnd w:id="188"/>
    </w:p>
    <w:p w14:paraId="1E8C3F43" w14:textId="77777777" w:rsidR="00EC0FF0" w:rsidRDefault="00EC0FF0">
      <w:r>
        <w:t>Name: Nationality</w:t>
      </w:r>
      <w:r>
        <w:br/>
        <w:t>Definition: The nationality of the specific object.</w:t>
      </w:r>
      <w:r>
        <w:br/>
        <w:t>Code: '</w:t>
      </w:r>
      <w:r>
        <w:rPr>
          <w:rFonts w:ascii="Courier New" w:hAnsi="Courier New" w:cs="Courier New"/>
        </w:rPr>
        <w:t>nationality</w:t>
      </w:r>
      <w:r>
        <w:t>'</w:t>
      </w:r>
      <w:r>
        <w:br/>
        <w:t xml:space="preserve">Remarks: </w:t>
      </w:r>
      <w:r>
        <w:br/>
        <w:t>Aliases: NATION</w:t>
      </w:r>
      <w:r>
        <w:br/>
        <w:t>Value Type: text</w:t>
      </w:r>
    </w:p>
    <w:p w14:paraId="0563B101" w14:textId="77777777" w:rsidR="00EC0FF0" w:rsidRDefault="00EC0FF0">
      <w:pPr>
        <w:pStyle w:val="Heading2"/>
        <w:spacing w:before="160" w:after="160"/>
        <w:rPr>
          <w:rFonts w:ascii="Times New Roman" w:hAnsi="Times New Roman" w:cs="Times New Roman"/>
          <w:b w:val="0"/>
          <w:bCs w:val="0"/>
          <w:sz w:val="24"/>
          <w:szCs w:val="24"/>
        </w:rPr>
      </w:pPr>
      <w:bookmarkStart w:id="189" w:name="idmarkerx16777217x73795"/>
      <w:bookmarkStart w:id="190" w:name="_Toc24999881"/>
      <w:bookmarkEnd w:id="189"/>
      <w:r>
        <w:t>3.62 Notice time hours</w:t>
      </w:r>
      <w:bookmarkEnd w:id="190"/>
    </w:p>
    <w:p w14:paraId="5C8A27A9" w14:textId="77777777" w:rsidR="00EC0FF0" w:rsidRDefault="00EC0FF0">
      <w:r>
        <w:t>Name: Notice time hours</w:t>
      </w:r>
      <w:r>
        <w:br/>
        <w:t>Definition: The time duration prior to the time the service is needed, when notice must be provided to the service provider.</w:t>
      </w:r>
      <w:r>
        <w:br/>
        <w:t>Code: '</w:t>
      </w:r>
      <w:r>
        <w:rPr>
          <w:rFonts w:ascii="Courier New" w:hAnsi="Courier New" w:cs="Courier New"/>
        </w:rPr>
        <w:t>noticeTimeHours</w:t>
      </w:r>
      <w:r>
        <w:t>'</w:t>
      </w:r>
      <w:r>
        <w:br/>
        <w:t xml:space="preserve">Remarks: </w:t>
      </w:r>
      <w:r>
        <w:br/>
        <w:t>Aliases: (none)</w:t>
      </w:r>
      <w:r>
        <w:br/>
        <w:t>Value Type: real</w:t>
      </w:r>
    </w:p>
    <w:p w14:paraId="3B20765B" w14:textId="77777777" w:rsidR="00EC0FF0" w:rsidRDefault="00EC0FF0">
      <w:pPr>
        <w:spacing w:before="160" w:after="160"/>
      </w:pPr>
      <w:r>
        <w:t>Unit of measure name: hour    definition: Hour    symbol: hrs</w:t>
      </w:r>
    </w:p>
    <w:p w14:paraId="6769537A" w14:textId="77777777" w:rsidR="00EC0FF0" w:rsidRDefault="00EC0FF0">
      <w:pPr>
        <w:spacing w:before="160" w:after="160"/>
      </w:pPr>
      <w:r>
        <w:t>Quantity specification: duration</w:t>
      </w:r>
    </w:p>
    <w:p w14:paraId="4EB46807" w14:textId="77777777" w:rsidR="00EC0FF0" w:rsidRDefault="00EC0FF0">
      <w:pPr>
        <w:pStyle w:val="Heading2"/>
        <w:spacing w:before="160" w:after="160"/>
        <w:rPr>
          <w:rFonts w:ascii="Times New Roman" w:hAnsi="Times New Roman" w:cs="Times New Roman"/>
          <w:b w:val="0"/>
          <w:bCs w:val="0"/>
          <w:sz w:val="24"/>
          <w:szCs w:val="24"/>
        </w:rPr>
      </w:pPr>
      <w:bookmarkStart w:id="191" w:name="idmarkerx16777217x73879"/>
      <w:bookmarkStart w:id="192" w:name="_Toc24999882"/>
      <w:bookmarkEnd w:id="191"/>
      <w:r>
        <w:t>3.63 Notice time text</w:t>
      </w:r>
      <w:bookmarkEnd w:id="192"/>
    </w:p>
    <w:p w14:paraId="7A07C648" w14:textId="77777777" w:rsidR="00EC0FF0" w:rsidRDefault="00EC0FF0">
      <w:r>
        <w:t>Name: Notice time text</w:t>
      </w:r>
      <w:r>
        <w:br/>
        <w:t>Definition: Text string qualifying the notice time specified in NTCHRS. This may explain the time specification in NTCHRS (e.g., “3 working days” for a NTCHRS value of “72” where NTCTIM is supposed to be "3 working days") or consist of other language qualifying the time, e.g., “On departure from last port” or “On passing reporting line XY”).</w:t>
      </w:r>
      <w:r>
        <w:br/>
        <w:t>Code: '</w:t>
      </w:r>
      <w:r>
        <w:rPr>
          <w:rFonts w:ascii="Courier New" w:hAnsi="Courier New" w:cs="Courier New"/>
        </w:rPr>
        <w:t>noticeTimeText</w:t>
      </w:r>
      <w:r>
        <w:t>'</w:t>
      </w:r>
      <w:r>
        <w:br/>
      </w:r>
      <w:r>
        <w:lastRenderedPageBreak/>
        <w:t xml:space="preserve">Remarks: </w:t>
      </w:r>
      <w:r>
        <w:br/>
        <w:t>Aliases: (none)</w:t>
      </w:r>
      <w:r>
        <w:br/>
        <w:t>Value Type: text</w:t>
      </w:r>
    </w:p>
    <w:p w14:paraId="174EAE05" w14:textId="77777777" w:rsidR="00EC0FF0" w:rsidRDefault="00EC0FF0">
      <w:pPr>
        <w:pStyle w:val="Heading2"/>
        <w:spacing w:before="160" w:after="160"/>
        <w:rPr>
          <w:rFonts w:ascii="Times New Roman" w:hAnsi="Times New Roman" w:cs="Times New Roman"/>
          <w:b w:val="0"/>
          <w:bCs w:val="0"/>
          <w:sz w:val="24"/>
          <w:szCs w:val="24"/>
        </w:rPr>
      </w:pPr>
      <w:bookmarkStart w:id="193" w:name="idmarkerx16777217x73933"/>
      <w:bookmarkStart w:id="194" w:name="_Toc24999883"/>
      <w:bookmarkEnd w:id="193"/>
      <w:r>
        <w:t>3.64 Name</w:t>
      </w:r>
      <w:bookmarkEnd w:id="194"/>
    </w:p>
    <w:p w14:paraId="4076C504" w14:textId="77777777" w:rsidR="00EC0FF0" w:rsidRDefault="00EC0FF0">
      <w:r>
        <w:t>Name: Name</w:t>
      </w:r>
      <w:r>
        <w:br/>
        <w:t>Definition: The individual name of a feature.</w:t>
      </w:r>
      <w:r>
        <w:br/>
        <w:t>Code: '</w:t>
      </w:r>
      <w:r>
        <w:rPr>
          <w:rFonts w:ascii="Courier New" w:hAnsi="Courier New" w:cs="Courier New"/>
        </w:rPr>
        <w:t>name</w:t>
      </w:r>
      <w:r>
        <w:t>'</w:t>
      </w:r>
      <w:r>
        <w:br/>
        <w:t xml:space="preserve">Remarks: </w:t>
      </w:r>
      <w:r>
        <w:br/>
        <w:t>Aliases: (none)</w:t>
      </w:r>
      <w:r>
        <w:br/>
        <w:t>Value Type: text</w:t>
      </w:r>
    </w:p>
    <w:p w14:paraId="27710412" w14:textId="77777777" w:rsidR="00EC0FF0" w:rsidRDefault="00EC0FF0">
      <w:pPr>
        <w:pStyle w:val="Heading2"/>
        <w:spacing w:before="160" w:after="160"/>
        <w:rPr>
          <w:rFonts w:ascii="Times New Roman" w:hAnsi="Times New Roman" w:cs="Times New Roman"/>
          <w:b w:val="0"/>
          <w:bCs w:val="0"/>
          <w:sz w:val="24"/>
          <w:szCs w:val="24"/>
        </w:rPr>
      </w:pPr>
      <w:bookmarkStart w:id="195" w:name="idmarkerx16777217x73987"/>
      <w:bookmarkStart w:id="196" w:name="_Toc24999884"/>
      <w:bookmarkEnd w:id="195"/>
      <w:r>
        <w:t>3.65 Name of resource</w:t>
      </w:r>
      <w:bookmarkEnd w:id="196"/>
    </w:p>
    <w:p w14:paraId="35B5E34F" w14:textId="77777777" w:rsidR="00EC0FF0" w:rsidRDefault="00EC0FF0">
      <w:r>
        <w:t>Name: Name of resource</w:t>
      </w:r>
      <w:r>
        <w:br/>
        <w:t>Definition: Name of the online resource.</w:t>
      </w:r>
      <w:r>
        <w:br/>
        <w:t>Code: '</w:t>
      </w:r>
      <w:r>
        <w:rPr>
          <w:rFonts w:ascii="Courier New" w:hAnsi="Courier New" w:cs="Courier New"/>
        </w:rPr>
        <w:t>nameOfResource</w:t>
      </w:r>
      <w:r>
        <w:t>'</w:t>
      </w:r>
      <w:r>
        <w:br/>
        <w:t xml:space="preserve">Remarks: </w:t>
      </w:r>
      <w:r>
        <w:br/>
        <w:t>Aliases: NAMRES</w:t>
      </w:r>
      <w:r>
        <w:br/>
        <w:t>Value Type: text</w:t>
      </w:r>
    </w:p>
    <w:p w14:paraId="1DDE0D17" w14:textId="77777777" w:rsidR="00EC0FF0" w:rsidRDefault="00EC0FF0">
      <w:pPr>
        <w:pStyle w:val="Heading2"/>
        <w:spacing w:before="160" w:after="160"/>
        <w:rPr>
          <w:rFonts w:ascii="Times New Roman" w:hAnsi="Times New Roman" w:cs="Times New Roman"/>
          <w:b w:val="0"/>
          <w:bCs w:val="0"/>
          <w:sz w:val="24"/>
          <w:szCs w:val="24"/>
        </w:rPr>
      </w:pPr>
      <w:bookmarkStart w:id="197" w:name="idmarkerx16777217x74042"/>
      <w:bookmarkStart w:id="198" w:name="_Toc24999885"/>
      <w:bookmarkEnd w:id="197"/>
      <w:r>
        <w:t>3.66 Online resource description</w:t>
      </w:r>
      <w:bookmarkEnd w:id="198"/>
    </w:p>
    <w:p w14:paraId="6AA8F874" w14:textId="77777777" w:rsidR="00EC0FF0" w:rsidRDefault="00EC0FF0">
      <w:r>
        <w:t>Name: Online resource description</w:t>
      </w:r>
      <w:r>
        <w:br/>
        <w:t>Definition: Detailed text description of what the online resource is/does</w:t>
      </w:r>
      <w:r>
        <w:br/>
        <w:t>Code: '</w:t>
      </w:r>
      <w:r>
        <w:rPr>
          <w:rFonts w:ascii="Courier New" w:hAnsi="Courier New" w:cs="Courier New"/>
        </w:rPr>
        <w:t>onlineResourceDescription</w:t>
      </w:r>
      <w:r>
        <w:t>'</w:t>
      </w:r>
      <w:r>
        <w:br/>
        <w:t xml:space="preserve">Remarks: </w:t>
      </w:r>
      <w:r>
        <w:br/>
        <w:t>Aliases: (none)</w:t>
      </w:r>
      <w:r>
        <w:br/>
        <w:t>Value Type: text</w:t>
      </w:r>
    </w:p>
    <w:p w14:paraId="6F5076D2" w14:textId="77777777" w:rsidR="00EC0FF0" w:rsidRDefault="00EC0FF0">
      <w:pPr>
        <w:pStyle w:val="Heading2"/>
        <w:spacing w:before="160" w:after="160"/>
        <w:rPr>
          <w:rFonts w:ascii="Times New Roman" w:hAnsi="Times New Roman" w:cs="Times New Roman"/>
          <w:b w:val="0"/>
          <w:bCs w:val="0"/>
          <w:sz w:val="24"/>
          <w:szCs w:val="24"/>
        </w:rPr>
      </w:pPr>
      <w:bookmarkStart w:id="199" w:name="idmarkerx16777217x74096"/>
      <w:bookmarkStart w:id="200" w:name="_Toc24999886"/>
      <w:bookmarkEnd w:id="199"/>
      <w:r>
        <w:t>3.67 Operation</w:t>
      </w:r>
      <w:bookmarkEnd w:id="200"/>
    </w:p>
    <w:p w14:paraId="7CEB39B7" w14:textId="77777777" w:rsidR="00EC0FF0" w:rsidRDefault="00EC0FF0">
      <w:r>
        <w:t>Name: Operation</w:t>
      </w:r>
      <w:r>
        <w:br/>
        <w:t>Definition: Indicates whether the minimum or maximum value should be used to describe a condition or in application processing</w:t>
      </w:r>
      <w:r>
        <w:br/>
        <w:t>Code: '</w:t>
      </w:r>
      <w:r>
        <w:rPr>
          <w:rFonts w:ascii="Courier New" w:hAnsi="Courier New" w:cs="Courier New"/>
        </w:rPr>
        <w:t>operation</w:t>
      </w:r>
      <w:r>
        <w:t>'</w:t>
      </w:r>
      <w:r>
        <w:br/>
        <w:t xml:space="preserve">Remarks: </w:t>
      </w:r>
      <w:r>
        <w:br/>
        <w:t>Aliases: OPERAT</w:t>
      </w:r>
      <w:r>
        <w:br/>
        <w:t>Value Type: enumeration</w:t>
      </w:r>
    </w:p>
    <w:p w14:paraId="6712232E"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C71B98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DC85BC"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0357F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5249F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EC5B28" w14:textId="77777777" w:rsidR="00EC0FF0" w:rsidRDefault="00EC0FF0">
            <w:r>
              <w:rPr>
                <w:b/>
                <w:bCs/>
              </w:rPr>
              <w:t>Remarks</w:t>
            </w:r>
          </w:p>
        </w:tc>
      </w:tr>
      <w:tr w:rsidR="00EC0FF0" w14:paraId="25D2F93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E6C855" w14:textId="77777777" w:rsidR="00EC0FF0" w:rsidRDefault="00EC0FF0">
            <w:r>
              <w:t>'</w:t>
            </w:r>
            <w:r>
              <w:rPr>
                <w:rFonts w:ascii="Courier New" w:hAnsi="Courier New" w:cs="Courier New"/>
                <w:sz w:val="22"/>
                <w:szCs w:val="22"/>
              </w:rPr>
              <w:t>largest value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A03461" w14:textId="77777777" w:rsidR="00EC0FF0" w:rsidRDefault="00EC0FF0">
            <w:r>
              <w:t>The numerically largest value computed from the applicable attributes or sub-attributes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063C5D"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468E6E" w14:textId="77777777" w:rsidR="00EC0FF0" w:rsidRDefault="00EC0FF0"/>
        </w:tc>
      </w:tr>
      <w:tr w:rsidR="00EC0FF0" w14:paraId="38A1960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AF71FF" w14:textId="77777777" w:rsidR="00EC0FF0" w:rsidRDefault="00EC0FF0">
            <w:r>
              <w:t>'</w:t>
            </w:r>
            <w:r>
              <w:rPr>
                <w:rFonts w:ascii="Courier New" w:hAnsi="Courier New" w:cs="Courier New"/>
                <w:sz w:val="22"/>
                <w:szCs w:val="22"/>
              </w:rPr>
              <w:t>smallest value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B51442" w14:textId="77777777" w:rsidR="00EC0FF0" w:rsidRDefault="00EC0FF0">
            <w:r>
              <w:t>The numerically smallest value computed from the applicable attributes or sub-attributes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D712E7"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FCE31D" w14:textId="77777777" w:rsidR="00EC0FF0" w:rsidRDefault="00EC0FF0"/>
        </w:tc>
      </w:tr>
    </w:tbl>
    <w:p w14:paraId="2A05FAEA" w14:textId="77777777" w:rsidR="00EC0FF0" w:rsidRDefault="00EC0FF0">
      <w:pPr>
        <w:pStyle w:val="Center"/>
      </w:pPr>
    </w:p>
    <w:p w14:paraId="4277B175" w14:textId="77777777" w:rsidR="00EC0FF0" w:rsidRDefault="00EC0FF0">
      <w:pPr>
        <w:pStyle w:val="Heading2"/>
        <w:spacing w:before="160" w:after="160"/>
        <w:rPr>
          <w:rFonts w:ascii="Times New Roman" w:hAnsi="Times New Roman" w:cs="Times New Roman"/>
          <w:b w:val="0"/>
          <w:bCs w:val="0"/>
          <w:sz w:val="24"/>
          <w:szCs w:val="24"/>
        </w:rPr>
      </w:pPr>
      <w:bookmarkStart w:id="201" w:name="idmarkerx16777217x74872"/>
      <w:bookmarkStart w:id="202" w:name="_Toc24999887"/>
      <w:bookmarkEnd w:id="201"/>
      <w:r>
        <w:t>3.68 Orientation uncertainty</w:t>
      </w:r>
      <w:bookmarkEnd w:id="202"/>
    </w:p>
    <w:p w14:paraId="04DFB62A" w14:textId="77777777" w:rsidR="00EC0FF0" w:rsidRDefault="00EC0FF0">
      <w:r>
        <w:t>Name: Orientation uncertainty</w:t>
      </w:r>
      <w:r>
        <w:br/>
        <w:t>Definition: The best estimate of the accuracy of a bearing.</w:t>
      </w:r>
      <w:r>
        <w:br/>
        <w:t>Code: '</w:t>
      </w:r>
      <w:r>
        <w:rPr>
          <w:rFonts w:ascii="Courier New" w:hAnsi="Courier New" w:cs="Courier New"/>
        </w:rPr>
        <w:t>orientationUncertainty</w:t>
      </w:r>
      <w:r>
        <w:t>'</w:t>
      </w:r>
      <w:r>
        <w:br/>
        <w:t xml:space="preserve">Remarks: </w:t>
      </w:r>
      <w:r>
        <w:br/>
        <w:t>Aliases: (none)</w:t>
      </w:r>
      <w:r>
        <w:br/>
        <w:t>Value Type: real</w:t>
      </w:r>
    </w:p>
    <w:p w14:paraId="155C28E0" w14:textId="77777777" w:rsidR="00EC0FF0" w:rsidRDefault="00EC0FF0">
      <w:pPr>
        <w:spacing w:before="160" w:after="160"/>
      </w:pPr>
      <w:r>
        <w:lastRenderedPageBreak/>
        <w:t>Unit of measure name: degrees    definition: degrees of arc    symbol: °</w:t>
      </w:r>
    </w:p>
    <w:p w14:paraId="0B98D505" w14:textId="77777777" w:rsidR="00EC0FF0" w:rsidRDefault="00EC0FF0">
      <w:pPr>
        <w:spacing w:before="160" w:after="160"/>
      </w:pPr>
      <w:r>
        <w:t>Quantity specification: planeAngle</w:t>
      </w:r>
    </w:p>
    <w:p w14:paraId="0130EAC6"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25"/>
        <w:gridCol w:w="838"/>
      </w:tblGrid>
      <w:tr w:rsidR="00EC0FF0" w14:paraId="695D43A4"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AB6C1F"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5FB1F5"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3B015C"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AFFBD7" w14:textId="77777777" w:rsidR="00EC0FF0" w:rsidRDefault="00EC0FF0">
            <w:r>
              <w:rPr>
                <w:b/>
                <w:bCs/>
              </w:rPr>
              <w:t>precision</w:t>
            </w:r>
          </w:p>
        </w:tc>
      </w:tr>
      <w:tr w:rsidR="00EC0FF0" w14:paraId="0F7D7C6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F8D0EE"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7418F3"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193"/>
            </w:tblGrid>
            <w:tr w:rsidR="00EC0FF0" w14:paraId="294035AD"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EDD7A1"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75FB8D" w14:textId="77777777" w:rsidR="00EC0FF0" w:rsidRDefault="00EC0FF0">
                  <w:r>
                    <w:t>0.000</w:t>
                  </w:r>
                </w:p>
              </w:tc>
            </w:tr>
            <w:tr w:rsidR="00EC0FF0" w14:paraId="2FAF1D58"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580571"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D5807E" w14:textId="77777777" w:rsidR="00EC0FF0" w:rsidRDefault="00EC0FF0">
                  <w:r>
                    <w:t>360.000</w:t>
                  </w:r>
                </w:p>
              </w:tc>
            </w:tr>
            <w:tr w:rsidR="00EC0FF0" w14:paraId="75247BD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057BF4"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712851" w14:textId="77777777" w:rsidR="00EC0FF0" w:rsidRDefault="00EC0FF0">
                  <w:r>
                    <w:t>closedInterval</w:t>
                  </w:r>
                </w:p>
              </w:tc>
            </w:tr>
          </w:tbl>
          <w:p w14:paraId="13AF23AC"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F8450B" w14:textId="77777777" w:rsidR="00EC0FF0" w:rsidRDefault="00EC0FF0">
            <w:r>
              <w:t>3</w:t>
            </w:r>
          </w:p>
        </w:tc>
      </w:tr>
    </w:tbl>
    <w:p w14:paraId="5C1976B8" w14:textId="77777777" w:rsidR="00EC0FF0" w:rsidRDefault="00EC0FF0">
      <w:pPr>
        <w:spacing w:before="160" w:after="160"/>
      </w:pPr>
    </w:p>
    <w:p w14:paraId="57EC56BF" w14:textId="77777777" w:rsidR="00EC0FF0" w:rsidRDefault="00EC0FF0">
      <w:pPr>
        <w:spacing w:before="160" w:after="160"/>
      </w:pPr>
      <w:r>
        <w:t>For real values, precision is the number of digits after the decimal point.</w:t>
      </w:r>
    </w:p>
    <w:p w14:paraId="20C8B86D" w14:textId="77777777" w:rsidR="00EC0FF0" w:rsidRDefault="00EC0FF0">
      <w:pPr>
        <w:pStyle w:val="Heading2"/>
        <w:spacing w:before="160" w:after="160"/>
        <w:rPr>
          <w:rFonts w:ascii="Times New Roman" w:hAnsi="Times New Roman" w:cs="Times New Roman"/>
          <w:b w:val="0"/>
          <w:bCs w:val="0"/>
          <w:sz w:val="24"/>
          <w:szCs w:val="24"/>
        </w:rPr>
      </w:pPr>
      <w:bookmarkStart w:id="203" w:name="idmarkerx16777217x75628"/>
      <w:bookmarkStart w:id="204" w:name="_Toc24999888"/>
      <w:bookmarkEnd w:id="203"/>
      <w:r>
        <w:t>3.69 Picture caption</w:t>
      </w:r>
      <w:bookmarkEnd w:id="204"/>
    </w:p>
    <w:p w14:paraId="4F57FBAC" w14:textId="77777777" w:rsidR="00EC0FF0" w:rsidRDefault="00EC0FF0">
      <w:r>
        <w:t>Name: Picture caption</w:t>
      </w:r>
      <w:r>
        <w:br/>
        <w:t>Definition: Short description of the purpose of the image</w:t>
      </w:r>
      <w:r>
        <w:br/>
        <w:t>Code: '</w:t>
      </w:r>
      <w:r>
        <w:rPr>
          <w:rFonts w:ascii="Courier New" w:hAnsi="Courier New" w:cs="Courier New"/>
        </w:rPr>
        <w:t>pictureCaption</w:t>
      </w:r>
      <w:r>
        <w:t>'</w:t>
      </w:r>
      <w:r>
        <w:br/>
        <w:t xml:space="preserve">Remarks: </w:t>
      </w:r>
      <w:r>
        <w:br/>
        <w:t>Aliases: PICCAP</w:t>
      </w:r>
      <w:r>
        <w:br/>
        <w:t>Value Type: text</w:t>
      </w:r>
    </w:p>
    <w:p w14:paraId="7D5ED9A9" w14:textId="77777777" w:rsidR="00EC0FF0" w:rsidRDefault="00EC0FF0">
      <w:pPr>
        <w:pStyle w:val="Heading2"/>
        <w:spacing w:before="160" w:after="160"/>
        <w:rPr>
          <w:rFonts w:ascii="Times New Roman" w:hAnsi="Times New Roman" w:cs="Times New Roman"/>
          <w:b w:val="0"/>
          <w:bCs w:val="0"/>
          <w:sz w:val="24"/>
          <w:szCs w:val="24"/>
        </w:rPr>
      </w:pPr>
      <w:bookmarkStart w:id="205" w:name="idmarkerx16777217x75683"/>
      <w:bookmarkStart w:id="206" w:name="_Toc24999889"/>
      <w:bookmarkEnd w:id="205"/>
      <w:r>
        <w:t>3.70 Picture information</w:t>
      </w:r>
      <w:bookmarkEnd w:id="206"/>
    </w:p>
    <w:p w14:paraId="3AD122FA" w14:textId="77777777" w:rsidR="00EC0FF0" w:rsidRDefault="00EC0FF0">
      <w:r>
        <w:t>Name: Picture information</w:t>
      </w:r>
      <w:r>
        <w:br/>
        <w:t>Definition: A set of information to provide credits to picture creator, copyright owner etc.</w:t>
      </w:r>
      <w:r>
        <w:br/>
        <w:t>Code: '</w:t>
      </w:r>
      <w:r>
        <w:rPr>
          <w:rFonts w:ascii="Courier New" w:hAnsi="Courier New" w:cs="Courier New"/>
        </w:rPr>
        <w:t>pictureInformation</w:t>
      </w:r>
      <w:r>
        <w:t>'</w:t>
      </w:r>
      <w:r>
        <w:br/>
        <w:t xml:space="preserve">Remarks: </w:t>
      </w:r>
      <w:r>
        <w:br/>
        <w:t>Aliases: (none)</w:t>
      </w:r>
      <w:r>
        <w:br/>
        <w:t>Value Type: text</w:t>
      </w:r>
    </w:p>
    <w:p w14:paraId="0437B0F5" w14:textId="77777777" w:rsidR="00EC0FF0" w:rsidRDefault="00EC0FF0">
      <w:pPr>
        <w:pStyle w:val="Heading2"/>
        <w:spacing w:before="160" w:after="160"/>
        <w:rPr>
          <w:rFonts w:ascii="Times New Roman" w:hAnsi="Times New Roman" w:cs="Times New Roman"/>
          <w:b w:val="0"/>
          <w:bCs w:val="0"/>
          <w:sz w:val="24"/>
          <w:szCs w:val="24"/>
        </w:rPr>
      </w:pPr>
      <w:bookmarkStart w:id="207" w:name="idmarkerx16777217x75737"/>
      <w:bookmarkStart w:id="208" w:name="_Toc24999890"/>
      <w:bookmarkEnd w:id="207"/>
      <w:r>
        <w:t>3.71 Pilot movement</w:t>
      </w:r>
      <w:bookmarkEnd w:id="208"/>
    </w:p>
    <w:p w14:paraId="678C5C33" w14:textId="77777777" w:rsidR="00EC0FF0" w:rsidRDefault="00EC0FF0">
      <w:r>
        <w:t>Name: Pilot movement</w:t>
      </w:r>
      <w:r>
        <w:br/>
        <w:t>Definition: Classification of pilot activity by arrival, departure, or change of pilot. It may also describe the place where the pilot's advice begins, ends, or is transferred to a different pilot.</w:t>
      </w:r>
      <w:r>
        <w:br/>
        <w:t>Code: '</w:t>
      </w:r>
      <w:r>
        <w:rPr>
          <w:rFonts w:ascii="Courier New" w:hAnsi="Courier New" w:cs="Courier New"/>
        </w:rPr>
        <w:t>pilotMovement</w:t>
      </w:r>
      <w:r>
        <w:t>'</w:t>
      </w:r>
      <w:r>
        <w:br/>
        <w:t xml:space="preserve">Remarks: </w:t>
      </w:r>
      <w:r>
        <w:br/>
        <w:t>Aliases: PLTMOV</w:t>
      </w:r>
      <w:r>
        <w:br/>
        <w:t>Value Type: enumeration</w:t>
      </w:r>
    </w:p>
    <w:p w14:paraId="0EBA0F6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66D011CF"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ECE9F0"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D74CAB"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A5039A"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880FBA" w14:textId="77777777" w:rsidR="00EC0FF0" w:rsidRDefault="00EC0FF0">
            <w:r>
              <w:rPr>
                <w:b/>
                <w:bCs/>
              </w:rPr>
              <w:t>Remarks</w:t>
            </w:r>
          </w:p>
        </w:tc>
      </w:tr>
      <w:tr w:rsidR="00EC0FF0" w14:paraId="5F41666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4817BA" w14:textId="77777777" w:rsidR="00EC0FF0" w:rsidRDefault="00EC0FF0">
            <w:r>
              <w:t>'</w:t>
            </w:r>
            <w:r>
              <w:rPr>
                <w:rFonts w:ascii="Courier New" w:hAnsi="Courier New" w:cs="Courier New"/>
                <w:sz w:val="22"/>
                <w:szCs w:val="22"/>
              </w:rPr>
              <w:t>embarkation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C31922" w14:textId="77777777" w:rsidR="00EC0FF0" w:rsidRDefault="00EC0FF0">
            <w:r>
              <w:t>The place where vessels not being navigated according to a pilot’s instructions pick up a pilot while in transit from sea to a port or constricted waters for future navigation under pilot instructions.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A7E9AB"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BC276D" w14:textId="77777777" w:rsidR="00EC0FF0" w:rsidRDefault="00EC0FF0"/>
        </w:tc>
      </w:tr>
      <w:tr w:rsidR="00EC0FF0" w14:paraId="219A097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0337AA" w14:textId="77777777" w:rsidR="00EC0FF0" w:rsidRDefault="00EC0FF0">
            <w:r>
              <w:t>'</w:t>
            </w:r>
            <w:r>
              <w:rPr>
                <w:rFonts w:ascii="Courier New" w:hAnsi="Courier New" w:cs="Courier New"/>
                <w:sz w:val="22"/>
                <w:szCs w:val="22"/>
              </w:rPr>
              <w:t>disembarkation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7B6D51" w14:textId="77777777" w:rsidR="00EC0FF0" w:rsidRDefault="00EC0FF0">
            <w:r>
              <w:t>The place where vessels being navigated under a pilot’s instructions in transit from sea to a port or constricted waters drop the pilot and proceed without being subject to pilot instructions.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1DA04F"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9BAF1E" w14:textId="77777777" w:rsidR="00EC0FF0" w:rsidRDefault="00EC0FF0"/>
        </w:tc>
      </w:tr>
      <w:tr w:rsidR="00EC0FF0" w14:paraId="0008A0B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6AAFFE" w14:textId="77777777" w:rsidR="00EC0FF0" w:rsidRDefault="00EC0FF0">
            <w:r>
              <w:t>'</w:t>
            </w:r>
            <w:r>
              <w:rPr>
                <w:rFonts w:ascii="Courier New" w:hAnsi="Courier New" w:cs="Courier New"/>
                <w:sz w:val="22"/>
                <w:szCs w:val="22"/>
              </w:rPr>
              <w:t>pilot change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EE63DC" w14:textId="77777777" w:rsidR="00EC0FF0" w:rsidRDefault="00EC0FF0">
            <w:r>
              <w:t>The place where vessels being navigated under a pilot’s instructions drop off the pilot and pick up a different pilot for future navigation under pilot’s instructions.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79DECB"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64CC90" w14:textId="77777777" w:rsidR="00EC0FF0" w:rsidRDefault="00EC0FF0"/>
        </w:tc>
      </w:tr>
    </w:tbl>
    <w:p w14:paraId="660A04E9" w14:textId="77777777" w:rsidR="00EC0FF0" w:rsidRDefault="00EC0FF0">
      <w:pPr>
        <w:pStyle w:val="Center"/>
      </w:pPr>
    </w:p>
    <w:p w14:paraId="296B5196" w14:textId="77777777" w:rsidR="00EC0FF0" w:rsidRDefault="00EC0FF0">
      <w:pPr>
        <w:pStyle w:val="Heading2"/>
        <w:spacing w:before="160" w:after="160"/>
        <w:rPr>
          <w:rFonts w:ascii="Times New Roman" w:hAnsi="Times New Roman" w:cs="Times New Roman"/>
          <w:b w:val="0"/>
          <w:bCs w:val="0"/>
          <w:sz w:val="24"/>
          <w:szCs w:val="24"/>
        </w:rPr>
      </w:pPr>
      <w:bookmarkStart w:id="209" w:name="idmarkerx16777217x76751"/>
      <w:bookmarkStart w:id="210" w:name="_Toc24999891"/>
      <w:bookmarkEnd w:id="209"/>
      <w:r>
        <w:t>3.72 Pilot qualification</w:t>
      </w:r>
      <w:bookmarkEnd w:id="210"/>
    </w:p>
    <w:p w14:paraId="1525C109" w14:textId="77777777" w:rsidR="00EC0FF0" w:rsidRDefault="00EC0FF0">
      <w:r>
        <w:t>Name: Pilot qualification</w:t>
      </w:r>
      <w:r>
        <w:br/>
        <w:t>Definition: Classification of pilots and pilot services by type of license qualification or type of organization providing services.</w:t>
      </w:r>
      <w:r>
        <w:br/>
        <w:t>Code: '</w:t>
      </w:r>
      <w:r>
        <w:rPr>
          <w:rFonts w:ascii="Courier New" w:hAnsi="Courier New" w:cs="Courier New"/>
        </w:rPr>
        <w:t>pilotQualification</w:t>
      </w:r>
      <w:r>
        <w:t>'</w:t>
      </w:r>
      <w:r>
        <w:br/>
        <w:t xml:space="preserve">Remarks: </w:t>
      </w:r>
      <w:r>
        <w:br/>
        <w:t>Aliases: PLTQFC</w:t>
      </w:r>
      <w:r>
        <w:br/>
        <w:t>Value Type: enumeration</w:t>
      </w:r>
    </w:p>
    <w:p w14:paraId="646B2C11"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2A6DF8EE"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86720C"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D22974"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8CFA9E"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775113" w14:textId="77777777" w:rsidR="00EC0FF0" w:rsidRDefault="00EC0FF0">
            <w:r>
              <w:rPr>
                <w:b/>
                <w:bCs/>
              </w:rPr>
              <w:t>Remarks</w:t>
            </w:r>
          </w:p>
        </w:tc>
      </w:tr>
      <w:tr w:rsidR="00EC0FF0" w14:paraId="56D77E5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F390AF" w14:textId="77777777" w:rsidR="00EC0FF0" w:rsidRDefault="00EC0FF0">
            <w:r>
              <w:t>'</w:t>
            </w:r>
            <w:r>
              <w:rPr>
                <w:rFonts w:ascii="Courier New" w:hAnsi="Courier New" w:cs="Courier New"/>
                <w:sz w:val="22"/>
                <w:szCs w:val="22"/>
              </w:rPr>
              <w:t>government 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027BB1" w14:textId="77777777" w:rsidR="00EC0FF0" w:rsidRDefault="00EC0FF0">
            <w:r>
              <w:t>A pilot service carried out by government pilots.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500148"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4DE1AD" w14:textId="77777777" w:rsidR="00EC0FF0" w:rsidRDefault="00EC0FF0"/>
        </w:tc>
      </w:tr>
      <w:tr w:rsidR="00EC0FF0" w14:paraId="24D9909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17B1CB" w14:textId="77777777" w:rsidR="00EC0FF0" w:rsidRDefault="00EC0FF0">
            <w:r>
              <w:t>'</w:t>
            </w:r>
            <w:r>
              <w:rPr>
                <w:rFonts w:ascii="Courier New" w:hAnsi="Courier New" w:cs="Courier New"/>
                <w:sz w:val="22"/>
                <w:szCs w:val="22"/>
              </w:rPr>
              <w:t>pilot approved by government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0C83D3" w14:textId="77777777" w:rsidR="00EC0FF0" w:rsidRDefault="00EC0FF0">
            <w:r>
              <w:t>A pilot service carried out by pilots who are approved by government.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2A0FA4"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A6E630" w14:textId="77777777" w:rsidR="00EC0FF0" w:rsidRDefault="00EC0FF0"/>
        </w:tc>
      </w:tr>
      <w:tr w:rsidR="00EC0FF0" w14:paraId="2E4AAE9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8C9977" w14:textId="77777777" w:rsidR="00EC0FF0" w:rsidRDefault="00EC0FF0">
            <w:r>
              <w:t>'</w:t>
            </w:r>
            <w:r>
              <w:rPr>
                <w:rFonts w:ascii="Courier New" w:hAnsi="Courier New" w:cs="Courier New"/>
                <w:sz w:val="22"/>
                <w:szCs w:val="22"/>
              </w:rPr>
              <w:t>state 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E8554E" w14:textId="77777777" w:rsidR="00EC0FF0" w:rsidRDefault="00EC0FF0">
            <w:r>
              <w:t>A pilot that is licensed by the State (USA) and/or their respective pilot association, required for all foreign vessels and all American vessels under registry, bound for a port with compulsory State pilotage. A federal licence is not sufficient to pilot such vessels into the 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1D5A77"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246BDC" w14:textId="77777777" w:rsidR="00EC0FF0" w:rsidRDefault="00EC0FF0"/>
        </w:tc>
      </w:tr>
      <w:tr w:rsidR="00EC0FF0" w14:paraId="09B7559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189E44" w14:textId="77777777" w:rsidR="00EC0FF0" w:rsidRDefault="00EC0FF0">
            <w:r>
              <w:t>'</w:t>
            </w:r>
            <w:r>
              <w:rPr>
                <w:rFonts w:ascii="Courier New" w:hAnsi="Courier New" w:cs="Courier New"/>
                <w:sz w:val="22"/>
                <w:szCs w:val="22"/>
              </w:rPr>
              <w:t>federal 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7C4E27" w14:textId="77777777" w:rsidR="00EC0FF0" w:rsidRDefault="00EC0FF0">
            <w:r>
              <w:t>A pilot who carries a Federal endorsement, offering services to vessels that are not required to obtain compulsory State pilotage. Services are usually contracted for in advance.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CEF189"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14C430" w14:textId="77777777" w:rsidR="00EC0FF0" w:rsidRDefault="00EC0FF0"/>
        </w:tc>
      </w:tr>
      <w:tr w:rsidR="00EC0FF0" w14:paraId="58FD784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5A2617" w14:textId="77777777" w:rsidR="00EC0FF0" w:rsidRDefault="00EC0FF0">
            <w:r>
              <w:t>'</w:t>
            </w:r>
            <w:r>
              <w:rPr>
                <w:rFonts w:ascii="Courier New" w:hAnsi="Courier New" w:cs="Courier New"/>
                <w:sz w:val="22"/>
                <w:szCs w:val="22"/>
              </w:rPr>
              <w:t>company 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7423B5" w14:textId="77777777" w:rsidR="00EC0FF0" w:rsidRDefault="00EC0FF0">
            <w:r>
              <w:t>A pilot provided by a commercial company.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8AD169"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909053" w14:textId="77777777" w:rsidR="00EC0FF0" w:rsidRDefault="00EC0FF0"/>
        </w:tc>
      </w:tr>
      <w:tr w:rsidR="00EC0FF0" w14:paraId="622230F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FBF125" w14:textId="77777777" w:rsidR="00EC0FF0" w:rsidRDefault="00EC0FF0">
            <w:r>
              <w:t>'</w:t>
            </w:r>
            <w:r>
              <w:rPr>
                <w:rFonts w:ascii="Courier New" w:hAnsi="Courier New" w:cs="Courier New"/>
                <w:sz w:val="22"/>
                <w:szCs w:val="22"/>
              </w:rPr>
              <w:t>local 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5ED881" w14:textId="77777777" w:rsidR="00EC0FF0" w:rsidRDefault="00EC0FF0">
            <w:r>
              <w:t>A pilot with local knowledge but who does not hold a qualification as a pilot.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A4B251"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59A52B" w14:textId="77777777" w:rsidR="00EC0FF0" w:rsidRDefault="00EC0FF0"/>
        </w:tc>
      </w:tr>
      <w:tr w:rsidR="00EC0FF0" w14:paraId="248A999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BE8053" w14:textId="77777777" w:rsidR="00EC0FF0" w:rsidRDefault="00EC0FF0">
            <w:r>
              <w:t>'</w:t>
            </w:r>
            <w:r>
              <w:rPr>
                <w:rFonts w:ascii="Courier New" w:hAnsi="Courier New" w:cs="Courier New"/>
                <w:sz w:val="22"/>
                <w:szCs w:val="22"/>
              </w:rPr>
              <w:t>citizen with sufficient local knowledge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4DDA41" w14:textId="77777777" w:rsidR="00EC0FF0" w:rsidRDefault="00EC0FF0">
            <w:r>
              <w:t>A pilot service carried out by a citizen with sufficient local knowledge.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BAAAE1"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3A6D93" w14:textId="77777777" w:rsidR="00EC0FF0" w:rsidRDefault="00EC0FF0"/>
        </w:tc>
      </w:tr>
      <w:tr w:rsidR="00EC0FF0" w14:paraId="5CB8512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31F822" w14:textId="77777777" w:rsidR="00EC0FF0" w:rsidRDefault="00EC0FF0">
            <w:r>
              <w:t>'</w:t>
            </w:r>
            <w:r>
              <w:rPr>
                <w:rFonts w:ascii="Courier New" w:hAnsi="Courier New" w:cs="Courier New"/>
                <w:sz w:val="22"/>
                <w:szCs w:val="22"/>
              </w:rPr>
              <w:t>citizen with doubtful local knowledge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0933DA" w14:textId="77777777" w:rsidR="00EC0FF0" w:rsidRDefault="00EC0FF0">
            <w:r>
              <w:t>A pilot service carried out by a citizen whose local knowledge is uncertain.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1703A4"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F3956D" w14:textId="77777777" w:rsidR="00EC0FF0" w:rsidRDefault="00EC0FF0"/>
        </w:tc>
      </w:tr>
    </w:tbl>
    <w:p w14:paraId="260F6911" w14:textId="77777777" w:rsidR="00EC0FF0" w:rsidRDefault="00EC0FF0">
      <w:pPr>
        <w:pStyle w:val="Center"/>
      </w:pPr>
    </w:p>
    <w:p w14:paraId="383E87B8" w14:textId="77777777" w:rsidR="00EC0FF0" w:rsidRDefault="00EC0FF0">
      <w:pPr>
        <w:pStyle w:val="Heading2"/>
        <w:spacing w:before="160" w:after="160"/>
        <w:rPr>
          <w:rFonts w:ascii="Times New Roman" w:hAnsi="Times New Roman" w:cs="Times New Roman"/>
          <w:b w:val="0"/>
          <w:bCs w:val="0"/>
          <w:sz w:val="24"/>
          <w:szCs w:val="24"/>
        </w:rPr>
      </w:pPr>
      <w:bookmarkStart w:id="211" w:name="idmarkerx16777217x78955"/>
      <w:bookmarkStart w:id="212" w:name="_Toc24999892"/>
      <w:bookmarkEnd w:id="211"/>
      <w:r>
        <w:t>3.73 Pilot request</w:t>
      </w:r>
      <w:bookmarkEnd w:id="212"/>
    </w:p>
    <w:p w14:paraId="51E96FD1" w14:textId="77777777" w:rsidR="00EC0FF0" w:rsidRDefault="00EC0FF0">
      <w:r>
        <w:t>Name: Pilot request</w:t>
      </w:r>
      <w:r>
        <w:br/>
        <w:t>Definition: Description of the pilot request procedure.</w:t>
      </w:r>
      <w:r>
        <w:br/>
        <w:t>Code: '</w:t>
      </w:r>
      <w:r>
        <w:rPr>
          <w:rFonts w:ascii="Courier New" w:hAnsi="Courier New" w:cs="Courier New"/>
        </w:rPr>
        <w:t>pilotRequest</w:t>
      </w:r>
      <w:r>
        <w:t>'</w:t>
      </w:r>
      <w:r>
        <w:br/>
        <w:t xml:space="preserve">Remarks: </w:t>
      </w:r>
      <w:r>
        <w:br/>
        <w:t>Aliases: PLTRQS</w:t>
      </w:r>
      <w:r>
        <w:br/>
        <w:t>Value Type: text</w:t>
      </w:r>
    </w:p>
    <w:p w14:paraId="037373D4" w14:textId="77777777" w:rsidR="00EC0FF0" w:rsidRDefault="00EC0FF0">
      <w:pPr>
        <w:pStyle w:val="Heading2"/>
        <w:spacing w:before="160" w:after="160"/>
        <w:rPr>
          <w:rFonts w:ascii="Times New Roman" w:hAnsi="Times New Roman" w:cs="Times New Roman"/>
          <w:b w:val="0"/>
          <w:bCs w:val="0"/>
          <w:sz w:val="24"/>
          <w:szCs w:val="24"/>
        </w:rPr>
      </w:pPr>
      <w:bookmarkStart w:id="213" w:name="idmarkerx16777217x79010"/>
      <w:bookmarkStart w:id="214" w:name="_Toc24999893"/>
      <w:bookmarkEnd w:id="213"/>
      <w:r>
        <w:t>3.74 Pilot vessel</w:t>
      </w:r>
      <w:bookmarkEnd w:id="214"/>
    </w:p>
    <w:p w14:paraId="7F2F49C1" w14:textId="77777777" w:rsidR="00EC0FF0" w:rsidRDefault="00EC0FF0">
      <w:r>
        <w:t>Name: Pilot vessel</w:t>
      </w:r>
      <w:r>
        <w:br/>
        <w:t>Definition: Description of the pilot vessel. The pilot vessel is a small vessel used by a pilot to go to or from a vessel employing the pilot's services.</w:t>
      </w:r>
      <w:r>
        <w:br/>
      </w:r>
      <w:r>
        <w:lastRenderedPageBreak/>
        <w:t>Code: '</w:t>
      </w:r>
      <w:r>
        <w:rPr>
          <w:rFonts w:ascii="Courier New" w:hAnsi="Courier New" w:cs="Courier New"/>
        </w:rPr>
        <w:t>pilotVessel</w:t>
      </w:r>
      <w:r>
        <w:t>'</w:t>
      </w:r>
      <w:r>
        <w:br/>
        <w:t xml:space="preserve">Remarks: </w:t>
      </w:r>
      <w:r>
        <w:br/>
        <w:t>Aliases: PLTVSL</w:t>
      </w:r>
      <w:r>
        <w:br/>
        <w:t>Value Type: text</w:t>
      </w:r>
    </w:p>
    <w:p w14:paraId="542D64BA" w14:textId="77777777" w:rsidR="00EC0FF0" w:rsidRDefault="00EC0FF0">
      <w:pPr>
        <w:pStyle w:val="Heading2"/>
        <w:spacing w:before="160" w:after="160"/>
        <w:rPr>
          <w:rFonts w:ascii="Times New Roman" w:hAnsi="Times New Roman" w:cs="Times New Roman"/>
          <w:b w:val="0"/>
          <w:bCs w:val="0"/>
          <w:sz w:val="24"/>
          <w:szCs w:val="24"/>
        </w:rPr>
      </w:pPr>
      <w:bookmarkStart w:id="215" w:name="idmarkerx16777217x79065"/>
      <w:bookmarkStart w:id="216" w:name="_Toc24999894"/>
      <w:bookmarkEnd w:id="215"/>
      <w:r>
        <w:t>3.75 Postal code</w:t>
      </w:r>
      <w:bookmarkEnd w:id="216"/>
    </w:p>
    <w:p w14:paraId="6C7E17E6" w14:textId="77777777" w:rsidR="00EC0FF0" w:rsidRDefault="00EC0FF0">
      <w:r>
        <w:t>Name: Postal code</w:t>
      </w:r>
      <w:r>
        <w:br/>
        <w:t>Definition: Known in various countries as a postcode, or ZIP code, the postal code is a series of letters and/or digits that identifies each postal delivery area.</w:t>
      </w:r>
      <w:r>
        <w:br/>
        <w:t>Code: '</w:t>
      </w:r>
      <w:r>
        <w:rPr>
          <w:rFonts w:ascii="Courier New" w:hAnsi="Courier New" w:cs="Courier New"/>
        </w:rPr>
        <w:t>postalCode</w:t>
      </w:r>
      <w:r>
        <w:t>'</w:t>
      </w:r>
      <w:r>
        <w:br/>
        <w:t xml:space="preserve">Remarks: </w:t>
      </w:r>
      <w:r>
        <w:br/>
        <w:t>Aliases: POSCOD</w:t>
      </w:r>
      <w:r>
        <w:br/>
        <w:t>Value Type: text</w:t>
      </w:r>
    </w:p>
    <w:p w14:paraId="3C67B4B6" w14:textId="77777777" w:rsidR="00EC0FF0" w:rsidRDefault="00EC0FF0">
      <w:pPr>
        <w:pStyle w:val="Heading2"/>
        <w:spacing w:before="160" w:after="160"/>
        <w:rPr>
          <w:rFonts w:ascii="Times New Roman" w:hAnsi="Times New Roman" w:cs="Times New Roman"/>
          <w:b w:val="0"/>
          <w:bCs w:val="0"/>
          <w:sz w:val="24"/>
          <w:szCs w:val="24"/>
        </w:rPr>
      </w:pPr>
      <w:bookmarkStart w:id="217" w:name="idmarkerx16777217x79120"/>
      <w:bookmarkStart w:id="218" w:name="_Toc24999895"/>
      <w:bookmarkEnd w:id="217"/>
      <w:r>
        <w:t>3.76 Protocol</w:t>
      </w:r>
      <w:bookmarkEnd w:id="218"/>
    </w:p>
    <w:p w14:paraId="718C8228" w14:textId="77777777" w:rsidR="00EC0FF0" w:rsidRDefault="00EC0FF0">
      <w:r>
        <w:t>Name: Protocol</w:t>
      </w:r>
      <w:r>
        <w:br/>
        <w:t>Definition: connection protocol to be used. Example: ftp, http get KVP, http POST, etc.</w:t>
      </w:r>
      <w:r>
        <w:br/>
        <w:t>Code: '</w:t>
      </w:r>
      <w:r>
        <w:rPr>
          <w:rFonts w:ascii="Courier New" w:hAnsi="Courier New" w:cs="Courier New"/>
        </w:rPr>
        <w:t>protocol</w:t>
      </w:r>
      <w:r>
        <w:t>'</w:t>
      </w:r>
      <w:r>
        <w:br/>
        <w:t xml:space="preserve">Remarks: </w:t>
      </w:r>
      <w:r>
        <w:br/>
        <w:t>Aliases: PROTCL</w:t>
      </w:r>
      <w:r>
        <w:br/>
        <w:t>Value Type: text</w:t>
      </w:r>
    </w:p>
    <w:p w14:paraId="366A22C8" w14:textId="77777777" w:rsidR="00EC0FF0" w:rsidRDefault="00EC0FF0">
      <w:pPr>
        <w:pStyle w:val="Heading2"/>
        <w:spacing w:before="160" w:after="160"/>
        <w:rPr>
          <w:rFonts w:ascii="Times New Roman" w:hAnsi="Times New Roman" w:cs="Times New Roman"/>
          <w:b w:val="0"/>
          <w:bCs w:val="0"/>
          <w:sz w:val="24"/>
          <w:szCs w:val="24"/>
        </w:rPr>
      </w:pPr>
      <w:bookmarkStart w:id="219" w:name="idmarkerx16777217x79175"/>
      <w:bookmarkStart w:id="220" w:name="_Toc24999896"/>
      <w:bookmarkEnd w:id="219"/>
      <w:r>
        <w:t>3.77 Protocol request</w:t>
      </w:r>
      <w:bookmarkEnd w:id="220"/>
    </w:p>
    <w:p w14:paraId="20C51C03" w14:textId="77777777" w:rsidR="00EC0FF0" w:rsidRDefault="00EC0FF0">
      <w:r>
        <w:t>Name: Protocol request</w:t>
      </w:r>
      <w:r>
        <w:br/>
        <w:t>Definition: Request used to access the resource. Structure and content depend on the protocol and standard used by the online resource, such as Web Feature Service standard.</w:t>
      </w:r>
      <w:r>
        <w:br/>
        <w:t>Code: '</w:t>
      </w:r>
      <w:r>
        <w:rPr>
          <w:rFonts w:ascii="Courier New" w:hAnsi="Courier New" w:cs="Courier New"/>
        </w:rPr>
        <w:t>protocolRequest</w:t>
      </w:r>
      <w:r>
        <w:t>'</w:t>
      </w:r>
      <w:r>
        <w:br/>
        <w:t xml:space="preserve">Remarks: </w:t>
      </w:r>
      <w:r>
        <w:br/>
        <w:t>Aliases: PROTRQ</w:t>
      </w:r>
      <w:r>
        <w:br/>
        <w:t>Value Type: text</w:t>
      </w:r>
    </w:p>
    <w:p w14:paraId="44D07243" w14:textId="77777777" w:rsidR="00EC0FF0" w:rsidRDefault="00EC0FF0">
      <w:pPr>
        <w:pStyle w:val="Heading2"/>
        <w:spacing w:before="160" w:after="160"/>
        <w:rPr>
          <w:rFonts w:ascii="Times New Roman" w:hAnsi="Times New Roman" w:cs="Times New Roman"/>
          <w:b w:val="0"/>
          <w:bCs w:val="0"/>
          <w:sz w:val="24"/>
          <w:szCs w:val="24"/>
        </w:rPr>
      </w:pPr>
      <w:bookmarkStart w:id="221" w:name="idmarkerx16777217x79230"/>
      <w:bookmarkStart w:id="222" w:name="_Toc24999897"/>
      <w:bookmarkEnd w:id="221"/>
      <w:r>
        <w:t>3.78 Remote pilot</w:t>
      </w:r>
      <w:bookmarkEnd w:id="222"/>
    </w:p>
    <w:p w14:paraId="0BBC3FA5" w14:textId="77777777" w:rsidR="00EC0FF0" w:rsidRDefault="00EC0FF0">
      <w:r>
        <w:t>Name: Remote pilot</w:t>
      </w:r>
      <w:r>
        <w:br/>
        <w:t>Definition: Whether remote pilot services are available.</w:t>
      </w:r>
      <w:r>
        <w:br/>
        <w:t>Code: '</w:t>
      </w:r>
      <w:r>
        <w:rPr>
          <w:rFonts w:ascii="Courier New" w:hAnsi="Courier New" w:cs="Courier New"/>
        </w:rPr>
        <w:t>remotePilot</w:t>
      </w:r>
      <w:r>
        <w:t>'</w:t>
      </w:r>
      <w:r>
        <w:br/>
        <w:t>Remarks: True: remote pilot is available: Pilotage is available remotely from shore or other location remote from the vessel requiring pilotage. False: remote pilot is not available: Remote pilotage is not available.</w:t>
      </w:r>
      <w:r>
        <w:br/>
        <w:t>Aliases: RMTPLT</w:t>
      </w:r>
      <w:r>
        <w:br/>
        <w:t>Value Type: boolean</w:t>
      </w:r>
    </w:p>
    <w:p w14:paraId="4FE26579" w14:textId="77777777" w:rsidR="00EC0FF0" w:rsidRDefault="00EC0FF0">
      <w:pPr>
        <w:pStyle w:val="Heading2"/>
        <w:spacing w:before="160" w:after="160"/>
        <w:rPr>
          <w:rFonts w:ascii="Times New Roman" w:hAnsi="Times New Roman" w:cs="Times New Roman"/>
          <w:b w:val="0"/>
          <w:bCs w:val="0"/>
          <w:sz w:val="24"/>
          <w:szCs w:val="24"/>
        </w:rPr>
      </w:pPr>
      <w:bookmarkStart w:id="223" w:name="idmarkerx16777217x79288"/>
      <w:bookmarkStart w:id="224" w:name="_Toc24999898"/>
      <w:bookmarkEnd w:id="223"/>
      <w:r>
        <w:t>3.79 Reported date</w:t>
      </w:r>
      <w:bookmarkEnd w:id="224"/>
    </w:p>
    <w:p w14:paraId="3B5BA634" w14:textId="77777777" w:rsidR="00EC0FF0" w:rsidRDefault="00EC0FF0">
      <w:r>
        <w:t>Name: Reported date</w:t>
      </w:r>
      <w:r>
        <w:br/>
        <w:t>Definition: The date that the item was observed, done, or investigated</w:t>
      </w:r>
      <w:r>
        <w:br/>
        <w:t>Code: '</w:t>
      </w:r>
      <w:r>
        <w:rPr>
          <w:rFonts w:ascii="Courier New" w:hAnsi="Courier New" w:cs="Courier New"/>
        </w:rPr>
        <w:t>reportedDate</w:t>
      </w:r>
      <w:r>
        <w:t>'</w:t>
      </w:r>
      <w:r>
        <w:br/>
        <w:t xml:space="preserve">Remarks: </w:t>
      </w:r>
      <w:r>
        <w:br/>
        <w:t>Aliases: (none)</w:t>
      </w:r>
      <w:r>
        <w:br/>
        <w:t>Value Type: S100_TruncatedDate</w:t>
      </w:r>
    </w:p>
    <w:p w14:paraId="4603EB29" w14:textId="77777777" w:rsidR="00EC0FF0" w:rsidRDefault="00EC0FF0">
      <w:pPr>
        <w:pStyle w:val="Heading2"/>
        <w:spacing w:before="160" w:after="160"/>
        <w:rPr>
          <w:rFonts w:ascii="Times New Roman" w:hAnsi="Times New Roman" w:cs="Times New Roman"/>
          <w:b w:val="0"/>
          <w:bCs w:val="0"/>
          <w:sz w:val="24"/>
          <w:szCs w:val="24"/>
        </w:rPr>
      </w:pPr>
      <w:bookmarkStart w:id="225" w:name="idmarkerx16777217x79342"/>
      <w:bookmarkStart w:id="226" w:name="_Toc24999899"/>
      <w:bookmarkEnd w:id="225"/>
      <w:r>
        <w:t>3.80 Requirements for maintenance of listening watch</w:t>
      </w:r>
      <w:bookmarkEnd w:id="226"/>
    </w:p>
    <w:p w14:paraId="1F616EAB" w14:textId="77777777" w:rsidR="00EC0FF0" w:rsidRDefault="00EC0FF0">
      <w:r>
        <w:t>Name: Requirements for maintenance of listening watch</w:t>
      </w:r>
      <w:r>
        <w:br/>
        <w:t>Definition: Description of continuous listening watch requirements.</w:t>
      </w:r>
      <w:r>
        <w:br/>
        <w:t>Code: '</w:t>
      </w:r>
      <w:r>
        <w:rPr>
          <w:rFonts w:ascii="Courier New" w:hAnsi="Courier New" w:cs="Courier New"/>
        </w:rPr>
        <w:t>requirementsForMaintenanceOfListeningWatch</w:t>
      </w:r>
      <w:r>
        <w:t>'</w:t>
      </w:r>
      <w:r>
        <w:br/>
      </w:r>
      <w:r>
        <w:lastRenderedPageBreak/>
        <w:t xml:space="preserve">Remarks: </w:t>
      </w:r>
      <w:r>
        <w:br/>
        <w:t>Aliases: RMTLWT</w:t>
      </w:r>
      <w:r>
        <w:br/>
        <w:t>Value Type: text</w:t>
      </w:r>
    </w:p>
    <w:p w14:paraId="77DF69BD" w14:textId="77777777" w:rsidR="00EC0FF0" w:rsidRDefault="00EC0FF0">
      <w:pPr>
        <w:pStyle w:val="Heading2"/>
        <w:spacing w:before="160" w:after="160"/>
        <w:rPr>
          <w:rFonts w:ascii="Times New Roman" w:hAnsi="Times New Roman" w:cs="Times New Roman"/>
          <w:b w:val="0"/>
          <w:bCs w:val="0"/>
          <w:sz w:val="24"/>
          <w:szCs w:val="24"/>
        </w:rPr>
      </w:pPr>
      <w:bookmarkStart w:id="227" w:name="idmarkerx16777217x79397"/>
      <w:bookmarkStart w:id="228" w:name="_Toc24999900"/>
      <w:bookmarkEnd w:id="227"/>
      <w:r>
        <w:t>3.81 Restriction</w:t>
      </w:r>
      <w:bookmarkEnd w:id="228"/>
    </w:p>
    <w:p w14:paraId="50E86CC6" w14:textId="77777777" w:rsidR="00EC0FF0" w:rsidRDefault="00EC0FF0">
      <w:r>
        <w:t>Name: Restriction</w:t>
      </w:r>
      <w:r>
        <w:br/>
        <w:t>Definition: The official legal statute of each kind of restricted area.</w:t>
      </w:r>
      <w:r>
        <w:br/>
        <w:t>Code: '</w:t>
      </w:r>
      <w:r>
        <w:rPr>
          <w:rFonts w:ascii="Courier New" w:hAnsi="Courier New" w:cs="Courier New"/>
        </w:rPr>
        <w:t>restriction</w:t>
      </w:r>
      <w:r>
        <w:t>'</w:t>
      </w:r>
      <w:r>
        <w:br/>
        <w:t>Remarks: Defines the kind of restriction(s), e.g., the restriction for 'a game preserve' may be 'entry prohibited', the restriction for an 'anchoring prohibition' is 'anchoring prohibited'. The complete information about the restriction(s), actually held in handbooks or other publications, may be encoded by the attribute 'TXTDSC'. A short explanation may be given by the use of the attribute 'INFORM'.</w:t>
      </w:r>
      <w:r>
        <w:br/>
        <w:t>Aliases: RESTRN</w:t>
      </w:r>
      <w:r>
        <w:br/>
        <w:t>Value Type: enumeration</w:t>
      </w:r>
    </w:p>
    <w:p w14:paraId="7FA1BE2B"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Change w:id="229" w:author="Raphael Malyankar" w:date="2019-11-18T19:51:00Z">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PrChange>
      </w:tblPr>
      <w:tblGrid>
        <w:gridCol w:w="3097"/>
        <w:gridCol w:w="6124"/>
        <w:gridCol w:w="756"/>
        <w:gridCol w:w="838"/>
        <w:tblGridChange w:id="230">
          <w:tblGrid>
            <w:gridCol w:w="3097"/>
            <w:gridCol w:w="6124"/>
            <w:gridCol w:w="756"/>
            <w:gridCol w:w="838"/>
          </w:tblGrid>
        </w:tblGridChange>
      </w:tblGrid>
      <w:tr w:rsidR="00EC0FF0" w14:paraId="6B01832B" w14:textId="77777777" w:rsidTr="00EA725B">
        <w:trPr>
          <w:tblHeader/>
          <w:trPrChange w:id="231" w:author="Raphael Malyankar" w:date="2019-11-18T19:51:00Z">
            <w:trPr>
              <w:tblHeader/>
            </w:trPr>
          </w:trPrChange>
        </w:trPr>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32"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B097A71"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3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5AB46F3"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34"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6CDA289"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3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9E11579" w14:textId="77777777" w:rsidR="00EC0FF0" w:rsidRDefault="00EC0FF0">
            <w:r>
              <w:rPr>
                <w:b/>
                <w:bCs/>
              </w:rPr>
              <w:t>Remarks</w:t>
            </w:r>
          </w:p>
        </w:tc>
      </w:tr>
      <w:tr w:rsidR="00EC0FF0" w14:paraId="430A8BDD"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36"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411FC03" w14:textId="77777777" w:rsidR="00EC0FF0" w:rsidRDefault="00EC0FF0">
            <w:r>
              <w:t>'</w:t>
            </w:r>
            <w:r>
              <w:rPr>
                <w:rFonts w:ascii="Courier New" w:hAnsi="Courier New" w:cs="Courier New"/>
                <w:sz w:val="22"/>
                <w:szCs w:val="22"/>
              </w:rPr>
              <w:t>anchoring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3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0FDCE71" w14:textId="77777777" w:rsidR="00EC0FF0" w:rsidRDefault="00EC0FF0">
            <w:r>
              <w:t>an area within which anchoring is not permitted.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38"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3E5863E"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3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75BAD0C" w14:textId="77777777" w:rsidR="00EC0FF0" w:rsidRDefault="00EC0FF0"/>
        </w:tc>
      </w:tr>
      <w:tr w:rsidR="00EC0FF0" w14:paraId="56AC3647"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40"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6A46359" w14:textId="77777777" w:rsidR="00EC0FF0" w:rsidRDefault="00EC0FF0">
            <w:r>
              <w:t>'</w:t>
            </w:r>
            <w:r>
              <w:rPr>
                <w:rFonts w:ascii="Courier New" w:hAnsi="Courier New" w:cs="Courier New"/>
                <w:sz w:val="22"/>
                <w:szCs w:val="22"/>
              </w:rPr>
              <w:t>anchoring restricted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4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B83FA70" w14:textId="77777777" w:rsidR="00EC0FF0" w:rsidRDefault="00EC0FF0">
            <w:r>
              <w:t>a specified area designated by appropriate authority, within which anchoring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42"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12B81DD"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4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D21D9C5" w14:textId="77777777" w:rsidR="00EC0FF0" w:rsidRDefault="00EC0FF0"/>
        </w:tc>
      </w:tr>
      <w:tr w:rsidR="00EC0FF0" w14:paraId="29F441E5"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44"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7AB2839" w14:textId="77777777" w:rsidR="00EC0FF0" w:rsidRDefault="00EC0FF0">
            <w:r>
              <w:t>'</w:t>
            </w:r>
            <w:r>
              <w:rPr>
                <w:rFonts w:ascii="Courier New" w:hAnsi="Courier New" w:cs="Courier New"/>
                <w:sz w:val="22"/>
                <w:szCs w:val="22"/>
              </w:rPr>
              <w:t>fishing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4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C32D1CB" w14:textId="77777777" w:rsidR="00EC0FF0" w:rsidRDefault="00EC0FF0">
            <w:r>
              <w:t>an area within which fishing is not permitted.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46"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4A756B3"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4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2B5F7E7" w14:textId="77777777" w:rsidR="00EC0FF0" w:rsidRDefault="00EC0FF0"/>
        </w:tc>
      </w:tr>
      <w:tr w:rsidR="00EC0FF0" w14:paraId="6C4235C8"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48"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A90B407" w14:textId="77777777" w:rsidR="00EC0FF0" w:rsidRDefault="00EC0FF0">
            <w:r>
              <w:t>'</w:t>
            </w:r>
            <w:r>
              <w:rPr>
                <w:rFonts w:ascii="Courier New" w:hAnsi="Courier New" w:cs="Courier New"/>
                <w:sz w:val="22"/>
                <w:szCs w:val="22"/>
              </w:rPr>
              <w:t>fishing restricted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4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C572F1C" w14:textId="77777777" w:rsidR="00EC0FF0" w:rsidRDefault="00EC0FF0">
            <w:r>
              <w:t>a specified area designated by appropriate authority, within which fishing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50"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7B71258"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5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547BD9E" w14:textId="77777777" w:rsidR="00EC0FF0" w:rsidRDefault="00EC0FF0"/>
        </w:tc>
      </w:tr>
      <w:tr w:rsidR="00EC0FF0" w14:paraId="6614C08D"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52"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3161C43" w14:textId="77777777" w:rsidR="00EC0FF0" w:rsidRDefault="00EC0FF0">
            <w:r>
              <w:t>'</w:t>
            </w:r>
            <w:r>
              <w:rPr>
                <w:rFonts w:ascii="Courier New" w:hAnsi="Courier New" w:cs="Courier New"/>
                <w:sz w:val="22"/>
                <w:szCs w:val="22"/>
              </w:rPr>
              <w:t>trawling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5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24711AD" w14:textId="77777777" w:rsidR="00EC0FF0" w:rsidRDefault="00EC0FF0">
            <w:r>
              <w:t>an area within which trawling is not permitted.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54"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B7E03CC"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5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C647CCD" w14:textId="77777777" w:rsidR="00EC0FF0" w:rsidRDefault="00EC0FF0"/>
        </w:tc>
      </w:tr>
      <w:tr w:rsidR="00EC0FF0" w14:paraId="2BA2B550"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56"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52BD9A2" w14:textId="77777777" w:rsidR="00EC0FF0" w:rsidRDefault="00EC0FF0">
            <w:r>
              <w:t>'</w:t>
            </w:r>
            <w:r>
              <w:rPr>
                <w:rFonts w:ascii="Courier New" w:hAnsi="Courier New" w:cs="Courier New"/>
                <w:sz w:val="22"/>
                <w:szCs w:val="22"/>
              </w:rPr>
              <w:t>trawling restricted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5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E48F1B8" w14:textId="77777777" w:rsidR="00EC0FF0" w:rsidRDefault="00EC0FF0">
            <w:r>
              <w:t>a specified area designated by appropriate authority, within which trawling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58"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F6DFFD5"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5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9FC35A5" w14:textId="77777777" w:rsidR="00EC0FF0" w:rsidRDefault="00EC0FF0"/>
        </w:tc>
      </w:tr>
      <w:tr w:rsidR="00EC0FF0" w14:paraId="77880D74"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60"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C1284A6" w14:textId="77777777" w:rsidR="00EC0FF0" w:rsidRDefault="00EC0FF0">
            <w:r>
              <w:t>'</w:t>
            </w:r>
            <w:r>
              <w:rPr>
                <w:rFonts w:ascii="Courier New" w:hAnsi="Courier New" w:cs="Courier New"/>
                <w:sz w:val="22"/>
                <w:szCs w:val="22"/>
              </w:rPr>
              <w:t>entry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6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D778BD4" w14:textId="77777777" w:rsidR="00EC0FF0" w:rsidRDefault="00EC0FF0">
            <w:r>
              <w:t>an area within which navigation and/or anchoring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62"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E3C0E58"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6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0FF2701" w14:textId="77777777" w:rsidR="00EC0FF0" w:rsidRDefault="00EC0FF0"/>
        </w:tc>
      </w:tr>
      <w:tr w:rsidR="00EC0FF0" w14:paraId="5434B291"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64"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9790EE8" w14:textId="77777777" w:rsidR="00EC0FF0" w:rsidRDefault="00EC0FF0">
            <w:r>
              <w:t>'</w:t>
            </w:r>
            <w:r>
              <w:rPr>
                <w:rFonts w:ascii="Courier New" w:hAnsi="Courier New" w:cs="Courier New"/>
                <w:sz w:val="22"/>
                <w:szCs w:val="22"/>
              </w:rPr>
              <w:t>entry restricted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6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43DA62E" w14:textId="77777777" w:rsidR="00EC0FF0" w:rsidRDefault="00EC0FF0">
            <w:r>
              <w:t>a specified area designated by appropriate authority, within which navigation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66"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C1D32FC"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6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739EC8E" w14:textId="77777777" w:rsidR="00EC0FF0" w:rsidRDefault="00EC0FF0"/>
        </w:tc>
      </w:tr>
      <w:tr w:rsidR="00EC0FF0" w14:paraId="0D81806F"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68"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4B33A3F" w14:textId="77777777" w:rsidR="00EC0FF0" w:rsidRDefault="00EC0FF0">
            <w:r>
              <w:t>'</w:t>
            </w:r>
            <w:r>
              <w:rPr>
                <w:rFonts w:ascii="Courier New" w:hAnsi="Courier New" w:cs="Courier New"/>
                <w:sz w:val="22"/>
                <w:szCs w:val="22"/>
              </w:rPr>
              <w:t>dredging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6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ACE46FF" w14:textId="77777777" w:rsidR="00EC0FF0" w:rsidRDefault="00EC0FF0">
            <w:r>
              <w:t>an area within which dredging is not permitted.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70"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68682C0"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7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152B89E" w14:textId="77777777" w:rsidR="00EC0FF0" w:rsidRDefault="00EC0FF0"/>
        </w:tc>
      </w:tr>
      <w:tr w:rsidR="00EC0FF0" w14:paraId="6EBF62C4"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72"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C28DFB1" w14:textId="77777777" w:rsidR="00EC0FF0" w:rsidRDefault="00EC0FF0">
            <w:r>
              <w:t>'</w:t>
            </w:r>
            <w:r>
              <w:rPr>
                <w:rFonts w:ascii="Courier New" w:hAnsi="Courier New" w:cs="Courier New"/>
                <w:sz w:val="22"/>
                <w:szCs w:val="22"/>
              </w:rPr>
              <w:t>dredging restricted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7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71A5A14" w14:textId="77777777" w:rsidR="00EC0FF0" w:rsidRDefault="00EC0FF0">
            <w:r>
              <w:t>a specified area designated by appropriate authority, within which dredging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74"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8FE5D67"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7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151EB5E" w14:textId="77777777" w:rsidR="00EC0FF0" w:rsidRDefault="00EC0FF0"/>
        </w:tc>
      </w:tr>
      <w:tr w:rsidR="00EC0FF0" w14:paraId="02D2081A"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76"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F3CEF84" w14:textId="77777777" w:rsidR="00EC0FF0" w:rsidRDefault="00EC0FF0">
            <w:r>
              <w:t>'</w:t>
            </w:r>
            <w:r>
              <w:rPr>
                <w:rFonts w:ascii="Courier New" w:hAnsi="Courier New" w:cs="Courier New"/>
                <w:sz w:val="22"/>
                <w:szCs w:val="22"/>
              </w:rPr>
              <w:t>diving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7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FBD6D9A" w14:textId="77777777" w:rsidR="00EC0FF0" w:rsidRDefault="00EC0FF0">
            <w:r>
              <w:t>an area within which diving is not permitted.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78"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1226DD5"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7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0DC69C1" w14:textId="77777777" w:rsidR="00EC0FF0" w:rsidRDefault="00EC0FF0"/>
        </w:tc>
      </w:tr>
      <w:tr w:rsidR="00EC0FF0" w14:paraId="09EA5003"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80"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E8D9201" w14:textId="77777777" w:rsidR="00EC0FF0" w:rsidRDefault="00EC0FF0">
            <w:r>
              <w:t>'</w:t>
            </w:r>
            <w:r>
              <w:rPr>
                <w:rFonts w:ascii="Courier New" w:hAnsi="Courier New" w:cs="Courier New"/>
                <w:sz w:val="22"/>
                <w:szCs w:val="22"/>
              </w:rPr>
              <w:t>diving restricted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8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82711ED" w14:textId="77777777" w:rsidR="00EC0FF0" w:rsidRDefault="00EC0FF0">
            <w:r>
              <w:t>a specified area designated by appropriate authority, within which diving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82"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DE7683E"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8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19706BD" w14:textId="77777777" w:rsidR="00EC0FF0" w:rsidRDefault="00EC0FF0"/>
        </w:tc>
      </w:tr>
      <w:tr w:rsidR="00EC0FF0" w14:paraId="7F21907D"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84"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D0C4446" w14:textId="77777777" w:rsidR="00EC0FF0" w:rsidRDefault="00EC0FF0">
            <w:r>
              <w:t>'</w:t>
            </w:r>
            <w:r>
              <w:rPr>
                <w:rFonts w:ascii="Courier New" w:hAnsi="Courier New" w:cs="Courier New"/>
                <w:sz w:val="22"/>
                <w:szCs w:val="22"/>
              </w:rPr>
              <w:t>no wake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8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AA432AE" w14:textId="77777777" w:rsidR="00EC0FF0" w:rsidRDefault="00EC0FF0">
            <w:r>
              <w:t>mariners must adjust the speed of their vessels to reduce the wave or wash which may cause erosion or disturb moored vessels.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86"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83923C9"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8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31EC968" w14:textId="77777777" w:rsidR="00EC0FF0" w:rsidRDefault="00EC0FF0"/>
        </w:tc>
      </w:tr>
      <w:tr w:rsidR="00EC0FF0" w14:paraId="029210FA"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88"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5B11966" w14:textId="77777777" w:rsidR="00EC0FF0" w:rsidRDefault="00EC0FF0">
            <w:r>
              <w:t>'</w:t>
            </w:r>
            <w:r>
              <w:rPr>
                <w:rFonts w:ascii="Courier New" w:hAnsi="Courier New" w:cs="Courier New"/>
                <w:sz w:val="22"/>
                <w:szCs w:val="22"/>
              </w:rPr>
              <w:t>area to be avoided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8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6283FFD" w14:textId="77777777" w:rsidR="00EC0FF0" w:rsidRDefault="00EC0FF0">
            <w:r>
              <w:t>an IMO designated area to be avoided, defined as a routeing measure.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90"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12B8FE5"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9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F3C2CDE" w14:textId="77777777" w:rsidR="00EC0FF0" w:rsidRDefault="00EC0FF0"/>
        </w:tc>
      </w:tr>
      <w:tr w:rsidR="00EC0FF0" w14:paraId="1BBE120C"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92"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8A1EF82" w14:textId="77777777" w:rsidR="00EC0FF0" w:rsidRDefault="00EC0FF0">
            <w:r>
              <w:t>'</w:t>
            </w:r>
            <w:r>
              <w:rPr>
                <w:rFonts w:ascii="Courier New" w:hAnsi="Courier New" w:cs="Courier New"/>
                <w:sz w:val="22"/>
                <w:szCs w:val="22"/>
              </w:rPr>
              <w:t>construction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9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76E19E8" w14:textId="77777777" w:rsidR="00EC0FF0" w:rsidRDefault="00EC0FF0">
            <w:r>
              <w:t>the erection of permanent or temporary fixed structures or artificial islands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94"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5E4B54C"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9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20BDA30" w14:textId="77777777" w:rsidR="00EC0FF0" w:rsidRDefault="00EC0FF0"/>
        </w:tc>
      </w:tr>
      <w:tr w:rsidR="00EC0FF0" w14:paraId="34C434F8"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96"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5C70916" w14:textId="77777777" w:rsidR="00EC0FF0" w:rsidRDefault="00EC0FF0">
            <w:r>
              <w:t>'</w:t>
            </w:r>
            <w:r>
              <w:rPr>
                <w:rFonts w:ascii="Courier New" w:hAnsi="Courier New" w:cs="Courier New"/>
                <w:sz w:val="22"/>
                <w:szCs w:val="22"/>
              </w:rPr>
              <w:t>discharging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9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FB480B6" w14:textId="77777777" w:rsidR="00EC0FF0" w:rsidRDefault="00EC0FF0">
            <w:r>
              <w:t>an area within which discharging or dumping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98"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ABA9949"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29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3977730" w14:textId="77777777" w:rsidR="00EC0FF0" w:rsidRDefault="00EC0FF0"/>
        </w:tc>
      </w:tr>
      <w:tr w:rsidR="00EC0FF0" w14:paraId="51ABA94B"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00"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630E156" w14:textId="77777777" w:rsidR="00EC0FF0" w:rsidRDefault="00EC0FF0">
            <w:r>
              <w:lastRenderedPageBreak/>
              <w:t>'</w:t>
            </w:r>
            <w:r>
              <w:rPr>
                <w:rFonts w:ascii="Courier New" w:hAnsi="Courier New" w:cs="Courier New"/>
                <w:sz w:val="22"/>
                <w:szCs w:val="22"/>
              </w:rPr>
              <w:t>discharging restricted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0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C4198E0" w14:textId="77777777" w:rsidR="00EC0FF0" w:rsidRDefault="00EC0FF0">
            <w:r>
              <w:t>a specified area designated by an appropriate authority, within which discharging or dumping is restricted in accordance with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02"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B92B425"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0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615E980" w14:textId="77777777" w:rsidR="00EC0FF0" w:rsidRDefault="00EC0FF0"/>
        </w:tc>
      </w:tr>
      <w:tr w:rsidR="00EC0FF0" w14:paraId="2F2CF558"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04"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18A7B43" w14:textId="77777777" w:rsidR="00EC0FF0" w:rsidRDefault="00EC0FF0">
            <w:r>
              <w:t>'</w:t>
            </w:r>
            <w:r>
              <w:rPr>
                <w:rFonts w:ascii="Courier New" w:hAnsi="Courier New" w:cs="Courier New"/>
                <w:sz w:val="22"/>
                <w:szCs w:val="22"/>
              </w:rPr>
              <w:t>industrial or mineral exploration/development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0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8A78B15" w14:textId="77777777" w:rsidR="00EC0FF0" w:rsidRDefault="00EC0FF0">
            <w:r>
              <w:t>an area within which industrial or mineral exploration and development are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06"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E8FAB59" w14:textId="77777777" w:rsidR="00EC0FF0" w:rsidRDefault="00EC0FF0">
            <w:r>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0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8AD65F2" w14:textId="77777777" w:rsidR="00EC0FF0" w:rsidRDefault="00EC0FF0"/>
        </w:tc>
      </w:tr>
      <w:tr w:rsidR="00EC0FF0" w14:paraId="09623505"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08"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ACCF154" w14:textId="77777777" w:rsidR="00EC0FF0" w:rsidRDefault="00EC0FF0">
            <w:r>
              <w:t>'</w:t>
            </w:r>
            <w:r>
              <w:rPr>
                <w:rFonts w:ascii="Courier New" w:hAnsi="Courier New" w:cs="Courier New"/>
                <w:sz w:val="22"/>
                <w:szCs w:val="22"/>
              </w:rPr>
              <w:t>industrial or mineral exploration/development restricted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0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35324D7" w14:textId="77777777" w:rsidR="00EC0FF0" w:rsidRDefault="00EC0FF0">
            <w:r>
              <w:t>a specified area designated by an appropriate authority, within which industrial or mineral exploration and development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10"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7B939BA" w14:textId="77777777" w:rsidR="00EC0FF0" w:rsidRDefault="00EC0FF0">
            <w:r>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1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7E86471" w14:textId="77777777" w:rsidR="00EC0FF0" w:rsidRDefault="00EC0FF0"/>
        </w:tc>
      </w:tr>
      <w:tr w:rsidR="00EC0FF0" w14:paraId="32004BF5"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12"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798BEDC" w14:textId="77777777" w:rsidR="00EC0FF0" w:rsidRDefault="00EC0FF0">
            <w:r>
              <w:t>'</w:t>
            </w:r>
            <w:r>
              <w:rPr>
                <w:rFonts w:ascii="Courier New" w:hAnsi="Courier New" w:cs="Courier New"/>
                <w:sz w:val="22"/>
                <w:szCs w:val="22"/>
              </w:rPr>
              <w:t>drilling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1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9DEC0AF" w14:textId="77777777" w:rsidR="00EC0FF0" w:rsidRDefault="00EC0FF0">
            <w:r>
              <w:t>an area within which excavating a hole on the sea-bottom with a drill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14"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192CD58" w14:textId="77777777" w:rsidR="00EC0FF0" w:rsidRDefault="00EC0FF0">
            <w:r>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1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7DC85A9" w14:textId="77777777" w:rsidR="00EC0FF0" w:rsidRDefault="00EC0FF0"/>
        </w:tc>
      </w:tr>
      <w:tr w:rsidR="00EC0FF0" w14:paraId="49438454"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16"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06ECC3F" w14:textId="77777777" w:rsidR="00EC0FF0" w:rsidRDefault="00EC0FF0">
            <w:r>
              <w:t>'</w:t>
            </w:r>
            <w:r>
              <w:rPr>
                <w:rFonts w:ascii="Courier New" w:hAnsi="Courier New" w:cs="Courier New"/>
                <w:sz w:val="22"/>
                <w:szCs w:val="22"/>
              </w:rPr>
              <w:t>drilling restricted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1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59E6959" w14:textId="77777777" w:rsidR="00EC0FF0" w:rsidRDefault="00EC0FF0">
            <w:r>
              <w:t>a specified area designated by an appropriate authority, within which excavating a hole on the sea-bottom with a drill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18"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93C5AB7" w14:textId="77777777" w:rsidR="00EC0FF0" w:rsidRDefault="00EC0FF0">
            <w:r>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1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B710116" w14:textId="77777777" w:rsidR="00EC0FF0" w:rsidRDefault="00EC0FF0"/>
        </w:tc>
      </w:tr>
      <w:tr w:rsidR="00EC0FF0" w14:paraId="6EB3BA53"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20"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E387477" w14:textId="77777777" w:rsidR="00EC0FF0" w:rsidRDefault="00EC0FF0">
            <w:r>
              <w:t>'</w:t>
            </w:r>
            <w:r>
              <w:rPr>
                <w:rFonts w:ascii="Courier New" w:hAnsi="Courier New" w:cs="Courier New"/>
                <w:sz w:val="22"/>
                <w:szCs w:val="22"/>
              </w:rPr>
              <w:t>removal of historical artifacts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2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6D8CCEE" w14:textId="77777777" w:rsidR="00EC0FF0" w:rsidRDefault="00EC0FF0">
            <w:r>
              <w:t>an area within which the removal of historical artifacts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22"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63A75D2" w14:textId="77777777" w:rsidR="00EC0FF0" w:rsidRDefault="00EC0FF0">
            <w:r>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2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BC6A4F9" w14:textId="77777777" w:rsidR="00EC0FF0" w:rsidRDefault="00EC0FF0"/>
        </w:tc>
      </w:tr>
      <w:tr w:rsidR="00EC0FF0" w14:paraId="7191D16A"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24"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FFFE222" w14:textId="77777777" w:rsidR="00EC0FF0" w:rsidRDefault="00EC0FF0">
            <w:r>
              <w:t>'</w:t>
            </w:r>
            <w:r>
              <w:rPr>
                <w:rFonts w:ascii="Courier New" w:hAnsi="Courier New" w:cs="Courier New"/>
                <w:sz w:val="22"/>
                <w:szCs w:val="22"/>
              </w:rPr>
              <w:t>cargo transhipment (lightering)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2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693266B" w14:textId="77777777" w:rsidR="00EC0FF0" w:rsidRDefault="00EC0FF0">
            <w:r>
              <w:t>an area in which cargo transhipment (lightering)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26"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6359849" w14:textId="77777777" w:rsidR="00EC0FF0" w:rsidRDefault="00EC0FF0">
            <w:r>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2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11FF1F2" w14:textId="77777777" w:rsidR="00EC0FF0" w:rsidRDefault="00EC0FF0"/>
        </w:tc>
      </w:tr>
      <w:tr w:rsidR="00EC0FF0" w14:paraId="064C2126"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28"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21BBD22" w14:textId="77777777" w:rsidR="00EC0FF0" w:rsidRDefault="00EC0FF0">
            <w:r>
              <w:t>'</w:t>
            </w:r>
            <w:r>
              <w:rPr>
                <w:rFonts w:ascii="Courier New" w:hAnsi="Courier New" w:cs="Courier New"/>
                <w:sz w:val="22"/>
                <w:szCs w:val="22"/>
              </w:rPr>
              <w:t>dragging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2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D336AEF" w14:textId="77777777" w:rsidR="00EC0FF0" w:rsidRDefault="00EC0FF0">
            <w:r>
              <w:t>an area in which the dragging of anything along the bottom, e.g. bottom trawling,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30"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89A4BC3" w14:textId="77777777" w:rsidR="00EC0FF0" w:rsidRDefault="00EC0FF0">
            <w:r>
              <w:rPr>
                <w:rFonts w:ascii="Courier New" w:hAnsi="Courier New" w:cs="Courier New"/>
                <w:sz w:val="22"/>
                <w:szCs w:val="22"/>
              </w:rPr>
              <w:t>24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3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25948D7" w14:textId="77777777" w:rsidR="00EC0FF0" w:rsidRDefault="00EC0FF0"/>
        </w:tc>
      </w:tr>
      <w:tr w:rsidR="00EC0FF0" w14:paraId="64C1AFE1"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32"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1A05565" w14:textId="77777777" w:rsidR="00EC0FF0" w:rsidRDefault="00EC0FF0">
            <w:r>
              <w:t>'</w:t>
            </w:r>
            <w:r>
              <w:rPr>
                <w:rFonts w:ascii="Courier New" w:hAnsi="Courier New" w:cs="Courier New"/>
                <w:sz w:val="22"/>
                <w:szCs w:val="22"/>
              </w:rPr>
              <w:t>stopping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3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EF8CC12" w14:textId="77777777" w:rsidR="00EC0FF0" w:rsidRDefault="00EC0FF0">
            <w:r>
              <w:t>an area in which a vessel is prohibited from stopping.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34"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9B9BA36" w14:textId="77777777" w:rsidR="00EC0FF0" w:rsidRDefault="00EC0FF0">
            <w:r>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3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5298435" w14:textId="77777777" w:rsidR="00EC0FF0" w:rsidRDefault="00EC0FF0"/>
        </w:tc>
      </w:tr>
      <w:tr w:rsidR="00EC0FF0" w14:paraId="5AD543FF"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36"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58547A4" w14:textId="77777777" w:rsidR="00EC0FF0" w:rsidRDefault="00EC0FF0">
            <w:r>
              <w:t>'</w:t>
            </w:r>
            <w:r>
              <w:rPr>
                <w:rFonts w:ascii="Courier New" w:hAnsi="Courier New" w:cs="Courier New"/>
                <w:sz w:val="22"/>
                <w:szCs w:val="22"/>
              </w:rPr>
              <w:t>landing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3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51A56EA" w14:textId="77777777" w:rsidR="00EC0FF0" w:rsidRDefault="00EC0FF0">
            <w:r>
              <w:t>an area in which landing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38"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E851E0F" w14:textId="77777777" w:rsidR="00EC0FF0" w:rsidRDefault="00EC0FF0">
            <w:r>
              <w:rPr>
                <w:rFonts w:ascii="Courier New" w:hAnsi="Courier New" w:cs="Courier New"/>
                <w:sz w:val="22"/>
                <w:szCs w:val="22"/>
              </w:rPr>
              <w:t>26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3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3DEF120" w14:textId="77777777" w:rsidR="00EC0FF0" w:rsidRDefault="00EC0FF0"/>
        </w:tc>
      </w:tr>
      <w:tr w:rsidR="00EC0FF0" w14:paraId="37263948"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40"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29E72A4" w14:textId="77777777" w:rsidR="00EC0FF0" w:rsidRDefault="00EC0FF0">
            <w:r>
              <w:t>'</w:t>
            </w:r>
            <w:r>
              <w:rPr>
                <w:rFonts w:ascii="Courier New" w:hAnsi="Courier New" w:cs="Courier New"/>
                <w:sz w:val="22"/>
                <w:szCs w:val="22"/>
              </w:rPr>
              <w:t>speed restricted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4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3A0D1B9" w14:textId="77777777" w:rsidR="00EC0FF0" w:rsidRDefault="00EC0FF0">
            <w:r>
              <w:t>an area within which speed is restricted.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42"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B9A7F5F" w14:textId="77777777" w:rsidR="00EC0FF0" w:rsidRDefault="00EC0FF0">
            <w:r>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4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1153F32" w14:textId="77777777" w:rsidR="00EC0FF0" w:rsidRDefault="00EC0FF0"/>
        </w:tc>
      </w:tr>
      <w:tr w:rsidR="00EC0FF0" w14:paraId="59962DF4"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44"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0704A02" w14:textId="77777777" w:rsidR="00EC0FF0" w:rsidRDefault="00EC0FF0">
            <w:r>
              <w:t>'</w:t>
            </w:r>
            <w:r>
              <w:rPr>
                <w:rFonts w:ascii="Courier New" w:hAnsi="Courier New" w:cs="Courier New"/>
                <w:sz w:val="22"/>
                <w:szCs w:val="22"/>
              </w:rPr>
              <w:t>overtaking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4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ED41A2C" w14:textId="77777777" w:rsidR="00EC0FF0" w:rsidRDefault="00EC0FF0">
            <w:r>
              <w:t>a specified area designated by appropriate authority, within which overtaking is generally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46"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9FCF5F5" w14:textId="77777777" w:rsidR="00EC0FF0" w:rsidRDefault="00EC0FF0">
            <w:r>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4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874881A" w14:textId="77777777" w:rsidR="00EC0FF0" w:rsidRDefault="00EC0FF0"/>
        </w:tc>
      </w:tr>
      <w:tr w:rsidR="00EC0FF0" w14:paraId="56F0060A"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48"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16DC1AE" w14:textId="77777777" w:rsidR="00EC0FF0" w:rsidRDefault="00EC0FF0">
            <w:r>
              <w:t>'</w:t>
            </w:r>
            <w:r>
              <w:rPr>
                <w:rFonts w:ascii="Courier New" w:hAnsi="Courier New" w:cs="Courier New"/>
                <w:sz w:val="22"/>
                <w:szCs w:val="22"/>
              </w:rPr>
              <w:t>overtaking of convoys by convoys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4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AAC1A76" w14:textId="77777777" w:rsidR="00EC0FF0" w:rsidRDefault="00EC0FF0">
            <w:r>
              <w:t>a specified area designated by appropriate authority, within which overtaking between convoys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50"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77FEA39" w14:textId="77777777" w:rsidR="00EC0FF0" w:rsidRDefault="00EC0FF0">
            <w:r>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5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1495FE0" w14:textId="77777777" w:rsidR="00EC0FF0" w:rsidRDefault="00EC0FF0"/>
        </w:tc>
      </w:tr>
      <w:tr w:rsidR="00EC0FF0" w14:paraId="5BD4FE3F"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52"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1249C87" w14:textId="77777777" w:rsidR="00EC0FF0" w:rsidRDefault="00EC0FF0">
            <w:r>
              <w:t>'</w:t>
            </w:r>
            <w:r>
              <w:rPr>
                <w:rFonts w:ascii="Courier New" w:hAnsi="Courier New" w:cs="Courier New"/>
                <w:sz w:val="22"/>
                <w:szCs w:val="22"/>
              </w:rPr>
              <w:t>passing or overtaking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5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495BA4B" w14:textId="77777777" w:rsidR="00EC0FF0" w:rsidRDefault="00EC0FF0">
            <w:r>
              <w:t>a specified area designated by appropriate authority, within which passing or overtaking is generally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54"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F187B27" w14:textId="77777777" w:rsidR="00EC0FF0" w:rsidRDefault="00EC0FF0">
            <w:r>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5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93971F0" w14:textId="77777777" w:rsidR="00EC0FF0" w:rsidRDefault="00EC0FF0"/>
        </w:tc>
      </w:tr>
      <w:tr w:rsidR="00EC0FF0" w14:paraId="00010742"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56"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52A8C9C" w14:textId="77777777" w:rsidR="00EC0FF0" w:rsidRDefault="00EC0FF0">
            <w:r>
              <w:t>'</w:t>
            </w:r>
            <w:r>
              <w:rPr>
                <w:rFonts w:ascii="Courier New" w:hAnsi="Courier New" w:cs="Courier New"/>
                <w:sz w:val="22"/>
                <w:szCs w:val="22"/>
              </w:rPr>
              <w:t>berthing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5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C60E85C" w14:textId="77777777" w:rsidR="00EC0FF0" w:rsidRDefault="00EC0FF0">
            <w:r>
              <w:t>a specified area designated by appropriate authority, within which vessels, assemblies of floating material or floating establishments may not berth.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58"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CBEC0ED" w14:textId="77777777" w:rsidR="00EC0FF0" w:rsidRDefault="00EC0FF0">
            <w:r>
              <w:rPr>
                <w:rFonts w:ascii="Courier New" w:hAnsi="Courier New" w:cs="Courier New"/>
                <w:sz w:val="22"/>
                <w:szCs w:val="22"/>
              </w:rPr>
              <w:t>31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5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CFC2415" w14:textId="77777777" w:rsidR="00EC0FF0" w:rsidRDefault="00EC0FF0"/>
        </w:tc>
      </w:tr>
      <w:tr w:rsidR="00EC0FF0" w14:paraId="73FD071E"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60"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2802959" w14:textId="77777777" w:rsidR="00EC0FF0" w:rsidRDefault="00EC0FF0">
            <w:r>
              <w:t>'</w:t>
            </w:r>
            <w:r>
              <w:rPr>
                <w:rFonts w:ascii="Courier New" w:hAnsi="Courier New" w:cs="Courier New"/>
                <w:sz w:val="22"/>
                <w:szCs w:val="22"/>
              </w:rPr>
              <w:t>berthing restricted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6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9BF01EA" w14:textId="77777777" w:rsidR="00EC0FF0" w:rsidRDefault="00EC0FF0">
            <w:r>
              <w:t>a specified area designated by appropriate authority, within which berthing is restricted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62"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FB959C1" w14:textId="77777777" w:rsidR="00EC0FF0" w:rsidRDefault="00EC0FF0">
            <w:r>
              <w:rPr>
                <w:rFonts w:ascii="Courier New" w:hAnsi="Courier New" w:cs="Courier New"/>
                <w:sz w:val="22"/>
                <w:szCs w:val="22"/>
              </w:rPr>
              <w:t>32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6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4B52298" w14:textId="77777777" w:rsidR="00EC0FF0" w:rsidRDefault="00EC0FF0"/>
        </w:tc>
      </w:tr>
      <w:tr w:rsidR="00EC0FF0" w14:paraId="05BDCA1C"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64"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D070B4D" w14:textId="77777777" w:rsidR="00EC0FF0" w:rsidRDefault="00EC0FF0">
            <w:r>
              <w:t>'</w:t>
            </w:r>
            <w:r>
              <w:rPr>
                <w:rFonts w:ascii="Courier New" w:hAnsi="Courier New" w:cs="Courier New"/>
                <w:sz w:val="22"/>
                <w:szCs w:val="22"/>
              </w:rPr>
              <w:t>making fast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6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2495720" w14:textId="77777777" w:rsidR="00EC0FF0" w:rsidRDefault="00EC0FF0">
            <w:r>
              <w:t>a specified area designated by appropriate authority, within which vessels, assemblies of floating material or floating establishments may not make fast to the bank.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66"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2A02B68" w14:textId="77777777" w:rsidR="00EC0FF0" w:rsidRDefault="00EC0FF0">
            <w:r>
              <w:rPr>
                <w:rFonts w:ascii="Courier New" w:hAnsi="Courier New" w:cs="Courier New"/>
                <w:sz w:val="22"/>
                <w:szCs w:val="22"/>
              </w:rPr>
              <w:t>33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6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5AE2B3F" w14:textId="77777777" w:rsidR="00EC0FF0" w:rsidRDefault="00EC0FF0"/>
        </w:tc>
      </w:tr>
      <w:tr w:rsidR="00EC0FF0" w14:paraId="63ABA3AE"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68"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CFF4CD1" w14:textId="77777777" w:rsidR="00EC0FF0" w:rsidRDefault="00EC0FF0">
            <w:r>
              <w:t>'</w:t>
            </w:r>
            <w:r>
              <w:rPr>
                <w:rFonts w:ascii="Courier New" w:hAnsi="Courier New" w:cs="Courier New"/>
                <w:sz w:val="22"/>
                <w:szCs w:val="22"/>
              </w:rPr>
              <w:t>making fast restricted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6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932D40E" w14:textId="77777777" w:rsidR="00EC0FF0" w:rsidRDefault="00EC0FF0">
            <w:r>
              <w:t>a specified area designated by appropriate authority, within which making fast to the bank is restricted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70"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DFDE6AA" w14:textId="77777777" w:rsidR="00EC0FF0" w:rsidRDefault="00EC0FF0">
            <w:r>
              <w:rPr>
                <w:rFonts w:ascii="Courier New" w:hAnsi="Courier New" w:cs="Courier New"/>
                <w:sz w:val="22"/>
                <w:szCs w:val="22"/>
              </w:rPr>
              <w:t>34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7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086EFD5" w14:textId="77777777" w:rsidR="00EC0FF0" w:rsidRDefault="00EC0FF0"/>
        </w:tc>
      </w:tr>
      <w:tr w:rsidR="00EC0FF0" w14:paraId="1A2EFD89"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72"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AB33A3A" w14:textId="77777777" w:rsidR="00EC0FF0" w:rsidRDefault="00EC0FF0">
            <w:r>
              <w:lastRenderedPageBreak/>
              <w:t>'</w:t>
            </w:r>
            <w:r>
              <w:rPr>
                <w:rFonts w:ascii="Courier New" w:hAnsi="Courier New" w:cs="Courier New"/>
                <w:sz w:val="22"/>
                <w:szCs w:val="22"/>
              </w:rPr>
              <w:t>turning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7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8CDB21D" w14:textId="77777777" w:rsidR="00EC0FF0" w:rsidRDefault="00EC0FF0">
            <w:r>
              <w:t>a specified area designated by appropriate authority, within which all turning is generally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74"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636E3B7" w14:textId="77777777" w:rsidR="00EC0FF0" w:rsidRDefault="00EC0FF0">
            <w:r>
              <w:rPr>
                <w:rFonts w:ascii="Courier New" w:hAnsi="Courier New" w:cs="Courier New"/>
                <w:sz w:val="22"/>
                <w:szCs w:val="22"/>
              </w:rPr>
              <w:t>35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75"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2CAD3DF" w14:textId="77777777" w:rsidR="00EC0FF0" w:rsidRDefault="00EC0FF0"/>
        </w:tc>
      </w:tr>
      <w:tr w:rsidR="00EC0FF0" w14:paraId="767213BE"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76"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7C13D59" w14:textId="77777777" w:rsidR="00EC0FF0" w:rsidRDefault="00EC0FF0">
            <w:r>
              <w:t>'</w:t>
            </w:r>
            <w:r>
              <w:rPr>
                <w:rFonts w:ascii="Courier New" w:hAnsi="Courier New" w:cs="Courier New"/>
                <w:sz w:val="22"/>
                <w:szCs w:val="22"/>
              </w:rPr>
              <w:t>restricted fairway depth</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7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B5B4B3B" w14:textId="77777777" w:rsidR="00EC0FF0" w:rsidRDefault="00EC0FF0">
            <w:r>
              <w:t>an area within which the fairway depth is restricted.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78"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86216B6" w14:textId="77777777" w:rsidR="00EC0FF0" w:rsidRDefault="00EC0FF0">
            <w:r>
              <w:rPr>
                <w:rFonts w:ascii="Courier New" w:hAnsi="Courier New" w:cs="Courier New"/>
                <w:sz w:val="22"/>
                <w:szCs w:val="22"/>
              </w:rPr>
              <w:t>36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7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60E1CC2" w14:textId="77777777" w:rsidR="00EC0FF0" w:rsidRDefault="00EC0FF0"/>
        </w:tc>
      </w:tr>
      <w:tr w:rsidR="00EC0FF0" w14:paraId="29D452E8"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80"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16C54FD" w14:textId="77777777" w:rsidR="00EC0FF0" w:rsidRDefault="00EC0FF0">
            <w:r>
              <w:t>'</w:t>
            </w:r>
            <w:r>
              <w:rPr>
                <w:rFonts w:ascii="Courier New" w:hAnsi="Courier New" w:cs="Courier New"/>
                <w:sz w:val="22"/>
                <w:szCs w:val="22"/>
              </w:rPr>
              <w:t>restricted fairway width</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81"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4053638" w14:textId="77777777" w:rsidR="00EC0FF0" w:rsidRDefault="00EC0FF0">
            <w:r>
              <w:t>an area within which the fairway width is restricted.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82"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6FDC0AF" w14:textId="77777777" w:rsidR="00EC0FF0" w:rsidRDefault="00EC0FF0">
            <w:r>
              <w:rPr>
                <w:rFonts w:ascii="Courier New" w:hAnsi="Courier New" w:cs="Courier New"/>
                <w:sz w:val="22"/>
                <w:szCs w:val="22"/>
              </w:rPr>
              <w:t>37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83"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FD5D835" w14:textId="77777777" w:rsidR="00EC0FF0" w:rsidRDefault="00EC0FF0"/>
        </w:tc>
      </w:tr>
      <w:tr w:rsidR="00EC0FF0" w:rsidDel="00EA725B" w14:paraId="56BCD77B" w14:textId="77777777" w:rsidTr="00EA725B">
        <w:trPr>
          <w:del w:id="384" w:author="Raphael Malyankar" w:date="2019-11-18T19:51:00Z"/>
        </w:trPr>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85"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17D461A" w14:textId="77777777" w:rsidR="00EC0FF0" w:rsidDel="00EA725B" w:rsidRDefault="00EC0FF0">
            <w:pPr>
              <w:rPr>
                <w:del w:id="386" w:author="Raphael Malyankar" w:date="2019-11-18T19:51:00Z"/>
              </w:rPr>
            </w:pPr>
            <w:del w:id="387" w:author="Raphael Malyankar" w:date="2019-11-18T19:51:00Z">
              <w:r w:rsidDel="00EA725B">
                <w:delText>'</w:delText>
              </w:r>
              <w:r w:rsidDel="00EA725B">
                <w:rPr>
                  <w:rFonts w:ascii="Courier New" w:hAnsi="Courier New" w:cs="Courier New"/>
                  <w:sz w:val="22"/>
                  <w:szCs w:val="22"/>
                </w:rPr>
                <w:delText>use of spuds prohibited</w:delText>
              </w:r>
              <w:r w:rsidDel="00EA725B">
                <w:delText>'</w:delText>
              </w:r>
              <w:r w:rsidDel="00EA725B">
                <w:br/>
                <w:delText>Aliases: (none)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88"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DF739A6" w14:textId="77777777" w:rsidR="00EC0FF0" w:rsidDel="00EA725B" w:rsidRDefault="00EC0FF0">
            <w:pPr>
              <w:rPr>
                <w:del w:id="389" w:author="Raphael Malyankar" w:date="2019-11-18T19:51:00Z"/>
              </w:rPr>
            </w:pPr>
            <w:del w:id="390" w:author="Raphael Malyankar" w:date="2019-11-18T19:51:00Z">
              <w:r w:rsidDel="00EA725B">
                <w:delText>The use of anchoring spuds (telescopic piles) is prohibited</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91"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06B65DB" w14:textId="77777777" w:rsidR="00EC0FF0" w:rsidDel="00EA725B" w:rsidRDefault="00EC0FF0">
            <w:pPr>
              <w:rPr>
                <w:del w:id="392" w:author="Raphael Malyankar" w:date="2019-11-18T19:51:00Z"/>
              </w:rPr>
            </w:pPr>
            <w:del w:id="393" w:author="Raphael Malyankar" w:date="2019-11-18T19:51:00Z">
              <w:r w:rsidDel="00EA725B">
                <w:rPr>
                  <w:rFonts w:ascii="Courier New" w:hAnsi="Courier New" w:cs="Courier New"/>
                  <w:sz w:val="22"/>
                  <w:szCs w:val="22"/>
                </w:rPr>
                <w:delText>38</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94"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32F4026" w14:textId="77777777" w:rsidR="00EC0FF0" w:rsidDel="00EA725B" w:rsidRDefault="00EC0FF0">
            <w:pPr>
              <w:rPr>
                <w:del w:id="395" w:author="Raphael Malyankar" w:date="2019-11-18T19:51:00Z"/>
              </w:rPr>
            </w:pPr>
          </w:p>
        </w:tc>
      </w:tr>
      <w:tr w:rsidR="00EC0FF0" w14:paraId="4DF4F3FA" w14:textId="77777777" w:rsidTr="00EA725B">
        <w:tc>
          <w:tcPr>
            <w:tcW w:w="309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96" w:author="Raphael Malyankar" w:date="2019-11-18T19:51: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5A3762F" w14:textId="77777777" w:rsidR="00EC0FF0" w:rsidRDefault="00EC0FF0">
            <w:r>
              <w:t>'</w:t>
            </w:r>
            <w:r>
              <w:rPr>
                <w:rFonts w:ascii="Courier New" w:hAnsi="Courier New" w:cs="Courier New"/>
                <w:sz w:val="22"/>
                <w:szCs w:val="22"/>
              </w:rPr>
              <w:t>swimming 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97"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AF99D27" w14:textId="77777777" w:rsidR="00EC0FF0" w:rsidRDefault="00EC0FF0">
            <w:r>
              <w:t>An area in which swimming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98" w:author="Raphael Malyankar" w:date="2019-11-18T19:51: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50E9DDD" w14:textId="77777777" w:rsidR="00EC0FF0" w:rsidRDefault="00EC0FF0">
            <w:r>
              <w:rPr>
                <w:rFonts w:ascii="Courier New" w:hAnsi="Courier New" w:cs="Courier New"/>
                <w:sz w:val="22"/>
                <w:szCs w:val="22"/>
              </w:rPr>
              <w:t>39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399" w:author="Raphael Malyankar" w:date="2019-11-18T19:51: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CCADFB5" w14:textId="77777777" w:rsidR="00EC0FF0" w:rsidRDefault="00EC0FF0"/>
        </w:tc>
      </w:tr>
    </w:tbl>
    <w:p w14:paraId="494093C3" w14:textId="77777777" w:rsidR="00EC0FF0" w:rsidRDefault="00EC0FF0">
      <w:pPr>
        <w:pStyle w:val="Center"/>
      </w:pPr>
    </w:p>
    <w:p w14:paraId="4D7186CA" w14:textId="77777777" w:rsidR="00EC0FF0" w:rsidRDefault="00EC0FF0">
      <w:pPr>
        <w:pStyle w:val="Heading2"/>
        <w:spacing w:before="160" w:after="160"/>
        <w:rPr>
          <w:rFonts w:ascii="Times New Roman" w:hAnsi="Times New Roman" w:cs="Times New Roman"/>
          <w:b w:val="0"/>
          <w:bCs w:val="0"/>
          <w:sz w:val="24"/>
          <w:szCs w:val="24"/>
        </w:rPr>
      </w:pPr>
      <w:bookmarkStart w:id="400" w:name="idmarkerx16777217x88982"/>
      <w:bookmarkStart w:id="401" w:name="_Toc24999901"/>
      <w:bookmarkEnd w:id="400"/>
      <w:r>
        <w:t>3.82 Scale minimum</w:t>
      </w:r>
      <w:bookmarkEnd w:id="401"/>
    </w:p>
    <w:p w14:paraId="174CE341" w14:textId="77777777" w:rsidR="00EC0FF0" w:rsidRDefault="00EC0FF0">
      <w:r>
        <w:t>Name: Scale minimum</w:t>
      </w:r>
      <w:r>
        <w:br/>
        <w:t>Definition: The minimum scale at which the object may be used, e.g., for ECDIS presentation.</w:t>
      </w:r>
      <w:r>
        <w:br/>
        <w:t>Code: '</w:t>
      </w:r>
      <w:r>
        <w:rPr>
          <w:rFonts w:ascii="Courier New" w:hAnsi="Courier New" w:cs="Courier New"/>
        </w:rPr>
        <w:t>scaleMinimum</w:t>
      </w:r>
      <w:r>
        <w:t>'</w:t>
      </w:r>
      <w:r>
        <w:br/>
        <w:t>Remarks: The modulus of the scale is indicated, that is 1:1 250 000 is encoded as 1250000.</w:t>
      </w:r>
      <w:r>
        <w:br/>
        <w:t>Aliases: SCAMIN</w:t>
      </w:r>
      <w:r>
        <w:br/>
        <w:t>Value Type: integer</w:t>
      </w:r>
    </w:p>
    <w:p w14:paraId="7BB6EF5B" w14:textId="77777777" w:rsidR="00EC0FF0" w:rsidRDefault="00EC0FF0">
      <w:pPr>
        <w:pStyle w:val="Heading2"/>
        <w:spacing w:before="160" w:after="160"/>
        <w:rPr>
          <w:rFonts w:ascii="Times New Roman" w:hAnsi="Times New Roman" w:cs="Times New Roman"/>
          <w:b w:val="0"/>
          <w:bCs w:val="0"/>
          <w:sz w:val="24"/>
          <w:szCs w:val="24"/>
        </w:rPr>
      </w:pPr>
      <w:bookmarkStart w:id="402" w:name="idmarkerx16777217x89040"/>
      <w:bookmarkStart w:id="403" w:name="_Toc24999902"/>
      <w:bookmarkEnd w:id="402"/>
      <w:r>
        <w:t>3.83 Service access procedure</w:t>
      </w:r>
      <w:bookmarkEnd w:id="403"/>
    </w:p>
    <w:p w14:paraId="34095F7C" w14:textId="77777777" w:rsidR="00EC0FF0" w:rsidRDefault="00EC0FF0">
      <w:r>
        <w:t>Name: Service access procedure</w:t>
      </w:r>
      <w:r>
        <w:br/>
        <w:t>Definition: A description of the procedure to access the marine service.</w:t>
      </w:r>
      <w:r>
        <w:br/>
        <w:t>Code: '</w:t>
      </w:r>
      <w:r>
        <w:rPr>
          <w:rFonts w:ascii="Courier New" w:hAnsi="Courier New" w:cs="Courier New"/>
        </w:rPr>
        <w:t>serviceAccessProcedure</w:t>
      </w:r>
      <w:r>
        <w:t>'</w:t>
      </w:r>
      <w:r>
        <w:br/>
        <w:t xml:space="preserve">Remarks: </w:t>
      </w:r>
      <w:r>
        <w:br/>
        <w:t>Aliases: SVAPRC</w:t>
      </w:r>
      <w:r>
        <w:br/>
        <w:t>Value Type: text</w:t>
      </w:r>
    </w:p>
    <w:p w14:paraId="66A0E166" w14:textId="77777777" w:rsidR="00EC0FF0" w:rsidRDefault="00EC0FF0">
      <w:pPr>
        <w:pStyle w:val="Heading2"/>
        <w:spacing w:before="160" w:after="160"/>
        <w:rPr>
          <w:rFonts w:ascii="Times New Roman" w:hAnsi="Times New Roman" w:cs="Times New Roman"/>
          <w:b w:val="0"/>
          <w:bCs w:val="0"/>
          <w:sz w:val="24"/>
          <w:szCs w:val="24"/>
        </w:rPr>
      </w:pPr>
      <w:bookmarkStart w:id="404" w:name="idmarkerx16777217x89095"/>
      <w:bookmarkStart w:id="405" w:name="_Toc24999903"/>
      <w:bookmarkEnd w:id="404"/>
      <w:r>
        <w:t>3.84 Signal frequency</w:t>
      </w:r>
      <w:bookmarkEnd w:id="405"/>
    </w:p>
    <w:p w14:paraId="44F3FF97" w14:textId="77777777" w:rsidR="00EC0FF0" w:rsidRDefault="00EC0FF0">
      <w:r>
        <w:t>Name: Signal frequency</w:t>
      </w:r>
      <w:r>
        <w:br/>
        <w:t>Definition: The frequency of a signal.</w:t>
      </w:r>
      <w:r>
        <w:br/>
        <w:t>Code: '</w:t>
      </w:r>
      <w:r>
        <w:rPr>
          <w:rFonts w:ascii="Courier New" w:hAnsi="Courier New" w:cs="Courier New"/>
        </w:rPr>
        <w:t>signalFrequency</w:t>
      </w:r>
      <w:r>
        <w:t>'</w:t>
      </w:r>
      <w:r>
        <w:br/>
        <w:t xml:space="preserve">Remarks: </w:t>
      </w:r>
      <w:r>
        <w:br/>
        <w:t>Aliases: SIGFRQ</w:t>
      </w:r>
      <w:r>
        <w:br/>
        <w:t>Value Type: integer</w:t>
      </w:r>
    </w:p>
    <w:p w14:paraId="5FA10F28" w14:textId="77777777" w:rsidR="00EC0FF0" w:rsidRDefault="00EC0FF0">
      <w:pPr>
        <w:spacing w:before="160" w:after="160"/>
      </w:pPr>
      <w:r>
        <w:t>Unit of measure name: Hertz    definition: Cycles per second    symbol: Hz</w:t>
      </w:r>
    </w:p>
    <w:p w14:paraId="40CF606D" w14:textId="77777777" w:rsidR="00EC0FF0" w:rsidRDefault="00EC0FF0">
      <w:pPr>
        <w:spacing w:before="160" w:after="160"/>
      </w:pPr>
      <w:r>
        <w:t>Quantity specification: frequency</w:t>
      </w:r>
    </w:p>
    <w:p w14:paraId="6EB308D7"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81"/>
        <w:gridCol w:w="1221"/>
      </w:tblGrid>
      <w:tr w:rsidR="00EC0FF0" w14:paraId="6A092054"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6718BD"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2CF595"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D636B0"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FCC472" w14:textId="77777777" w:rsidR="00EC0FF0" w:rsidRDefault="00EC0FF0">
            <w:r>
              <w:rPr>
                <w:b/>
                <w:bCs/>
              </w:rPr>
              <w:t>precision</w:t>
            </w:r>
          </w:p>
        </w:tc>
      </w:tr>
      <w:tr w:rsidR="00EC0FF0" w14:paraId="6A1673AD"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2A2B53"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CD162D"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49"/>
            </w:tblGrid>
            <w:tr w:rsidR="00EC0FF0" w14:paraId="09DBF69D"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D87C1D"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1E2E1D" w14:textId="77777777" w:rsidR="00EC0FF0" w:rsidRDefault="00EC0FF0">
                  <w:r>
                    <w:t>0</w:t>
                  </w:r>
                </w:p>
              </w:tc>
            </w:tr>
            <w:tr w:rsidR="00EC0FF0" w14:paraId="3D0DB5E4"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90A40C"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F25759" w14:textId="77777777" w:rsidR="00EC0FF0" w:rsidRDefault="00EC0FF0">
                  <w:r>
                    <w:t>(none)</w:t>
                  </w:r>
                </w:p>
              </w:tc>
            </w:tr>
            <w:tr w:rsidR="00EC0FF0" w14:paraId="2AC799E0"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07CD62"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5F157A" w14:textId="77777777" w:rsidR="00EC0FF0" w:rsidRDefault="00EC0FF0">
                  <w:r>
                    <w:t>gtSemiInterval</w:t>
                  </w:r>
                </w:p>
              </w:tc>
            </w:tr>
          </w:tbl>
          <w:p w14:paraId="4666F4D3"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CB234F" w14:textId="77777777" w:rsidR="00EC0FF0" w:rsidRDefault="00EC0FF0">
            <w:r>
              <w:t>(not specified)</w:t>
            </w:r>
          </w:p>
        </w:tc>
      </w:tr>
    </w:tbl>
    <w:p w14:paraId="7A6095ED" w14:textId="77777777" w:rsidR="00EC0FF0" w:rsidRDefault="00EC0FF0">
      <w:pPr>
        <w:spacing w:before="160" w:after="160"/>
      </w:pPr>
    </w:p>
    <w:p w14:paraId="66649C62" w14:textId="77777777" w:rsidR="00EC0FF0" w:rsidRDefault="00EC0FF0">
      <w:pPr>
        <w:spacing w:before="160" w:after="160"/>
      </w:pPr>
      <w:r>
        <w:t>For real values, precision is the number of digits after the decimal point.</w:t>
      </w:r>
    </w:p>
    <w:p w14:paraId="3CD03C09" w14:textId="77777777" w:rsidR="00EC0FF0" w:rsidRDefault="00EC0FF0">
      <w:pPr>
        <w:pStyle w:val="Heading2"/>
        <w:spacing w:before="160" w:after="160"/>
        <w:rPr>
          <w:rFonts w:ascii="Times New Roman" w:hAnsi="Times New Roman" w:cs="Times New Roman"/>
          <w:b w:val="0"/>
          <w:bCs w:val="0"/>
          <w:sz w:val="24"/>
          <w:szCs w:val="24"/>
        </w:rPr>
      </w:pPr>
      <w:bookmarkStart w:id="406" w:name="idmarkerx16777217x89850"/>
      <w:bookmarkStart w:id="407" w:name="_Toc24999904"/>
      <w:bookmarkEnd w:id="406"/>
      <w:r>
        <w:lastRenderedPageBreak/>
        <w:t>3.85 Siltation rate</w:t>
      </w:r>
      <w:bookmarkEnd w:id="407"/>
    </w:p>
    <w:p w14:paraId="1B9BF658" w14:textId="77777777" w:rsidR="00EC0FF0" w:rsidRDefault="00EC0FF0">
      <w:r>
        <w:t>Name: Siltation rate</w:t>
      </w:r>
      <w:r>
        <w:br/>
        <w:t>Definition: A description of the rate at which the depth in an area decreases.</w:t>
      </w:r>
      <w:r>
        <w:br/>
        <w:t>Code: '</w:t>
      </w:r>
      <w:r>
        <w:rPr>
          <w:rFonts w:ascii="Courier New" w:hAnsi="Courier New" w:cs="Courier New"/>
        </w:rPr>
        <w:t>siltationRate</w:t>
      </w:r>
      <w:r>
        <w:t>'</w:t>
      </w:r>
      <w:r>
        <w:br/>
        <w:t xml:space="preserve">Remarks: </w:t>
      </w:r>
      <w:r>
        <w:br/>
        <w:t>Aliases: SILTAT</w:t>
      </w:r>
      <w:r>
        <w:br/>
        <w:t>Value Type: text</w:t>
      </w:r>
    </w:p>
    <w:p w14:paraId="494655F9" w14:textId="77777777" w:rsidR="00EC0FF0" w:rsidRDefault="00EC0FF0">
      <w:pPr>
        <w:pStyle w:val="Heading2"/>
        <w:spacing w:before="160" w:after="160"/>
        <w:rPr>
          <w:rFonts w:ascii="Times New Roman" w:hAnsi="Times New Roman" w:cs="Times New Roman"/>
          <w:b w:val="0"/>
          <w:bCs w:val="0"/>
          <w:sz w:val="24"/>
          <w:szCs w:val="24"/>
        </w:rPr>
      </w:pPr>
      <w:bookmarkStart w:id="408" w:name="idmarkerx16777217x89905"/>
      <w:bookmarkStart w:id="409" w:name="_Toc24999905"/>
      <w:bookmarkEnd w:id="408"/>
      <w:r>
        <w:t>3.86 Source</w:t>
      </w:r>
      <w:bookmarkEnd w:id="409"/>
    </w:p>
    <w:p w14:paraId="2A5D20A7" w14:textId="77777777" w:rsidR="00EC0FF0" w:rsidRDefault="00EC0FF0">
      <w:r>
        <w:t>Name: Source</w:t>
      </w:r>
      <w:r>
        <w:br/>
        <w:t>Definition: An identifier (publication, document, reference work, instrument, vessel, etc) from which information comes or is acquired.</w:t>
      </w:r>
      <w:r>
        <w:br/>
        <w:t>Code: '</w:t>
      </w:r>
      <w:r>
        <w:rPr>
          <w:rFonts w:ascii="Courier New" w:hAnsi="Courier New" w:cs="Courier New"/>
        </w:rPr>
        <w:t>source</w:t>
      </w:r>
      <w:r>
        <w:t>'</w:t>
      </w:r>
      <w:r>
        <w:br/>
        <w:t xml:space="preserve">Remarks: </w:t>
      </w:r>
      <w:r>
        <w:br/>
        <w:t>Aliases: SOURCE</w:t>
      </w:r>
      <w:r>
        <w:br/>
        <w:t>Value Type: text</w:t>
      </w:r>
    </w:p>
    <w:p w14:paraId="51BA6F6C" w14:textId="77777777" w:rsidR="00EC0FF0" w:rsidRDefault="00EC0FF0">
      <w:pPr>
        <w:pStyle w:val="Heading2"/>
        <w:spacing w:before="160" w:after="160"/>
        <w:rPr>
          <w:rFonts w:ascii="Times New Roman" w:hAnsi="Times New Roman" w:cs="Times New Roman"/>
          <w:b w:val="0"/>
          <w:bCs w:val="0"/>
          <w:sz w:val="24"/>
          <w:szCs w:val="24"/>
        </w:rPr>
      </w:pPr>
      <w:bookmarkStart w:id="410" w:name="idmarkerx16777217x89960"/>
      <w:bookmarkStart w:id="411" w:name="_Toc24999906"/>
      <w:bookmarkEnd w:id="410"/>
      <w:r>
        <w:t>3.87 Source type</w:t>
      </w:r>
      <w:bookmarkEnd w:id="411"/>
    </w:p>
    <w:p w14:paraId="78516A62" w14:textId="77777777" w:rsidR="00EC0FF0" w:rsidRDefault="00EC0FF0">
      <w:r>
        <w:t>Name: Source type</w:t>
      </w:r>
      <w:r>
        <w:br/>
        <w:t>Definition: type of the source</w:t>
      </w:r>
      <w:r>
        <w:br/>
        <w:t>Code: '</w:t>
      </w:r>
      <w:r>
        <w:rPr>
          <w:rFonts w:ascii="Courier New" w:hAnsi="Courier New" w:cs="Courier New"/>
        </w:rPr>
        <w:t>sourceType</w:t>
      </w:r>
      <w:r>
        <w:t>'</w:t>
      </w:r>
      <w:r>
        <w:br/>
        <w:t xml:space="preserve">Remarks: </w:t>
      </w:r>
      <w:r>
        <w:br/>
        <w:t>Aliases: SORTYP</w:t>
      </w:r>
      <w:r>
        <w:br/>
        <w:t>Value Type: enumeration</w:t>
      </w:r>
    </w:p>
    <w:p w14:paraId="666B1DDF"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5B928AD7"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65DFFC"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4E9691"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F33894"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CE6200" w14:textId="77777777" w:rsidR="00EC0FF0" w:rsidRDefault="00EC0FF0">
            <w:r>
              <w:rPr>
                <w:b/>
                <w:bCs/>
              </w:rPr>
              <w:t>Remarks</w:t>
            </w:r>
          </w:p>
        </w:tc>
      </w:tr>
      <w:tr w:rsidR="00EC0FF0" w14:paraId="6409021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E5493A" w14:textId="77777777" w:rsidR="00EC0FF0" w:rsidRDefault="00EC0FF0">
            <w:r>
              <w:t>'</w:t>
            </w:r>
            <w:r>
              <w:rPr>
                <w:rFonts w:ascii="Courier New" w:hAnsi="Courier New" w:cs="Courier New"/>
                <w:sz w:val="22"/>
                <w:szCs w:val="22"/>
              </w:rPr>
              <w:t>law or regulation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36F7DC" w14:textId="77777777" w:rsidR="00EC0FF0" w:rsidRDefault="00EC0FF0">
            <w:r>
              <w:t>treaty, convention, or international agreement; law or regulation issued by a national or other authority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CF78D4"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5B48E9" w14:textId="77777777" w:rsidR="00EC0FF0" w:rsidRDefault="00EC0FF0"/>
        </w:tc>
      </w:tr>
      <w:tr w:rsidR="00EC0FF0" w14:paraId="329D38D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A0FD79" w14:textId="77777777" w:rsidR="00EC0FF0" w:rsidRDefault="00EC0FF0">
            <w:r>
              <w:t>'</w:t>
            </w:r>
            <w:r>
              <w:rPr>
                <w:rFonts w:ascii="Courier New" w:hAnsi="Courier New" w:cs="Courier New"/>
                <w:sz w:val="22"/>
                <w:szCs w:val="22"/>
              </w:rPr>
              <w:t>official publication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28E6BE" w14:textId="77777777" w:rsidR="00EC0FF0" w:rsidRDefault="00EC0FF0">
            <w:r>
              <w:t>publication not having the force of law, issued by an international organisation or a national or local administration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28F46B"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358E34" w14:textId="77777777" w:rsidR="00EC0FF0" w:rsidRDefault="00EC0FF0"/>
        </w:tc>
      </w:tr>
      <w:tr w:rsidR="00EC0FF0" w14:paraId="042A1F7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9B0CD6" w14:textId="77777777" w:rsidR="00EC0FF0" w:rsidRDefault="00EC0FF0">
            <w:r>
              <w:t>'</w:t>
            </w:r>
            <w:r>
              <w:rPr>
                <w:rFonts w:ascii="Courier New" w:hAnsi="Courier New" w:cs="Courier New"/>
                <w:sz w:val="22"/>
                <w:szCs w:val="22"/>
              </w:rPr>
              <w:t>mariner report, confirmed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48616E" w14:textId="77777777" w:rsidR="00EC0FF0" w:rsidRDefault="00EC0FF0">
            <w:r>
              <w:t>Reported by mariner(s) and confirmed by another source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CEA430"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7D7624" w14:textId="77777777" w:rsidR="00EC0FF0" w:rsidRDefault="00EC0FF0"/>
        </w:tc>
      </w:tr>
      <w:tr w:rsidR="00EC0FF0" w14:paraId="08C677A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0607A6" w14:textId="77777777" w:rsidR="00EC0FF0" w:rsidRDefault="00EC0FF0">
            <w:r>
              <w:t>'</w:t>
            </w:r>
            <w:r>
              <w:rPr>
                <w:rFonts w:ascii="Courier New" w:hAnsi="Courier New" w:cs="Courier New"/>
                <w:sz w:val="22"/>
                <w:szCs w:val="22"/>
              </w:rPr>
              <w:t>mariner report, not confirmed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6048F8" w14:textId="77777777" w:rsidR="00EC0FF0" w:rsidRDefault="00EC0FF0">
            <w:r>
              <w:t>reported by mariner(s) but not confirmed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C0784"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194059" w14:textId="77777777" w:rsidR="00EC0FF0" w:rsidRDefault="00EC0FF0"/>
        </w:tc>
      </w:tr>
      <w:tr w:rsidR="00EC0FF0" w14:paraId="694C406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E98CB9" w14:textId="77777777" w:rsidR="00EC0FF0" w:rsidRDefault="00EC0FF0">
            <w:r>
              <w:t>'</w:t>
            </w:r>
            <w:r>
              <w:rPr>
                <w:rFonts w:ascii="Courier New" w:hAnsi="Courier New" w:cs="Courier New"/>
                <w:sz w:val="22"/>
                <w:szCs w:val="22"/>
              </w:rPr>
              <w:t>industry publications and reports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C8787C" w14:textId="77777777" w:rsidR="00EC0FF0" w:rsidRDefault="00EC0FF0">
            <w:r>
              <w:t>shipping and other industry publication, including graphics, charts and web sites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C320BC"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BB784" w14:textId="77777777" w:rsidR="00EC0FF0" w:rsidRDefault="00EC0FF0"/>
        </w:tc>
      </w:tr>
      <w:tr w:rsidR="00EC0FF0" w14:paraId="3DF1843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4ECC24" w14:textId="77777777" w:rsidR="00EC0FF0" w:rsidRDefault="00EC0FF0">
            <w:r>
              <w:t>'</w:t>
            </w:r>
            <w:r>
              <w:rPr>
                <w:rFonts w:ascii="Courier New" w:hAnsi="Courier New" w:cs="Courier New"/>
                <w:sz w:val="22"/>
                <w:szCs w:val="22"/>
              </w:rPr>
              <w:t>remotely sensed images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FA4111" w14:textId="77777777" w:rsidR="00EC0FF0" w:rsidRDefault="00EC0FF0">
            <w:r>
              <w:t>information obtained from satellite images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9F07AA"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F5BA1C" w14:textId="77777777" w:rsidR="00EC0FF0" w:rsidRDefault="00EC0FF0"/>
        </w:tc>
      </w:tr>
      <w:tr w:rsidR="00EC0FF0" w14:paraId="73FBF3D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6AD73F" w14:textId="77777777" w:rsidR="00EC0FF0" w:rsidRDefault="00EC0FF0">
            <w:r>
              <w:t>'</w:t>
            </w:r>
            <w:r>
              <w:rPr>
                <w:rFonts w:ascii="Courier New" w:hAnsi="Courier New" w:cs="Courier New"/>
                <w:sz w:val="22"/>
                <w:szCs w:val="22"/>
              </w:rPr>
              <w:t>photographs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D089D8" w14:textId="77777777" w:rsidR="00EC0FF0" w:rsidRDefault="00EC0FF0">
            <w:r>
              <w:t xml:space="preserve">information obtained from photographs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44E3FB"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EAFD16" w14:textId="77777777" w:rsidR="00EC0FF0" w:rsidRDefault="00EC0FF0"/>
        </w:tc>
      </w:tr>
      <w:tr w:rsidR="00EC0FF0" w14:paraId="392AA64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C7019C" w14:textId="77777777" w:rsidR="00EC0FF0" w:rsidRDefault="00EC0FF0">
            <w:r>
              <w:t>'</w:t>
            </w:r>
            <w:r>
              <w:rPr>
                <w:rFonts w:ascii="Courier New" w:hAnsi="Courier New" w:cs="Courier New"/>
                <w:sz w:val="22"/>
                <w:szCs w:val="22"/>
              </w:rPr>
              <w:t>products issued by HO services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958AA0" w14:textId="77777777" w:rsidR="00EC0FF0" w:rsidRDefault="00EC0FF0">
            <w:r>
              <w:t>information obtained from products issued by Hydrographic Offices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F3E482"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92148A" w14:textId="77777777" w:rsidR="00EC0FF0" w:rsidRDefault="00EC0FF0"/>
        </w:tc>
      </w:tr>
      <w:tr w:rsidR="00EC0FF0" w14:paraId="479A5ED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3A022F" w14:textId="77777777" w:rsidR="00EC0FF0" w:rsidRDefault="00EC0FF0">
            <w:r>
              <w:lastRenderedPageBreak/>
              <w:t>'</w:t>
            </w:r>
            <w:r>
              <w:rPr>
                <w:rFonts w:ascii="Courier New" w:hAnsi="Courier New" w:cs="Courier New"/>
                <w:sz w:val="22"/>
                <w:szCs w:val="22"/>
              </w:rPr>
              <w:t>news media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729061" w14:textId="77777777" w:rsidR="00EC0FF0" w:rsidRDefault="00EC0FF0">
            <w:r>
              <w:t>information obtained from news media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19A1C5"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5FD5D1" w14:textId="77777777" w:rsidR="00EC0FF0" w:rsidRDefault="00EC0FF0"/>
        </w:tc>
      </w:tr>
      <w:tr w:rsidR="00EC0FF0" w14:paraId="3B2CE0A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34FC28" w14:textId="77777777" w:rsidR="00EC0FF0" w:rsidRDefault="00EC0FF0">
            <w:r>
              <w:t>'</w:t>
            </w:r>
            <w:r>
              <w:rPr>
                <w:rFonts w:ascii="Courier New" w:hAnsi="Courier New" w:cs="Courier New"/>
                <w:sz w:val="22"/>
                <w:szCs w:val="22"/>
              </w:rPr>
              <w:t>traffic data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BA37C9" w14:textId="77777777" w:rsidR="00EC0FF0" w:rsidRDefault="00EC0FF0">
            <w:r>
              <w:t>information obtained from the analysis of traffic data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FB0F22"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806198" w14:textId="77777777" w:rsidR="00EC0FF0" w:rsidRDefault="00EC0FF0"/>
        </w:tc>
      </w:tr>
    </w:tbl>
    <w:p w14:paraId="43B45298" w14:textId="77777777" w:rsidR="00EC0FF0" w:rsidRDefault="00EC0FF0">
      <w:pPr>
        <w:pStyle w:val="Center"/>
      </w:pPr>
    </w:p>
    <w:p w14:paraId="77D173D2" w14:textId="77777777" w:rsidR="00EC0FF0" w:rsidRDefault="00EC0FF0">
      <w:pPr>
        <w:pStyle w:val="Heading2"/>
        <w:spacing w:before="160" w:after="160"/>
        <w:rPr>
          <w:rFonts w:ascii="Times New Roman" w:hAnsi="Times New Roman" w:cs="Times New Roman"/>
          <w:b w:val="0"/>
          <w:bCs w:val="0"/>
          <w:sz w:val="24"/>
          <w:szCs w:val="24"/>
        </w:rPr>
      </w:pPr>
      <w:bookmarkStart w:id="412" w:name="idmarkerx16777217x92640"/>
      <w:bookmarkStart w:id="413" w:name="_Toc24999907"/>
      <w:bookmarkEnd w:id="412"/>
      <w:r>
        <w:t>3.88 Status</w:t>
      </w:r>
      <w:bookmarkEnd w:id="413"/>
    </w:p>
    <w:p w14:paraId="395540FE" w14:textId="77777777" w:rsidR="00EC0FF0" w:rsidRDefault="00EC0FF0">
      <w:r>
        <w:t>Name: Status</w:t>
      </w:r>
      <w:r>
        <w:br/>
        <w:t>Definition: The condition of an object at a given instant in time.</w:t>
      </w:r>
      <w:r>
        <w:br/>
        <w:t>Code: '</w:t>
      </w:r>
      <w:r>
        <w:rPr>
          <w:rFonts w:ascii="Courier New" w:hAnsi="Courier New" w:cs="Courier New"/>
        </w:rPr>
        <w:t>status</w:t>
      </w:r>
      <w:r>
        <w:t>'</w:t>
      </w:r>
      <w:r>
        <w:br/>
        <w:t xml:space="preserve">Remarks: </w:t>
      </w:r>
      <w:r>
        <w:br/>
        <w:t>Aliases: STATUS</w:t>
      </w:r>
      <w:r>
        <w:br/>
        <w:t>Value Type: enumeration</w:t>
      </w:r>
    </w:p>
    <w:p w14:paraId="16AB13F0"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Change w:id="414" w:author="Raphael Malyankar" w:date="2019-11-18T19:52:00Z">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PrChange>
      </w:tblPr>
      <w:tblGrid>
        <w:gridCol w:w="2905"/>
        <w:gridCol w:w="6316"/>
        <w:gridCol w:w="756"/>
        <w:gridCol w:w="838"/>
        <w:tblGridChange w:id="415">
          <w:tblGrid>
            <w:gridCol w:w="2905"/>
            <w:gridCol w:w="6316"/>
            <w:gridCol w:w="756"/>
            <w:gridCol w:w="838"/>
          </w:tblGrid>
        </w:tblGridChange>
      </w:tblGrid>
      <w:tr w:rsidR="00EC0FF0" w14:paraId="5337E18C" w14:textId="77777777" w:rsidTr="006A7FC9">
        <w:trPr>
          <w:tblHeader/>
          <w:trPrChange w:id="416" w:author="Raphael Malyankar" w:date="2019-11-18T19:52:00Z">
            <w:trPr>
              <w:tblHeader/>
            </w:trPr>
          </w:trPrChange>
        </w:trPr>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17"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C28927D"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18"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B889701"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19"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215FA26"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20"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02A5626" w14:textId="77777777" w:rsidR="00EC0FF0" w:rsidRDefault="00EC0FF0">
            <w:r>
              <w:rPr>
                <w:b/>
                <w:bCs/>
              </w:rPr>
              <w:t>Remarks</w:t>
            </w:r>
          </w:p>
        </w:tc>
      </w:tr>
      <w:tr w:rsidR="00EC0FF0" w14:paraId="0AAD0DCA"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21"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1D4875C" w14:textId="77777777" w:rsidR="00EC0FF0" w:rsidRDefault="00EC0FF0">
            <w:r>
              <w:t>'</w:t>
            </w:r>
            <w:r>
              <w:rPr>
                <w:rFonts w:ascii="Courier New" w:hAnsi="Courier New" w:cs="Courier New"/>
                <w:sz w:val="22"/>
                <w:szCs w:val="22"/>
              </w:rPr>
              <w:t>permanent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22"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159A38B" w14:textId="77777777" w:rsidR="00EC0FF0" w:rsidRDefault="00EC0FF0">
            <w:r>
              <w:t>intended to last or function indefinitely.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23"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6E40482"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24"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48DB030" w14:textId="77777777" w:rsidR="00EC0FF0" w:rsidRDefault="00EC0FF0"/>
        </w:tc>
      </w:tr>
      <w:tr w:rsidR="00EC0FF0" w14:paraId="73F547A0"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25"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BF6A486" w14:textId="77777777" w:rsidR="00EC0FF0" w:rsidRDefault="00EC0FF0">
            <w:r>
              <w:t>'</w:t>
            </w:r>
            <w:r>
              <w:rPr>
                <w:rFonts w:ascii="Courier New" w:hAnsi="Courier New" w:cs="Courier New"/>
                <w:sz w:val="22"/>
                <w:szCs w:val="22"/>
              </w:rPr>
              <w:t>occasional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26"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0126D9D" w14:textId="77777777" w:rsidR="00EC0FF0" w:rsidRDefault="00EC0FF0">
            <w:r>
              <w:t>acting on special occasions happening irregularly.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27"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E03FE12"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28"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A36D0CF" w14:textId="77777777" w:rsidR="00EC0FF0" w:rsidRDefault="00EC0FF0"/>
        </w:tc>
      </w:tr>
      <w:tr w:rsidR="00EC0FF0" w14:paraId="35CDA07A"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29"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3C9A855" w14:textId="77777777" w:rsidR="00EC0FF0" w:rsidRDefault="00EC0FF0">
            <w:r>
              <w:t>'</w:t>
            </w:r>
            <w:r>
              <w:rPr>
                <w:rFonts w:ascii="Courier New" w:hAnsi="Courier New" w:cs="Courier New"/>
                <w:sz w:val="22"/>
                <w:szCs w:val="22"/>
              </w:rPr>
              <w:t>recommended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30"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A4B8B3D" w14:textId="77777777" w:rsidR="00EC0FF0" w:rsidRDefault="00EC0FF0">
            <w:r>
              <w:t>presented as worthy of confidence, acceptance, use,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31"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F296C25"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32"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32677C5" w14:textId="77777777" w:rsidR="00EC0FF0" w:rsidRDefault="00EC0FF0"/>
        </w:tc>
      </w:tr>
      <w:tr w:rsidR="00EC0FF0" w14:paraId="6D265293"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33"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C922EFB" w14:textId="77777777" w:rsidR="00EC0FF0" w:rsidRDefault="00EC0FF0">
            <w:r>
              <w:t>'</w:t>
            </w:r>
            <w:r>
              <w:rPr>
                <w:rFonts w:ascii="Courier New" w:hAnsi="Courier New" w:cs="Courier New"/>
                <w:sz w:val="22"/>
                <w:szCs w:val="22"/>
              </w:rPr>
              <w:t>not in use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34"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F2111AC" w14:textId="77777777" w:rsidR="00EC0FF0" w:rsidRDefault="00EC0FF0">
            <w:r>
              <w:t>no longer used for the purpose intended disused.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35"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2AFE00E"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36"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0335A92" w14:textId="77777777" w:rsidR="00EC0FF0" w:rsidRDefault="00EC0FF0"/>
        </w:tc>
      </w:tr>
      <w:tr w:rsidR="00EC0FF0" w14:paraId="712EFB3C"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37"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23AD2CD" w14:textId="77777777" w:rsidR="00EC0FF0" w:rsidRDefault="00EC0FF0">
            <w:r>
              <w:t>'</w:t>
            </w:r>
            <w:r>
              <w:rPr>
                <w:rFonts w:ascii="Courier New" w:hAnsi="Courier New" w:cs="Courier New"/>
                <w:sz w:val="22"/>
                <w:szCs w:val="22"/>
              </w:rPr>
              <w:t>periodic/intermittent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38"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5B5F6FC" w14:textId="77777777" w:rsidR="00EC0FF0" w:rsidRDefault="00EC0FF0">
            <w:r>
              <w:t>recurring at intervals.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39"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0D10CC5"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40"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EE3B8A2" w14:textId="77777777" w:rsidR="00EC0FF0" w:rsidRDefault="00EC0FF0"/>
        </w:tc>
      </w:tr>
      <w:tr w:rsidR="00EC0FF0" w14:paraId="3B5D0FC3"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41"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2692B94" w14:textId="77777777" w:rsidR="00EC0FF0" w:rsidRDefault="00EC0FF0">
            <w:r>
              <w:t>'</w:t>
            </w:r>
            <w:r>
              <w:rPr>
                <w:rFonts w:ascii="Courier New" w:hAnsi="Courier New" w:cs="Courier New"/>
                <w:sz w:val="22"/>
                <w:szCs w:val="22"/>
              </w:rPr>
              <w:t>reserved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42"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7B98D22" w14:textId="77777777" w:rsidR="00EC0FF0" w:rsidRDefault="00EC0FF0">
            <w:r>
              <w:t>set apart for some specific use.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43"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46805F3"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44"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5B928BF" w14:textId="77777777" w:rsidR="00EC0FF0" w:rsidRDefault="00EC0FF0"/>
        </w:tc>
      </w:tr>
      <w:tr w:rsidR="00EC0FF0" w14:paraId="7A8DCD70"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45"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C3286A6" w14:textId="77777777" w:rsidR="00EC0FF0" w:rsidRDefault="00EC0FF0">
            <w:r>
              <w:t>'</w:t>
            </w:r>
            <w:r>
              <w:rPr>
                <w:rFonts w:ascii="Courier New" w:hAnsi="Courier New" w:cs="Courier New"/>
                <w:sz w:val="22"/>
                <w:szCs w:val="22"/>
              </w:rPr>
              <w:t>temporary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46"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9649434" w14:textId="77777777" w:rsidR="00EC0FF0" w:rsidRDefault="00EC0FF0">
            <w:r>
              <w:t>meant to last only for a time.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47"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2965925"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48"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CE6BA81" w14:textId="77777777" w:rsidR="00EC0FF0" w:rsidRDefault="00EC0FF0"/>
        </w:tc>
      </w:tr>
      <w:tr w:rsidR="00EC0FF0" w14:paraId="2E5BF9D1"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49"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D0F3514" w14:textId="77777777" w:rsidR="00EC0FF0" w:rsidRDefault="00EC0FF0">
            <w:r>
              <w:t>'</w:t>
            </w:r>
            <w:r>
              <w:rPr>
                <w:rFonts w:ascii="Courier New" w:hAnsi="Courier New" w:cs="Courier New"/>
                <w:sz w:val="22"/>
                <w:szCs w:val="22"/>
              </w:rPr>
              <w:t>private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50"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B740F9E" w14:textId="77777777" w:rsidR="00EC0FF0" w:rsidRDefault="00EC0FF0">
            <w:r>
              <w:t>not in public ownership or operation.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51"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E87E195"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52"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DE61261" w14:textId="77777777" w:rsidR="00EC0FF0" w:rsidRDefault="00EC0FF0"/>
        </w:tc>
      </w:tr>
      <w:tr w:rsidR="00EC0FF0" w14:paraId="1CB265FD"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53"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98B9408" w14:textId="77777777" w:rsidR="00EC0FF0" w:rsidRDefault="00EC0FF0">
            <w:r>
              <w:t>'</w:t>
            </w:r>
            <w:r>
              <w:rPr>
                <w:rFonts w:ascii="Courier New" w:hAnsi="Courier New" w:cs="Courier New"/>
                <w:sz w:val="22"/>
                <w:szCs w:val="22"/>
              </w:rPr>
              <w:t>mandatory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54"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ABAA6DD" w14:textId="77777777" w:rsidR="00EC0FF0" w:rsidRDefault="00EC0FF0">
            <w:r>
              <w:t>compulsory enforced.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55"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5A0295B"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56"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C5F3CF5" w14:textId="77777777" w:rsidR="00EC0FF0" w:rsidRDefault="00EC0FF0"/>
        </w:tc>
      </w:tr>
      <w:tr w:rsidR="00EC0FF0" w:rsidDel="006A7FC9" w14:paraId="6849BB39" w14:textId="0E221878" w:rsidTr="006A7FC9">
        <w:trPr>
          <w:del w:id="457" w:author="Raphael Malyankar" w:date="2019-11-18T19:52:00Z"/>
        </w:trPr>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58"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2FF4C71" w14:textId="4C038881" w:rsidR="00EC0FF0" w:rsidDel="006A7FC9" w:rsidRDefault="00EC0FF0">
            <w:pPr>
              <w:rPr>
                <w:del w:id="459" w:author="Raphael Malyankar" w:date="2019-11-18T19:52:00Z"/>
              </w:rPr>
            </w:pPr>
            <w:del w:id="460" w:author="Raphael Malyankar" w:date="2019-11-18T19:52:00Z">
              <w:r w:rsidDel="006A7FC9">
                <w:delText>'</w:delText>
              </w:r>
              <w:r w:rsidDel="006A7FC9">
                <w:rPr>
                  <w:rFonts w:ascii="Courier New" w:hAnsi="Courier New" w:cs="Courier New"/>
                  <w:sz w:val="22"/>
                  <w:szCs w:val="22"/>
                </w:rPr>
                <w:delText>extinguished</w:delText>
              </w:r>
              <w:r w:rsidDel="006A7FC9">
                <w:delText>'</w:delText>
              </w:r>
              <w:r w:rsidDel="006A7FC9">
                <w:br/>
                <w:delText>Aliases: (none)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61"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7244101" w14:textId="0207C478" w:rsidR="00EC0FF0" w:rsidDel="006A7FC9" w:rsidRDefault="00EC0FF0">
            <w:pPr>
              <w:rPr>
                <w:del w:id="462" w:author="Raphael Malyankar" w:date="2019-11-18T19:52:00Z"/>
              </w:rPr>
            </w:pPr>
            <w:del w:id="463" w:author="Raphael Malyankar" w:date="2019-11-18T19:52:00Z">
              <w:r w:rsidDel="006A7FC9">
                <w:delText>no longer lit</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64"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4DE6E73" w14:textId="109D7681" w:rsidR="00EC0FF0" w:rsidDel="006A7FC9" w:rsidRDefault="00EC0FF0">
            <w:pPr>
              <w:rPr>
                <w:del w:id="465" w:author="Raphael Malyankar" w:date="2019-11-18T19:52:00Z"/>
              </w:rPr>
            </w:pPr>
            <w:del w:id="466" w:author="Raphael Malyankar" w:date="2019-11-18T19:52:00Z">
              <w:r w:rsidDel="006A7FC9">
                <w:rPr>
                  <w:rFonts w:ascii="Courier New" w:hAnsi="Courier New" w:cs="Courier New"/>
                  <w:sz w:val="22"/>
                  <w:szCs w:val="22"/>
                </w:rPr>
                <w:delText>11</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67"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4400D44" w14:textId="03D7F015" w:rsidR="00EC0FF0" w:rsidDel="006A7FC9" w:rsidRDefault="00EC0FF0">
            <w:pPr>
              <w:rPr>
                <w:del w:id="468" w:author="Raphael Malyankar" w:date="2019-11-18T19:52:00Z"/>
              </w:rPr>
            </w:pPr>
          </w:p>
        </w:tc>
      </w:tr>
      <w:tr w:rsidR="00EC0FF0" w14:paraId="40F2C1BA"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69"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FA06B85" w14:textId="77777777" w:rsidR="00EC0FF0" w:rsidRDefault="00EC0FF0">
            <w:r>
              <w:t>'</w:t>
            </w:r>
            <w:r>
              <w:rPr>
                <w:rFonts w:ascii="Courier New" w:hAnsi="Courier New" w:cs="Courier New"/>
                <w:sz w:val="22"/>
                <w:szCs w:val="22"/>
              </w:rPr>
              <w:t>illuminated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70"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849CA25" w14:textId="77777777" w:rsidR="00EC0FF0" w:rsidRDefault="00EC0FF0">
            <w:r>
              <w:t>lit by floodlights, strip lights,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71"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1DCDEF5"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72"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1623E09" w14:textId="77777777" w:rsidR="00EC0FF0" w:rsidRDefault="00EC0FF0"/>
        </w:tc>
      </w:tr>
      <w:tr w:rsidR="00EC0FF0" w:rsidDel="006A7FC9" w14:paraId="30F9F22B" w14:textId="05C18286" w:rsidTr="006A7FC9">
        <w:trPr>
          <w:del w:id="473" w:author="Raphael Malyankar" w:date="2019-11-18T19:52:00Z"/>
        </w:trPr>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74"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BFEC9F9" w14:textId="452CA52F" w:rsidR="00EC0FF0" w:rsidDel="006A7FC9" w:rsidRDefault="00EC0FF0">
            <w:pPr>
              <w:rPr>
                <w:del w:id="475" w:author="Raphael Malyankar" w:date="2019-11-18T19:52:00Z"/>
              </w:rPr>
            </w:pPr>
            <w:del w:id="476" w:author="Raphael Malyankar" w:date="2019-11-18T19:52:00Z">
              <w:r w:rsidDel="006A7FC9">
                <w:delText>'</w:delText>
              </w:r>
              <w:r w:rsidDel="006A7FC9">
                <w:rPr>
                  <w:rFonts w:ascii="Courier New" w:hAnsi="Courier New" w:cs="Courier New"/>
                  <w:sz w:val="22"/>
                  <w:szCs w:val="22"/>
                </w:rPr>
                <w:delText>historic</w:delText>
              </w:r>
              <w:r w:rsidDel="006A7FC9">
                <w:delText>'</w:delText>
              </w:r>
              <w:r w:rsidDel="006A7FC9">
                <w:br/>
                <w:delText>Aliases: (none)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77"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38972149" w14:textId="42F9A7A3" w:rsidR="00EC0FF0" w:rsidDel="006A7FC9" w:rsidRDefault="00EC0FF0">
            <w:pPr>
              <w:rPr>
                <w:del w:id="478" w:author="Raphael Malyankar" w:date="2019-11-18T19:52:00Z"/>
              </w:rPr>
            </w:pPr>
            <w:del w:id="479" w:author="Raphael Malyankar" w:date="2019-11-18T19:52:00Z">
              <w:r w:rsidDel="006A7FC9">
                <w:delText>famous in history of historical interest.</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80"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8E4C078" w14:textId="0027EC9D" w:rsidR="00EC0FF0" w:rsidDel="006A7FC9" w:rsidRDefault="00EC0FF0">
            <w:pPr>
              <w:rPr>
                <w:del w:id="481" w:author="Raphael Malyankar" w:date="2019-11-18T19:52:00Z"/>
              </w:rPr>
            </w:pPr>
            <w:del w:id="482" w:author="Raphael Malyankar" w:date="2019-11-18T19:52:00Z">
              <w:r w:rsidDel="006A7FC9">
                <w:rPr>
                  <w:rFonts w:ascii="Courier New" w:hAnsi="Courier New" w:cs="Courier New"/>
                  <w:sz w:val="22"/>
                  <w:szCs w:val="22"/>
                </w:rPr>
                <w:delText>13</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83"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AB871FF" w14:textId="16ACFF0E" w:rsidR="00EC0FF0" w:rsidDel="006A7FC9" w:rsidRDefault="00EC0FF0">
            <w:pPr>
              <w:rPr>
                <w:del w:id="484" w:author="Raphael Malyankar" w:date="2019-11-18T19:52:00Z"/>
              </w:rPr>
            </w:pPr>
          </w:p>
        </w:tc>
      </w:tr>
      <w:tr w:rsidR="00EC0FF0" w14:paraId="5CDE30EB"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85"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FCC2DBD" w14:textId="77777777" w:rsidR="00EC0FF0" w:rsidRDefault="00EC0FF0">
            <w:r>
              <w:t>'</w:t>
            </w:r>
            <w:r>
              <w:rPr>
                <w:rFonts w:ascii="Courier New" w:hAnsi="Courier New" w:cs="Courier New"/>
                <w:sz w:val="22"/>
                <w:szCs w:val="22"/>
              </w:rPr>
              <w:t>public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86"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703AEDC" w14:textId="77777777" w:rsidR="00EC0FF0" w:rsidRDefault="00EC0FF0">
            <w:r>
              <w:t>belonging to, available to, used or shared by, the community as a whole and not restricted to private use.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87"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35809DC"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88"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37F11E5" w14:textId="77777777" w:rsidR="00EC0FF0" w:rsidRDefault="00EC0FF0"/>
        </w:tc>
      </w:tr>
      <w:tr w:rsidR="00EC0FF0" w14:paraId="5CC4E73F"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89"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3078016" w14:textId="77777777" w:rsidR="00EC0FF0" w:rsidRDefault="00EC0FF0">
            <w:r>
              <w:t>'</w:t>
            </w:r>
            <w:r>
              <w:rPr>
                <w:rFonts w:ascii="Courier New" w:hAnsi="Courier New" w:cs="Courier New"/>
                <w:sz w:val="22"/>
                <w:szCs w:val="22"/>
              </w:rPr>
              <w:t>synchronized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90"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1C9A83A" w14:textId="77777777" w:rsidR="00EC0FF0" w:rsidRDefault="00EC0FF0">
            <w:r>
              <w:t>occur at a time, coincide in point of time, be contemporary or simultaneous.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91"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047A9EA"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92"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84E3E9D" w14:textId="77777777" w:rsidR="00EC0FF0" w:rsidRDefault="00EC0FF0"/>
        </w:tc>
      </w:tr>
      <w:tr w:rsidR="00EC0FF0" w14:paraId="0F7180EA"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93"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8E85067" w14:textId="77777777" w:rsidR="00EC0FF0" w:rsidRDefault="00EC0FF0">
            <w:r>
              <w:t>'</w:t>
            </w:r>
            <w:r>
              <w:rPr>
                <w:rFonts w:ascii="Courier New" w:hAnsi="Courier New" w:cs="Courier New"/>
                <w:sz w:val="22"/>
                <w:szCs w:val="22"/>
              </w:rPr>
              <w:t>watched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94"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3614434" w14:textId="77777777" w:rsidR="00EC0FF0" w:rsidRDefault="00EC0FF0">
            <w:r>
              <w:t>looked at or observed over a period of time especially so as to be aware of any movement or change.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95"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5824EFD"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96"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31D206C" w14:textId="77777777" w:rsidR="00EC0FF0" w:rsidRDefault="00EC0FF0"/>
        </w:tc>
      </w:tr>
      <w:tr w:rsidR="00EC0FF0" w14:paraId="3E119375"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97"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06B54E6" w14:textId="77777777" w:rsidR="00EC0FF0" w:rsidRDefault="00EC0FF0">
            <w:r>
              <w:t>'</w:t>
            </w:r>
            <w:r>
              <w:rPr>
                <w:rFonts w:ascii="Courier New" w:hAnsi="Courier New" w:cs="Courier New"/>
                <w:sz w:val="22"/>
                <w:szCs w:val="22"/>
              </w:rPr>
              <w:t>un-watched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98"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00A4B567" w14:textId="77777777" w:rsidR="00EC0FF0" w:rsidRDefault="00EC0FF0">
            <w:r>
              <w:t>usually automatic in operation, without any permanently-stationed personnel to superintend it.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499"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9CFEC96"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500"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8B40ADD" w14:textId="77777777" w:rsidR="00EC0FF0" w:rsidRDefault="00EC0FF0"/>
        </w:tc>
      </w:tr>
      <w:tr w:rsidR="00EC0FF0" w14:paraId="7709E1F4"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501"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352BACF" w14:textId="77777777" w:rsidR="00EC0FF0" w:rsidRDefault="00EC0FF0">
            <w:r>
              <w:t>'</w:t>
            </w:r>
            <w:r>
              <w:rPr>
                <w:rFonts w:ascii="Courier New" w:hAnsi="Courier New" w:cs="Courier New"/>
                <w:sz w:val="22"/>
                <w:szCs w:val="22"/>
              </w:rPr>
              <w:t>existence doubtful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502"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7D55FBB" w14:textId="77777777" w:rsidR="00EC0FF0" w:rsidRDefault="00EC0FF0">
            <w:r>
              <w:t>an object that has been reported but has not been definitely determined to exist.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503"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FC65C2E" w14:textId="77777777" w:rsidR="00EC0FF0" w:rsidRDefault="00EC0FF0">
            <w:r>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504"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7CB22FB" w14:textId="77777777" w:rsidR="00EC0FF0" w:rsidRDefault="00EC0FF0"/>
        </w:tc>
      </w:tr>
      <w:tr w:rsidR="00EC0FF0" w14:paraId="4953B028" w14:textId="77777777" w:rsidTr="006A7FC9">
        <w:tc>
          <w:tcPr>
            <w:tcW w:w="2905"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505" w:author="Raphael Malyankar" w:date="2019-11-18T19:52:00Z">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12E47A0" w14:textId="77777777" w:rsidR="00EC0FF0" w:rsidRDefault="00EC0FF0">
            <w:r>
              <w:t>'</w:t>
            </w:r>
            <w:r>
              <w:rPr>
                <w:rFonts w:ascii="Courier New" w:hAnsi="Courier New" w:cs="Courier New"/>
                <w:sz w:val="22"/>
                <w:szCs w:val="22"/>
              </w:rPr>
              <w:t>buoyed</w:t>
            </w:r>
            <w:r>
              <w:t>'</w:t>
            </w:r>
            <w:r>
              <w:br/>
            </w:r>
            <w:r>
              <w:lastRenderedPageBreak/>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506"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777E93DF" w14:textId="77777777" w:rsidR="00EC0FF0" w:rsidRDefault="00EC0FF0">
            <w:r>
              <w:lastRenderedPageBreak/>
              <w:t>Marked by buoys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507" w:author="Raphael Malyankar" w:date="2019-11-18T19:52: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DFBCE8B" w14:textId="77777777" w:rsidR="00EC0FF0" w:rsidRDefault="00EC0FF0">
            <w:r>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Change w:id="508" w:author="Raphael Malyankar" w:date="2019-11-18T19:52: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02F8023" w14:textId="77777777" w:rsidR="00EC0FF0" w:rsidRDefault="00EC0FF0"/>
        </w:tc>
      </w:tr>
    </w:tbl>
    <w:p w14:paraId="2A99C886" w14:textId="77777777" w:rsidR="00EC0FF0" w:rsidRDefault="00EC0FF0">
      <w:pPr>
        <w:pStyle w:val="Center"/>
      </w:pPr>
    </w:p>
    <w:p w14:paraId="68AE75EC" w14:textId="77777777" w:rsidR="00EC0FF0" w:rsidRDefault="00EC0FF0">
      <w:pPr>
        <w:pStyle w:val="Heading2"/>
        <w:spacing w:before="160" w:after="160"/>
        <w:rPr>
          <w:rFonts w:ascii="Times New Roman" w:hAnsi="Times New Roman" w:cs="Times New Roman"/>
          <w:b w:val="0"/>
          <w:bCs w:val="0"/>
          <w:sz w:val="24"/>
          <w:szCs w:val="24"/>
        </w:rPr>
      </w:pPr>
      <w:bookmarkStart w:id="509" w:name="idmarkerx16777217x97224"/>
      <w:bookmarkStart w:id="510" w:name="_Toc24999908"/>
      <w:bookmarkEnd w:id="509"/>
      <w:r>
        <w:t>3.89 Telecommunication identifier</w:t>
      </w:r>
      <w:bookmarkEnd w:id="510"/>
    </w:p>
    <w:p w14:paraId="07EED640" w14:textId="77777777" w:rsidR="00EC0FF0" w:rsidRDefault="00EC0FF0">
      <w:r>
        <w:t>Name: Telecommunication identifier</w:t>
      </w:r>
      <w:r>
        <w:br/>
        <w:t>Definition: An identifier, such as words, numbers, letters, symbols, or any combination of those used to establish a contact to a particular person, organisation or service.</w:t>
      </w:r>
      <w:r>
        <w:br/>
        <w:t>Code: '</w:t>
      </w:r>
      <w:r>
        <w:rPr>
          <w:rFonts w:ascii="Courier New" w:hAnsi="Courier New" w:cs="Courier New"/>
        </w:rPr>
        <w:t>telecommunicationIdentifier</w:t>
      </w:r>
      <w:r>
        <w:t>'</w:t>
      </w:r>
      <w:r>
        <w:br/>
        <w:t xml:space="preserve">Remarks: </w:t>
      </w:r>
      <w:r>
        <w:br/>
        <w:t>Aliases: (none)</w:t>
      </w:r>
      <w:r>
        <w:br/>
        <w:t>Value Type: text</w:t>
      </w:r>
    </w:p>
    <w:p w14:paraId="709DFDDC" w14:textId="77777777" w:rsidR="00EC0FF0" w:rsidRDefault="00EC0FF0">
      <w:pPr>
        <w:pStyle w:val="Heading2"/>
        <w:spacing w:before="160" w:after="160"/>
        <w:rPr>
          <w:rFonts w:ascii="Times New Roman" w:hAnsi="Times New Roman" w:cs="Times New Roman"/>
          <w:b w:val="0"/>
          <w:bCs w:val="0"/>
          <w:sz w:val="24"/>
          <w:szCs w:val="24"/>
        </w:rPr>
      </w:pPr>
      <w:bookmarkStart w:id="511" w:name="idmarkerx16777217x97278"/>
      <w:bookmarkStart w:id="512" w:name="_Toc24999909"/>
      <w:bookmarkEnd w:id="511"/>
      <w:r>
        <w:t>3.90 Telecommunication carrier</w:t>
      </w:r>
      <w:bookmarkEnd w:id="512"/>
    </w:p>
    <w:p w14:paraId="7820CBFE" w14:textId="77777777" w:rsidR="00EC0FF0" w:rsidRDefault="00EC0FF0">
      <w:r>
        <w:t>Name: Telecommunication carrier</w:t>
      </w:r>
      <w:r>
        <w:br/>
        <w:t>Definition: The name of a provider or type of carrier for a telecommunication service. This service may include land line based, shore based or satellite based radio connections.</w:t>
      </w:r>
      <w:r>
        <w:br/>
        <w:t>Code: '</w:t>
      </w:r>
      <w:r>
        <w:rPr>
          <w:rFonts w:ascii="Courier New" w:hAnsi="Courier New" w:cs="Courier New"/>
        </w:rPr>
        <w:t>telcomCarrier</w:t>
      </w:r>
      <w:r>
        <w:t>'</w:t>
      </w:r>
      <w:r>
        <w:br/>
        <w:t xml:space="preserve">Remarks: </w:t>
      </w:r>
      <w:r>
        <w:br/>
        <w:t>Aliases: (none)</w:t>
      </w:r>
      <w:r>
        <w:br/>
        <w:t>Value Type: text</w:t>
      </w:r>
    </w:p>
    <w:p w14:paraId="1D3EBED8" w14:textId="77777777" w:rsidR="00EC0FF0" w:rsidRDefault="00EC0FF0">
      <w:pPr>
        <w:pStyle w:val="Heading2"/>
        <w:spacing w:before="160" w:after="160"/>
        <w:rPr>
          <w:rFonts w:ascii="Times New Roman" w:hAnsi="Times New Roman" w:cs="Times New Roman"/>
          <w:b w:val="0"/>
          <w:bCs w:val="0"/>
          <w:sz w:val="24"/>
          <w:szCs w:val="24"/>
        </w:rPr>
      </w:pPr>
      <w:bookmarkStart w:id="513" w:name="idmarkerx16777217x97332"/>
      <w:bookmarkStart w:id="514" w:name="_Toc24999910"/>
      <w:bookmarkEnd w:id="513"/>
      <w:r>
        <w:t>3.91 Text</w:t>
      </w:r>
      <w:bookmarkEnd w:id="514"/>
    </w:p>
    <w:p w14:paraId="0B2C29C8" w14:textId="77777777" w:rsidR="00EC0FF0" w:rsidRDefault="00EC0FF0">
      <w:r>
        <w:t>Name: Text</w:t>
      </w:r>
      <w:r>
        <w:br/>
        <w:t>Definition: A non-formatted digital text string</w:t>
      </w:r>
      <w:r>
        <w:br/>
        <w:t>Code: '</w:t>
      </w:r>
      <w:r>
        <w:rPr>
          <w:rFonts w:ascii="Courier New" w:hAnsi="Courier New" w:cs="Courier New"/>
        </w:rPr>
        <w:t>text</w:t>
      </w:r>
      <w:r>
        <w:t>'</w:t>
      </w:r>
      <w:r>
        <w:br/>
        <w:t xml:space="preserve">Remarks: </w:t>
      </w:r>
      <w:r>
        <w:br/>
        <w:t>Aliases: (none)</w:t>
      </w:r>
      <w:r>
        <w:br/>
        <w:t>Value Type: text</w:t>
      </w:r>
    </w:p>
    <w:p w14:paraId="384B91CF" w14:textId="77777777" w:rsidR="00EC0FF0" w:rsidRDefault="00EC0FF0">
      <w:pPr>
        <w:pStyle w:val="Heading2"/>
        <w:spacing w:before="160" w:after="160"/>
        <w:rPr>
          <w:rFonts w:ascii="Times New Roman" w:hAnsi="Times New Roman" w:cs="Times New Roman"/>
          <w:b w:val="0"/>
          <w:bCs w:val="0"/>
          <w:sz w:val="24"/>
          <w:szCs w:val="24"/>
        </w:rPr>
      </w:pPr>
      <w:bookmarkStart w:id="515" w:name="idmarkerx16777217x97386"/>
      <w:bookmarkStart w:id="516" w:name="_Toc24999911"/>
      <w:bookmarkEnd w:id="515"/>
      <w:r>
        <w:t>3.92 Thickness of ice capability</w:t>
      </w:r>
      <w:bookmarkEnd w:id="516"/>
    </w:p>
    <w:p w14:paraId="462575DC" w14:textId="77777777" w:rsidR="00EC0FF0" w:rsidRDefault="00EC0FF0">
      <w:r>
        <w:t>Name: Thickness of ice capability</w:t>
      </w:r>
      <w:r>
        <w:br/>
        <w:t>Definition: The thickness of ice that the ship can safely transit</w:t>
      </w:r>
      <w:r>
        <w:br/>
        <w:t>Code: '</w:t>
      </w:r>
      <w:r>
        <w:rPr>
          <w:rFonts w:ascii="Courier New" w:hAnsi="Courier New" w:cs="Courier New"/>
        </w:rPr>
        <w:t>thicknessOfIceCapability</w:t>
      </w:r>
      <w:r>
        <w:t>'</w:t>
      </w:r>
      <w:r>
        <w:br/>
        <w:t xml:space="preserve">Remarks: </w:t>
      </w:r>
      <w:r>
        <w:br/>
        <w:t>Aliases: ICECAP</w:t>
      </w:r>
      <w:r>
        <w:br/>
        <w:t>Value Type: integer</w:t>
      </w:r>
    </w:p>
    <w:p w14:paraId="26275396" w14:textId="77777777" w:rsidR="00EC0FF0" w:rsidRDefault="00EC0FF0">
      <w:pPr>
        <w:spacing w:before="160" w:after="160"/>
      </w:pPr>
      <w:r>
        <w:t>Unit of measure name: centimetres    definition: Centimetres (SI)    symbol: cm</w:t>
      </w:r>
    </w:p>
    <w:p w14:paraId="4DBE7317" w14:textId="77777777" w:rsidR="00EC0FF0" w:rsidRDefault="00EC0FF0">
      <w:pPr>
        <w:spacing w:before="160" w:after="160"/>
      </w:pPr>
      <w:r>
        <w:t>Quantity specification: length</w:t>
      </w:r>
    </w:p>
    <w:p w14:paraId="1E520BC7"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81"/>
        <w:gridCol w:w="838"/>
      </w:tblGrid>
      <w:tr w:rsidR="00EC0FF0" w14:paraId="73E0928E"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9AA3A4"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8495F4"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79A780"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1BCEFE" w14:textId="77777777" w:rsidR="00EC0FF0" w:rsidRDefault="00EC0FF0">
            <w:r>
              <w:rPr>
                <w:b/>
                <w:bCs/>
              </w:rPr>
              <w:t>precision</w:t>
            </w:r>
          </w:p>
        </w:tc>
      </w:tr>
      <w:tr w:rsidR="00EC0FF0" w14:paraId="58B38F1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6338D7"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884F45"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49"/>
            </w:tblGrid>
            <w:tr w:rsidR="00EC0FF0" w14:paraId="35F2D525"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55E8A1"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CA24CF" w14:textId="77777777" w:rsidR="00EC0FF0" w:rsidRDefault="00EC0FF0">
                  <w:r>
                    <w:t>0</w:t>
                  </w:r>
                </w:p>
              </w:tc>
            </w:tr>
            <w:tr w:rsidR="00EC0FF0" w14:paraId="5718C9E4"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E7ABE8"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BAB75A" w14:textId="77777777" w:rsidR="00EC0FF0" w:rsidRDefault="00EC0FF0">
                  <w:r>
                    <w:t>(none)</w:t>
                  </w:r>
                </w:p>
              </w:tc>
            </w:tr>
            <w:tr w:rsidR="00EC0FF0" w14:paraId="3CDF66AB"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0613A1"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2C0598" w14:textId="77777777" w:rsidR="00EC0FF0" w:rsidRDefault="00EC0FF0">
                  <w:r>
                    <w:t>gtSemiInterval</w:t>
                  </w:r>
                </w:p>
              </w:tc>
            </w:tr>
          </w:tbl>
          <w:p w14:paraId="61728EC7"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DC4E46" w14:textId="77777777" w:rsidR="00EC0FF0" w:rsidRDefault="00EC0FF0">
            <w:r>
              <w:t>0</w:t>
            </w:r>
          </w:p>
        </w:tc>
      </w:tr>
    </w:tbl>
    <w:p w14:paraId="7B8495DB" w14:textId="77777777" w:rsidR="00EC0FF0" w:rsidRDefault="00EC0FF0">
      <w:pPr>
        <w:spacing w:before="160" w:after="160"/>
      </w:pPr>
    </w:p>
    <w:p w14:paraId="2875EE1E" w14:textId="77777777" w:rsidR="00EC0FF0" w:rsidRDefault="00EC0FF0">
      <w:pPr>
        <w:spacing w:before="160" w:after="160"/>
      </w:pPr>
      <w:r>
        <w:lastRenderedPageBreak/>
        <w:t>For real values, precision is the number of digits after the decimal point.</w:t>
      </w:r>
    </w:p>
    <w:p w14:paraId="4F3CBC9B" w14:textId="77777777" w:rsidR="00EC0FF0" w:rsidRDefault="00EC0FF0">
      <w:pPr>
        <w:pStyle w:val="Heading2"/>
        <w:spacing w:before="160" w:after="160"/>
        <w:rPr>
          <w:rFonts w:ascii="Times New Roman" w:hAnsi="Times New Roman" w:cs="Times New Roman"/>
          <w:b w:val="0"/>
          <w:bCs w:val="0"/>
          <w:sz w:val="24"/>
          <w:szCs w:val="24"/>
        </w:rPr>
      </w:pPr>
      <w:bookmarkStart w:id="517" w:name="idmarkerx16777217x98142"/>
      <w:bookmarkStart w:id="518" w:name="_Toc24999912"/>
      <w:bookmarkEnd w:id="517"/>
      <w:r>
        <w:t>3.93 Time of day end</w:t>
      </w:r>
      <w:bookmarkEnd w:id="518"/>
    </w:p>
    <w:p w14:paraId="681C59A0" w14:textId="77777777" w:rsidR="00EC0FF0" w:rsidRDefault="00EC0FF0">
      <w:r>
        <w:t>Name: Time of day end</w:t>
      </w:r>
      <w:r>
        <w:br/>
        <w:t>Definition: Ending time of day, possibly for a period within the day</w:t>
      </w:r>
      <w:r>
        <w:br/>
        <w:t>Code: '</w:t>
      </w:r>
      <w:r>
        <w:rPr>
          <w:rFonts w:ascii="Courier New" w:hAnsi="Courier New" w:cs="Courier New"/>
        </w:rPr>
        <w:t>timeOfDayEnd</w:t>
      </w:r>
      <w:r>
        <w:t>'</w:t>
      </w:r>
      <w:r>
        <w:br/>
        <w:t xml:space="preserve">Remarks: </w:t>
      </w:r>
      <w:r>
        <w:br/>
        <w:t>Aliases: (none)</w:t>
      </w:r>
      <w:r>
        <w:br/>
        <w:t>Value Type: time</w:t>
      </w:r>
    </w:p>
    <w:p w14:paraId="22A74EBB" w14:textId="77777777" w:rsidR="00EC0FF0" w:rsidRDefault="00EC0FF0">
      <w:pPr>
        <w:pStyle w:val="Heading2"/>
        <w:spacing w:before="160" w:after="160"/>
        <w:rPr>
          <w:rFonts w:ascii="Times New Roman" w:hAnsi="Times New Roman" w:cs="Times New Roman"/>
          <w:b w:val="0"/>
          <w:bCs w:val="0"/>
          <w:sz w:val="24"/>
          <w:szCs w:val="24"/>
        </w:rPr>
      </w:pPr>
      <w:bookmarkStart w:id="519" w:name="idmarkerx16777217x98196"/>
      <w:bookmarkStart w:id="520" w:name="_Toc24999913"/>
      <w:bookmarkEnd w:id="519"/>
      <w:r>
        <w:t>3.94 Time of day start</w:t>
      </w:r>
      <w:bookmarkEnd w:id="520"/>
    </w:p>
    <w:p w14:paraId="07841C3A" w14:textId="77777777" w:rsidR="00EC0FF0" w:rsidRDefault="00EC0FF0">
      <w:r>
        <w:t>Name: Time of day start</w:t>
      </w:r>
      <w:r>
        <w:br/>
        <w:t>Definition: Starting time of day, possibly for a period within the day</w:t>
      </w:r>
      <w:r>
        <w:br/>
        <w:t>Code: '</w:t>
      </w:r>
      <w:r>
        <w:rPr>
          <w:rFonts w:ascii="Courier New" w:hAnsi="Courier New" w:cs="Courier New"/>
        </w:rPr>
        <w:t>timeOfDayStart</w:t>
      </w:r>
      <w:r>
        <w:t>'</w:t>
      </w:r>
      <w:r>
        <w:br/>
        <w:t xml:space="preserve">Remarks: </w:t>
      </w:r>
      <w:r>
        <w:br/>
        <w:t>Aliases: (none)</w:t>
      </w:r>
      <w:r>
        <w:br/>
        <w:t>Value Type: time</w:t>
      </w:r>
    </w:p>
    <w:p w14:paraId="723B8AB3" w14:textId="77777777" w:rsidR="00EC0FF0" w:rsidRDefault="00EC0FF0">
      <w:pPr>
        <w:pStyle w:val="Heading2"/>
        <w:spacing w:before="160" w:after="160"/>
        <w:rPr>
          <w:rFonts w:ascii="Times New Roman" w:hAnsi="Times New Roman" w:cs="Times New Roman"/>
          <w:b w:val="0"/>
          <w:bCs w:val="0"/>
          <w:sz w:val="24"/>
          <w:szCs w:val="24"/>
        </w:rPr>
      </w:pPr>
      <w:bookmarkStart w:id="521" w:name="idmarkerx16777217x98250"/>
      <w:bookmarkStart w:id="522" w:name="_Toc24999914"/>
      <w:bookmarkEnd w:id="521"/>
      <w:r>
        <w:t>3.95 Traffic flow</w:t>
      </w:r>
      <w:bookmarkEnd w:id="522"/>
    </w:p>
    <w:p w14:paraId="7144E69E" w14:textId="77777777" w:rsidR="00EC0FF0" w:rsidRDefault="00EC0FF0">
      <w:r>
        <w:t>Name: Traffic flow</w:t>
      </w:r>
      <w:r>
        <w:br/>
        <w:t>Definition: Direction of vessels passing a reference point.</w:t>
      </w:r>
      <w:r>
        <w:br/>
        <w:t>Code: '</w:t>
      </w:r>
      <w:r>
        <w:rPr>
          <w:rFonts w:ascii="Courier New" w:hAnsi="Courier New" w:cs="Courier New"/>
        </w:rPr>
        <w:t>trafficFlow</w:t>
      </w:r>
      <w:r>
        <w:t>'</w:t>
      </w:r>
      <w:r>
        <w:br/>
        <w:t>Remarks: The direction of travel.</w:t>
      </w:r>
      <w:r>
        <w:br/>
        <w:t>Aliases: TRAFIC</w:t>
      </w:r>
      <w:r>
        <w:br/>
        <w:t>Value Type: enumeration</w:t>
      </w:r>
    </w:p>
    <w:p w14:paraId="7B50235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208"/>
        <w:gridCol w:w="756"/>
        <w:gridCol w:w="838"/>
      </w:tblGrid>
      <w:tr w:rsidR="00EC0FF0" w14:paraId="7794B475"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67FE98"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9EE628"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F07DAD"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1213F6" w14:textId="77777777" w:rsidR="00EC0FF0" w:rsidRDefault="00EC0FF0">
            <w:r>
              <w:rPr>
                <w:b/>
                <w:bCs/>
              </w:rPr>
              <w:t>Remarks</w:t>
            </w:r>
          </w:p>
        </w:tc>
      </w:tr>
      <w:tr w:rsidR="00EC0FF0" w14:paraId="351D074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DBE285" w14:textId="77777777" w:rsidR="00EC0FF0" w:rsidRDefault="00EC0FF0">
            <w:r>
              <w:t>'</w:t>
            </w:r>
            <w:r>
              <w:rPr>
                <w:rFonts w:ascii="Courier New" w:hAnsi="Courier New" w:cs="Courier New"/>
                <w:sz w:val="22"/>
                <w:szCs w:val="22"/>
              </w:rPr>
              <w:t>inbound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8DBF16" w14:textId="77777777" w:rsidR="00EC0FF0" w:rsidRDefault="00EC0FF0">
            <w:r>
              <w:t>traffic flow in a general direction toward a port or similar destination.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E8A6B9"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51119B" w14:textId="77777777" w:rsidR="00EC0FF0" w:rsidRDefault="00EC0FF0"/>
        </w:tc>
      </w:tr>
      <w:tr w:rsidR="00EC0FF0" w14:paraId="1EBB696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AE0451" w14:textId="77777777" w:rsidR="00EC0FF0" w:rsidRDefault="00EC0FF0">
            <w:r>
              <w:t>'</w:t>
            </w:r>
            <w:r>
              <w:rPr>
                <w:rFonts w:ascii="Courier New" w:hAnsi="Courier New" w:cs="Courier New"/>
                <w:sz w:val="22"/>
                <w:szCs w:val="22"/>
              </w:rPr>
              <w:t>outbound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E86E1D" w14:textId="77777777" w:rsidR="00EC0FF0" w:rsidRDefault="00EC0FF0">
            <w:r>
              <w:t>traffic flow in a general direction away from a port or similar point of origin.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D554CF"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234FDC" w14:textId="77777777" w:rsidR="00EC0FF0" w:rsidRDefault="00EC0FF0"/>
        </w:tc>
      </w:tr>
      <w:tr w:rsidR="00EC0FF0" w14:paraId="0C31ACA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C7CDB8" w14:textId="77777777" w:rsidR="00EC0FF0" w:rsidRDefault="00EC0FF0">
            <w:r>
              <w:t>'</w:t>
            </w:r>
            <w:r>
              <w:rPr>
                <w:rFonts w:ascii="Courier New" w:hAnsi="Courier New" w:cs="Courier New"/>
                <w:sz w:val="22"/>
                <w:szCs w:val="22"/>
              </w:rPr>
              <w:t>one-way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2BC6E4" w14:textId="77777777" w:rsidR="00EC0FF0" w:rsidRDefault="00EC0FF0">
            <w:r>
              <w:t>traffic flow in one general direction only.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79D166"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631536" w14:textId="77777777" w:rsidR="00EC0FF0" w:rsidRDefault="00EC0FF0"/>
        </w:tc>
      </w:tr>
      <w:tr w:rsidR="00EC0FF0" w14:paraId="51C4C81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BA76FC" w14:textId="77777777" w:rsidR="00EC0FF0" w:rsidRDefault="00EC0FF0">
            <w:r>
              <w:t>'</w:t>
            </w:r>
            <w:r>
              <w:rPr>
                <w:rFonts w:ascii="Courier New" w:hAnsi="Courier New" w:cs="Courier New"/>
                <w:sz w:val="22"/>
                <w:szCs w:val="22"/>
              </w:rPr>
              <w:t>two-way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739157" w14:textId="77777777" w:rsidR="00EC0FF0" w:rsidRDefault="00EC0FF0">
            <w:r>
              <w:t>traffic flow in two generally opposite directions.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9B90BE"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0CB692" w14:textId="77777777" w:rsidR="00EC0FF0" w:rsidRDefault="00EC0FF0"/>
        </w:tc>
      </w:tr>
    </w:tbl>
    <w:p w14:paraId="053D1E62" w14:textId="77777777" w:rsidR="00EC0FF0" w:rsidRDefault="00EC0FF0">
      <w:pPr>
        <w:pStyle w:val="Center"/>
      </w:pPr>
    </w:p>
    <w:p w14:paraId="14C34B07" w14:textId="77777777" w:rsidR="00EC0FF0" w:rsidRDefault="00EC0FF0">
      <w:pPr>
        <w:pStyle w:val="Heading2"/>
        <w:spacing w:before="160" w:after="160"/>
        <w:rPr>
          <w:rFonts w:ascii="Times New Roman" w:hAnsi="Times New Roman" w:cs="Times New Roman"/>
          <w:b w:val="0"/>
          <w:bCs w:val="0"/>
          <w:sz w:val="24"/>
          <w:szCs w:val="24"/>
        </w:rPr>
      </w:pPr>
      <w:bookmarkStart w:id="523" w:name="idmarkerx16777217x99505"/>
      <w:bookmarkStart w:id="524" w:name="_Toc24999915"/>
      <w:bookmarkEnd w:id="523"/>
      <w:r>
        <w:t>3.96 Uncertainty Fixed</w:t>
      </w:r>
      <w:bookmarkEnd w:id="524"/>
    </w:p>
    <w:p w14:paraId="23221294" w14:textId="77777777" w:rsidR="00EC0FF0" w:rsidRDefault="00EC0FF0">
      <w:r>
        <w:t>Name: Uncertainty Fixed</w:t>
      </w:r>
      <w:r>
        <w:br/>
        <w:t>Definition: The best estimate of the fixed horizontal or vertical accuracy component for positions, depths, heights, vertical distances and vertical clearances.</w:t>
      </w:r>
      <w:r>
        <w:br/>
        <w:t>Code: '</w:t>
      </w:r>
      <w:r>
        <w:rPr>
          <w:rFonts w:ascii="Courier New" w:hAnsi="Courier New" w:cs="Courier New"/>
        </w:rPr>
        <w:t>uncertaintyFixed</w:t>
      </w:r>
      <w:r>
        <w:t>'</w:t>
      </w:r>
      <w:r>
        <w:br/>
        <w:t xml:space="preserve">Remarks: </w:t>
      </w:r>
      <w:r>
        <w:br/>
        <w:t>Aliases: POSACC; SOUACC; VERACC</w:t>
      </w:r>
      <w:r>
        <w:br/>
        <w:t>Value Type: real</w:t>
      </w:r>
    </w:p>
    <w:p w14:paraId="6D2F72BB" w14:textId="77777777" w:rsidR="00EC0FF0" w:rsidRDefault="00EC0FF0">
      <w:pPr>
        <w:spacing w:before="160" w:after="160"/>
      </w:pPr>
      <w:r>
        <w:t>Unit of measure name: metre    definition: SI metre    symbol: m</w:t>
      </w:r>
    </w:p>
    <w:p w14:paraId="50516E43" w14:textId="77777777" w:rsidR="00EC0FF0" w:rsidRDefault="00EC0FF0">
      <w:pPr>
        <w:spacing w:before="160" w:after="160"/>
      </w:pPr>
      <w:r>
        <w:t>Quantity specification: length</w:t>
      </w:r>
    </w:p>
    <w:p w14:paraId="5EFFE3C5" w14:textId="77777777" w:rsidR="00EC0FF0" w:rsidRDefault="00EC0FF0">
      <w:pPr>
        <w:spacing w:before="160" w:after="160"/>
        <w:jc w:val="center"/>
      </w:pPr>
      <w:r>
        <w:lastRenderedPageBreak/>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70"/>
        <w:gridCol w:w="838"/>
      </w:tblGrid>
      <w:tr w:rsidR="00EC0FF0" w14:paraId="60D82D9D"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D1D7D5"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51C2FF"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B28874"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299F7D" w14:textId="77777777" w:rsidR="00EC0FF0" w:rsidRDefault="00EC0FF0">
            <w:r>
              <w:rPr>
                <w:b/>
                <w:bCs/>
              </w:rPr>
              <w:t>precision</w:t>
            </w:r>
          </w:p>
        </w:tc>
      </w:tr>
      <w:tr w:rsidR="00EC0FF0" w14:paraId="356E19FE"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5ACA82"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17BB57"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38"/>
            </w:tblGrid>
            <w:tr w:rsidR="00EC0FF0" w14:paraId="36A9F27E"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7AB17A"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F769FE" w14:textId="77777777" w:rsidR="00EC0FF0" w:rsidRDefault="00EC0FF0">
                  <w:r>
                    <w:t>0.0</w:t>
                  </w:r>
                </w:p>
              </w:tc>
            </w:tr>
            <w:tr w:rsidR="00EC0FF0" w14:paraId="285581B6"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C88E9C"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13D16A" w14:textId="77777777" w:rsidR="00EC0FF0" w:rsidRDefault="00EC0FF0">
                  <w:r>
                    <w:t>(none)</w:t>
                  </w:r>
                </w:p>
              </w:tc>
            </w:tr>
            <w:tr w:rsidR="00EC0FF0" w14:paraId="7BD0571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5DF16A"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036897" w14:textId="77777777" w:rsidR="00EC0FF0" w:rsidRDefault="00EC0FF0">
                  <w:r>
                    <w:t>leSemiInterval</w:t>
                  </w:r>
                </w:p>
              </w:tc>
            </w:tr>
          </w:tbl>
          <w:p w14:paraId="02A9553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37B6D7" w14:textId="77777777" w:rsidR="00EC0FF0" w:rsidRDefault="00EC0FF0">
            <w:r>
              <w:t>1</w:t>
            </w:r>
          </w:p>
        </w:tc>
      </w:tr>
    </w:tbl>
    <w:p w14:paraId="5BE8057B" w14:textId="77777777" w:rsidR="00EC0FF0" w:rsidRDefault="00EC0FF0">
      <w:pPr>
        <w:spacing w:before="160" w:after="160"/>
      </w:pPr>
    </w:p>
    <w:p w14:paraId="6F272236" w14:textId="77777777" w:rsidR="00EC0FF0" w:rsidRDefault="00EC0FF0">
      <w:pPr>
        <w:spacing w:before="160" w:after="160"/>
      </w:pPr>
      <w:r>
        <w:t>For real values, precision is the number of digits after the decimal point.</w:t>
      </w:r>
    </w:p>
    <w:p w14:paraId="4B586C59" w14:textId="77777777" w:rsidR="00EC0FF0" w:rsidRDefault="00EC0FF0">
      <w:pPr>
        <w:pStyle w:val="Heading2"/>
        <w:spacing w:before="160" w:after="160"/>
        <w:rPr>
          <w:rFonts w:ascii="Times New Roman" w:hAnsi="Times New Roman" w:cs="Times New Roman"/>
          <w:b w:val="0"/>
          <w:bCs w:val="0"/>
          <w:sz w:val="24"/>
          <w:szCs w:val="24"/>
        </w:rPr>
      </w:pPr>
      <w:bookmarkStart w:id="525" w:name="idmarkerx16777217x100261"/>
      <w:bookmarkStart w:id="526" w:name="_Toc24999916"/>
      <w:bookmarkEnd w:id="525"/>
      <w:r>
        <w:t>3.97 Uncertainty Variable Factor</w:t>
      </w:r>
      <w:bookmarkEnd w:id="526"/>
    </w:p>
    <w:p w14:paraId="1A41808E" w14:textId="77777777" w:rsidR="00EC0FF0" w:rsidRDefault="00EC0FF0">
      <w:r>
        <w:t>Name: Uncertainty Variable Factor</w:t>
      </w:r>
      <w:r>
        <w:br/>
        <w:t>Definition: The factor to be applied to the variable component of an uncertainty equation so as to provide the best estimate of the variable horizontal or vertical accuracy component for positions, depths, heights, vertical distances and vertical clearances.</w:t>
      </w:r>
      <w:r>
        <w:br/>
        <w:t>Code: '</w:t>
      </w:r>
      <w:r>
        <w:rPr>
          <w:rFonts w:ascii="Courier New" w:hAnsi="Courier New" w:cs="Courier New"/>
        </w:rPr>
        <w:t>uncertaintyVariableFactor</w:t>
      </w:r>
      <w:r>
        <w:t>'</w:t>
      </w:r>
      <w:r>
        <w:br/>
        <w:t xml:space="preserve">Remarks: </w:t>
      </w:r>
      <w:r>
        <w:br/>
        <w:t>Aliases: (none)</w:t>
      </w:r>
      <w:r>
        <w:br/>
        <w:t>Value Type: real</w:t>
      </w:r>
    </w:p>
    <w:p w14:paraId="5DED827A"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70"/>
        <w:gridCol w:w="838"/>
      </w:tblGrid>
      <w:tr w:rsidR="00EC0FF0" w14:paraId="6D02828D"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B379AE"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4FEF9D"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A826FD"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EC804A" w14:textId="77777777" w:rsidR="00EC0FF0" w:rsidRDefault="00EC0FF0">
            <w:r>
              <w:rPr>
                <w:b/>
                <w:bCs/>
              </w:rPr>
              <w:t>precision</w:t>
            </w:r>
          </w:p>
        </w:tc>
      </w:tr>
      <w:tr w:rsidR="00EC0FF0" w14:paraId="1D4342A9"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575C1A"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75151A"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38"/>
            </w:tblGrid>
            <w:tr w:rsidR="00EC0FF0" w14:paraId="793C1FBF"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B7877A"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D4FEB5" w14:textId="77777777" w:rsidR="00EC0FF0" w:rsidRDefault="00EC0FF0">
                  <w:r>
                    <w:t>0.00</w:t>
                  </w:r>
                </w:p>
              </w:tc>
            </w:tr>
            <w:tr w:rsidR="00EC0FF0" w14:paraId="56A2F343"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9AD2DB"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97E7C2" w14:textId="77777777" w:rsidR="00EC0FF0" w:rsidRDefault="00EC0FF0">
                  <w:r>
                    <w:t>(none)</w:t>
                  </w:r>
                </w:p>
              </w:tc>
            </w:tr>
            <w:tr w:rsidR="00EC0FF0" w14:paraId="518693D0"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5B3FDC"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ADB1AF" w14:textId="77777777" w:rsidR="00EC0FF0" w:rsidRDefault="00EC0FF0">
                  <w:r>
                    <w:t>leSemiInterval</w:t>
                  </w:r>
                </w:p>
              </w:tc>
            </w:tr>
          </w:tbl>
          <w:p w14:paraId="32E17B8A"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4D22F8" w14:textId="77777777" w:rsidR="00EC0FF0" w:rsidRDefault="00EC0FF0">
            <w:r>
              <w:t>2</w:t>
            </w:r>
          </w:p>
        </w:tc>
      </w:tr>
    </w:tbl>
    <w:p w14:paraId="38611A92" w14:textId="77777777" w:rsidR="00EC0FF0" w:rsidRDefault="00EC0FF0">
      <w:pPr>
        <w:spacing w:before="160" w:after="160"/>
      </w:pPr>
    </w:p>
    <w:p w14:paraId="00453054" w14:textId="77777777" w:rsidR="00EC0FF0" w:rsidRDefault="00EC0FF0">
      <w:pPr>
        <w:spacing w:before="160" w:after="160"/>
      </w:pPr>
      <w:r>
        <w:t>For real values, precision is the number of digits after the decimal point.</w:t>
      </w:r>
    </w:p>
    <w:p w14:paraId="795BBF75" w14:textId="77777777" w:rsidR="00EC0FF0" w:rsidRDefault="00EC0FF0">
      <w:pPr>
        <w:pStyle w:val="Heading2"/>
        <w:spacing w:before="160" w:after="160"/>
        <w:rPr>
          <w:rFonts w:ascii="Times New Roman" w:hAnsi="Times New Roman" w:cs="Times New Roman"/>
          <w:b w:val="0"/>
          <w:bCs w:val="0"/>
          <w:sz w:val="24"/>
          <w:szCs w:val="24"/>
        </w:rPr>
      </w:pPr>
      <w:bookmarkStart w:id="527" w:name="idmarkerx16777217x100986"/>
      <w:bookmarkStart w:id="528" w:name="_Toc24999917"/>
      <w:bookmarkEnd w:id="527"/>
      <w:r>
        <w:t>3.98 Transmission content</w:t>
      </w:r>
      <w:bookmarkEnd w:id="528"/>
    </w:p>
    <w:p w14:paraId="4FCCED81" w14:textId="77777777" w:rsidR="00EC0FF0" w:rsidRDefault="00EC0FF0">
      <w:r>
        <w:t>Name: Transmission content</w:t>
      </w:r>
      <w:r>
        <w:br/>
        <w:t>Definition: Content of transmission</w:t>
      </w:r>
      <w:r>
        <w:br/>
        <w:t>Code: '</w:t>
      </w:r>
      <w:r>
        <w:rPr>
          <w:rFonts w:ascii="Courier New" w:hAnsi="Courier New" w:cs="Courier New"/>
        </w:rPr>
        <w:t>transmissionContent</w:t>
      </w:r>
      <w:r>
        <w:t>'</w:t>
      </w:r>
      <w:r>
        <w:br/>
        <w:t>Remarks: Other than MSI.</w:t>
      </w:r>
      <w:r>
        <w:br/>
        <w:t>Aliases: TRMCTN</w:t>
      </w:r>
      <w:r>
        <w:br/>
        <w:t>Value Type: text</w:t>
      </w:r>
    </w:p>
    <w:p w14:paraId="03C05BC9" w14:textId="77777777" w:rsidR="00EC0FF0" w:rsidRDefault="00EC0FF0">
      <w:pPr>
        <w:pStyle w:val="Heading2"/>
        <w:spacing w:before="160" w:after="160"/>
        <w:rPr>
          <w:rFonts w:ascii="Times New Roman" w:hAnsi="Times New Roman" w:cs="Times New Roman"/>
          <w:b w:val="0"/>
          <w:bCs w:val="0"/>
          <w:sz w:val="24"/>
          <w:szCs w:val="24"/>
        </w:rPr>
      </w:pPr>
      <w:bookmarkStart w:id="529" w:name="idmarkerx16777217x101044"/>
      <w:bookmarkStart w:id="530" w:name="_Toc24999918"/>
      <w:bookmarkEnd w:id="529"/>
      <w:r>
        <w:t>3.99 Underkeel allowance fixed</w:t>
      </w:r>
      <w:bookmarkEnd w:id="530"/>
    </w:p>
    <w:p w14:paraId="058DF368" w14:textId="77777777" w:rsidR="00EC0FF0" w:rsidRDefault="00EC0FF0">
      <w:r>
        <w:t>Name: Underkeel allowance fixed</w:t>
      </w:r>
      <w:r>
        <w:br/>
        <w:t>Definition: A fixed allowance given by an authority, which is added to draught in order to maintain a minimum underkeel clearance.</w:t>
      </w:r>
      <w:r>
        <w:br/>
        <w:t>Code: '</w:t>
      </w:r>
      <w:r>
        <w:rPr>
          <w:rFonts w:ascii="Courier New" w:hAnsi="Courier New" w:cs="Courier New"/>
        </w:rPr>
        <w:t>underkeelAllowanceFixed</w:t>
      </w:r>
      <w:r>
        <w:t>'</w:t>
      </w:r>
      <w:r>
        <w:br/>
        <w:t xml:space="preserve">Remarks: </w:t>
      </w:r>
      <w:r>
        <w:br/>
        <w:t>Aliases: UKAFIX</w:t>
      </w:r>
      <w:r>
        <w:br/>
        <w:t>Value Type: real</w:t>
      </w:r>
    </w:p>
    <w:p w14:paraId="31BF97E7" w14:textId="77777777" w:rsidR="00EC0FF0" w:rsidRDefault="00EC0FF0">
      <w:pPr>
        <w:spacing w:before="160" w:after="160"/>
      </w:pPr>
      <w:r>
        <w:t>Unit of measure name: metre    definition: SI metre    symbol: m</w:t>
      </w:r>
    </w:p>
    <w:p w14:paraId="1E333876"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1221"/>
        <w:gridCol w:w="838"/>
      </w:tblGrid>
      <w:tr w:rsidR="00EC0FF0" w14:paraId="414C4E72"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09BB8B" w14:textId="77777777" w:rsidR="00EC0FF0" w:rsidRDefault="00EC0FF0">
            <w:r>
              <w:rPr>
                <w:b/>
                <w:bCs/>
              </w:rPr>
              <w:lastRenderedPageBreak/>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6C9192"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197238"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3FA290" w14:textId="77777777" w:rsidR="00EC0FF0" w:rsidRDefault="00EC0FF0">
            <w:r>
              <w:rPr>
                <w:b/>
                <w:bCs/>
              </w:rPr>
              <w:t>precision</w:t>
            </w:r>
          </w:p>
        </w:tc>
      </w:tr>
      <w:tr w:rsidR="00EC0FF0" w14:paraId="09075941"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6A46FA"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31BD50"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386D66"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C99289" w14:textId="77777777" w:rsidR="00EC0FF0" w:rsidRDefault="00EC0FF0">
            <w:r>
              <w:t>1</w:t>
            </w:r>
          </w:p>
        </w:tc>
      </w:tr>
    </w:tbl>
    <w:p w14:paraId="79F7D106" w14:textId="77777777" w:rsidR="00EC0FF0" w:rsidRDefault="00EC0FF0">
      <w:pPr>
        <w:spacing w:before="160" w:after="160"/>
      </w:pPr>
    </w:p>
    <w:p w14:paraId="331ADF26" w14:textId="77777777" w:rsidR="00EC0FF0" w:rsidRDefault="00EC0FF0">
      <w:pPr>
        <w:spacing w:before="160" w:after="160"/>
      </w:pPr>
      <w:r>
        <w:t>For real values, precision is the number of digits after the decimal point.</w:t>
      </w:r>
    </w:p>
    <w:p w14:paraId="28EF73F9" w14:textId="77777777" w:rsidR="00EC0FF0" w:rsidRDefault="00EC0FF0">
      <w:pPr>
        <w:pStyle w:val="Heading2"/>
        <w:spacing w:before="160" w:after="160"/>
        <w:rPr>
          <w:rFonts w:ascii="Times New Roman" w:hAnsi="Times New Roman" w:cs="Times New Roman"/>
          <w:b w:val="0"/>
          <w:bCs w:val="0"/>
          <w:sz w:val="24"/>
          <w:szCs w:val="24"/>
        </w:rPr>
      </w:pPr>
      <w:bookmarkStart w:id="531" w:name="idmarkerx16777217x101595"/>
      <w:bookmarkStart w:id="532" w:name="_Toc24999919"/>
      <w:bookmarkEnd w:id="531"/>
      <w:r>
        <w:t>3.100 Underkeel allowance variable beam based</w:t>
      </w:r>
      <w:bookmarkEnd w:id="532"/>
    </w:p>
    <w:p w14:paraId="0540CFA8" w14:textId="77777777" w:rsidR="00EC0FF0" w:rsidRDefault="00EC0FF0">
      <w:r>
        <w:t>Name: Underkeel allowance variable beam based</w:t>
      </w:r>
      <w:r>
        <w:br/>
        <w:t>Definition: A percentage value, given by an authority, which is applied to ship's beam in order to calculate underkeel allowance.</w:t>
      </w:r>
      <w:r>
        <w:br/>
        <w:t>Code: '</w:t>
      </w:r>
      <w:r>
        <w:rPr>
          <w:rFonts w:ascii="Courier New" w:hAnsi="Courier New" w:cs="Courier New"/>
        </w:rPr>
        <w:t>underkeelAllowanceVariableBeamBased</w:t>
      </w:r>
      <w:r>
        <w:t>'</w:t>
      </w:r>
      <w:r>
        <w:br/>
        <w:t xml:space="preserve">Remarks: </w:t>
      </w:r>
      <w:r>
        <w:br/>
        <w:t>Aliases: UKAVBB</w:t>
      </w:r>
      <w:r>
        <w:br/>
        <w:t>Value Type: real</w:t>
      </w:r>
    </w:p>
    <w:p w14:paraId="226B1C5A"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81"/>
        <w:gridCol w:w="838"/>
      </w:tblGrid>
      <w:tr w:rsidR="00EC0FF0" w14:paraId="03C1CB9E"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2B64A4"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C0A70B"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D52511"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FBE660" w14:textId="77777777" w:rsidR="00EC0FF0" w:rsidRDefault="00EC0FF0">
            <w:r>
              <w:rPr>
                <w:b/>
                <w:bCs/>
              </w:rPr>
              <w:t>precision</w:t>
            </w:r>
          </w:p>
        </w:tc>
      </w:tr>
      <w:tr w:rsidR="00EC0FF0" w14:paraId="3AE22918"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AD1E9A"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7BC83F"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49"/>
            </w:tblGrid>
            <w:tr w:rsidR="00EC0FF0" w14:paraId="4CD0274D"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BDEB9C"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048787" w14:textId="77777777" w:rsidR="00EC0FF0" w:rsidRDefault="00EC0FF0">
                  <w:r>
                    <w:t>0</w:t>
                  </w:r>
                </w:p>
              </w:tc>
            </w:tr>
            <w:tr w:rsidR="00EC0FF0" w14:paraId="14EF6F17"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8085F8"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A0627F" w14:textId="77777777" w:rsidR="00EC0FF0" w:rsidRDefault="00EC0FF0">
                  <w:r>
                    <w:t>(none)</w:t>
                  </w:r>
                </w:p>
              </w:tc>
            </w:tr>
            <w:tr w:rsidR="00EC0FF0" w14:paraId="077E149C"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858DBD"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9B50F8" w14:textId="77777777" w:rsidR="00EC0FF0" w:rsidRDefault="00EC0FF0">
                  <w:r>
                    <w:t>gtSemiInterval</w:t>
                  </w:r>
                </w:p>
              </w:tc>
            </w:tr>
          </w:tbl>
          <w:p w14:paraId="0AE96856"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545F8B" w14:textId="77777777" w:rsidR="00EC0FF0" w:rsidRDefault="00EC0FF0">
            <w:r>
              <w:t>0</w:t>
            </w:r>
          </w:p>
        </w:tc>
      </w:tr>
    </w:tbl>
    <w:p w14:paraId="114F5025" w14:textId="77777777" w:rsidR="00EC0FF0" w:rsidRDefault="00EC0FF0">
      <w:pPr>
        <w:spacing w:before="160" w:after="160"/>
      </w:pPr>
    </w:p>
    <w:p w14:paraId="2AC2476D" w14:textId="77777777" w:rsidR="00EC0FF0" w:rsidRDefault="00EC0FF0">
      <w:pPr>
        <w:spacing w:before="160" w:after="160"/>
      </w:pPr>
      <w:r>
        <w:t>For real values, precision is the number of digits after the decimal point.</w:t>
      </w:r>
    </w:p>
    <w:p w14:paraId="7A3AEBF9" w14:textId="77777777" w:rsidR="00EC0FF0" w:rsidRDefault="00EC0FF0">
      <w:pPr>
        <w:pStyle w:val="Heading2"/>
        <w:spacing w:before="160" w:after="160"/>
        <w:rPr>
          <w:rFonts w:ascii="Times New Roman" w:hAnsi="Times New Roman" w:cs="Times New Roman"/>
          <w:b w:val="0"/>
          <w:bCs w:val="0"/>
          <w:sz w:val="24"/>
          <w:szCs w:val="24"/>
        </w:rPr>
      </w:pPr>
      <w:bookmarkStart w:id="533" w:name="idmarkerx16777217x102321"/>
      <w:bookmarkStart w:id="534" w:name="_Toc24999920"/>
      <w:bookmarkEnd w:id="533"/>
      <w:r>
        <w:t>3.101 Underkeel allowance variable draught based</w:t>
      </w:r>
      <w:bookmarkEnd w:id="534"/>
    </w:p>
    <w:p w14:paraId="417BA552" w14:textId="77777777" w:rsidR="00EC0FF0" w:rsidRDefault="00EC0FF0">
      <w:r>
        <w:t>Name: Underkeel allowance variable draught based</w:t>
      </w:r>
      <w:r>
        <w:br/>
        <w:t>Definition: A percentage value, given by an authority, which is applied to ship's draught in order to calculate underkeel allowance.</w:t>
      </w:r>
      <w:r>
        <w:br/>
        <w:t>Code: '</w:t>
      </w:r>
      <w:r>
        <w:rPr>
          <w:rFonts w:ascii="Courier New" w:hAnsi="Courier New" w:cs="Courier New"/>
        </w:rPr>
        <w:t>underkeelAllowanceVariableDraughtBased</w:t>
      </w:r>
      <w:r>
        <w:t>'</w:t>
      </w:r>
      <w:r>
        <w:br/>
        <w:t xml:space="preserve">Remarks: </w:t>
      </w:r>
      <w:r>
        <w:br/>
        <w:t>Aliases: UKAVDB</w:t>
      </w:r>
      <w:r>
        <w:br/>
        <w:t>Value Type: real</w:t>
      </w:r>
    </w:p>
    <w:p w14:paraId="3F8209FD"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81"/>
        <w:gridCol w:w="838"/>
      </w:tblGrid>
      <w:tr w:rsidR="00EC0FF0" w14:paraId="5BEA9761"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C60885"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41DFD0"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33EE06"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3F569D" w14:textId="77777777" w:rsidR="00EC0FF0" w:rsidRDefault="00EC0FF0">
            <w:r>
              <w:rPr>
                <w:b/>
                <w:bCs/>
              </w:rPr>
              <w:t>precision</w:t>
            </w:r>
          </w:p>
        </w:tc>
      </w:tr>
      <w:tr w:rsidR="00EC0FF0" w14:paraId="5B4E902C"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BE55FB"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F54DB0"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49"/>
            </w:tblGrid>
            <w:tr w:rsidR="00EC0FF0" w14:paraId="568B67BC"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B201B4"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F802AC" w14:textId="77777777" w:rsidR="00EC0FF0" w:rsidRDefault="00EC0FF0">
                  <w:r>
                    <w:t>0</w:t>
                  </w:r>
                </w:p>
              </w:tc>
            </w:tr>
            <w:tr w:rsidR="00EC0FF0" w14:paraId="0A3BEB85"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177CAD"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16C978" w14:textId="77777777" w:rsidR="00EC0FF0" w:rsidRDefault="00EC0FF0">
                  <w:r>
                    <w:t>(none)</w:t>
                  </w:r>
                </w:p>
              </w:tc>
            </w:tr>
            <w:tr w:rsidR="00EC0FF0" w14:paraId="7973A5FF"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C70883"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9E5018" w14:textId="77777777" w:rsidR="00EC0FF0" w:rsidRDefault="00EC0FF0">
                  <w:r>
                    <w:t>gtSemiInterval</w:t>
                  </w:r>
                </w:p>
              </w:tc>
            </w:tr>
          </w:tbl>
          <w:p w14:paraId="64B41C73"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B44882" w14:textId="77777777" w:rsidR="00EC0FF0" w:rsidRDefault="00EC0FF0">
            <w:r>
              <w:t>0</w:t>
            </w:r>
          </w:p>
        </w:tc>
      </w:tr>
    </w:tbl>
    <w:p w14:paraId="6FFDC604" w14:textId="77777777" w:rsidR="00EC0FF0" w:rsidRDefault="00EC0FF0">
      <w:pPr>
        <w:spacing w:before="160" w:after="160"/>
      </w:pPr>
    </w:p>
    <w:p w14:paraId="75A28614" w14:textId="77777777" w:rsidR="00EC0FF0" w:rsidRDefault="00EC0FF0">
      <w:pPr>
        <w:spacing w:before="160" w:after="160"/>
      </w:pPr>
      <w:r>
        <w:t>For real values, precision is the number of digits after the decimal point.</w:t>
      </w:r>
    </w:p>
    <w:p w14:paraId="76FEAC91" w14:textId="77777777" w:rsidR="00EC0FF0" w:rsidRDefault="00EC0FF0">
      <w:pPr>
        <w:pStyle w:val="Heading2"/>
        <w:spacing w:before="160" w:after="160"/>
        <w:rPr>
          <w:rFonts w:ascii="Times New Roman" w:hAnsi="Times New Roman" w:cs="Times New Roman"/>
          <w:b w:val="0"/>
          <w:bCs w:val="0"/>
          <w:sz w:val="24"/>
          <w:szCs w:val="24"/>
        </w:rPr>
      </w:pPr>
      <w:bookmarkStart w:id="535" w:name="idmarkerx16777217x103047"/>
      <w:bookmarkStart w:id="536" w:name="_Toc24999921"/>
      <w:bookmarkEnd w:id="535"/>
      <w:r>
        <w:t>3.102 Vessels characteristics</w:t>
      </w:r>
      <w:bookmarkEnd w:id="536"/>
    </w:p>
    <w:p w14:paraId="232F27E5" w14:textId="77777777" w:rsidR="00EC0FF0" w:rsidRDefault="00EC0FF0">
      <w:r>
        <w:t>Name: Vessels characteristics</w:t>
      </w:r>
      <w:r>
        <w:br/>
        <w:t>Definition: Characteristics of vessels</w:t>
      </w:r>
      <w:r>
        <w:br/>
        <w:t>Code: '</w:t>
      </w:r>
      <w:r>
        <w:rPr>
          <w:rFonts w:ascii="Courier New" w:hAnsi="Courier New" w:cs="Courier New"/>
        </w:rPr>
        <w:t>vesselsCharacteristics</w:t>
      </w:r>
      <w:r>
        <w:t>'</w:t>
      </w:r>
      <w:r>
        <w:br/>
      </w:r>
      <w:r>
        <w:lastRenderedPageBreak/>
        <w:t xml:space="preserve">Remarks: </w:t>
      </w:r>
      <w:r>
        <w:br/>
        <w:t>Aliases: VSLCAR</w:t>
      </w:r>
      <w:r>
        <w:br/>
        <w:t>Value Type: enumeration</w:t>
      </w:r>
    </w:p>
    <w:p w14:paraId="631A4159"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68D49461"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49E647"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13D75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38B1CC"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099CE4" w14:textId="77777777" w:rsidR="00EC0FF0" w:rsidRDefault="00EC0FF0">
            <w:r>
              <w:rPr>
                <w:b/>
                <w:bCs/>
              </w:rPr>
              <w:t>Remarks</w:t>
            </w:r>
          </w:p>
        </w:tc>
      </w:tr>
      <w:tr w:rsidR="00EC0FF0" w14:paraId="12B1854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4D429D" w14:textId="77777777" w:rsidR="00EC0FF0" w:rsidRDefault="00EC0FF0">
            <w:r>
              <w:t>'</w:t>
            </w:r>
            <w:r>
              <w:rPr>
                <w:rFonts w:ascii="Courier New" w:hAnsi="Courier New" w:cs="Courier New"/>
                <w:sz w:val="22"/>
                <w:szCs w:val="22"/>
              </w:rPr>
              <w:t>length overall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0167EA" w14:textId="77777777" w:rsidR="00EC0FF0" w:rsidRDefault="00EC0FF0">
            <w:r>
              <w:t xml:space="preserve">The maximum length of the ship (L.O.A.). (http://en.wikipedia.org/wiki/Ship_measurements;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FC3E8C"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F83FBA" w14:textId="77777777" w:rsidR="00EC0FF0" w:rsidRDefault="00EC0FF0"/>
        </w:tc>
      </w:tr>
      <w:tr w:rsidR="00EC0FF0" w14:paraId="2F961C1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5201C7" w14:textId="77777777" w:rsidR="00EC0FF0" w:rsidRDefault="00EC0FF0">
            <w:r>
              <w:t>'</w:t>
            </w:r>
            <w:r>
              <w:rPr>
                <w:rFonts w:ascii="Courier New" w:hAnsi="Courier New" w:cs="Courier New"/>
                <w:sz w:val="22"/>
                <w:szCs w:val="22"/>
              </w:rPr>
              <w:t>length at waterline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1B101A" w14:textId="77777777" w:rsidR="00EC0FF0" w:rsidRDefault="00EC0FF0">
            <w:r>
              <w:t xml:space="preserve">The ship's length measured at the waterline (L.W.L.). (http://en.wikipedia.org/wiki/Ship_measurements;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4582FF"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BF4A66" w14:textId="77777777" w:rsidR="00EC0FF0" w:rsidRDefault="00EC0FF0"/>
        </w:tc>
      </w:tr>
      <w:tr w:rsidR="00EC0FF0" w14:paraId="41F2856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C1AED9" w14:textId="77777777" w:rsidR="00EC0FF0" w:rsidRDefault="00EC0FF0">
            <w:r>
              <w:t>'</w:t>
            </w:r>
            <w:r>
              <w:rPr>
                <w:rFonts w:ascii="Courier New" w:hAnsi="Courier New" w:cs="Courier New"/>
                <w:sz w:val="22"/>
                <w:szCs w:val="22"/>
              </w:rPr>
              <w:t>breadth</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5D8FA7" w14:textId="77777777" w:rsidR="00EC0FF0" w:rsidRDefault="00EC0FF0">
            <w:r>
              <w:t>The width or beam of the vessel.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5CC4D3"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F78D3F" w14:textId="77777777" w:rsidR="00EC0FF0" w:rsidRDefault="00EC0FF0"/>
        </w:tc>
      </w:tr>
      <w:tr w:rsidR="00EC0FF0" w14:paraId="7ED2402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F38566" w14:textId="77777777" w:rsidR="00EC0FF0" w:rsidRDefault="00EC0FF0">
            <w:r>
              <w:t>'</w:t>
            </w:r>
            <w:r>
              <w:rPr>
                <w:rFonts w:ascii="Courier New" w:hAnsi="Courier New" w:cs="Courier New"/>
                <w:sz w:val="22"/>
                <w:szCs w:val="22"/>
              </w:rPr>
              <w:t>draught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516583" w14:textId="77777777" w:rsidR="00EC0FF0" w:rsidRDefault="00EC0FF0">
            <w:r>
              <w:t>The depth of water necessary to float a vessel fully loaded.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B002B2"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6431AA" w14:textId="77777777" w:rsidR="00EC0FF0" w:rsidRDefault="00EC0FF0"/>
        </w:tc>
      </w:tr>
      <w:tr w:rsidR="00EC0FF0" w14:paraId="2A4AD68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F388CE" w14:textId="77777777" w:rsidR="00EC0FF0" w:rsidRDefault="00EC0FF0">
            <w:r>
              <w:t>'</w:t>
            </w:r>
            <w:r>
              <w:rPr>
                <w:rFonts w:ascii="Courier New" w:hAnsi="Courier New" w:cs="Courier New"/>
                <w:sz w:val="22"/>
                <w:szCs w:val="22"/>
              </w:rPr>
              <w:t>height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D43E0C" w14:textId="77777777" w:rsidR="00EC0FF0" w:rsidRDefault="00EC0FF0">
            <w:r>
              <w:t>The height of the highest point of a vessel's structure (e.g. radar aerial, funnel, cranes, masthead) above her waterline. (UKHO NP100/2009)</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5D2BD2"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6712D9" w14:textId="77777777" w:rsidR="00EC0FF0" w:rsidRDefault="00EC0FF0"/>
        </w:tc>
      </w:tr>
      <w:tr w:rsidR="00EC0FF0" w14:paraId="67D06CE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153F75" w14:textId="77777777" w:rsidR="00EC0FF0" w:rsidRDefault="00EC0FF0">
            <w:r>
              <w:t>'</w:t>
            </w:r>
            <w:r>
              <w:rPr>
                <w:rFonts w:ascii="Courier New" w:hAnsi="Courier New" w:cs="Courier New"/>
                <w:sz w:val="22"/>
                <w:szCs w:val="22"/>
              </w:rPr>
              <w:t>displacement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301E62" w14:textId="77777777" w:rsidR="00EC0FF0" w:rsidRDefault="00EC0FF0">
            <w:r>
              <w:t xml:space="preserve">A measurement of the weight of the vessel, usually used for warships. (Merchant ships are usually measured based on the volume of cargo space; see tonnage). Displacement is expressed either in long tons of 2,240 pounds or metric tonnes of 1,000 kg. Since the two units are very close in size (2,240 pounds = 1,016 kg and 1,000 kg = 2,205 pounds), it is common not to distinguish between them. To preserve secrecy, nations sometimes misstate a warship's displacement. (http://en.wikipedia.org/wiki/Ship_measurements;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0A55E3"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8DDFD3" w14:textId="77777777" w:rsidR="00EC0FF0" w:rsidRDefault="00EC0FF0"/>
        </w:tc>
      </w:tr>
      <w:tr w:rsidR="00EC0FF0" w14:paraId="5BCDD9E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EDDBAA" w14:textId="77777777" w:rsidR="00EC0FF0" w:rsidRDefault="00EC0FF0">
            <w:r>
              <w:t>'</w:t>
            </w:r>
            <w:r>
              <w:rPr>
                <w:rFonts w:ascii="Courier New" w:hAnsi="Courier New" w:cs="Courier New"/>
                <w:sz w:val="22"/>
                <w:szCs w:val="22"/>
              </w:rPr>
              <w:t>displacement tonnage, light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10E01F" w14:textId="77777777" w:rsidR="00EC0FF0" w:rsidRDefault="00EC0FF0">
            <w:r>
              <w:t xml:space="preserve">The weight of the ship excluding cargo, fuel, ballast, stores, passengers, and crew, but with water in the boilers to steaming level. (http://en.wikipedia.org/wiki/Ship_measurements;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72FD85"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74C59D" w14:textId="77777777" w:rsidR="00EC0FF0" w:rsidRDefault="00EC0FF0"/>
        </w:tc>
      </w:tr>
      <w:tr w:rsidR="00EC0FF0" w14:paraId="6287177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2D196F" w14:textId="77777777" w:rsidR="00EC0FF0" w:rsidRDefault="00EC0FF0">
            <w:r>
              <w:t>'</w:t>
            </w:r>
            <w:r>
              <w:rPr>
                <w:rFonts w:ascii="Courier New" w:hAnsi="Courier New" w:cs="Courier New"/>
                <w:sz w:val="22"/>
                <w:szCs w:val="22"/>
              </w:rPr>
              <w:t>displacement tonnage, loaded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3578BC" w14:textId="77777777" w:rsidR="00EC0FF0" w:rsidRDefault="00EC0FF0">
            <w:r>
              <w:t xml:space="preserve">The weight of the ship including cargo, passengers, fuel, water, stores, dunnage and such other items necessary for use on a voyage, which brings the vessel down to her load draft. (http://en.wikipedia.org/wiki/Ship_measurements;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65B418"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BAC792" w14:textId="77777777" w:rsidR="00EC0FF0" w:rsidRDefault="00EC0FF0"/>
        </w:tc>
      </w:tr>
      <w:tr w:rsidR="00EC0FF0" w14:paraId="527B0D5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9CDC04" w14:textId="77777777" w:rsidR="00EC0FF0" w:rsidRDefault="00EC0FF0">
            <w:r>
              <w:t>'</w:t>
            </w:r>
            <w:r>
              <w:rPr>
                <w:rFonts w:ascii="Courier New" w:hAnsi="Courier New" w:cs="Courier New"/>
                <w:sz w:val="22"/>
                <w:szCs w:val="22"/>
              </w:rPr>
              <w:t>deadweight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B17BD7" w14:textId="77777777" w:rsidR="00EC0FF0" w:rsidRDefault="00EC0FF0">
            <w:r>
              <w:t>The difference between displacement, light and displacement, loaded. A measure of the ship's total carrying capacity. (http://en.wikipedia.org/wiki/Ship_measurements; 24 July 2010)</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E8C0A5"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33561B" w14:textId="77777777" w:rsidR="00EC0FF0" w:rsidRDefault="00EC0FF0"/>
        </w:tc>
      </w:tr>
      <w:tr w:rsidR="00EC0FF0" w14:paraId="4159BB6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BACF84" w14:textId="77777777" w:rsidR="00EC0FF0" w:rsidRDefault="00EC0FF0">
            <w:r>
              <w:t>'</w:t>
            </w:r>
            <w:r>
              <w:rPr>
                <w:rFonts w:ascii="Courier New" w:hAnsi="Courier New" w:cs="Courier New"/>
                <w:sz w:val="22"/>
                <w:szCs w:val="22"/>
              </w:rPr>
              <w:t>gross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B7D4CA" w14:textId="77777777" w:rsidR="00EC0FF0" w:rsidRDefault="00EC0FF0">
            <w:r>
              <w:t xml:space="preserve">The entire internal cubic capacity of the ship expressed in tons of 100 cubic feet to the ton, except certain spaces with are exempted such as: peak and other tanks for water ballast, open forecastle bridge and poop, access of hatchways, certain light and air spaces, domes of skylights, condenser, anchor gear, steering gear, wheel house, galley and cabin for passengers. (http://en.wikipedia.org/wiki/Ship_measurements;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6B416A"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B97F6A" w14:textId="77777777" w:rsidR="00EC0FF0" w:rsidRDefault="00EC0FF0"/>
        </w:tc>
      </w:tr>
      <w:tr w:rsidR="00EC0FF0" w14:paraId="0555A35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766915" w14:textId="77777777" w:rsidR="00EC0FF0" w:rsidRDefault="00EC0FF0">
            <w:r>
              <w:t>'</w:t>
            </w:r>
            <w:r>
              <w:rPr>
                <w:rFonts w:ascii="Courier New" w:hAnsi="Courier New" w:cs="Courier New"/>
                <w:sz w:val="22"/>
                <w:szCs w:val="22"/>
              </w:rPr>
              <w:t>net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AA133D" w14:textId="77777777" w:rsidR="00EC0FF0" w:rsidRDefault="00EC0FF0">
            <w:r>
              <w:t xml:space="preserve">Obtained from the gross tonnage by deducting crew and navigating spaces and allowances for propulsion machinery.(http://en.wikipedia.org/wiki/Ship_measurements;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B0BF02"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9CA43E" w14:textId="77777777" w:rsidR="00EC0FF0" w:rsidRDefault="00EC0FF0"/>
        </w:tc>
      </w:tr>
      <w:tr w:rsidR="00EC0FF0" w14:paraId="35127E6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66DDCC" w14:textId="77777777" w:rsidR="00EC0FF0" w:rsidRDefault="00EC0FF0">
            <w:r>
              <w:t>'</w:t>
            </w:r>
            <w:r>
              <w:rPr>
                <w:rFonts w:ascii="Courier New" w:hAnsi="Courier New" w:cs="Courier New"/>
                <w:sz w:val="22"/>
                <w:szCs w:val="22"/>
              </w:rPr>
              <w:t>Panama Canal/Universal Measurement System net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57BB9F" w14:textId="77777777" w:rsidR="00EC0FF0" w:rsidRDefault="00EC0FF0">
            <w:r>
              <w:t xml:space="preserve">the Panama Canal/Universal Measurement System (PC/UMS) is based on net tonnage, modified for Panama Canal purposes. PC/UMS is based on a mathematical formula to calculate a vessel's total volume; a PC/UMS net ton is equivalent to 100 cubic feet of capacity. (Adapted from http://en.wikipedia.org/wiki/Tonnage 4 Oct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C57471"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10D6F0" w14:textId="77777777" w:rsidR="00EC0FF0" w:rsidRDefault="00EC0FF0"/>
        </w:tc>
      </w:tr>
      <w:tr w:rsidR="00EC0FF0" w14:paraId="55AD3CF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87ADED" w14:textId="77777777" w:rsidR="00EC0FF0" w:rsidRDefault="00EC0FF0">
            <w:r>
              <w:t>'</w:t>
            </w:r>
            <w:r>
              <w:rPr>
                <w:rFonts w:ascii="Courier New" w:hAnsi="Courier New" w:cs="Courier New"/>
                <w:sz w:val="22"/>
                <w:szCs w:val="22"/>
              </w:rPr>
              <w:t>Suez Canal net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2830A4" w14:textId="77777777" w:rsidR="00EC0FF0" w:rsidRDefault="00EC0FF0">
            <w:r>
              <w:t xml:space="preserve">the Suez Canal Net Tonnage (SCNT) is derived with a number of modifications from the former net register tonnage of the Moorsom System and was established by the International Commission of Constantinople in its Protocol of 18 December 1873. It is still in use, as amended by the Rules of Navigation of the </w:t>
            </w:r>
            <w:r>
              <w:lastRenderedPageBreak/>
              <w:t>Suez Canal Authority, and is registered in the Suez Canal Tonnage Certificate. (Adapted from http://en.wikipedia.org/wiki/Tonnage 4 Oct 2010)</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DEF1B9" w14:textId="77777777" w:rsidR="00EC0FF0" w:rsidRDefault="00EC0FF0">
            <w:r>
              <w:rPr>
                <w:rFonts w:ascii="Courier New" w:hAnsi="Courier New" w:cs="Courier New"/>
                <w:sz w:val="22"/>
                <w:szCs w:val="22"/>
              </w:rPr>
              <w:lastRenderedPageBreak/>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EC20A5" w14:textId="77777777" w:rsidR="00EC0FF0" w:rsidRDefault="00EC0FF0"/>
        </w:tc>
      </w:tr>
      <w:tr w:rsidR="00EC0FF0" w14:paraId="23CDF87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09E16B" w14:textId="77777777" w:rsidR="00EC0FF0" w:rsidRDefault="00EC0FF0">
            <w:r>
              <w:t>'</w:t>
            </w:r>
            <w:r>
              <w:rPr>
                <w:rFonts w:ascii="Courier New" w:hAnsi="Courier New" w:cs="Courier New"/>
                <w:sz w:val="22"/>
                <w:szCs w:val="22"/>
              </w:rPr>
              <w:t>Suez Canal gross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19BD76" w14:textId="77777777" w:rsidR="00EC0FF0" w:rsidRDefault="00EC0FF0">
            <w:r>
              <w:t>Suez Canal Gross Tonnage (SCGT) is derived with a number of modifications from the former net register tonnage of the Moorsom System and was established by the International Commission of Constantinople in its Protocol of 18 December 1873. It is still in use, as amended by the Rules of Navigation of the Suez Canal Authority, and is registered in the Suez Canal Tonnage Certificate.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860772"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D8875F" w14:textId="77777777" w:rsidR="00EC0FF0" w:rsidRDefault="00EC0FF0"/>
        </w:tc>
      </w:tr>
    </w:tbl>
    <w:p w14:paraId="2FC0D1FB" w14:textId="77777777" w:rsidR="00EC0FF0" w:rsidRDefault="00EC0FF0">
      <w:pPr>
        <w:pStyle w:val="Center"/>
      </w:pPr>
    </w:p>
    <w:p w14:paraId="1344563D" w14:textId="77777777" w:rsidR="00EC0FF0" w:rsidRDefault="00EC0FF0">
      <w:pPr>
        <w:pStyle w:val="Heading2"/>
        <w:spacing w:before="160" w:after="160"/>
        <w:rPr>
          <w:rFonts w:ascii="Times New Roman" w:hAnsi="Times New Roman" w:cs="Times New Roman"/>
          <w:b w:val="0"/>
          <w:bCs w:val="0"/>
          <w:sz w:val="24"/>
          <w:szCs w:val="24"/>
        </w:rPr>
      </w:pPr>
      <w:bookmarkStart w:id="537" w:name="idmarkerx16777217x106679"/>
      <w:bookmarkStart w:id="538" w:name="_Toc24999922"/>
      <w:bookmarkEnd w:id="537"/>
      <w:r>
        <w:t>3.103 Vessels characteristics unit</w:t>
      </w:r>
      <w:bookmarkEnd w:id="538"/>
    </w:p>
    <w:p w14:paraId="3FAD23A6" w14:textId="77777777" w:rsidR="00EC0FF0" w:rsidRDefault="00EC0FF0">
      <w:r>
        <w:t>Name: Vessels characteristics unit</w:t>
      </w:r>
      <w:r>
        <w:br/>
        <w:t>Definition: the unit used for vessel characteristics attribute</w:t>
      </w:r>
      <w:r>
        <w:br/>
        <w:t>Code: '</w:t>
      </w:r>
      <w:r>
        <w:rPr>
          <w:rFonts w:ascii="Courier New" w:hAnsi="Courier New" w:cs="Courier New"/>
        </w:rPr>
        <w:t>vesselsCharacteristicsUnit</w:t>
      </w:r>
      <w:r>
        <w:t>'</w:t>
      </w:r>
      <w:r>
        <w:br/>
        <w:t xml:space="preserve">Remarks: </w:t>
      </w:r>
      <w:r>
        <w:br/>
        <w:t>Aliases: VSLUNT</w:t>
      </w:r>
      <w:r>
        <w:br/>
        <w:t>Value Type: enumeration</w:t>
      </w:r>
    </w:p>
    <w:p w14:paraId="703D67B3"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7D6C5BEF"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C03A68"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8D95B4"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B4DFD9"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FC7048" w14:textId="77777777" w:rsidR="00EC0FF0" w:rsidRDefault="00EC0FF0">
            <w:r>
              <w:rPr>
                <w:b/>
                <w:bCs/>
              </w:rPr>
              <w:t>Remarks</w:t>
            </w:r>
          </w:p>
        </w:tc>
      </w:tr>
      <w:tr w:rsidR="00EC0FF0" w14:paraId="58FEB03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0FE19A" w14:textId="77777777" w:rsidR="00EC0FF0" w:rsidRDefault="00EC0FF0">
            <w:r>
              <w:t>'</w:t>
            </w:r>
            <w:r>
              <w:rPr>
                <w:rFonts w:ascii="Courier New" w:hAnsi="Courier New" w:cs="Courier New"/>
                <w:sz w:val="22"/>
                <w:szCs w:val="22"/>
              </w:rPr>
              <w:t>metre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4E9B80" w14:textId="77777777" w:rsidR="00EC0FF0" w:rsidRDefault="00EC0FF0">
            <w:r>
              <w:t xml:space="preserve">The metre (or meter) is the base unit of length in the International System of Units (SI). It is defined as the distance travelled by light in vacuum in 1/299,792,458 of a second.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B04D12"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89A7FF" w14:textId="77777777" w:rsidR="00EC0FF0" w:rsidRDefault="00EC0FF0"/>
        </w:tc>
      </w:tr>
      <w:tr w:rsidR="00EC0FF0" w14:paraId="4DE3A8B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BBDC64" w14:textId="77777777" w:rsidR="00EC0FF0" w:rsidRDefault="00EC0FF0">
            <w:r>
              <w:t>'</w:t>
            </w:r>
            <w:r>
              <w:rPr>
                <w:rFonts w:ascii="Courier New" w:hAnsi="Courier New" w:cs="Courier New"/>
                <w:sz w:val="22"/>
                <w:szCs w:val="22"/>
              </w:rPr>
              <w:t>foot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02C610" w14:textId="77777777" w:rsidR="00EC0FF0" w:rsidRDefault="00EC0FF0">
            <w:r>
              <w:t>A foot (plural: feet) is a non-SI unit of length in a number of different systems including English units, Imperial units, and United States customary units. The most commonly used foot today is the international foot. There are three feet in a yard and 12 inches in a foot.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753691"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BB4219" w14:textId="77777777" w:rsidR="00EC0FF0" w:rsidRDefault="00EC0FF0"/>
        </w:tc>
      </w:tr>
      <w:tr w:rsidR="00EC0FF0" w14:paraId="3AD8060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CCB3EC" w14:textId="77777777" w:rsidR="00EC0FF0" w:rsidRDefault="00EC0FF0">
            <w:r>
              <w:t>'</w:t>
            </w:r>
            <w:r>
              <w:rPr>
                <w:rFonts w:ascii="Courier New" w:hAnsi="Courier New" w:cs="Courier New"/>
                <w:sz w:val="22"/>
                <w:szCs w:val="22"/>
              </w:rPr>
              <w:t>metric ton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1F4219" w14:textId="77777777" w:rsidR="00EC0FF0" w:rsidRDefault="00EC0FF0">
            <w:r>
              <w:t>The tonne or metric ton (U.S.), often redundantly referred to as a metric tonne, is a unit of mass equal to 1,000 kg (2,205 lb) or approximately the mass of one cubic metre of water at four degrees Celsius. It is sometimes abbreviated as mt in the United States, but this conflicts with other SI symbols. The tonne is not a unit in the International System of Units (SI), but is accepted for use with the SI. In SI units and prefixes, the tonne is a megagram (Mg). The Imperial and US customary units comparable to the tonne are both spelled ton in English, though they differ in mass. Pronunciation of tonne (the word used in the UK) and ton is usually identical, but is not too confusing unless accuracy is important as the tonne and UK long ton differ by only 1.6%.</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3778FE"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29A627" w14:textId="77777777" w:rsidR="00EC0FF0" w:rsidRDefault="00EC0FF0"/>
        </w:tc>
      </w:tr>
      <w:tr w:rsidR="00EC0FF0" w14:paraId="1AA66E6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6B140E" w14:textId="77777777" w:rsidR="00EC0FF0" w:rsidRDefault="00EC0FF0">
            <w:r>
              <w:t>'</w:t>
            </w:r>
            <w:r>
              <w:rPr>
                <w:rFonts w:ascii="Courier New" w:hAnsi="Courier New" w:cs="Courier New"/>
                <w:sz w:val="22"/>
                <w:szCs w:val="22"/>
              </w:rPr>
              <w:t>ton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ED1FB4" w14:textId="77777777" w:rsidR="00EC0FF0" w:rsidRDefault="00EC0FF0">
            <w:r>
              <w:t>Long ton (weight ton or imperial ton) is the name for the unit called the "ton" in the avoirdupois or Imperial system of measurements, as used in the United Kingdom and several other Commonwealth countries. It has been mostly replaced by the tonne, and in the United States by the short ton. One long ton is equal to 2,240 pounds (1,016 kg) or 35 cubic feet (0.9911 m3) of salt water with a density of 64 lb/ft³ (1.025 g/ml). It has some limited use in the United States, most commonly in measuring the displacement of ships, and was the unit prescribed for warships by the Washington Naval Treaty—for example battleships were limited to a mass of 35,000 long tons (36,000 t; 39,000 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E5DBDC"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306BDA" w14:textId="77777777" w:rsidR="00EC0FF0" w:rsidRDefault="00EC0FF0"/>
        </w:tc>
      </w:tr>
      <w:tr w:rsidR="00EC0FF0" w14:paraId="7761A85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E52D17" w14:textId="77777777" w:rsidR="00EC0FF0" w:rsidRDefault="00EC0FF0">
            <w:r>
              <w:t>'</w:t>
            </w:r>
            <w:r>
              <w:rPr>
                <w:rFonts w:ascii="Courier New" w:hAnsi="Courier New" w:cs="Courier New"/>
                <w:sz w:val="22"/>
                <w:szCs w:val="22"/>
              </w:rPr>
              <w:t>short ton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FFD1DA" w14:textId="77777777" w:rsidR="00EC0FF0" w:rsidRDefault="00EC0FF0">
            <w:r>
              <w:t xml:space="preserve">The short ton is a unit of weight equal to 2,000 pounds (907.18474 kg). In the United States it is often called simply ton without distinguishing it from the metric ton (tonne, 1,000 kilograms) or the long ton (2,240 pounds / 1,016.0469088 kilograms); rather, the other two are specifically noted. There are, however, some U.S. applications for which unspecified tons normally means long tons (for example, Navy ships) or metric tons (world grain production figures). Both the long and short ton are defined as 20 hundredweights, but a </w:t>
            </w:r>
            <w:r>
              <w:lastRenderedPageBreak/>
              <w:t>hundredweight is 100 pounds (45.359237 kg) in the U.S. system (short or net hundredweight) and 112 pounds (50.80234544 kg) in the Imperial system (long or gross hundredweight).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2273D6" w14:textId="77777777" w:rsidR="00EC0FF0" w:rsidRDefault="00EC0FF0">
            <w:r>
              <w:rPr>
                <w:rFonts w:ascii="Courier New" w:hAnsi="Courier New" w:cs="Courier New"/>
                <w:sz w:val="22"/>
                <w:szCs w:val="22"/>
              </w:rPr>
              <w:lastRenderedPageBreak/>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C291D6" w14:textId="77777777" w:rsidR="00EC0FF0" w:rsidRDefault="00EC0FF0"/>
        </w:tc>
      </w:tr>
      <w:tr w:rsidR="00EC0FF0" w14:paraId="63D4760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831107" w14:textId="77777777" w:rsidR="00EC0FF0" w:rsidRDefault="00EC0FF0">
            <w:r>
              <w:t>'</w:t>
            </w:r>
            <w:r>
              <w:rPr>
                <w:rFonts w:ascii="Courier New" w:hAnsi="Courier New" w:cs="Courier New"/>
                <w:sz w:val="22"/>
                <w:szCs w:val="22"/>
              </w:rPr>
              <w:t>gross ton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311F12" w14:textId="77777777" w:rsidR="00EC0FF0" w:rsidRDefault="00EC0FF0">
            <w:r>
              <w:t>Gross tonnage (GT) is a function of the volume of all ship's enclosed spaces (from keel to funnel) measured to the outside of the hull framing. There is a sliding scale factor. So GT is a kind of capacity-derived index that is used to rank a ship for purposes of determining manning, safety and other statutory requirements and is expressed simply as GT, which is a unitless entity, even though its derivation is tied to the cubic meter unit of volumetric capacity. Tonnage measurements are now governed by an IMO Convention (International Convention on Tonnage Measurement of Ships, 1969 (London-Rules)), which applies to all ships built after July 1982. In accordance with the Convention, the correct term to use now is GT, which is a function of the moulded volume of all enclosed spaces of the 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81D42D"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B585A3" w14:textId="77777777" w:rsidR="00EC0FF0" w:rsidRDefault="00EC0FF0"/>
        </w:tc>
      </w:tr>
      <w:tr w:rsidR="00EC0FF0" w14:paraId="6B005A7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C11D78" w14:textId="77777777" w:rsidR="00EC0FF0" w:rsidRDefault="00EC0FF0">
            <w:r>
              <w:t>'</w:t>
            </w:r>
            <w:r>
              <w:rPr>
                <w:rFonts w:ascii="Courier New" w:hAnsi="Courier New" w:cs="Courier New"/>
                <w:sz w:val="22"/>
                <w:szCs w:val="22"/>
              </w:rPr>
              <w:t>net ton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947B81" w14:textId="77777777" w:rsidR="00EC0FF0" w:rsidRDefault="00EC0FF0">
            <w:r>
              <w:t>Net tonnage (NT) is based on a calculation of the volume of all cargo spaces of the ship. It indicates a vessel’s earning space and is a function of the moulded volume of all cargo spaces of the 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52E7D2"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94229B" w14:textId="77777777" w:rsidR="00EC0FF0" w:rsidRDefault="00EC0FF0"/>
        </w:tc>
      </w:tr>
      <w:tr w:rsidR="00EC0FF0" w14:paraId="59E6007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9A927F" w14:textId="77777777" w:rsidR="00EC0FF0" w:rsidRDefault="00EC0FF0">
            <w:r>
              <w:t>'</w:t>
            </w:r>
            <w:r>
              <w:rPr>
                <w:rFonts w:ascii="Courier New" w:hAnsi="Courier New" w:cs="Courier New"/>
                <w:sz w:val="22"/>
                <w:szCs w:val="22"/>
              </w:rPr>
              <w:t>Panama Canal/Universal Measurement System net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F2C5E9" w14:textId="77777777" w:rsidR="00EC0FF0" w:rsidRDefault="00EC0FF0">
            <w:r>
              <w:t>The Panama Canal/Universal Measurement System (PC/UMS) is based on net tonnage, modified for Panama Canal purposes. PC/UMS is based on a mathematical formula to calculate a vessel's total volume; a PC/UMS net ton is equivalent to 100 cubic feet of capacity.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9F6931"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9345B6" w14:textId="77777777" w:rsidR="00EC0FF0" w:rsidRDefault="00EC0FF0"/>
        </w:tc>
      </w:tr>
      <w:tr w:rsidR="00EC0FF0" w14:paraId="2480FB4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AD2C59" w14:textId="77777777" w:rsidR="00EC0FF0" w:rsidRDefault="00EC0FF0">
            <w:r>
              <w:t>'</w:t>
            </w:r>
            <w:r>
              <w:rPr>
                <w:rFonts w:ascii="Courier New" w:hAnsi="Courier New" w:cs="Courier New"/>
                <w:sz w:val="22"/>
                <w:szCs w:val="22"/>
              </w:rPr>
              <w:t>Suez Canal Net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8B3EFA" w14:textId="77777777" w:rsidR="00EC0FF0" w:rsidRDefault="00EC0FF0">
            <w:r>
              <w:t>The Suez Canal Net Tonnage (SCNT) is derived with a number of modifications from the former net register tonnage of the Moorsom System and was established by the International Commission of Constantinople in its Protocol of 18 December 1873. It is still in use, as amended by the Rules of Navigation of the Suez Canal Authority, and is registered in the Suez Canal Tonnage Certificate.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FBE531"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948A0D" w14:textId="77777777" w:rsidR="00EC0FF0" w:rsidRDefault="00EC0FF0"/>
        </w:tc>
      </w:tr>
      <w:tr w:rsidR="00EC0FF0" w14:paraId="2BC64E1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358614" w14:textId="77777777" w:rsidR="00EC0FF0" w:rsidRDefault="00EC0FF0">
            <w:r>
              <w:t>'</w:t>
            </w:r>
            <w:r>
              <w:rPr>
                <w:rFonts w:ascii="Courier New" w:hAnsi="Courier New" w:cs="Courier New"/>
                <w:sz w:val="22"/>
                <w:szCs w:val="22"/>
              </w:rPr>
              <w:t>none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655D38" w14:textId="77777777" w:rsidR="00EC0FF0" w:rsidRDefault="00EC0FF0">
            <w:r>
              <w:t>Can be used for net and gross tonnages, including Panama Canal/Universal Measurement System net tonnage and The Suez Canal Net Tonnage.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B610C7"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AE6E32" w14:textId="77777777" w:rsidR="00EC0FF0" w:rsidRDefault="00EC0FF0"/>
        </w:tc>
      </w:tr>
      <w:tr w:rsidR="00EC0FF0" w14:paraId="6FDBFEC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AE2DE7" w14:textId="77777777" w:rsidR="00EC0FF0" w:rsidRDefault="00EC0FF0">
            <w:r>
              <w:t>'</w:t>
            </w:r>
            <w:r>
              <w:rPr>
                <w:rFonts w:ascii="Courier New" w:hAnsi="Courier New" w:cs="Courier New"/>
                <w:sz w:val="22"/>
                <w:szCs w:val="22"/>
              </w:rPr>
              <w:t>cubic metres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23F28D" w14:textId="77777777" w:rsidR="00EC0FF0" w:rsidRDefault="00EC0FF0">
            <w:r>
              <w:t>Cubic metres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1CD9F8"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E2FBA1" w14:textId="77777777" w:rsidR="00EC0FF0" w:rsidRDefault="00EC0FF0"/>
        </w:tc>
      </w:tr>
      <w:tr w:rsidR="00EC0FF0" w14:paraId="695420D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C996A5" w14:textId="77777777" w:rsidR="00EC0FF0" w:rsidRDefault="00EC0FF0">
            <w:r>
              <w:t>'</w:t>
            </w:r>
            <w:r>
              <w:rPr>
                <w:rFonts w:ascii="Courier New" w:hAnsi="Courier New" w:cs="Courier New"/>
                <w:sz w:val="22"/>
                <w:szCs w:val="22"/>
              </w:rPr>
              <w:t>Suez Canal Gross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A51216" w14:textId="77777777" w:rsidR="00EC0FF0" w:rsidRDefault="00EC0FF0">
            <w:r>
              <w:t>The Suez Canal Gross Tonnage (SCGT) is derived with a number of modifications from the former net register tonnage of the Moorsom System and was established by the International Commission of Constantinople in its Protocol of 18 December 1873. It is still in use, as amended by the Rules of Navigation of the Suez Canal Authority, and is registered in the Suez Canal Tonnage Certificate.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B376D0"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E1D278" w14:textId="77777777" w:rsidR="00EC0FF0" w:rsidRDefault="00EC0FF0"/>
        </w:tc>
      </w:tr>
    </w:tbl>
    <w:p w14:paraId="5B7BE491" w14:textId="77777777" w:rsidR="00EC0FF0" w:rsidRDefault="00EC0FF0">
      <w:pPr>
        <w:pStyle w:val="Center"/>
      </w:pPr>
    </w:p>
    <w:p w14:paraId="3AFC6512" w14:textId="77777777" w:rsidR="00EC0FF0" w:rsidRDefault="00EC0FF0">
      <w:pPr>
        <w:pStyle w:val="Heading2"/>
        <w:spacing w:before="160" w:after="160"/>
        <w:rPr>
          <w:rFonts w:ascii="Times New Roman" w:hAnsi="Times New Roman" w:cs="Times New Roman"/>
          <w:b w:val="0"/>
          <w:bCs w:val="0"/>
          <w:sz w:val="24"/>
          <w:szCs w:val="24"/>
        </w:rPr>
      </w:pPr>
      <w:bookmarkStart w:id="539" w:name="idmarkerx16777217x109835"/>
      <w:bookmarkStart w:id="540" w:name="_Toc24999923"/>
      <w:bookmarkEnd w:id="539"/>
      <w:r>
        <w:t>3.104 Vessels characteristics value</w:t>
      </w:r>
      <w:bookmarkEnd w:id="540"/>
    </w:p>
    <w:p w14:paraId="7FBE2792" w14:textId="77777777" w:rsidR="00EC0FF0" w:rsidRDefault="00EC0FF0">
      <w:r>
        <w:t>Name: Vessels characteristics value</w:t>
      </w:r>
      <w:r>
        <w:br/>
        <w:t>Definition: The value of a particular characteristic such as a dimension or tonnage of a vessel</w:t>
      </w:r>
      <w:r>
        <w:br/>
        <w:t>Code: '</w:t>
      </w:r>
      <w:r>
        <w:rPr>
          <w:rFonts w:ascii="Courier New" w:hAnsi="Courier New" w:cs="Courier New"/>
        </w:rPr>
        <w:t>vesselsCharacteristicsValue</w:t>
      </w:r>
      <w:r>
        <w:t>'</w:t>
      </w:r>
      <w:r>
        <w:br/>
        <w:t xml:space="preserve">Remarks: </w:t>
      </w:r>
      <w:r>
        <w:br/>
        <w:t>Aliases: VSLVAL</w:t>
      </w:r>
      <w:r>
        <w:br/>
        <w:t>Value Type: real</w:t>
      </w:r>
    </w:p>
    <w:p w14:paraId="3D01098B" w14:textId="77777777" w:rsidR="00EC0FF0" w:rsidRDefault="00EC0FF0">
      <w:pPr>
        <w:pStyle w:val="Heading2"/>
        <w:spacing w:before="160" w:after="160"/>
        <w:rPr>
          <w:rFonts w:ascii="Times New Roman" w:hAnsi="Times New Roman" w:cs="Times New Roman"/>
          <w:b w:val="0"/>
          <w:bCs w:val="0"/>
          <w:sz w:val="24"/>
          <w:szCs w:val="24"/>
        </w:rPr>
      </w:pPr>
      <w:bookmarkStart w:id="541" w:name="idmarkerx16777217x109890"/>
      <w:bookmarkStart w:id="542" w:name="_Toc24999924"/>
      <w:bookmarkEnd w:id="541"/>
      <w:r>
        <w:t>3.105 Vessel performance</w:t>
      </w:r>
      <w:bookmarkEnd w:id="542"/>
    </w:p>
    <w:p w14:paraId="6BD7FCEC" w14:textId="77777777" w:rsidR="00EC0FF0" w:rsidRDefault="00EC0FF0">
      <w:r>
        <w:t>Name: Vessel performance</w:t>
      </w:r>
      <w:r>
        <w:br/>
        <w:t>Definition: A description of the required handling characteristics of a vessel including hull design, main and auxilliary machinery, cargo handling equipment, navigation equipment and manoeuvring behaviour.</w:t>
      </w:r>
      <w:r>
        <w:br/>
        <w:t>Code: '</w:t>
      </w:r>
      <w:r>
        <w:rPr>
          <w:rFonts w:ascii="Courier New" w:hAnsi="Courier New" w:cs="Courier New"/>
        </w:rPr>
        <w:t>vesselPerformance</w:t>
      </w:r>
      <w:r>
        <w:t>'</w:t>
      </w:r>
      <w:r>
        <w:br/>
      </w:r>
      <w:r>
        <w:lastRenderedPageBreak/>
        <w:t xml:space="preserve">Remarks: </w:t>
      </w:r>
      <w:r>
        <w:br/>
        <w:t>Aliases: PRFMNC</w:t>
      </w:r>
      <w:r>
        <w:br/>
        <w:t>Value Type: text</w:t>
      </w:r>
    </w:p>
    <w:p w14:paraId="580EEB5C" w14:textId="77777777" w:rsidR="00EC0FF0" w:rsidRDefault="00EC0FF0">
      <w:pPr>
        <w:pStyle w:val="Heading2"/>
        <w:spacing w:before="160" w:after="160"/>
        <w:rPr>
          <w:rFonts w:ascii="Times New Roman" w:hAnsi="Times New Roman" w:cs="Times New Roman"/>
          <w:b w:val="0"/>
          <w:bCs w:val="0"/>
          <w:sz w:val="24"/>
          <w:szCs w:val="24"/>
        </w:rPr>
      </w:pPr>
      <w:bookmarkStart w:id="543" w:name="idmarkerx16777217x109945"/>
      <w:bookmarkStart w:id="544" w:name="_Toc24999925"/>
      <w:bookmarkEnd w:id="543"/>
      <w:r>
        <w:t>3.106 Quality of horizontal measurement</w:t>
      </w:r>
      <w:bookmarkEnd w:id="544"/>
    </w:p>
    <w:p w14:paraId="4F680B8D" w14:textId="77777777" w:rsidR="00EC0FF0" w:rsidRDefault="00EC0FF0">
      <w:r>
        <w:t>Name: Quality of horizontal measurement</w:t>
      </w:r>
      <w:r>
        <w:br/>
        <w:t>Definition: The degree of reliability attributed to a position</w:t>
      </w:r>
      <w:r>
        <w:br/>
        <w:t>Code: '</w:t>
      </w:r>
      <w:r>
        <w:rPr>
          <w:rFonts w:ascii="Courier New" w:hAnsi="Courier New" w:cs="Courier New"/>
        </w:rPr>
        <w:t>qualityOfHorizontalMeasurement</w:t>
      </w:r>
      <w:r>
        <w:t>'</w:t>
      </w:r>
      <w:r>
        <w:br/>
        <w:t xml:space="preserve">Remarks: </w:t>
      </w:r>
      <w:r>
        <w:br/>
        <w:t>Aliases: QUAPOS</w:t>
      </w:r>
      <w:r>
        <w:br/>
        <w:t>Value Type: enumeration</w:t>
      </w:r>
    </w:p>
    <w:p w14:paraId="659005F9"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DADC3F2"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4214EB"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29780D"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EF6E2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61A96E" w14:textId="77777777" w:rsidR="00EC0FF0" w:rsidRDefault="00EC0FF0">
            <w:r>
              <w:rPr>
                <w:b/>
                <w:bCs/>
              </w:rPr>
              <w:t>Remarks</w:t>
            </w:r>
          </w:p>
        </w:tc>
      </w:tr>
      <w:tr w:rsidR="00EC0FF0" w14:paraId="7172535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42CC5E" w14:textId="77777777" w:rsidR="00EC0FF0" w:rsidRDefault="00EC0FF0">
            <w:r>
              <w:t>'</w:t>
            </w:r>
            <w:r>
              <w:rPr>
                <w:rFonts w:ascii="Courier New" w:hAnsi="Courier New" w:cs="Courier New"/>
                <w:sz w:val="22"/>
                <w:szCs w:val="22"/>
              </w:rPr>
              <w:t>surveyed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A7077E" w14:textId="77777777" w:rsidR="00EC0FF0" w:rsidRDefault="00EC0FF0">
            <w:r>
              <w:t>the position(s) was(were) determined by the operation of making measurements for determining the relative position of points on, above or beneath the earth's surface. Survey implies a regular, controlled survey of any 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D74257"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18EE14" w14:textId="77777777" w:rsidR="00EC0FF0" w:rsidRDefault="00EC0FF0"/>
        </w:tc>
      </w:tr>
      <w:tr w:rsidR="00EC0FF0" w14:paraId="17B23AE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F5691C" w14:textId="77777777" w:rsidR="00EC0FF0" w:rsidRDefault="00EC0FF0">
            <w:r>
              <w:t>'</w:t>
            </w:r>
            <w:r>
              <w:rPr>
                <w:rFonts w:ascii="Courier New" w:hAnsi="Courier New" w:cs="Courier New"/>
                <w:sz w:val="22"/>
                <w:szCs w:val="22"/>
              </w:rPr>
              <w:t>unsurveyed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CE2BEA" w14:textId="77777777" w:rsidR="00EC0FF0" w:rsidRDefault="00EC0FF0">
            <w:r>
              <w:t>survey data is does not exist or is very poor.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779A8F"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711EAB" w14:textId="77777777" w:rsidR="00EC0FF0" w:rsidRDefault="00EC0FF0"/>
        </w:tc>
      </w:tr>
      <w:tr w:rsidR="00EC0FF0" w14:paraId="7D70150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89520F" w14:textId="77777777" w:rsidR="00EC0FF0" w:rsidRDefault="00EC0FF0">
            <w:r>
              <w:t>'</w:t>
            </w:r>
            <w:r>
              <w:rPr>
                <w:rFonts w:ascii="Courier New" w:hAnsi="Courier New" w:cs="Courier New"/>
                <w:sz w:val="22"/>
                <w:szCs w:val="22"/>
              </w:rPr>
              <w:t>inadequately surveyed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1DC325" w14:textId="77777777" w:rsidR="00EC0FF0" w:rsidRDefault="00EC0FF0">
            <w:r>
              <w:t>position data is of a very poor quality.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D43709"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5030E1" w14:textId="77777777" w:rsidR="00EC0FF0" w:rsidRDefault="00EC0FF0"/>
        </w:tc>
      </w:tr>
      <w:tr w:rsidR="00EC0FF0" w14:paraId="7797364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E4BAE3" w14:textId="77777777" w:rsidR="00EC0FF0" w:rsidRDefault="00EC0FF0">
            <w:r>
              <w:t>'</w:t>
            </w:r>
            <w:r>
              <w:rPr>
                <w:rFonts w:ascii="Courier New" w:hAnsi="Courier New" w:cs="Courier New"/>
                <w:sz w:val="22"/>
                <w:szCs w:val="22"/>
              </w:rPr>
              <w:t>approximate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E27999" w14:textId="77777777" w:rsidR="00EC0FF0" w:rsidRDefault="00EC0FF0">
            <w:r>
              <w:t>a position that is considered to be less than third-order accuracy, but is generally considered to be within 30.5 metres of its correct geographic location. Also may apply to an object whose position does not remain fixed.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5FA1F9"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D59A8F" w14:textId="77777777" w:rsidR="00EC0FF0" w:rsidRDefault="00EC0FF0"/>
        </w:tc>
      </w:tr>
      <w:tr w:rsidR="00EC0FF0" w14:paraId="5AE53E8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09B221" w14:textId="77777777" w:rsidR="00EC0FF0" w:rsidRDefault="00EC0FF0">
            <w:r>
              <w:t>'</w:t>
            </w:r>
            <w:r>
              <w:rPr>
                <w:rFonts w:ascii="Courier New" w:hAnsi="Courier New" w:cs="Courier New"/>
                <w:sz w:val="22"/>
                <w:szCs w:val="22"/>
              </w:rPr>
              <w:t>position doubtful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039DB1" w14:textId="77777777" w:rsidR="00EC0FF0" w:rsidRDefault="00EC0FF0">
            <w:r>
              <w:t>an object whose position has been reported but which is considered to be doubtful.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C552F6"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0C8207" w14:textId="77777777" w:rsidR="00EC0FF0" w:rsidRDefault="00EC0FF0"/>
        </w:tc>
      </w:tr>
      <w:tr w:rsidR="00EC0FF0" w14:paraId="5C73F81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9BAD49" w14:textId="77777777" w:rsidR="00EC0FF0" w:rsidRDefault="00EC0FF0">
            <w:r>
              <w:t>'</w:t>
            </w:r>
            <w:r>
              <w:rPr>
                <w:rFonts w:ascii="Courier New" w:hAnsi="Courier New" w:cs="Courier New"/>
                <w:sz w:val="22"/>
                <w:szCs w:val="22"/>
              </w:rPr>
              <w:t>unreliable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539BDE" w14:textId="77777777" w:rsidR="00EC0FF0" w:rsidRDefault="00EC0FF0">
            <w:r>
              <w:t>an object's position obtained from questionable or unreliable data.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8F5F07"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3D5F0A" w14:textId="77777777" w:rsidR="00EC0FF0" w:rsidRDefault="00EC0FF0"/>
        </w:tc>
      </w:tr>
      <w:tr w:rsidR="00EC0FF0" w14:paraId="792C5D7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028FE8" w14:textId="77777777" w:rsidR="00EC0FF0" w:rsidRDefault="00EC0FF0">
            <w:r>
              <w:t>'</w:t>
            </w:r>
            <w:r>
              <w:rPr>
                <w:rFonts w:ascii="Courier New" w:hAnsi="Courier New" w:cs="Courier New"/>
                <w:sz w:val="22"/>
                <w:szCs w:val="22"/>
              </w:rPr>
              <w:t>reported (not surveyed)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579E88" w14:textId="77777777" w:rsidR="00EC0FF0" w:rsidRDefault="00EC0FF0">
            <w:r>
              <w:t>an object whose position has been reported and its position confirmed by some means other than a formal survey such as an independent report of the same object.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69ACC9"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166BA4" w14:textId="77777777" w:rsidR="00EC0FF0" w:rsidRDefault="00EC0FF0"/>
        </w:tc>
      </w:tr>
      <w:tr w:rsidR="00EC0FF0" w14:paraId="30E93EE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0BD90F" w14:textId="77777777" w:rsidR="00EC0FF0" w:rsidRDefault="00EC0FF0">
            <w:r>
              <w:t>'</w:t>
            </w:r>
            <w:r>
              <w:rPr>
                <w:rFonts w:ascii="Courier New" w:hAnsi="Courier New" w:cs="Courier New"/>
                <w:sz w:val="22"/>
                <w:szCs w:val="22"/>
              </w:rPr>
              <w:t>reported (not confirmed)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92DB1A" w14:textId="77777777" w:rsidR="00EC0FF0" w:rsidRDefault="00EC0FF0">
            <w:r>
              <w:t>an object whose position has been reported and its position has not been confirmed.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EC7FAA"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EA631D" w14:textId="77777777" w:rsidR="00EC0FF0" w:rsidRDefault="00EC0FF0"/>
        </w:tc>
      </w:tr>
      <w:tr w:rsidR="00EC0FF0" w14:paraId="734D478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1E1494" w14:textId="77777777" w:rsidR="00EC0FF0" w:rsidRDefault="00EC0FF0">
            <w:r>
              <w:t>'</w:t>
            </w:r>
            <w:r>
              <w:rPr>
                <w:rFonts w:ascii="Courier New" w:hAnsi="Courier New" w:cs="Courier New"/>
                <w:sz w:val="22"/>
                <w:szCs w:val="22"/>
              </w:rPr>
              <w:t>estimated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085F9C" w14:textId="77777777" w:rsidR="00EC0FF0" w:rsidRDefault="00EC0FF0">
            <w:r>
              <w:t>the most probable position of an object determined from incomplete data or data of questionable accuracy.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48C89A"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44891F" w14:textId="77777777" w:rsidR="00EC0FF0" w:rsidRDefault="00EC0FF0"/>
        </w:tc>
      </w:tr>
      <w:tr w:rsidR="00EC0FF0" w14:paraId="2E3988A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BEA52A" w14:textId="77777777" w:rsidR="00EC0FF0" w:rsidRDefault="00EC0FF0">
            <w:r>
              <w:t>'</w:t>
            </w:r>
            <w:r>
              <w:rPr>
                <w:rFonts w:ascii="Courier New" w:hAnsi="Courier New" w:cs="Courier New"/>
                <w:sz w:val="22"/>
                <w:szCs w:val="22"/>
              </w:rPr>
              <w:t>precisely known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D33E43" w14:textId="77777777" w:rsidR="00EC0FF0" w:rsidRDefault="00EC0FF0">
            <w:r>
              <w:t>a position that is of a known value, such as the position of an anchor berth or other defined object.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084982"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F8F0C6" w14:textId="77777777" w:rsidR="00EC0FF0" w:rsidRDefault="00EC0FF0"/>
        </w:tc>
      </w:tr>
      <w:tr w:rsidR="00EC0FF0" w14:paraId="48F8FC9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3CA617" w14:textId="77777777" w:rsidR="00EC0FF0" w:rsidRDefault="00EC0FF0">
            <w:r>
              <w:t>'</w:t>
            </w:r>
            <w:r>
              <w:rPr>
                <w:rFonts w:ascii="Courier New" w:hAnsi="Courier New" w:cs="Courier New"/>
                <w:sz w:val="22"/>
                <w:szCs w:val="22"/>
              </w:rPr>
              <w:t>calculated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BCB35E" w14:textId="77777777" w:rsidR="00EC0FF0" w:rsidRDefault="00EC0FF0">
            <w:r>
              <w:t>a position that is computed from data.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3A1676"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C6345" w14:textId="77777777" w:rsidR="00EC0FF0" w:rsidRDefault="00EC0FF0"/>
        </w:tc>
      </w:tr>
    </w:tbl>
    <w:p w14:paraId="12FF4BB5" w14:textId="77777777" w:rsidR="00EC0FF0" w:rsidRDefault="00EC0FF0">
      <w:pPr>
        <w:pStyle w:val="Center"/>
      </w:pPr>
    </w:p>
    <w:p w14:paraId="6708153A" w14:textId="77777777" w:rsidR="00EC0FF0" w:rsidRDefault="00EC0FF0">
      <w:pPr>
        <w:pStyle w:val="Heading2"/>
        <w:spacing w:before="160" w:after="160"/>
        <w:rPr>
          <w:rFonts w:ascii="Times New Roman" w:hAnsi="Times New Roman" w:cs="Times New Roman"/>
          <w:b w:val="0"/>
          <w:bCs w:val="0"/>
          <w:sz w:val="24"/>
          <w:szCs w:val="24"/>
        </w:rPr>
      </w:pPr>
      <w:bookmarkStart w:id="545" w:name="idmarkerx16777217x112863"/>
      <w:bookmarkStart w:id="546" w:name="_Toc24999926"/>
      <w:bookmarkEnd w:id="545"/>
      <w:r>
        <w:t>3.107 Maximum display scale</w:t>
      </w:r>
      <w:bookmarkEnd w:id="546"/>
    </w:p>
    <w:p w14:paraId="3C232DEF" w14:textId="77777777" w:rsidR="00EC0FF0" w:rsidRDefault="00EC0FF0">
      <w:r>
        <w:t>Name: Maximum display scale</w:t>
      </w:r>
      <w:r>
        <w:br/>
        <w:t>Definition: The largest intended viewing scale for the data.</w:t>
      </w:r>
      <w:r>
        <w:br/>
        <w:t>Code: '</w:t>
      </w:r>
      <w:r>
        <w:rPr>
          <w:rFonts w:ascii="Courier New" w:hAnsi="Courier New" w:cs="Courier New"/>
        </w:rPr>
        <w:t>maximumDisplayScale</w:t>
      </w:r>
      <w:r>
        <w:t>'</w:t>
      </w:r>
      <w:r>
        <w:br/>
        <w:t xml:space="preserve">Remarks: </w:t>
      </w:r>
      <w:r>
        <w:br/>
        <w:t>Aliases: (none)</w:t>
      </w:r>
      <w:r>
        <w:br/>
        <w:t>Value Type: integer</w:t>
      </w:r>
    </w:p>
    <w:p w14:paraId="2CA5F7D3" w14:textId="77777777" w:rsidR="00EC0FF0" w:rsidRDefault="00EC0FF0">
      <w:pPr>
        <w:spacing w:before="160" w:after="160"/>
        <w:jc w:val="center"/>
      </w:pPr>
      <w:r>
        <w:lastRenderedPageBreak/>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414"/>
        <w:gridCol w:w="1221"/>
      </w:tblGrid>
      <w:tr w:rsidR="00EC0FF0" w14:paraId="04762FEF"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2136DC"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42949F"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4C9DF5"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54A623" w14:textId="77777777" w:rsidR="00EC0FF0" w:rsidRDefault="00EC0FF0">
            <w:r>
              <w:rPr>
                <w:b/>
                <w:bCs/>
              </w:rPr>
              <w:t>precision</w:t>
            </w:r>
          </w:p>
        </w:tc>
      </w:tr>
      <w:tr w:rsidR="00EC0FF0" w14:paraId="0D354507"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19A58A"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F07512"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82"/>
            </w:tblGrid>
            <w:tr w:rsidR="00EC0FF0" w14:paraId="0458E430"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C7E4D8"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A2F9E1" w14:textId="77777777" w:rsidR="00EC0FF0" w:rsidRDefault="00EC0FF0">
                  <w:r>
                    <w:t>1</w:t>
                  </w:r>
                </w:p>
              </w:tc>
            </w:tr>
            <w:tr w:rsidR="00EC0FF0" w14:paraId="6B362F6B"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36C8CC"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C21F44" w14:textId="77777777" w:rsidR="00EC0FF0" w:rsidRDefault="00EC0FF0">
                  <w:r>
                    <w:t>(none)</w:t>
                  </w:r>
                </w:p>
              </w:tc>
            </w:tr>
            <w:tr w:rsidR="00EC0FF0" w14:paraId="1A8C65CE"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C61329"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D9C5F8" w14:textId="77777777" w:rsidR="00EC0FF0" w:rsidRDefault="00EC0FF0">
                  <w:r>
                    <w:t>geSemiInterval</w:t>
                  </w:r>
                </w:p>
              </w:tc>
            </w:tr>
          </w:tbl>
          <w:p w14:paraId="172A57D9"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78D94D" w14:textId="77777777" w:rsidR="00EC0FF0" w:rsidRDefault="00EC0FF0">
            <w:r>
              <w:t>(not specified)</w:t>
            </w:r>
          </w:p>
        </w:tc>
      </w:tr>
    </w:tbl>
    <w:p w14:paraId="4FA5E027" w14:textId="77777777" w:rsidR="00EC0FF0" w:rsidRDefault="00EC0FF0">
      <w:pPr>
        <w:spacing w:before="160" w:after="160"/>
      </w:pPr>
    </w:p>
    <w:p w14:paraId="2995245E" w14:textId="77777777" w:rsidR="00EC0FF0" w:rsidRDefault="00EC0FF0">
      <w:pPr>
        <w:spacing w:before="160" w:after="160"/>
      </w:pPr>
      <w:r>
        <w:t>For real values, precision is the number of digits after the decimal point.</w:t>
      </w:r>
    </w:p>
    <w:p w14:paraId="59A0E8B6" w14:textId="77777777" w:rsidR="00EC0FF0" w:rsidRDefault="00EC0FF0">
      <w:pPr>
        <w:pStyle w:val="Heading2"/>
        <w:spacing w:before="160" w:after="160"/>
        <w:rPr>
          <w:rFonts w:ascii="Times New Roman" w:hAnsi="Times New Roman" w:cs="Times New Roman"/>
          <w:b w:val="0"/>
          <w:bCs w:val="0"/>
          <w:sz w:val="24"/>
          <w:szCs w:val="24"/>
        </w:rPr>
      </w:pPr>
      <w:bookmarkStart w:id="547" w:name="idmarkerx16777217x113587"/>
      <w:bookmarkStart w:id="548" w:name="_Toc24999927"/>
      <w:bookmarkEnd w:id="547"/>
      <w:r>
        <w:t>3.108 Minimum display scale</w:t>
      </w:r>
      <w:bookmarkEnd w:id="548"/>
    </w:p>
    <w:p w14:paraId="0D0C81A9" w14:textId="77777777" w:rsidR="00EC0FF0" w:rsidRDefault="00EC0FF0">
      <w:r>
        <w:t>Name: Minimum display scale</w:t>
      </w:r>
      <w:r>
        <w:br/>
        <w:t>Definition: The smallest intended viewing scale for the data.</w:t>
      </w:r>
      <w:r>
        <w:br/>
        <w:t>Code: '</w:t>
      </w:r>
      <w:r>
        <w:rPr>
          <w:rFonts w:ascii="Courier New" w:hAnsi="Courier New" w:cs="Courier New"/>
        </w:rPr>
        <w:t>minimumDisplayScale</w:t>
      </w:r>
      <w:r>
        <w:t>'</w:t>
      </w:r>
      <w:r>
        <w:br/>
        <w:t xml:space="preserve">Remarks: </w:t>
      </w:r>
      <w:r>
        <w:br/>
        <w:t>Aliases: (none)</w:t>
      </w:r>
      <w:r>
        <w:br/>
        <w:t>Value Type: integer</w:t>
      </w:r>
    </w:p>
    <w:p w14:paraId="33D6E751"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414"/>
        <w:gridCol w:w="1221"/>
      </w:tblGrid>
      <w:tr w:rsidR="00EC0FF0" w14:paraId="2D96B427"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74EDBC"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D120EF"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E95049"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B9C3BA" w14:textId="77777777" w:rsidR="00EC0FF0" w:rsidRDefault="00EC0FF0">
            <w:r>
              <w:rPr>
                <w:b/>
                <w:bCs/>
              </w:rPr>
              <w:t>precision</w:t>
            </w:r>
          </w:p>
        </w:tc>
      </w:tr>
      <w:tr w:rsidR="00EC0FF0" w14:paraId="422BA4B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8A0022"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33C22A"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82"/>
            </w:tblGrid>
            <w:tr w:rsidR="00EC0FF0" w14:paraId="5AB56C95"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AC865E"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ABBE6E" w14:textId="77777777" w:rsidR="00EC0FF0" w:rsidRDefault="00EC0FF0">
                  <w:r>
                    <w:t>1</w:t>
                  </w:r>
                </w:p>
              </w:tc>
            </w:tr>
            <w:tr w:rsidR="00EC0FF0" w14:paraId="742D5C19"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137C2C"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8FA156" w14:textId="77777777" w:rsidR="00EC0FF0" w:rsidRDefault="00EC0FF0">
                  <w:r>
                    <w:t>(none)</w:t>
                  </w:r>
                </w:p>
              </w:tc>
            </w:tr>
            <w:tr w:rsidR="00EC0FF0" w14:paraId="135E4BD5"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330EAA"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C652AB" w14:textId="77777777" w:rsidR="00EC0FF0" w:rsidRDefault="00EC0FF0">
                  <w:r>
                    <w:t>geSemiInterval</w:t>
                  </w:r>
                </w:p>
              </w:tc>
            </w:tr>
          </w:tbl>
          <w:p w14:paraId="238FD876"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6FF58A" w14:textId="77777777" w:rsidR="00EC0FF0" w:rsidRDefault="00EC0FF0">
            <w:r>
              <w:t>(not specified)</w:t>
            </w:r>
          </w:p>
        </w:tc>
      </w:tr>
    </w:tbl>
    <w:p w14:paraId="1F5A1A48" w14:textId="77777777" w:rsidR="00EC0FF0" w:rsidRDefault="00EC0FF0">
      <w:pPr>
        <w:spacing w:before="160" w:after="160"/>
      </w:pPr>
    </w:p>
    <w:p w14:paraId="5EAEF8EC" w14:textId="77777777" w:rsidR="00EC0FF0" w:rsidRDefault="00EC0FF0">
      <w:pPr>
        <w:spacing w:before="160" w:after="160"/>
      </w:pPr>
      <w:r>
        <w:t>For real values, precision is the number of digits after the decimal point.</w:t>
      </w:r>
    </w:p>
    <w:p w14:paraId="79905B7C" w14:textId="77777777" w:rsidR="00EC0FF0" w:rsidRDefault="00EC0FF0">
      <w:pPr>
        <w:pStyle w:val="Heading2"/>
        <w:spacing w:before="160" w:after="160"/>
        <w:rPr>
          <w:rFonts w:ascii="Times New Roman" w:hAnsi="Times New Roman" w:cs="Times New Roman"/>
          <w:b w:val="0"/>
          <w:bCs w:val="0"/>
          <w:sz w:val="24"/>
          <w:szCs w:val="24"/>
        </w:rPr>
      </w:pPr>
      <w:bookmarkStart w:id="549" w:name="idmarkerx16777217x114311"/>
      <w:bookmarkStart w:id="550" w:name="_Toc24999928"/>
      <w:bookmarkEnd w:id="549"/>
      <w:r>
        <w:t>3.109 Orientation value</w:t>
      </w:r>
      <w:bookmarkEnd w:id="550"/>
    </w:p>
    <w:p w14:paraId="32129783" w14:textId="77777777" w:rsidR="00EC0FF0" w:rsidRDefault="00EC0FF0">
      <w:r>
        <w:t>Name: Orientation value</w:t>
      </w:r>
      <w:r>
        <w:br/>
        <w:t>Definition: The angular distance measured from true north to the major axis of the object.</w:t>
      </w:r>
      <w:r>
        <w:br/>
        <w:t>Code: '</w:t>
      </w:r>
      <w:r>
        <w:rPr>
          <w:rFonts w:ascii="Courier New" w:hAnsi="Courier New" w:cs="Courier New"/>
        </w:rPr>
        <w:t>orientationValue</w:t>
      </w:r>
      <w:r>
        <w:t>'</w:t>
      </w:r>
      <w:r>
        <w:br/>
        <w:t xml:space="preserve">Remarks: </w:t>
      </w:r>
      <w:r>
        <w:br/>
        <w:t>Aliases: ORIENT</w:t>
      </w:r>
      <w:r>
        <w:br/>
        <w:t>Value Type: real</w:t>
      </w:r>
    </w:p>
    <w:p w14:paraId="0E4B52FC" w14:textId="77777777" w:rsidR="00EC0FF0" w:rsidRDefault="00EC0FF0">
      <w:pPr>
        <w:spacing w:before="160" w:after="160"/>
      </w:pPr>
      <w:r>
        <w:t>Unit of measure name: degrees    definition: degrees of arc    symbol: °</w:t>
      </w:r>
    </w:p>
    <w:p w14:paraId="7ABB5194" w14:textId="77777777" w:rsidR="00EC0FF0" w:rsidRDefault="00EC0FF0">
      <w:pPr>
        <w:spacing w:before="160" w:after="160"/>
      </w:pPr>
      <w:r>
        <w:t>Quantity specification: planeAngle</w:t>
      </w:r>
    </w:p>
    <w:p w14:paraId="7F359844"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25"/>
        <w:gridCol w:w="838"/>
      </w:tblGrid>
      <w:tr w:rsidR="00EC0FF0" w14:paraId="27E64B8A"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1F727F"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784D7A"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4104E9"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660BFA" w14:textId="77777777" w:rsidR="00EC0FF0" w:rsidRDefault="00EC0FF0">
            <w:r>
              <w:rPr>
                <w:b/>
                <w:bCs/>
              </w:rPr>
              <w:t>precision</w:t>
            </w:r>
          </w:p>
        </w:tc>
      </w:tr>
      <w:tr w:rsidR="00EC0FF0" w14:paraId="0EB1F66E"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ECBF2E"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6F1D94"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193"/>
            </w:tblGrid>
            <w:tr w:rsidR="00EC0FF0" w14:paraId="6FF9709B"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CE96BF"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A1161" w14:textId="77777777" w:rsidR="00EC0FF0" w:rsidRDefault="00EC0FF0">
                  <w:r>
                    <w:t>0.0</w:t>
                  </w:r>
                </w:p>
              </w:tc>
            </w:tr>
            <w:tr w:rsidR="00EC0FF0" w14:paraId="45EAD69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61D741"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8BB6A5" w14:textId="77777777" w:rsidR="00EC0FF0" w:rsidRDefault="00EC0FF0">
                  <w:r>
                    <w:t>360.0</w:t>
                  </w:r>
                </w:p>
              </w:tc>
            </w:tr>
            <w:tr w:rsidR="00EC0FF0" w14:paraId="26699BD9"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3677FA"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A5A2F7" w14:textId="77777777" w:rsidR="00EC0FF0" w:rsidRDefault="00EC0FF0">
                  <w:r>
                    <w:t>closedInterval</w:t>
                  </w:r>
                </w:p>
              </w:tc>
            </w:tr>
          </w:tbl>
          <w:p w14:paraId="3C8C9D9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856CF5" w14:textId="77777777" w:rsidR="00EC0FF0" w:rsidRDefault="00EC0FF0">
            <w:r>
              <w:t>1</w:t>
            </w:r>
          </w:p>
        </w:tc>
      </w:tr>
    </w:tbl>
    <w:p w14:paraId="5C47A483" w14:textId="77777777" w:rsidR="00EC0FF0" w:rsidRDefault="00EC0FF0">
      <w:pPr>
        <w:spacing w:before="160" w:after="160"/>
      </w:pPr>
    </w:p>
    <w:p w14:paraId="437F2B87" w14:textId="77777777" w:rsidR="00EC0FF0" w:rsidRDefault="00EC0FF0">
      <w:pPr>
        <w:spacing w:before="160" w:after="160"/>
      </w:pPr>
      <w:r>
        <w:lastRenderedPageBreak/>
        <w:t>For real values, precision is the number of digits after the decimal point.</w:t>
      </w:r>
    </w:p>
    <w:p w14:paraId="00B5B024" w14:textId="77777777" w:rsidR="00EC0FF0" w:rsidRDefault="00EC0FF0">
      <w:pPr>
        <w:pStyle w:val="Heading2"/>
        <w:spacing w:before="160" w:after="160"/>
        <w:rPr>
          <w:rFonts w:ascii="Times New Roman" w:hAnsi="Times New Roman" w:cs="Times New Roman"/>
          <w:b w:val="0"/>
          <w:bCs w:val="0"/>
          <w:sz w:val="24"/>
          <w:szCs w:val="24"/>
        </w:rPr>
      </w:pPr>
      <w:bookmarkStart w:id="551" w:name="idmarkerx16777217x115068"/>
      <w:bookmarkStart w:id="552" w:name="_Toc24999929"/>
      <w:bookmarkEnd w:id="551"/>
      <w:r>
        <w:t>3.110 Pictorial representation</w:t>
      </w:r>
      <w:bookmarkEnd w:id="552"/>
    </w:p>
    <w:p w14:paraId="5532FD3D" w14:textId="77777777" w:rsidR="00EC0FF0" w:rsidRDefault="00EC0FF0">
      <w:r>
        <w:t>Name: Pictorial representation</w:t>
      </w:r>
      <w:r>
        <w:br/>
        <w:t>Definition: Indicates whether a pictorial representation of the object is available.</w:t>
      </w:r>
      <w:r>
        <w:br/>
        <w:t>Code: '</w:t>
      </w:r>
      <w:r>
        <w:rPr>
          <w:rFonts w:ascii="Courier New" w:hAnsi="Courier New" w:cs="Courier New"/>
        </w:rPr>
        <w:t>pictorialRepresentation</w:t>
      </w:r>
      <w:r>
        <w:t>'</w:t>
      </w:r>
      <w:r>
        <w:br/>
        <w:t>Remarks: The 'pictorial representation' could be a drawing or a photo. The string encodes the file name of an external graphic file (pixel/vector).</w:t>
      </w:r>
      <w:r>
        <w:br/>
        <w:t>Aliases: PICREP</w:t>
      </w:r>
      <w:r>
        <w:br/>
        <w:t>Value Type: text</w:t>
      </w:r>
    </w:p>
    <w:p w14:paraId="2029F4CA" w14:textId="77777777" w:rsidR="00EC0FF0" w:rsidRDefault="00EC0FF0">
      <w:pPr>
        <w:pStyle w:val="Heading2"/>
        <w:spacing w:before="160" w:after="160"/>
        <w:rPr>
          <w:rFonts w:ascii="Times New Roman" w:hAnsi="Times New Roman" w:cs="Times New Roman"/>
          <w:b w:val="0"/>
          <w:bCs w:val="0"/>
          <w:sz w:val="24"/>
          <w:szCs w:val="24"/>
        </w:rPr>
      </w:pPr>
      <w:bookmarkStart w:id="553" w:name="idmarkerx16777217x115126"/>
      <w:bookmarkStart w:id="554" w:name="_Toc24999930"/>
      <w:bookmarkEnd w:id="553"/>
      <w:r>
        <w:t>3.111 Sector bearing</w:t>
      </w:r>
      <w:bookmarkEnd w:id="554"/>
    </w:p>
    <w:p w14:paraId="04A0B058" w14:textId="77777777" w:rsidR="00EC0FF0" w:rsidRDefault="00EC0FF0">
      <w:r>
        <w:t>Name: Sector bearing</w:t>
      </w:r>
      <w:r>
        <w:br/>
        <w:t>Definition: A sector is the part of a circle between two straight lines drawn from the centre to the circumference. Sector bearing specifies the limit of the sector. (Adapted from S-57 Edition 3.1, Appendix A – Chapter 2, Page 2.184, November 2000).</w:t>
      </w:r>
      <w:r>
        <w:br/>
        <w:t>Code: '</w:t>
      </w:r>
      <w:r>
        <w:rPr>
          <w:rFonts w:ascii="Courier New" w:hAnsi="Courier New" w:cs="Courier New"/>
        </w:rPr>
        <w:t>sectorBearing</w:t>
      </w:r>
      <w:r>
        <w:t>'</w:t>
      </w:r>
      <w:r>
        <w:br/>
        <w:t>Remarks: -The values given to the common limits of adjacent sectors should be identical. - The orientation of the bearing is from seaward to the central feature. This conforms with the method used in “List of Lights” publications. - A generic term such as “to shore” cannot be used; a specific bearing must be encoded. Where a light sector limit is defined as “to the shore”, it should be encoded using a value that ensures that, when the limit is drawn, it will fall entirely on land.</w:t>
      </w:r>
      <w:r>
        <w:br/>
        <w:t>Aliases: (none)</w:t>
      </w:r>
      <w:r>
        <w:br/>
        <w:t>Value Type: real</w:t>
      </w:r>
    </w:p>
    <w:p w14:paraId="2399D3F9" w14:textId="77777777" w:rsidR="00EC0FF0" w:rsidRDefault="00EC0FF0">
      <w:pPr>
        <w:spacing w:before="160" w:after="160"/>
      </w:pPr>
      <w:r>
        <w:t>Unit of measure name: degrees    definition: degrees of arc    symbol: °</w:t>
      </w:r>
    </w:p>
    <w:p w14:paraId="5F65AD2E" w14:textId="77777777" w:rsidR="00EC0FF0" w:rsidRDefault="00EC0FF0">
      <w:pPr>
        <w:spacing w:before="160" w:after="160"/>
      </w:pPr>
      <w:r>
        <w:t>Quantity specification: planeAngle</w:t>
      </w:r>
    </w:p>
    <w:p w14:paraId="5AB1A09D"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25"/>
        <w:gridCol w:w="838"/>
      </w:tblGrid>
      <w:tr w:rsidR="00EC0FF0" w14:paraId="22C94227"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6B9E3E"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A2B05B"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544209"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764F34" w14:textId="77777777" w:rsidR="00EC0FF0" w:rsidRDefault="00EC0FF0">
            <w:r>
              <w:rPr>
                <w:b/>
                <w:bCs/>
              </w:rPr>
              <w:t>precision</w:t>
            </w:r>
          </w:p>
        </w:tc>
      </w:tr>
      <w:tr w:rsidR="00EC0FF0" w14:paraId="72C95823"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FB97DB" w14:textId="77777777" w:rsidR="00EC0FF0" w:rsidRDefault="00EC0FF0">
            <w:r>
              <w:t>(not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FD5D30"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193"/>
            </w:tblGrid>
            <w:tr w:rsidR="00EC0FF0" w14:paraId="173E3C13"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ECCFDB" w14:textId="77777777" w:rsidR="00EC0FF0" w:rsidRDefault="00EC0FF0">
                  <w:r>
                    <w:t>lowerBound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EEE118" w14:textId="77777777" w:rsidR="00EC0FF0" w:rsidRDefault="00EC0FF0">
                  <w:r>
                    <w:t>0</w:t>
                  </w:r>
                </w:p>
              </w:tc>
            </w:tr>
            <w:tr w:rsidR="00EC0FF0" w14:paraId="49BE0709"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935D2C" w14:textId="77777777" w:rsidR="00EC0FF0" w:rsidRDefault="00EC0FF0">
                  <w:r>
                    <w:t>upperBound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6A4AA2" w14:textId="77777777" w:rsidR="00EC0FF0" w:rsidRDefault="00EC0FF0">
                  <w:r>
                    <w:t>360.00</w:t>
                  </w:r>
                </w:p>
              </w:tc>
            </w:tr>
            <w:tr w:rsidR="00EC0FF0" w14:paraId="7C2ABCD0"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20CA79"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045480" w14:textId="77777777" w:rsidR="00EC0FF0" w:rsidRDefault="00EC0FF0">
                  <w:r>
                    <w:t>closedInterval</w:t>
                  </w:r>
                </w:p>
              </w:tc>
            </w:tr>
          </w:tbl>
          <w:p w14:paraId="0E9A83C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BD5742" w14:textId="77777777" w:rsidR="00EC0FF0" w:rsidRDefault="00EC0FF0">
            <w:r>
              <w:t>2</w:t>
            </w:r>
          </w:p>
        </w:tc>
      </w:tr>
    </w:tbl>
    <w:p w14:paraId="31473CC3" w14:textId="77777777" w:rsidR="00EC0FF0" w:rsidRDefault="00EC0FF0">
      <w:pPr>
        <w:spacing w:before="160" w:after="160"/>
      </w:pPr>
    </w:p>
    <w:p w14:paraId="14F2DD09" w14:textId="77777777" w:rsidR="00EC0FF0" w:rsidRDefault="00EC0FF0">
      <w:pPr>
        <w:spacing w:before="160" w:after="160"/>
      </w:pPr>
      <w:r>
        <w:t>For real values, precision is the number of digits after the decimal point.</w:t>
      </w:r>
    </w:p>
    <w:p w14:paraId="44164DBA" w14:textId="77777777" w:rsidR="00EC0FF0" w:rsidRDefault="00EC0FF0">
      <w:pPr>
        <w:pStyle w:val="Heading2"/>
        <w:spacing w:before="160" w:after="160"/>
        <w:rPr>
          <w:rFonts w:ascii="Times New Roman" w:hAnsi="Times New Roman" w:cs="Times New Roman"/>
          <w:b w:val="0"/>
          <w:bCs w:val="0"/>
          <w:sz w:val="24"/>
          <w:szCs w:val="24"/>
        </w:rPr>
      </w:pPr>
      <w:bookmarkStart w:id="555" w:name="idmarkerx16777217x115885"/>
      <w:bookmarkStart w:id="556" w:name="_Toc24999931"/>
      <w:bookmarkEnd w:id="555"/>
      <w:r>
        <w:t>3.112 Source date</w:t>
      </w:r>
      <w:bookmarkEnd w:id="556"/>
    </w:p>
    <w:p w14:paraId="26B0BFE6" w14:textId="77777777" w:rsidR="00EC0FF0" w:rsidRDefault="00EC0FF0">
      <w:r>
        <w:t>Name: Source date</w:t>
      </w:r>
      <w:r>
        <w:br/>
        <w:t>Definition: The production date of the source, e.g., the date of measurement.</w:t>
      </w:r>
      <w:r>
        <w:br/>
        <w:t>Code: '</w:t>
      </w:r>
      <w:r>
        <w:rPr>
          <w:rFonts w:ascii="Courier New" w:hAnsi="Courier New" w:cs="Courier New"/>
        </w:rPr>
        <w:t>sourceDate</w:t>
      </w:r>
      <w:r>
        <w:t>'</w:t>
      </w:r>
      <w:r>
        <w:br/>
        <w:t xml:space="preserve">Remarks: </w:t>
      </w:r>
      <w:r>
        <w:br/>
        <w:t>Aliases: SORDAT</w:t>
      </w:r>
      <w:r>
        <w:br/>
        <w:t>Value Type: text</w:t>
      </w:r>
    </w:p>
    <w:p w14:paraId="65BEA089" w14:textId="77777777" w:rsidR="00EC0FF0" w:rsidRDefault="00EC0FF0">
      <w:pPr>
        <w:pStyle w:val="Heading2"/>
        <w:spacing w:before="160" w:after="160"/>
        <w:rPr>
          <w:rFonts w:ascii="Times New Roman" w:hAnsi="Times New Roman" w:cs="Times New Roman"/>
          <w:b w:val="0"/>
          <w:bCs w:val="0"/>
          <w:sz w:val="24"/>
          <w:szCs w:val="24"/>
        </w:rPr>
      </w:pPr>
      <w:bookmarkStart w:id="557" w:name="idmarkerx16777217x115940"/>
      <w:bookmarkStart w:id="558" w:name="_Toc24999932"/>
      <w:bookmarkEnd w:id="557"/>
      <w:r>
        <w:t>3.113 Date variable</w:t>
      </w:r>
      <w:bookmarkEnd w:id="558"/>
    </w:p>
    <w:p w14:paraId="5D219AA2" w14:textId="77777777" w:rsidR="00EC0FF0" w:rsidRDefault="00EC0FF0">
      <w:r>
        <w:t>Name: Date variable</w:t>
      </w:r>
      <w:r>
        <w:br/>
        <w:t>Definition: A day which is not fixed in the Gregorian calendar.</w:t>
      </w:r>
      <w:r>
        <w:br/>
        <w:t>Code: '</w:t>
      </w:r>
      <w:r>
        <w:rPr>
          <w:rFonts w:ascii="Courier New" w:hAnsi="Courier New" w:cs="Courier New"/>
        </w:rPr>
        <w:t>dateVariable</w:t>
      </w:r>
      <w:r>
        <w:t>'</w:t>
      </w:r>
      <w:r>
        <w:br/>
        <w:t xml:space="preserve">Remarks: </w:t>
      </w:r>
      <w:r>
        <w:br/>
      </w:r>
      <w:r>
        <w:lastRenderedPageBreak/>
        <w:t>Aliases: (none)</w:t>
      </w:r>
      <w:r>
        <w:br/>
        <w:t>Value Type: text</w:t>
      </w:r>
    </w:p>
    <w:p w14:paraId="6D362425" w14:textId="77777777" w:rsidR="00EC0FF0" w:rsidRDefault="00EC0FF0">
      <w:pPr>
        <w:pStyle w:val="Heading2"/>
        <w:spacing w:before="160" w:after="160"/>
        <w:rPr>
          <w:rFonts w:ascii="Times New Roman" w:hAnsi="Times New Roman" w:cs="Times New Roman"/>
          <w:b w:val="0"/>
          <w:bCs w:val="0"/>
          <w:sz w:val="24"/>
          <w:szCs w:val="24"/>
        </w:rPr>
      </w:pPr>
      <w:bookmarkStart w:id="559" w:name="idmarkerx16777217x115994"/>
      <w:bookmarkStart w:id="560" w:name="_Toc24999933"/>
      <w:bookmarkEnd w:id="559"/>
      <w:r>
        <w:t>3.114 Water level trend</w:t>
      </w:r>
      <w:bookmarkEnd w:id="560"/>
    </w:p>
    <w:p w14:paraId="5115A3D7" w14:textId="77777777" w:rsidR="00EC0FF0" w:rsidRDefault="00EC0FF0">
      <w:r>
        <w:t>Name: Water level trend</w:t>
      </w:r>
      <w:r>
        <w:br/>
        <w:t>Definition: The tendency of water level to change in a particular direction.</w:t>
      </w:r>
      <w:r>
        <w:br/>
        <w:t>Code: '</w:t>
      </w:r>
      <w:r>
        <w:rPr>
          <w:rFonts w:ascii="Courier New" w:hAnsi="Courier New" w:cs="Courier New"/>
        </w:rPr>
        <w:t>waterLevelTrend</w:t>
      </w:r>
      <w:r>
        <w:t>'</w:t>
      </w:r>
      <w:r>
        <w:br/>
        <w:t xml:space="preserve">Remarks: </w:t>
      </w:r>
      <w:r>
        <w:br/>
        <w:t>Aliases: (none)</w:t>
      </w:r>
      <w:r>
        <w:br/>
        <w:t>Value Type: enumeration</w:t>
      </w:r>
    </w:p>
    <w:p w14:paraId="463B477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2671"/>
        <w:gridCol w:w="756"/>
        <w:gridCol w:w="838"/>
      </w:tblGrid>
      <w:tr w:rsidR="00EC0FF0" w14:paraId="389564CE"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30C02C"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493711"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D27459"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C646C3" w14:textId="77777777" w:rsidR="00EC0FF0" w:rsidRDefault="00EC0FF0">
            <w:r>
              <w:rPr>
                <w:b/>
                <w:bCs/>
              </w:rPr>
              <w:t>Remarks</w:t>
            </w:r>
          </w:p>
        </w:tc>
      </w:tr>
      <w:tr w:rsidR="00EC0FF0" w14:paraId="79EEA4E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4914FE" w14:textId="77777777" w:rsidR="00EC0FF0" w:rsidRDefault="00EC0FF0">
            <w:r>
              <w:t>'</w:t>
            </w:r>
            <w:r>
              <w:rPr>
                <w:rFonts w:ascii="Courier New" w:hAnsi="Courier New" w:cs="Courier New"/>
                <w:sz w:val="22"/>
                <w:szCs w:val="22"/>
              </w:rPr>
              <w:t>decreasing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B72C2A" w14:textId="77777777" w:rsidR="00EC0FF0" w:rsidRDefault="00EC0FF0">
            <w:r>
              <w:t>Becoming smaller in magnitude.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262392"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2F697D" w14:textId="77777777" w:rsidR="00EC0FF0" w:rsidRDefault="00EC0FF0"/>
        </w:tc>
      </w:tr>
      <w:tr w:rsidR="00EC0FF0" w14:paraId="5119361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38BFC7" w14:textId="77777777" w:rsidR="00EC0FF0" w:rsidRDefault="00EC0FF0">
            <w:r>
              <w:t>'</w:t>
            </w:r>
            <w:r>
              <w:rPr>
                <w:rFonts w:ascii="Courier New" w:hAnsi="Courier New" w:cs="Courier New"/>
                <w:sz w:val="22"/>
                <w:szCs w:val="22"/>
              </w:rPr>
              <w:t>increasing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22265C" w14:textId="77777777" w:rsidR="00EC0FF0" w:rsidRDefault="00EC0FF0">
            <w:r>
              <w:t>Becoming larger in magnitude.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2674F0"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60C2AD" w14:textId="77777777" w:rsidR="00EC0FF0" w:rsidRDefault="00EC0FF0"/>
        </w:tc>
      </w:tr>
      <w:tr w:rsidR="00EC0FF0" w14:paraId="448B3E2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3E23D8" w14:textId="77777777" w:rsidR="00EC0FF0" w:rsidRDefault="00EC0FF0">
            <w:r>
              <w:t>'</w:t>
            </w:r>
            <w:r>
              <w:rPr>
                <w:rFonts w:ascii="Courier New" w:hAnsi="Courier New" w:cs="Courier New"/>
                <w:sz w:val="22"/>
                <w:szCs w:val="22"/>
              </w:rPr>
              <w:t>steady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F1F47B" w14:textId="77777777" w:rsidR="00EC0FF0" w:rsidRDefault="00EC0FF0">
            <w:r>
              <w:t>Constant.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3CD272"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624F5B" w14:textId="77777777" w:rsidR="00EC0FF0" w:rsidRDefault="00EC0FF0"/>
        </w:tc>
      </w:tr>
    </w:tbl>
    <w:p w14:paraId="2CDB83A8" w14:textId="77777777" w:rsidR="00EC0FF0" w:rsidRDefault="00EC0FF0">
      <w:pPr>
        <w:pStyle w:val="Center"/>
      </w:pPr>
    </w:p>
    <w:p w14:paraId="7C568DAF" w14:textId="77777777" w:rsidR="00EC0FF0" w:rsidRDefault="00EC0FF0">
      <w:pPr>
        <w:pStyle w:val="Heading2"/>
        <w:spacing w:before="160" w:after="160"/>
        <w:rPr>
          <w:rFonts w:ascii="Times New Roman" w:hAnsi="Times New Roman" w:cs="Times New Roman"/>
          <w:b w:val="0"/>
          <w:bCs w:val="0"/>
          <w:sz w:val="24"/>
          <w:szCs w:val="24"/>
        </w:rPr>
      </w:pPr>
      <w:bookmarkStart w:id="561" w:name="idmarkerx16777217x117007"/>
      <w:bookmarkStart w:id="562" w:name="_Toc24999934"/>
      <w:bookmarkEnd w:id="561"/>
      <w:r>
        <w:t>3.115 Action or activity</w:t>
      </w:r>
      <w:bookmarkEnd w:id="562"/>
    </w:p>
    <w:p w14:paraId="1F86619F" w14:textId="77777777" w:rsidR="00EC0FF0" w:rsidRDefault="00EC0FF0">
      <w:r>
        <w:t>Name: Action or activity</w:t>
      </w:r>
      <w:r>
        <w:br/>
        <w:t>Definition: The action or activity of a vessel</w:t>
      </w:r>
      <w:r>
        <w:br/>
        <w:t>Code: '</w:t>
      </w:r>
      <w:r>
        <w:rPr>
          <w:rFonts w:ascii="Courier New" w:hAnsi="Courier New" w:cs="Courier New"/>
        </w:rPr>
        <w:t>actionOrActivity</w:t>
      </w:r>
      <w:r>
        <w:t>'</w:t>
      </w:r>
      <w:r>
        <w:br/>
        <w:t>Remarks: codeListType=open enumeration; encoding=other: [something]</w:t>
      </w:r>
      <w:r>
        <w:br/>
        <w:t>Aliases: ACTION</w:t>
      </w:r>
      <w:r>
        <w:br/>
        <w:t>Value Type: S100_CodeList</w:t>
      </w:r>
    </w:p>
    <w:p w14:paraId="015BCBBC"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1EAD965"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A39CE6"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C706D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5E1888"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DFFC9D" w14:textId="77777777" w:rsidR="00EC0FF0" w:rsidRDefault="00EC0FF0">
            <w:r>
              <w:rPr>
                <w:b/>
                <w:bCs/>
              </w:rPr>
              <w:t>Remarks</w:t>
            </w:r>
          </w:p>
        </w:tc>
      </w:tr>
      <w:tr w:rsidR="00EC0FF0" w14:paraId="407B167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A2C0AB" w14:textId="77777777" w:rsidR="00EC0FF0" w:rsidRDefault="00EC0FF0">
            <w:r>
              <w:t>'</w:t>
            </w:r>
            <w:r>
              <w:rPr>
                <w:rFonts w:ascii="Courier New" w:hAnsi="Courier New" w:cs="Courier New"/>
                <w:sz w:val="22"/>
                <w:szCs w:val="22"/>
              </w:rPr>
              <w:t>navigating with a 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65D2C" w14:textId="77777777" w:rsidR="00EC0FF0" w:rsidRDefault="00EC0FF0">
            <w:r>
              <w:t>Carrying a qualified pilot as part of the vessel navigation team.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F16755"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15F595" w14:textId="77777777" w:rsidR="00EC0FF0" w:rsidRDefault="00EC0FF0"/>
        </w:tc>
      </w:tr>
      <w:tr w:rsidR="00EC0FF0" w14:paraId="6FD7FA2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19BC0E" w14:textId="77777777" w:rsidR="00EC0FF0" w:rsidRDefault="00EC0FF0">
            <w:r>
              <w:t>'</w:t>
            </w:r>
            <w:r>
              <w:rPr>
                <w:rFonts w:ascii="Courier New" w:hAnsi="Courier New" w:cs="Courier New"/>
                <w:sz w:val="22"/>
                <w:szCs w:val="22"/>
              </w:rPr>
              <w:t>entering 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504358" w14:textId="77777777" w:rsidR="00EC0FF0" w:rsidRDefault="00EC0FF0">
            <w:r>
              <w:t>Navigating a vessel into a 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347423"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585594" w14:textId="77777777" w:rsidR="00EC0FF0" w:rsidRDefault="00EC0FF0"/>
        </w:tc>
      </w:tr>
      <w:tr w:rsidR="00EC0FF0" w14:paraId="22D0702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A3F5CB" w14:textId="77777777" w:rsidR="00EC0FF0" w:rsidRDefault="00EC0FF0">
            <w:r>
              <w:t>'</w:t>
            </w:r>
            <w:r>
              <w:rPr>
                <w:rFonts w:ascii="Courier New" w:hAnsi="Courier New" w:cs="Courier New"/>
                <w:sz w:val="22"/>
                <w:szCs w:val="22"/>
              </w:rPr>
              <w:t>leaving 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1947EE" w14:textId="77777777" w:rsidR="00EC0FF0" w:rsidRDefault="00EC0FF0">
            <w:r>
              <w:t>Navigating a vessel out of a 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E977D7"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A728AE" w14:textId="77777777" w:rsidR="00EC0FF0" w:rsidRDefault="00EC0FF0"/>
        </w:tc>
      </w:tr>
      <w:tr w:rsidR="00EC0FF0" w14:paraId="282CE11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6C6DCD" w14:textId="77777777" w:rsidR="00EC0FF0" w:rsidRDefault="00EC0FF0">
            <w:r>
              <w:t>'</w:t>
            </w:r>
            <w:r>
              <w:rPr>
                <w:rFonts w:ascii="Courier New" w:hAnsi="Courier New" w:cs="Courier New"/>
                <w:sz w:val="22"/>
                <w:szCs w:val="22"/>
              </w:rPr>
              <w:t>berthing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BD2A31" w14:textId="77777777" w:rsidR="00EC0FF0" w:rsidRDefault="00EC0FF0">
            <w:r>
              <w:t>Attaching a vessel to a wharf or jetty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084FAD"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E56A54" w14:textId="77777777" w:rsidR="00EC0FF0" w:rsidRDefault="00EC0FF0"/>
        </w:tc>
      </w:tr>
      <w:tr w:rsidR="00EC0FF0" w14:paraId="59ED0AC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C53C79" w14:textId="77777777" w:rsidR="00EC0FF0" w:rsidRDefault="00EC0FF0">
            <w:r>
              <w:t>'</w:t>
            </w:r>
            <w:r>
              <w:rPr>
                <w:rFonts w:ascii="Courier New" w:hAnsi="Courier New" w:cs="Courier New"/>
                <w:sz w:val="22"/>
                <w:szCs w:val="22"/>
              </w:rPr>
              <w:t>slipping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ADE279" w14:textId="77777777" w:rsidR="00EC0FF0" w:rsidRDefault="00EC0FF0">
            <w:r>
              <w:t>Detaching a vessel from a wharf or jetty.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D600BE"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E74920" w14:textId="77777777" w:rsidR="00EC0FF0" w:rsidRDefault="00EC0FF0"/>
        </w:tc>
      </w:tr>
      <w:tr w:rsidR="00EC0FF0" w14:paraId="1891EF8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C2FF9B" w14:textId="77777777" w:rsidR="00EC0FF0" w:rsidRDefault="00EC0FF0">
            <w:r>
              <w:t>'</w:t>
            </w:r>
            <w:r>
              <w:rPr>
                <w:rFonts w:ascii="Courier New" w:hAnsi="Courier New" w:cs="Courier New"/>
                <w:sz w:val="22"/>
                <w:szCs w:val="22"/>
              </w:rPr>
              <w:t>anchoring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D4C78E" w14:textId="77777777" w:rsidR="00EC0FF0" w:rsidRDefault="00EC0FF0">
            <w:r>
              <w:t>Attaching a vessel to the seabed by means of an anchor and cable.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F8824F"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ABBD82" w14:textId="77777777" w:rsidR="00EC0FF0" w:rsidRDefault="00EC0FF0"/>
        </w:tc>
      </w:tr>
      <w:tr w:rsidR="00EC0FF0" w14:paraId="690A392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9F13F1" w14:textId="77777777" w:rsidR="00EC0FF0" w:rsidRDefault="00EC0FF0">
            <w:r>
              <w:t>'</w:t>
            </w:r>
            <w:r>
              <w:rPr>
                <w:rFonts w:ascii="Courier New" w:hAnsi="Courier New" w:cs="Courier New"/>
                <w:sz w:val="22"/>
                <w:szCs w:val="22"/>
              </w:rPr>
              <w:t>weighing anchor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CCCEBB" w14:textId="77777777" w:rsidR="00EC0FF0" w:rsidRDefault="00EC0FF0">
            <w:r>
              <w:t>Detaching a vessel from the seabed by recovering an anchor and cable.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23AF07"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FE8A3E" w14:textId="77777777" w:rsidR="00EC0FF0" w:rsidRDefault="00EC0FF0"/>
        </w:tc>
      </w:tr>
      <w:tr w:rsidR="00EC0FF0" w14:paraId="5173659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404638" w14:textId="77777777" w:rsidR="00EC0FF0" w:rsidRDefault="00EC0FF0">
            <w:r>
              <w:t>'</w:t>
            </w:r>
            <w:r>
              <w:rPr>
                <w:rFonts w:ascii="Courier New" w:hAnsi="Courier New" w:cs="Courier New"/>
                <w:sz w:val="22"/>
                <w:szCs w:val="22"/>
              </w:rPr>
              <w:t>transiting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D2A822" w14:textId="77777777" w:rsidR="00EC0FF0" w:rsidRDefault="00EC0FF0">
            <w:r>
              <w:t>Navigating a vessel along a route or through a narrow gap, such as under a bridge or through a lock.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91FBC"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931AAF" w14:textId="77777777" w:rsidR="00EC0FF0" w:rsidRDefault="00EC0FF0"/>
        </w:tc>
      </w:tr>
      <w:tr w:rsidR="00EC0FF0" w14:paraId="3CA6882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0C67A5" w14:textId="77777777" w:rsidR="00EC0FF0" w:rsidRDefault="00EC0FF0">
            <w:r>
              <w:t>'</w:t>
            </w:r>
            <w:r>
              <w:rPr>
                <w:rFonts w:ascii="Courier New" w:hAnsi="Courier New" w:cs="Courier New"/>
                <w:sz w:val="22"/>
                <w:szCs w:val="22"/>
              </w:rPr>
              <w:t>overtaking</w:t>
            </w:r>
            <w:r>
              <w:t>'</w:t>
            </w:r>
            <w:r>
              <w:br/>
            </w:r>
            <w:r>
              <w:lastRenderedPageBreak/>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F0FFC2" w14:textId="77777777" w:rsidR="00EC0FF0" w:rsidRDefault="00EC0FF0">
            <w:r>
              <w:lastRenderedPageBreak/>
              <w:t>Navigating a vessel past another traveling broadly in the same direction.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906EA6"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F1A07B" w14:textId="77777777" w:rsidR="00EC0FF0" w:rsidRDefault="00EC0FF0"/>
        </w:tc>
      </w:tr>
      <w:tr w:rsidR="00EC0FF0" w14:paraId="21D36B9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C1B7C6" w14:textId="77777777" w:rsidR="00EC0FF0" w:rsidRDefault="00EC0FF0">
            <w:r>
              <w:t>'</w:t>
            </w:r>
            <w:r>
              <w:rPr>
                <w:rFonts w:ascii="Courier New" w:hAnsi="Courier New" w:cs="Courier New"/>
                <w:sz w:val="22"/>
                <w:szCs w:val="22"/>
              </w:rPr>
              <w:t>reporting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B419F2" w14:textId="77777777" w:rsidR="00EC0FF0" w:rsidRDefault="00EC0FF0">
            <w:r>
              <w:t>Providing details such as the name, location or intentions of a vessel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542BC8"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2093CF" w14:textId="77777777" w:rsidR="00EC0FF0" w:rsidRDefault="00EC0FF0"/>
        </w:tc>
      </w:tr>
      <w:tr w:rsidR="00EC0FF0" w14:paraId="2A50146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D2DE83" w14:textId="77777777" w:rsidR="00EC0FF0" w:rsidRDefault="00EC0FF0">
            <w:r>
              <w:t>'</w:t>
            </w:r>
            <w:r>
              <w:rPr>
                <w:rFonts w:ascii="Courier New" w:hAnsi="Courier New" w:cs="Courier New"/>
                <w:sz w:val="22"/>
                <w:szCs w:val="22"/>
              </w:rPr>
              <w:t>working cargo</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AF27F3" w14:textId="77777777" w:rsidR="00EC0FF0" w:rsidRDefault="00EC0FF0">
            <w:r>
              <w:t>Loading or unloading cargo</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9C5F62"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03FEBA" w14:textId="77777777" w:rsidR="00EC0FF0" w:rsidRDefault="00EC0FF0"/>
        </w:tc>
      </w:tr>
      <w:tr w:rsidR="00EC0FF0" w14:paraId="41D48A6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2B0CAE" w14:textId="77777777" w:rsidR="00EC0FF0" w:rsidRDefault="00EC0FF0">
            <w:r>
              <w:t>'</w:t>
            </w:r>
            <w:r>
              <w:rPr>
                <w:rFonts w:ascii="Courier New" w:hAnsi="Courier New" w:cs="Courier New"/>
                <w:sz w:val="22"/>
                <w:szCs w:val="22"/>
              </w:rPr>
              <w:t>landing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924C92" w14:textId="77777777" w:rsidR="00EC0FF0" w:rsidRDefault="00EC0FF0">
            <w:r>
              <w:t>Placing crew or passengers on shore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906351"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3EF1F2" w14:textId="77777777" w:rsidR="00EC0FF0" w:rsidRDefault="00EC0FF0"/>
        </w:tc>
      </w:tr>
      <w:tr w:rsidR="00EC0FF0" w14:paraId="6040DE2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CDB7A8" w14:textId="77777777" w:rsidR="00EC0FF0" w:rsidRDefault="00EC0FF0">
            <w:r>
              <w:t>'</w:t>
            </w:r>
            <w:r>
              <w:rPr>
                <w:rFonts w:ascii="Courier New" w:hAnsi="Courier New" w:cs="Courier New"/>
                <w:sz w:val="22"/>
                <w:szCs w:val="22"/>
              </w:rPr>
              <w:t>diving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0B6AA5" w14:textId="77777777" w:rsidR="00EC0FF0" w:rsidRDefault="00EC0FF0">
            <w:r>
              <w:t>Placing a swimmer with an air supply below the sea surface.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0701C5"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DBEDDC" w14:textId="77777777" w:rsidR="00EC0FF0" w:rsidRDefault="00EC0FF0"/>
        </w:tc>
      </w:tr>
      <w:tr w:rsidR="00EC0FF0" w14:paraId="364A974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98223D" w14:textId="77777777" w:rsidR="00EC0FF0" w:rsidRDefault="00EC0FF0">
            <w:r>
              <w:t>'</w:t>
            </w:r>
            <w:r>
              <w:rPr>
                <w:rFonts w:ascii="Courier New" w:hAnsi="Courier New" w:cs="Courier New"/>
                <w:sz w:val="22"/>
                <w:szCs w:val="22"/>
              </w:rPr>
              <w:t>fishing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665958" w14:textId="77777777" w:rsidR="00EC0FF0" w:rsidRDefault="00EC0FF0">
            <w:r>
              <w:t>Hunting or catching fish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7E8758"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1B16E7" w14:textId="77777777" w:rsidR="00EC0FF0" w:rsidRDefault="00EC0FF0"/>
        </w:tc>
      </w:tr>
      <w:tr w:rsidR="00EC0FF0" w14:paraId="1271F38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994B7D" w14:textId="77777777" w:rsidR="00EC0FF0" w:rsidRDefault="00EC0FF0">
            <w:r>
              <w:t>'</w:t>
            </w:r>
            <w:r>
              <w:rPr>
                <w:rFonts w:ascii="Courier New" w:hAnsi="Courier New" w:cs="Courier New"/>
                <w:sz w:val="22"/>
                <w:szCs w:val="22"/>
              </w:rPr>
              <w:t>discharging overboard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F1E110" w14:textId="77777777" w:rsidR="00EC0FF0" w:rsidRDefault="00EC0FF0">
            <w:r>
              <w:t>Releasing anything into the sea; often ballast water; or spoil from dredging elsewhere.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53F6CE"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302E6D" w14:textId="77777777" w:rsidR="00EC0FF0" w:rsidRDefault="00EC0FF0"/>
        </w:tc>
      </w:tr>
      <w:tr w:rsidR="00EC0FF0" w14:paraId="2284C02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98330C" w14:textId="77777777" w:rsidR="00EC0FF0" w:rsidRDefault="00EC0FF0">
            <w:r>
              <w:t>'</w:t>
            </w:r>
            <w:r>
              <w:rPr>
                <w:rFonts w:ascii="Courier New" w:hAnsi="Courier New" w:cs="Courier New"/>
                <w:sz w:val="22"/>
                <w:szCs w:val="22"/>
              </w:rPr>
              <w:t>passing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EB2542" w14:textId="77777777" w:rsidR="00EC0FF0" w:rsidRDefault="00EC0FF0">
            <w:r>
              <w:t>Navigating a vessel past another traveling broadly in the opposite direction.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011CE8"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BED882" w14:textId="77777777" w:rsidR="00EC0FF0" w:rsidRDefault="00EC0FF0"/>
        </w:tc>
      </w:tr>
    </w:tbl>
    <w:p w14:paraId="59CD6D17" w14:textId="77777777" w:rsidR="00EC0FF0" w:rsidRDefault="00EC0FF0">
      <w:pPr>
        <w:pStyle w:val="Center"/>
      </w:pPr>
    </w:p>
    <w:p w14:paraId="38DEF707" w14:textId="77777777" w:rsidR="00EC0FF0" w:rsidRDefault="00EC0FF0">
      <w:pPr>
        <w:pStyle w:val="Heading2"/>
        <w:spacing w:before="160" w:after="160"/>
        <w:rPr>
          <w:rFonts w:ascii="Times New Roman" w:hAnsi="Times New Roman" w:cs="Times New Roman"/>
          <w:b w:val="0"/>
          <w:bCs w:val="0"/>
          <w:sz w:val="24"/>
          <w:szCs w:val="24"/>
        </w:rPr>
      </w:pPr>
      <w:bookmarkStart w:id="563" w:name="idmarkerx16777217x121118"/>
      <w:bookmarkStart w:id="564" w:name="_Toc24999935"/>
      <w:bookmarkEnd w:id="563"/>
      <w:r>
        <w:t>3.116 Category of RxN</w:t>
      </w:r>
      <w:bookmarkEnd w:id="564"/>
    </w:p>
    <w:p w14:paraId="5CB7A20E" w14:textId="77777777" w:rsidR="00EC0FF0" w:rsidRDefault="00EC0FF0">
      <w:r>
        <w:t>Name: Category of RxN</w:t>
      </w:r>
      <w:r>
        <w:br/>
        <w:t>Definition: The principal subject matter of regulations, restrictions, recommendations or nautical information</w:t>
      </w:r>
      <w:r>
        <w:br/>
        <w:t>Code: '</w:t>
      </w:r>
      <w:r>
        <w:rPr>
          <w:rFonts w:ascii="Courier New" w:hAnsi="Courier New" w:cs="Courier New"/>
        </w:rPr>
        <w:t>categoryOfRxN</w:t>
      </w:r>
      <w:r>
        <w:t>'</w:t>
      </w:r>
      <w:r>
        <w:br/>
        <w:t>Remarks: codeListType=open enumeration; encoding=other: [something]</w:t>
      </w:r>
      <w:r>
        <w:br/>
        <w:t>Aliases: CATRXN</w:t>
      </w:r>
      <w:r>
        <w:br/>
        <w:t>Value Type: S100_CodeList</w:t>
      </w:r>
    </w:p>
    <w:p w14:paraId="0BD0DD1D"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3209"/>
        <w:gridCol w:w="756"/>
        <w:gridCol w:w="838"/>
      </w:tblGrid>
      <w:tr w:rsidR="00EC0FF0" w14:paraId="30862C48"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BF55D5"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4CC457"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151006"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14AEE4" w14:textId="77777777" w:rsidR="00EC0FF0" w:rsidRDefault="00EC0FF0">
            <w:r>
              <w:rPr>
                <w:b/>
                <w:bCs/>
              </w:rPr>
              <w:t>Remarks</w:t>
            </w:r>
          </w:p>
        </w:tc>
      </w:tr>
      <w:tr w:rsidR="00EC0FF0" w14:paraId="5B3DAB4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5D9CA0" w14:textId="77777777" w:rsidR="00EC0FF0" w:rsidRDefault="00EC0FF0">
            <w:r>
              <w:t>'</w:t>
            </w:r>
            <w:r>
              <w:rPr>
                <w:rFonts w:ascii="Courier New" w:hAnsi="Courier New" w:cs="Courier New"/>
                <w:sz w:val="22"/>
                <w:szCs w:val="22"/>
              </w:rPr>
              <w:t>navigation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4E7120" w14:textId="77777777" w:rsidR="00EC0FF0" w:rsidRDefault="00EC0FF0">
            <w:r>
              <w:t>pertaining to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56D203"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C37A74" w14:textId="77777777" w:rsidR="00EC0FF0" w:rsidRDefault="00EC0FF0"/>
        </w:tc>
      </w:tr>
      <w:tr w:rsidR="00EC0FF0" w14:paraId="66A8998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E09570" w14:textId="77777777" w:rsidR="00EC0FF0" w:rsidRDefault="00EC0FF0">
            <w:r>
              <w:t>'</w:t>
            </w:r>
            <w:r>
              <w:rPr>
                <w:rFonts w:ascii="Courier New" w:hAnsi="Courier New" w:cs="Courier New"/>
                <w:sz w:val="22"/>
                <w:szCs w:val="22"/>
              </w:rPr>
              <w:t>communication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D1D0F1" w14:textId="77777777" w:rsidR="00EC0FF0" w:rsidRDefault="00EC0FF0">
            <w:r>
              <w:t>pertaining to communication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496C90"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D6C74C" w14:textId="77777777" w:rsidR="00EC0FF0" w:rsidRDefault="00EC0FF0"/>
        </w:tc>
      </w:tr>
      <w:tr w:rsidR="00EC0FF0" w14:paraId="061ABC0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16D7F6" w14:textId="77777777" w:rsidR="00EC0FF0" w:rsidRDefault="00EC0FF0">
            <w:r>
              <w:t>'</w:t>
            </w:r>
            <w:r>
              <w:rPr>
                <w:rFonts w:ascii="Courier New" w:hAnsi="Courier New" w:cs="Courier New"/>
                <w:sz w:val="22"/>
                <w:szCs w:val="22"/>
              </w:rPr>
              <w:t>environmental protection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67E53E" w14:textId="77777777" w:rsidR="00EC0FF0" w:rsidRDefault="00EC0FF0">
            <w:r>
              <w:t>pertaining to environmental protection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D22C27"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F4A996" w14:textId="77777777" w:rsidR="00EC0FF0" w:rsidRDefault="00EC0FF0"/>
        </w:tc>
      </w:tr>
      <w:tr w:rsidR="00EC0FF0" w14:paraId="5F5B5D5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AC3EE5" w14:textId="77777777" w:rsidR="00EC0FF0" w:rsidRDefault="00EC0FF0">
            <w:r>
              <w:t>'</w:t>
            </w:r>
            <w:r>
              <w:rPr>
                <w:rFonts w:ascii="Courier New" w:hAnsi="Courier New" w:cs="Courier New"/>
                <w:sz w:val="22"/>
                <w:szCs w:val="22"/>
              </w:rPr>
              <w:t>wildlife protection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F5B5AD" w14:textId="77777777" w:rsidR="00EC0FF0" w:rsidRDefault="00EC0FF0">
            <w:r>
              <w:t>pertaining to wildlife protection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478990"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751961" w14:textId="77777777" w:rsidR="00EC0FF0" w:rsidRDefault="00EC0FF0"/>
        </w:tc>
      </w:tr>
      <w:tr w:rsidR="00EC0FF0" w14:paraId="0C3861D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18371B" w14:textId="77777777" w:rsidR="00EC0FF0" w:rsidRDefault="00EC0FF0">
            <w:r>
              <w:t>'</w:t>
            </w:r>
            <w:r>
              <w:rPr>
                <w:rFonts w:ascii="Courier New" w:hAnsi="Courier New" w:cs="Courier New"/>
                <w:sz w:val="22"/>
                <w:szCs w:val="22"/>
              </w:rPr>
              <w:t>security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06ED9C" w14:textId="77777777" w:rsidR="00EC0FF0" w:rsidRDefault="00EC0FF0">
            <w:r>
              <w:t>pertaining to security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D65B9A"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850C5E" w14:textId="77777777" w:rsidR="00EC0FF0" w:rsidRDefault="00EC0FF0"/>
        </w:tc>
      </w:tr>
      <w:tr w:rsidR="00EC0FF0" w14:paraId="0383424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0F54E4" w14:textId="77777777" w:rsidR="00EC0FF0" w:rsidRDefault="00EC0FF0">
            <w:r>
              <w:t>'</w:t>
            </w:r>
            <w:r>
              <w:rPr>
                <w:rFonts w:ascii="Courier New" w:hAnsi="Courier New" w:cs="Courier New"/>
                <w:sz w:val="22"/>
                <w:szCs w:val="22"/>
              </w:rPr>
              <w:t>customs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38A776" w14:textId="77777777" w:rsidR="00EC0FF0" w:rsidRDefault="00EC0FF0">
            <w:r>
              <w:t>pertaining to customs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7D44A4"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BF1B34" w14:textId="77777777" w:rsidR="00EC0FF0" w:rsidRDefault="00EC0FF0"/>
        </w:tc>
      </w:tr>
      <w:tr w:rsidR="00EC0FF0" w14:paraId="2380EEE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9273F6" w14:textId="77777777" w:rsidR="00EC0FF0" w:rsidRDefault="00EC0FF0">
            <w:r>
              <w:t>'</w:t>
            </w:r>
            <w:r>
              <w:rPr>
                <w:rFonts w:ascii="Courier New" w:hAnsi="Courier New" w:cs="Courier New"/>
                <w:sz w:val="22"/>
                <w:szCs w:val="22"/>
              </w:rPr>
              <w:t>cargo operation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7779DC" w14:textId="77777777" w:rsidR="00EC0FF0" w:rsidRDefault="00EC0FF0">
            <w:r>
              <w:t>pertaining to cargo operation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8AD06D"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6AC7D5" w14:textId="77777777" w:rsidR="00EC0FF0" w:rsidRDefault="00EC0FF0"/>
        </w:tc>
      </w:tr>
      <w:tr w:rsidR="00EC0FF0" w14:paraId="680ED6F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58DF91" w14:textId="77777777" w:rsidR="00EC0FF0" w:rsidRDefault="00EC0FF0">
            <w:r>
              <w:t>'</w:t>
            </w:r>
            <w:r>
              <w:rPr>
                <w:rFonts w:ascii="Courier New" w:hAnsi="Courier New" w:cs="Courier New"/>
                <w:sz w:val="22"/>
                <w:szCs w:val="22"/>
              </w:rPr>
              <w:t>refuge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58F80" w14:textId="77777777" w:rsidR="00EC0FF0" w:rsidRDefault="00EC0FF0">
            <w:r>
              <w:t>pertaining to a place of safety or refuge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DEE277"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A2B536" w14:textId="77777777" w:rsidR="00EC0FF0" w:rsidRDefault="00EC0FF0"/>
        </w:tc>
      </w:tr>
      <w:tr w:rsidR="00EC0FF0" w14:paraId="6097EBE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5A552B" w14:textId="77777777" w:rsidR="00EC0FF0" w:rsidRDefault="00EC0FF0">
            <w:r>
              <w:t>'</w:t>
            </w:r>
            <w:r>
              <w:rPr>
                <w:rFonts w:ascii="Courier New" w:hAnsi="Courier New" w:cs="Courier New"/>
                <w:sz w:val="22"/>
                <w:szCs w:val="22"/>
              </w:rPr>
              <w:t>health</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2215F" w14:textId="77777777" w:rsidR="00EC0FF0" w:rsidRDefault="00EC0FF0">
            <w:r>
              <w:t>pertaining to health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470FAE"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315BB4" w14:textId="77777777" w:rsidR="00EC0FF0" w:rsidRDefault="00EC0FF0"/>
        </w:tc>
      </w:tr>
      <w:tr w:rsidR="00EC0FF0" w14:paraId="0EBD708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41926C" w14:textId="77777777" w:rsidR="00EC0FF0" w:rsidRDefault="00EC0FF0">
            <w:r>
              <w:lastRenderedPageBreak/>
              <w:t>'</w:t>
            </w:r>
            <w:r>
              <w:rPr>
                <w:rFonts w:ascii="Courier New" w:hAnsi="Courier New" w:cs="Courier New"/>
                <w:sz w:val="22"/>
                <w:szCs w:val="22"/>
              </w:rPr>
              <w:t>natural resources or exploitation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9B1818" w14:textId="77777777" w:rsidR="00EC0FF0" w:rsidRDefault="00EC0FF0">
            <w:r>
              <w:t>natural resources or exploitation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F828E9"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464477" w14:textId="77777777" w:rsidR="00EC0FF0" w:rsidRDefault="00EC0FF0"/>
        </w:tc>
      </w:tr>
      <w:tr w:rsidR="00EC0FF0" w14:paraId="6794EFD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93E3EF" w14:textId="77777777" w:rsidR="00EC0FF0" w:rsidRDefault="00EC0FF0">
            <w:r>
              <w:t>'</w:t>
            </w:r>
            <w:r>
              <w:rPr>
                <w:rFonts w:ascii="Courier New" w:hAnsi="Courier New" w:cs="Courier New"/>
                <w:sz w:val="22"/>
                <w:szCs w:val="22"/>
              </w:rPr>
              <w:t>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9C1454" w14:textId="77777777" w:rsidR="00EC0FF0" w:rsidRDefault="00EC0FF0">
            <w:r>
              <w:t>pertaining to a 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C49F73"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25DCD1" w14:textId="77777777" w:rsidR="00EC0FF0" w:rsidRDefault="00EC0FF0"/>
        </w:tc>
      </w:tr>
      <w:tr w:rsidR="00EC0FF0" w14:paraId="6E25985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C170CE" w14:textId="77777777" w:rsidR="00EC0FF0" w:rsidRDefault="00EC0FF0">
            <w:r>
              <w:t>'</w:t>
            </w:r>
            <w:r>
              <w:rPr>
                <w:rFonts w:ascii="Courier New" w:hAnsi="Courier New" w:cs="Courier New"/>
                <w:sz w:val="22"/>
                <w:szCs w:val="22"/>
              </w:rPr>
              <w:t>finance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11720B" w14:textId="77777777" w:rsidR="00EC0FF0" w:rsidRDefault="00EC0FF0">
            <w:r>
              <w:t>pertaining to finance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50D65B"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3C2A0B" w14:textId="77777777" w:rsidR="00EC0FF0" w:rsidRDefault="00EC0FF0"/>
        </w:tc>
      </w:tr>
      <w:tr w:rsidR="00EC0FF0" w14:paraId="78D0C5F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518810" w14:textId="77777777" w:rsidR="00EC0FF0" w:rsidRDefault="00EC0FF0">
            <w:r>
              <w:t>'</w:t>
            </w:r>
            <w:r>
              <w:rPr>
                <w:rFonts w:ascii="Courier New" w:hAnsi="Courier New" w:cs="Courier New"/>
                <w:sz w:val="22"/>
                <w:szCs w:val="22"/>
              </w:rPr>
              <w:t>agriculture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D9478" w14:textId="77777777" w:rsidR="00EC0FF0" w:rsidRDefault="00EC0FF0">
            <w:r>
              <w:t>pertaining to agriculture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95A473"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D295FD" w14:textId="77777777" w:rsidR="00EC0FF0" w:rsidRDefault="00EC0FF0"/>
        </w:tc>
      </w:tr>
    </w:tbl>
    <w:p w14:paraId="7C470092" w14:textId="77777777" w:rsidR="00EC0FF0" w:rsidRDefault="00EC0FF0">
      <w:pPr>
        <w:pStyle w:val="Center"/>
      </w:pPr>
    </w:p>
    <w:p w14:paraId="4AEDE6A3" w14:textId="77777777" w:rsidR="00EC0FF0" w:rsidRDefault="00EC0FF0">
      <w:pPr>
        <w:pStyle w:val="Heading2"/>
        <w:spacing w:before="160" w:after="160"/>
        <w:rPr>
          <w:rFonts w:ascii="Times New Roman" w:hAnsi="Times New Roman" w:cs="Times New Roman"/>
          <w:b w:val="0"/>
          <w:bCs w:val="0"/>
          <w:sz w:val="24"/>
          <w:szCs w:val="24"/>
        </w:rPr>
      </w:pPr>
      <w:bookmarkStart w:id="565" w:name="idmarkerx16777217x124515"/>
      <w:bookmarkStart w:id="566" w:name="_Toc24999936"/>
      <w:bookmarkEnd w:id="565"/>
      <w:r>
        <w:t>3.117 Category of schedule</w:t>
      </w:r>
      <w:bookmarkEnd w:id="566"/>
    </w:p>
    <w:p w14:paraId="23B5CFF6" w14:textId="77777777" w:rsidR="00EC0FF0" w:rsidRDefault="00EC0FF0">
      <w:r>
        <w:t>Name: Category of schedule</w:t>
      </w:r>
      <w:r>
        <w:br/>
        <w:t>Definition: Describes the type of schedule, e.g., opening, closure, etc.</w:t>
      </w:r>
      <w:r>
        <w:br/>
        <w:t>Code: '</w:t>
      </w:r>
      <w:r>
        <w:rPr>
          <w:rFonts w:ascii="Courier New" w:hAnsi="Courier New" w:cs="Courier New"/>
        </w:rPr>
        <w:t>categoryOfSchedule</w:t>
      </w:r>
      <w:r>
        <w:t>'</w:t>
      </w:r>
      <w:r>
        <w:br/>
        <w:t>Remarks: codeListType=open enumeration; encoding=other: [something]</w:t>
      </w:r>
      <w:r>
        <w:br/>
        <w:t>Aliases: (none)</w:t>
      </w:r>
      <w:r>
        <w:br/>
        <w:t>Value Type: S100_CodeList</w:t>
      </w:r>
    </w:p>
    <w:p w14:paraId="10F7D48E"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0C760BFC"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A20A4E"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720715"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86AC0A"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82B568" w14:textId="77777777" w:rsidR="00EC0FF0" w:rsidRDefault="00EC0FF0">
            <w:r>
              <w:rPr>
                <w:b/>
                <w:bCs/>
              </w:rPr>
              <w:t>Remarks</w:t>
            </w:r>
          </w:p>
        </w:tc>
      </w:tr>
      <w:tr w:rsidR="00EC0FF0" w14:paraId="5237EEF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B674AD" w14:textId="77777777" w:rsidR="00EC0FF0" w:rsidRDefault="00EC0FF0">
            <w:r>
              <w:t>'</w:t>
            </w:r>
            <w:r>
              <w:rPr>
                <w:rFonts w:ascii="Courier New" w:hAnsi="Courier New" w:cs="Courier New"/>
                <w:sz w:val="22"/>
                <w:szCs w:val="22"/>
              </w:rPr>
              <w:t>normal operation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A6D82F" w14:textId="77777777" w:rsidR="00EC0FF0" w:rsidRDefault="00EC0FF0">
            <w:r>
              <w:t>The service, office, is open, fully manned, and operating normally, or the area is accessible as usual.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C0338E"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869610" w14:textId="77777777" w:rsidR="00EC0FF0" w:rsidRDefault="00EC0FF0"/>
        </w:tc>
      </w:tr>
      <w:tr w:rsidR="00EC0FF0" w14:paraId="5637FC6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D6EC51" w14:textId="77777777" w:rsidR="00EC0FF0" w:rsidRDefault="00EC0FF0">
            <w:r>
              <w:t>'</w:t>
            </w:r>
            <w:r>
              <w:rPr>
                <w:rFonts w:ascii="Courier New" w:hAnsi="Courier New" w:cs="Courier New"/>
                <w:sz w:val="22"/>
                <w:szCs w:val="22"/>
              </w:rPr>
              <w:t>closure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34CBEC" w14:textId="77777777" w:rsidR="00EC0FF0" w:rsidRDefault="00EC0FF0">
            <w:r>
              <w:t>The service, office, or area is closed.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7FF72D"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3A360A" w14:textId="77777777" w:rsidR="00EC0FF0" w:rsidRDefault="00EC0FF0"/>
        </w:tc>
      </w:tr>
      <w:tr w:rsidR="00EC0FF0" w14:paraId="60842BD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DB6618" w14:textId="77777777" w:rsidR="00EC0FF0" w:rsidRDefault="00EC0FF0">
            <w:r>
              <w:t>'</w:t>
            </w:r>
            <w:r>
              <w:rPr>
                <w:rFonts w:ascii="Courier New" w:hAnsi="Courier New" w:cs="Courier New"/>
                <w:sz w:val="22"/>
                <w:szCs w:val="22"/>
              </w:rPr>
              <w:t>unmanned operation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E87CA9" w14:textId="77777777" w:rsidR="00EC0FF0" w:rsidRDefault="00EC0FF0">
            <w:r>
              <w:t>The service is available but not manned.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034659"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AE8DD6" w14:textId="77777777" w:rsidR="00EC0FF0" w:rsidRDefault="00EC0FF0"/>
        </w:tc>
      </w:tr>
    </w:tbl>
    <w:p w14:paraId="49930D42" w14:textId="77777777" w:rsidR="00EC0FF0" w:rsidRDefault="00EC0FF0">
      <w:pPr>
        <w:pStyle w:val="Center"/>
      </w:pPr>
    </w:p>
    <w:p w14:paraId="29706642" w14:textId="77777777" w:rsidR="00EC0FF0" w:rsidRDefault="00EC0FF0">
      <w:pPr>
        <w:pStyle w:val="Heading2"/>
        <w:spacing w:before="160" w:after="160"/>
        <w:rPr>
          <w:rFonts w:ascii="Times New Roman" w:hAnsi="Times New Roman" w:cs="Times New Roman"/>
          <w:b w:val="0"/>
          <w:bCs w:val="0"/>
          <w:sz w:val="24"/>
          <w:szCs w:val="24"/>
        </w:rPr>
      </w:pPr>
      <w:bookmarkStart w:id="567" w:name="idmarkerx16777217x125531"/>
      <w:bookmarkStart w:id="568" w:name="_Toc24999937"/>
      <w:bookmarkEnd w:id="567"/>
      <w:r>
        <w:t>3.118 Category of vessel</w:t>
      </w:r>
      <w:bookmarkEnd w:id="568"/>
    </w:p>
    <w:p w14:paraId="580FBE2D" w14:textId="77777777" w:rsidR="00EC0FF0" w:rsidRDefault="00EC0FF0">
      <w:r>
        <w:t>Name: Category of vessel</w:t>
      </w:r>
      <w:r>
        <w:br/>
        <w:t>Definition: Classification of vessels by function or use.</w:t>
      </w:r>
      <w:r>
        <w:br/>
        <w:t>Code: '</w:t>
      </w:r>
      <w:r>
        <w:rPr>
          <w:rFonts w:ascii="Courier New" w:hAnsi="Courier New" w:cs="Courier New"/>
        </w:rPr>
        <w:t>categoryOfVessel</w:t>
      </w:r>
      <w:r>
        <w:t>'</w:t>
      </w:r>
      <w:r>
        <w:br/>
        <w:t>Remarks: codeListType=open enumeration; encoding=other: [something]</w:t>
      </w:r>
      <w:r>
        <w:br/>
        <w:t>Aliases: (none)</w:t>
      </w:r>
      <w:r>
        <w:br/>
        <w:t>Value Type: S100_CodeList</w:t>
      </w:r>
    </w:p>
    <w:p w14:paraId="6EFFBA2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0D1873C0"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9498DE"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B979DA"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848E0B"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49FA6A" w14:textId="77777777" w:rsidR="00EC0FF0" w:rsidRDefault="00EC0FF0">
            <w:r>
              <w:rPr>
                <w:b/>
                <w:bCs/>
              </w:rPr>
              <w:t>Remarks</w:t>
            </w:r>
          </w:p>
        </w:tc>
      </w:tr>
      <w:tr w:rsidR="00EC0FF0" w14:paraId="55DD256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1D4BE9" w14:textId="77777777" w:rsidR="00EC0FF0" w:rsidRDefault="00EC0FF0">
            <w:r>
              <w:t>'</w:t>
            </w:r>
            <w:r>
              <w:rPr>
                <w:rFonts w:ascii="Courier New" w:hAnsi="Courier New" w:cs="Courier New"/>
                <w:sz w:val="22"/>
                <w:szCs w:val="22"/>
              </w:rPr>
              <w:t>general cargo vessel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F62E91" w14:textId="77777777" w:rsidR="00EC0FF0" w:rsidRDefault="00EC0FF0">
            <w:r>
              <w:t>a vessel designed to carry general cargo</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655382"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416C1B" w14:textId="77777777" w:rsidR="00EC0FF0" w:rsidRDefault="00EC0FF0"/>
        </w:tc>
      </w:tr>
      <w:tr w:rsidR="00EC0FF0" w14:paraId="6897151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F06883" w14:textId="77777777" w:rsidR="00EC0FF0" w:rsidRDefault="00EC0FF0">
            <w:r>
              <w:t>'</w:t>
            </w:r>
            <w:r>
              <w:rPr>
                <w:rFonts w:ascii="Courier New" w:hAnsi="Courier New" w:cs="Courier New"/>
                <w:sz w:val="22"/>
                <w:szCs w:val="22"/>
              </w:rPr>
              <w:t>container carrier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E634BE" w14:textId="77777777" w:rsidR="00EC0FF0" w:rsidRDefault="00EC0FF0">
            <w:r>
              <w:t>a vessel designed to carry ISO containers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823DFA"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90A1AD" w14:textId="77777777" w:rsidR="00EC0FF0" w:rsidRDefault="00EC0FF0"/>
        </w:tc>
      </w:tr>
      <w:tr w:rsidR="00EC0FF0" w14:paraId="10444F2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10990E" w14:textId="77777777" w:rsidR="00EC0FF0" w:rsidRDefault="00EC0FF0">
            <w:r>
              <w:t>'</w:t>
            </w:r>
            <w:r>
              <w:rPr>
                <w:rFonts w:ascii="Courier New" w:hAnsi="Courier New" w:cs="Courier New"/>
                <w:sz w:val="22"/>
                <w:szCs w:val="22"/>
              </w:rPr>
              <w:t>tanker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CC5A12" w14:textId="77777777" w:rsidR="00EC0FF0" w:rsidRDefault="00EC0FF0">
            <w:r>
              <w:t>a vessel designed to carry bulk liquid or gas, including LPG and LNG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A82FEB"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4319E0" w14:textId="77777777" w:rsidR="00EC0FF0" w:rsidRDefault="00EC0FF0"/>
        </w:tc>
      </w:tr>
      <w:tr w:rsidR="00EC0FF0" w14:paraId="19ABDC3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9CC45D" w14:textId="77777777" w:rsidR="00EC0FF0" w:rsidRDefault="00EC0FF0">
            <w:r>
              <w:t>'</w:t>
            </w:r>
            <w:r>
              <w:rPr>
                <w:rFonts w:ascii="Courier New" w:hAnsi="Courier New" w:cs="Courier New"/>
                <w:sz w:val="22"/>
                <w:szCs w:val="22"/>
              </w:rPr>
              <w:t>bulk carrier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5E4AC" w14:textId="77777777" w:rsidR="00EC0FF0" w:rsidRDefault="00EC0FF0">
            <w:r>
              <w:t>a vessel designed to carry bulk solid material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C27FDC"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B011E8" w14:textId="77777777" w:rsidR="00EC0FF0" w:rsidRDefault="00EC0FF0"/>
        </w:tc>
      </w:tr>
      <w:tr w:rsidR="00EC0FF0" w14:paraId="21FDC54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2B9872" w14:textId="77777777" w:rsidR="00EC0FF0" w:rsidRDefault="00EC0FF0">
            <w:r>
              <w:t>'</w:t>
            </w:r>
            <w:r>
              <w:rPr>
                <w:rFonts w:ascii="Courier New" w:hAnsi="Courier New" w:cs="Courier New"/>
                <w:sz w:val="22"/>
                <w:szCs w:val="22"/>
              </w:rPr>
              <w:t>passenger vessel</w:t>
            </w:r>
            <w:r>
              <w:t>'</w:t>
            </w:r>
            <w:r>
              <w:br/>
            </w:r>
            <w:r>
              <w:lastRenderedPageBreak/>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843A49" w14:textId="77777777" w:rsidR="00EC0FF0" w:rsidRDefault="00EC0FF0">
            <w:r>
              <w:lastRenderedPageBreak/>
              <w:t>a vessel designed to carry passengers; often a cruise 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BCD983"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F14C01" w14:textId="77777777" w:rsidR="00EC0FF0" w:rsidRDefault="00EC0FF0"/>
        </w:tc>
      </w:tr>
      <w:tr w:rsidR="00EC0FF0" w14:paraId="74BBD13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8581C5" w14:textId="77777777" w:rsidR="00EC0FF0" w:rsidRDefault="00EC0FF0">
            <w:r>
              <w:t>'</w:t>
            </w:r>
            <w:r>
              <w:rPr>
                <w:rFonts w:ascii="Courier New" w:hAnsi="Courier New" w:cs="Courier New"/>
                <w:sz w:val="22"/>
                <w:szCs w:val="22"/>
              </w:rPr>
              <w:t>roll-on roll-off</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D021A8" w14:textId="77777777" w:rsidR="00EC0FF0" w:rsidRDefault="00EC0FF0">
            <w:r>
              <w:t>a vessel designed to allow road vehicles to be driven on and off; often a ferry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A8019F"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531791" w14:textId="77777777" w:rsidR="00EC0FF0" w:rsidRDefault="00EC0FF0"/>
        </w:tc>
      </w:tr>
      <w:tr w:rsidR="00EC0FF0" w14:paraId="08326C2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5720DF" w14:textId="77777777" w:rsidR="00EC0FF0" w:rsidRDefault="00EC0FF0">
            <w:r>
              <w:t>'</w:t>
            </w:r>
            <w:r>
              <w:rPr>
                <w:rFonts w:ascii="Courier New" w:hAnsi="Courier New" w:cs="Courier New"/>
                <w:sz w:val="22"/>
                <w:szCs w:val="22"/>
              </w:rPr>
              <w:t>refrigerated cargo vessel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94F3D5" w14:textId="77777777" w:rsidR="00EC0FF0" w:rsidRDefault="00EC0FF0">
            <w:r>
              <w:t>a vessel designed to carry refrigerated cargo</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5B3700"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59E853" w14:textId="77777777" w:rsidR="00EC0FF0" w:rsidRDefault="00EC0FF0"/>
        </w:tc>
      </w:tr>
      <w:tr w:rsidR="00EC0FF0" w14:paraId="7E50894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6BF042" w14:textId="77777777" w:rsidR="00EC0FF0" w:rsidRDefault="00EC0FF0">
            <w:r>
              <w:t>'</w:t>
            </w:r>
            <w:r>
              <w:rPr>
                <w:rFonts w:ascii="Courier New" w:hAnsi="Courier New" w:cs="Courier New"/>
                <w:sz w:val="22"/>
                <w:szCs w:val="22"/>
              </w:rPr>
              <w:t>fishing vessel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ECD084" w14:textId="77777777" w:rsidR="00EC0FF0" w:rsidRDefault="00EC0FF0">
            <w:r>
              <w:t>a vessel designed to catch or hunt fish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084F2A"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D1D7CD" w14:textId="77777777" w:rsidR="00EC0FF0" w:rsidRDefault="00EC0FF0"/>
        </w:tc>
      </w:tr>
      <w:tr w:rsidR="00EC0FF0" w14:paraId="13222C2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AF05F0" w14:textId="77777777" w:rsidR="00EC0FF0" w:rsidRDefault="00EC0FF0">
            <w:r>
              <w:t>'</w:t>
            </w:r>
            <w:r>
              <w:rPr>
                <w:rFonts w:ascii="Courier New" w:hAnsi="Courier New" w:cs="Courier New"/>
                <w:sz w:val="22"/>
                <w:szCs w:val="22"/>
              </w:rPr>
              <w:t>service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83BB5A" w14:textId="77777777" w:rsidR="00EC0FF0" w:rsidRDefault="00EC0FF0">
            <w:r>
              <w:t>a vessel which provides a service such as a tug, anchor handler, survey or supply vessel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B74C94"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019E4A" w14:textId="77777777" w:rsidR="00EC0FF0" w:rsidRDefault="00EC0FF0"/>
        </w:tc>
      </w:tr>
      <w:tr w:rsidR="00EC0FF0" w14:paraId="0833D5A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051257" w14:textId="77777777" w:rsidR="00EC0FF0" w:rsidRDefault="00EC0FF0">
            <w:r>
              <w:t>'</w:t>
            </w:r>
            <w:r>
              <w:rPr>
                <w:rFonts w:ascii="Courier New" w:hAnsi="Courier New" w:cs="Courier New"/>
                <w:sz w:val="22"/>
                <w:szCs w:val="22"/>
              </w:rPr>
              <w:t>warship</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9D5E3C" w14:textId="77777777" w:rsidR="00EC0FF0" w:rsidRDefault="00EC0FF0">
            <w:r>
              <w:t>a vessel designed for the conduct of military operations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34FA56"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74AD94" w14:textId="77777777" w:rsidR="00EC0FF0" w:rsidRDefault="00EC0FF0"/>
        </w:tc>
      </w:tr>
      <w:tr w:rsidR="00EC0FF0" w14:paraId="485C902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98BEDD" w14:textId="77777777" w:rsidR="00EC0FF0" w:rsidRDefault="00EC0FF0">
            <w:r>
              <w:t>'</w:t>
            </w:r>
            <w:r>
              <w:rPr>
                <w:rFonts w:ascii="Courier New" w:hAnsi="Courier New" w:cs="Courier New"/>
                <w:sz w:val="22"/>
                <w:szCs w:val="22"/>
              </w:rPr>
              <w:t>towed or pushed composite unit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DEF189" w14:textId="77777777" w:rsidR="00EC0FF0" w:rsidRDefault="00EC0FF0">
            <w:r>
              <w:t>either a tug and tow, or any combination of a tug providing propulsion to barges or vessels secured ahead or alongside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E4F907"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32365E" w14:textId="77777777" w:rsidR="00EC0FF0" w:rsidRDefault="00EC0FF0"/>
        </w:tc>
      </w:tr>
      <w:tr w:rsidR="00EC0FF0" w14:paraId="45DCC88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1350D5" w14:textId="77777777" w:rsidR="00EC0FF0" w:rsidRDefault="00EC0FF0">
            <w:r>
              <w:t>'</w:t>
            </w:r>
            <w:r>
              <w:rPr>
                <w:rFonts w:ascii="Courier New" w:hAnsi="Courier New" w:cs="Courier New"/>
                <w:sz w:val="22"/>
                <w:szCs w:val="22"/>
              </w:rPr>
              <w:t>tug and tow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10D059" w14:textId="77777777" w:rsidR="00EC0FF0" w:rsidRDefault="00EC0FF0">
            <w:r>
              <w:t>a combination of tug(s) and non-powered tow(s)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15BF6C"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5D6AF4" w14:textId="77777777" w:rsidR="00EC0FF0" w:rsidRDefault="00EC0FF0"/>
        </w:tc>
      </w:tr>
      <w:tr w:rsidR="00EC0FF0" w14:paraId="7F69C3C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053A6F" w14:textId="77777777" w:rsidR="00EC0FF0" w:rsidRDefault="00EC0FF0">
            <w:r>
              <w:t>'</w:t>
            </w:r>
            <w:r>
              <w:rPr>
                <w:rFonts w:ascii="Courier New" w:hAnsi="Courier New" w:cs="Courier New"/>
                <w:sz w:val="22"/>
                <w:szCs w:val="22"/>
              </w:rPr>
              <w:t>light recreational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9F7CEE" w14:textId="77777777" w:rsidR="00EC0FF0" w:rsidRDefault="00EC0FF0">
            <w:r>
              <w:t>A pleasure boat or watercraft, or an excursion vessel used for short cruises such as whale watching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8890AD"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230AFF" w14:textId="77777777" w:rsidR="00EC0FF0" w:rsidRDefault="00EC0FF0"/>
        </w:tc>
      </w:tr>
      <w:tr w:rsidR="00EC0FF0" w14:paraId="1F0DE60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88C645" w14:textId="77777777" w:rsidR="00EC0FF0" w:rsidRDefault="00EC0FF0">
            <w:r>
              <w:t>'</w:t>
            </w:r>
            <w:r>
              <w:rPr>
                <w:rFonts w:ascii="Courier New" w:hAnsi="Courier New" w:cs="Courier New"/>
                <w:sz w:val="22"/>
                <w:szCs w:val="22"/>
              </w:rPr>
              <w:t>semi-submersible offshore installation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2B0D38" w14:textId="77777777" w:rsidR="00EC0FF0" w:rsidRDefault="00EC0FF0">
            <w:r>
              <w:t>An installation which is designed to float at all times and which is normally anchored in position when deployed in the offshore gas and oil industry.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A71A7A"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AF7AFC" w14:textId="77777777" w:rsidR="00EC0FF0" w:rsidRDefault="00EC0FF0"/>
        </w:tc>
      </w:tr>
      <w:tr w:rsidR="00EC0FF0" w14:paraId="576A9C5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3E2ACD" w14:textId="77777777" w:rsidR="00EC0FF0" w:rsidRDefault="00EC0FF0">
            <w:r>
              <w:t>'</w:t>
            </w:r>
            <w:r>
              <w:rPr>
                <w:rFonts w:ascii="Courier New" w:hAnsi="Courier New" w:cs="Courier New"/>
                <w:sz w:val="22"/>
                <w:szCs w:val="22"/>
              </w:rPr>
              <w:t>jack-up exploration or project installation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FCE446" w14:textId="77777777" w:rsidR="00EC0FF0" w:rsidRDefault="00EC0FF0">
            <w:r>
              <w:t>An exploration or project installation with legs which can be raised and lowered. The legs are raised when the installation is repositioned. When stationary the legs are lowered to the sea floor and the working platform is raised clear of the sea surface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CE1731"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5C6A66" w14:textId="77777777" w:rsidR="00EC0FF0" w:rsidRDefault="00EC0FF0"/>
        </w:tc>
      </w:tr>
      <w:tr w:rsidR="00EC0FF0" w14:paraId="174AFDA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FD059C" w14:textId="77777777" w:rsidR="00EC0FF0" w:rsidRDefault="00EC0FF0">
            <w:r>
              <w:t>'</w:t>
            </w:r>
            <w:r>
              <w:rPr>
                <w:rFonts w:ascii="Courier New" w:hAnsi="Courier New" w:cs="Courier New"/>
                <w:sz w:val="22"/>
                <w:szCs w:val="22"/>
              </w:rPr>
              <w:t>livestock carrier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CCEE24" w14:textId="77777777" w:rsidR="00EC0FF0" w:rsidRDefault="00EC0FF0">
            <w:r>
              <w:t>A vessel designed to carry large quantities of live animals.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D8A4F6"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3D2896" w14:textId="77777777" w:rsidR="00EC0FF0" w:rsidRDefault="00EC0FF0"/>
        </w:tc>
      </w:tr>
      <w:tr w:rsidR="00EC0FF0" w14:paraId="1800A91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F2A100" w14:textId="77777777" w:rsidR="00EC0FF0" w:rsidRDefault="00EC0FF0">
            <w:r>
              <w:t>'</w:t>
            </w:r>
            <w:r>
              <w:rPr>
                <w:rFonts w:ascii="Courier New" w:hAnsi="Courier New" w:cs="Courier New"/>
                <w:sz w:val="22"/>
                <w:szCs w:val="22"/>
              </w:rPr>
              <w:t>sport fishing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175DF6" w14:textId="77777777" w:rsidR="00EC0FF0" w:rsidRDefault="00EC0FF0">
            <w:r>
              <w:t>A vessel used in fishing for pleasure or competition.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7C5B7E"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CEC24B" w14:textId="77777777" w:rsidR="00EC0FF0" w:rsidRDefault="00EC0FF0"/>
        </w:tc>
      </w:tr>
    </w:tbl>
    <w:p w14:paraId="6C62A15A" w14:textId="77777777" w:rsidR="00EC0FF0" w:rsidRDefault="00EC0FF0">
      <w:pPr>
        <w:pStyle w:val="Center"/>
      </w:pPr>
    </w:p>
    <w:p w14:paraId="1ED4F208" w14:textId="77777777" w:rsidR="00EC0FF0" w:rsidRDefault="00EC0FF0">
      <w:pPr>
        <w:pStyle w:val="Heading2"/>
        <w:spacing w:before="160" w:after="160"/>
        <w:rPr>
          <w:rFonts w:ascii="Times New Roman" w:hAnsi="Times New Roman" w:cs="Times New Roman"/>
          <w:b w:val="0"/>
          <w:bCs w:val="0"/>
          <w:sz w:val="24"/>
          <w:szCs w:val="24"/>
        </w:rPr>
      </w:pPr>
      <w:bookmarkStart w:id="569" w:name="idmarkerx16777217x129879"/>
      <w:bookmarkStart w:id="570" w:name="_Toc24999938"/>
      <w:bookmarkEnd w:id="569"/>
      <w:r>
        <w:t>3.119 Online function</w:t>
      </w:r>
      <w:bookmarkEnd w:id="570"/>
    </w:p>
    <w:p w14:paraId="6A55EBF4" w14:textId="77777777" w:rsidR="00EC0FF0" w:rsidRDefault="00EC0FF0">
      <w:r>
        <w:t>Name: Online function</w:t>
      </w:r>
      <w:r>
        <w:br/>
        <w:t>Definition: Code for function performed by the online resource</w:t>
      </w:r>
      <w:r>
        <w:br/>
        <w:t>Code: '</w:t>
      </w:r>
      <w:r>
        <w:rPr>
          <w:rFonts w:ascii="Courier New" w:hAnsi="Courier New" w:cs="Courier New"/>
        </w:rPr>
        <w:t>onlineFunction</w:t>
      </w:r>
      <w:r>
        <w:t>'</w:t>
      </w:r>
      <w:r>
        <w:br/>
        <w:t>Remarks: codeListType=open enumeration; encoding=other: [something]</w:t>
      </w:r>
      <w:r>
        <w:br/>
        <w:t>Aliases: ONLFUN</w:t>
      </w:r>
      <w:r>
        <w:br/>
        <w:t>Value Type: S100_CodeList</w:t>
      </w:r>
    </w:p>
    <w:p w14:paraId="7D49E1AE"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445"/>
        <w:gridCol w:w="756"/>
        <w:gridCol w:w="1914"/>
      </w:tblGrid>
      <w:tr w:rsidR="00EC0FF0" w14:paraId="138E8AF0"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63BB96"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20283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B3545D"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B86F31" w14:textId="77777777" w:rsidR="00EC0FF0" w:rsidRDefault="00EC0FF0">
            <w:r>
              <w:rPr>
                <w:b/>
                <w:bCs/>
              </w:rPr>
              <w:t>Remarks</w:t>
            </w:r>
          </w:p>
        </w:tc>
      </w:tr>
      <w:tr w:rsidR="00EC0FF0" w14:paraId="2EBB24F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74CE63" w14:textId="77777777" w:rsidR="00EC0FF0" w:rsidRDefault="00EC0FF0">
            <w:r>
              <w:t>'</w:t>
            </w:r>
            <w:r>
              <w:rPr>
                <w:rFonts w:ascii="Courier New" w:hAnsi="Courier New" w:cs="Courier New"/>
                <w:sz w:val="22"/>
                <w:szCs w:val="22"/>
              </w:rPr>
              <w:t>download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1E8475" w14:textId="77777777" w:rsidR="00EC0FF0" w:rsidRDefault="00EC0FF0">
            <w:r>
              <w:t>Online instructions for transferring data from one storage device or system to another.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CC43D6"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533F95" w14:textId="77777777" w:rsidR="00EC0FF0" w:rsidRDefault="00EC0FF0">
            <w:r>
              <w:t>Source ISO 19115-1:2014</w:t>
            </w:r>
          </w:p>
        </w:tc>
      </w:tr>
      <w:tr w:rsidR="00EC0FF0" w14:paraId="043892C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86493C" w14:textId="77777777" w:rsidR="00EC0FF0" w:rsidRDefault="00EC0FF0">
            <w:r>
              <w:t>'</w:t>
            </w:r>
            <w:r>
              <w:rPr>
                <w:rFonts w:ascii="Courier New" w:hAnsi="Courier New" w:cs="Courier New"/>
                <w:sz w:val="22"/>
                <w:szCs w:val="22"/>
              </w:rPr>
              <w:t>information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B46867" w14:textId="77777777" w:rsidR="00EC0FF0" w:rsidRDefault="00EC0FF0">
            <w:r>
              <w:t>Online information about the resource.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15F694"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A190B0" w14:textId="77777777" w:rsidR="00EC0FF0" w:rsidRDefault="00EC0FF0">
            <w:r>
              <w:t>Source ISO 19115-1:2014</w:t>
            </w:r>
          </w:p>
        </w:tc>
      </w:tr>
      <w:tr w:rsidR="00EC0FF0" w14:paraId="6713030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635973" w14:textId="77777777" w:rsidR="00EC0FF0" w:rsidRDefault="00EC0FF0">
            <w:r>
              <w:lastRenderedPageBreak/>
              <w:t>'</w:t>
            </w:r>
            <w:r>
              <w:rPr>
                <w:rFonts w:ascii="Courier New" w:hAnsi="Courier New" w:cs="Courier New"/>
                <w:sz w:val="22"/>
                <w:szCs w:val="22"/>
              </w:rPr>
              <w:t>offline access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6B4800" w14:textId="77777777" w:rsidR="00EC0FF0" w:rsidRDefault="00EC0FF0">
            <w:r>
              <w:t>Online instructions for requesting the resource from the provider.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B5FCD3"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B0CF71" w14:textId="77777777" w:rsidR="00EC0FF0" w:rsidRDefault="00EC0FF0">
            <w:r>
              <w:t>Source ISO 19115-1:2014</w:t>
            </w:r>
          </w:p>
        </w:tc>
      </w:tr>
      <w:tr w:rsidR="00EC0FF0" w14:paraId="31D56B3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673F36" w14:textId="77777777" w:rsidR="00EC0FF0" w:rsidRDefault="00EC0FF0">
            <w:r>
              <w:t>'</w:t>
            </w:r>
            <w:r>
              <w:rPr>
                <w:rFonts w:ascii="Courier New" w:hAnsi="Courier New" w:cs="Courier New"/>
                <w:sz w:val="22"/>
                <w:szCs w:val="22"/>
              </w:rPr>
              <w:t>order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F0F281" w14:textId="77777777" w:rsidR="00EC0FF0" w:rsidRDefault="00EC0FF0">
            <w:r>
              <w:t>Online order process for obtaining the resource.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940A51"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5C9BE5" w14:textId="77777777" w:rsidR="00EC0FF0" w:rsidRDefault="00EC0FF0">
            <w:r>
              <w:t>Source ISO 19115-1:2014</w:t>
            </w:r>
          </w:p>
        </w:tc>
      </w:tr>
      <w:tr w:rsidR="00EC0FF0" w14:paraId="3FF9CEC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7E302F" w14:textId="77777777" w:rsidR="00EC0FF0" w:rsidRDefault="00EC0FF0">
            <w:r>
              <w:t>'</w:t>
            </w:r>
            <w:r>
              <w:rPr>
                <w:rFonts w:ascii="Courier New" w:hAnsi="Courier New" w:cs="Courier New"/>
                <w:sz w:val="22"/>
                <w:szCs w:val="22"/>
              </w:rPr>
              <w:t>search</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0B5ECD" w14:textId="77777777" w:rsidR="00EC0FF0" w:rsidRDefault="00EC0FF0">
            <w:r>
              <w:t>Online search interface for seeking out information about the resource.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40D59B"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4F9452" w14:textId="77777777" w:rsidR="00EC0FF0" w:rsidRDefault="00EC0FF0">
            <w:r>
              <w:t>Source ISO 19115-1:2014</w:t>
            </w:r>
          </w:p>
        </w:tc>
      </w:tr>
      <w:tr w:rsidR="00EC0FF0" w14:paraId="77E7460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7D8818" w14:textId="77777777" w:rsidR="00EC0FF0" w:rsidRDefault="00EC0FF0">
            <w:r>
              <w:t>'</w:t>
            </w:r>
            <w:r>
              <w:rPr>
                <w:rFonts w:ascii="Courier New" w:hAnsi="Courier New" w:cs="Courier New"/>
                <w:sz w:val="22"/>
                <w:szCs w:val="22"/>
              </w:rPr>
              <w:t>complete metadata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DAF396" w14:textId="77777777" w:rsidR="00EC0FF0" w:rsidRDefault="00EC0FF0">
            <w:r>
              <w:t>Complete metadata provided.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BF8681"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97C181" w14:textId="77777777" w:rsidR="00EC0FF0" w:rsidRDefault="00EC0FF0">
            <w:r>
              <w:t>Source ISO 19115-1:2014</w:t>
            </w:r>
          </w:p>
        </w:tc>
      </w:tr>
      <w:tr w:rsidR="00EC0FF0" w14:paraId="4886753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75AAE4" w14:textId="77777777" w:rsidR="00EC0FF0" w:rsidRDefault="00EC0FF0">
            <w:r>
              <w:t>'</w:t>
            </w:r>
            <w:r>
              <w:rPr>
                <w:rFonts w:ascii="Courier New" w:hAnsi="Courier New" w:cs="Courier New"/>
                <w:sz w:val="22"/>
                <w:szCs w:val="22"/>
              </w:rPr>
              <w:t>browse graphic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29E9E3" w14:textId="77777777" w:rsidR="00EC0FF0" w:rsidRDefault="00EC0FF0">
            <w:r>
              <w:t>Browse graphic provided.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FE6315"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2C109F" w14:textId="77777777" w:rsidR="00EC0FF0" w:rsidRDefault="00EC0FF0">
            <w:r>
              <w:t>Source ISO 19115-1:2014</w:t>
            </w:r>
          </w:p>
        </w:tc>
      </w:tr>
      <w:tr w:rsidR="00EC0FF0" w14:paraId="120A0F0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4B5D19" w14:textId="77777777" w:rsidR="00EC0FF0" w:rsidRDefault="00EC0FF0">
            <w:r>
              <w:t>'</w:t>
            </w:r>
            <w:r>
              <w:rPr>
                <w:rFonts w:ascii="Courier New" w:hAnsi="Courier New" w:cs="Courier New"/>
                <w:sz w:val="22"/>
                <w:szCs w:val="22"/>
              </w:rPr>
              <w:t>upload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3F890A" w14:textId="77777777" w:rsidR="00EC0FF0" w:rsidRDefault="00EC0FF0">
            <w:r>
              <w:t>Online resource upload capability provided.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78E8E7"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8B9618" w14:textId="77777777" w:rsidR="00EC0FF0" w:rsidRDefault="00EC0FF0">
            <w:r>
              <w:t>Source ISO 19115-1:2014</w:t>
            </w:r>
          </w:p>
        </w:tc>
      </w:tr>
      <w:tr w:rsidR="00EC0FF0" w14:paraId="55439AE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F05B23" w14:textId="77777777" w:rsidR="00EC0FF0" w:rsidRDefault="00EC0FF0">
            <w:r>
              <w:t>'</w:t>
            </w:r>
            <w:r>
              <w:rPr>
                <w:rFonts w:ascii="Courier New" w:hAnsi="Courier New" w:cs="Courier New"/>
                <w:sz w:val="22"/>
                <w:szCs w:val="22"/>
              </w:rPr>
              <w:t>email service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E51964" w14:textId="77777777" w:rsidR="00EC0FF0" w:rsidRDefault="00EC0FF0">
            <w:r>
              <w:t>Online email service provided.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0BFCB4"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EA441B" w14:textId="77777777" w:rsidR="00EC0FF0" w:rsidRDefault="00EC0FF0">
            <w:r>
              <w:t>Source ISO 19115-1:2014</w:t>
            </w:r>
          </w:p>
        </w:tc>
      </w:tr>
      <w:tr w:rsidR="00EC0FF0" w14:paraId="55658D1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9B24C8" w14:textId="77777777" w:rsidR="00EC0FF0" w:rsidRDefault="00EC0FF0">
            <w:r>
              <w:t>'</w:t>
            </w:r>
            <w:r>
              <w:rPr>
                <w:rFonts w:ascii="Courier New" w:hAnsi="Courier New" w:cs="Courier New"/>
                <w:sz w:val="22"/>
                <w:szCs w:val="22"/>
              </w:rPr>
              <w:t>browsing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DEC659" w14:textId="77777777" w:rsidR="00EC0FF0" w:rsidRDefault="00EC0FF0">
            <w:r>
              <w:t>Online browsing provided.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6C3F49"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C4D67E" w14:textId="77777777" w:rsidR="00EC0FF0" w:rsidRDefault="00EC0FF0">
            <w:r>
              <w:t>Source ISO 19115-1:2014</w:t>
            </w:r>
          </w:p>
        </w:tc>
      </w:tr>
      <w:tr w:rsidR="00EC0FF0" w14:paraId="05CFA26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E2AC29" w14:textId="77777777" w:rsidR="00EC0FF0" w:rsidRDefault="00EC0FF0">
            <w:r>
              <w:t>'</w:t>
            </w:r>
            <w:r>
              <w:rPr>
                <w:rFonts w:ascii="Courier New" w:hAnsi="Courier New" w:cs="Courier New"/>
                <w:sz w:val="22"/>
                <w:szCs w:val="22"/>
              </w:rPr>
              <w:t>file access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F35D97" w14:textId="77777777" w:rsidR="00EC0FF0" w:rsidRDefault="00EC0FF0">
            <w:r>
              <w:t>Online file access provided.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5A2247"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E1CF04" w14:textId="77777777" w:rsidR="00EC0FF0" w:rsidRDefault="00EC0FF0">
            <w:r>
              <w:t>Source ISO 19115-1:2014</w:t>
            </w:r>
          </w:p>
        </w:tc>
      </w:tr>
    </w:tbl>
    <w:p w14:paraId="0995E3A6" w14:textId="77777777" w:rsidR="00EC0FF0" w:rsidRDefault="00EC0FF0">
      <w:pPr>
        <w:pStyle w:val="Center"/>
      </w:pPr>
    </w:p>
    <w:p w14:paraId="564AFA72" w14:textId="77777777" w:rsidR="00EC0FF0" w:rsidRDefault="00EC0FF0">
      <w:pPr>
        <w:pStyle w:val="Heading2"/>
        <w:spacing w:before="160" w:after="160"/>
        <w:rPr>
          <w:rFonts w:ascii="Times New Roman" w:hAnsi="Times New Roman" w:cs="Times New Roman"/>
          <w:b w:val="0"/>
          <w:bCs w:val="0"/>
          <w:sz w:val="24"/>
          <w:szCs w:val="24"/>
        </w:rPr>
      </w:pPr>
      <w:bookmarkStart w:id="571" w:name="idmarkerx16777217x132833"/>
      <w:bookmarkStart w:id="572" w:name="_Toc24999939"/>
      <w:bookmarkEnd w:id="571"/>
      <w:r>
        <w:t>3.120 Telecommunication service</w:t>
      </w:r>
      <w:bookmarkEnd w:id="572"/>
    </w:p>
    <w:p w14:paraId="1576C886" w14:textId="77777777" w:rsidR="00EC0FF0" w:rsidRDefault="00EC0FF0">
      <w:r>
        <w:t>Name: Telecommunication service</w:t>
      </w:r>
      <w:r>
        <w:br/>
        <w:t>Definition: Classification of methods of communication over a distance by electrical, electronic, or electromagnetic means.</w:t>
      </w:r>
      <w:r>
        <w:br/>
        <w:t>Code: '</w:t>
      </w:r>
      <w:r>
        <w:rPr>
          <w:rFonts w:ascii="Courier New" w:hAnsi="Courier New" w:cs="Courier New"/>
        </w:rPr>
        <w:t>telecommunicationService</w:t>
      </w:r>
      <w:r>
        <w:t>'</w:t>
      </w:r>
      <w:r>
        <w:br/>
        <w:t>Remarks: codeListType=open enumeration; encoding=other: [something]</w:t>
      </w:r>
      <w:r>
        <w:br/>
        <w:t>Aliases: (none)</w:t>
      </w:r>
      <w:r>
        <w:br/>
        <w:t>Value Type: S100_CodeList</w:t>
      </w:r>
    </w:p>
    <w:p w14:paraId="08F77FBF"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712869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EC654E"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F72D8A"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9AD68E"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25F41B" w14:textId="77777777" w:rsidR="00EC0FF0" w:rsidRDefault="00EC0FF0">
            <w:r>
              <w:rPr>
                <w:b/>
                <w:bCs/>
              </w:rPr>
              <w:t>Remarks</w:t>
            </w:r>
          </w:p>
        </w:tc>
      </w:tr>
      <w:tr w:rsidR="00EC0FF0" w14:paraId="730E94A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C19C48" w14:textId="77777777" w:rsidR="00EC0FF0" w:rsidRDefault="00EC0FF0">
            <w:r>
              <w:t>'</w:t>
            </w:r>
            <w:r>
              <w:rPr>
                <w:rFonts w:ascii="Courier New" w:hAnsi="Courier New" w:cs="Courier New"/>
                <w:sz w:val="22"/>
                <w:szCs w:val="22"/>
              </w:rPr>
              <w:t>voice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9538B1" w14:textId="77777777" w:rsidR="00EC0FF0" w:rsidRDefault="00EC0FF0">
            <w:r>
              <w:t>The transfer or exchange of information by using sounds that are being made by mouth and throat when speaking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ACC387"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D5FB17" w14:textId="77777777" w:rsidR="00EC0FF0" w:rsidRDefault="00EC0FF0"/>
        </w:tc>
      </w:tr>
      <w:tr w:rsidR="00EC0FF0" w14:paraId="23F6BE0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6A52F1" w14:textId="77777777" w:rsidR="00EC0FF0" w:rsidRDefault="00EC0FF0">
            <w:r>
              <w:t>'</w:t>
            </w:r>
            <w:r>
              <w:rPr>
                <w:rFonts w:ascii="Courier New" w:hAnsi="Courier New" w:cs="Courier New"/>
                <w:sz w:val="22"/>
                <w:szCs w:val="22"/>
              </w:rPr>
              <w:t>facsimile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FCB3E7" w14:textId="77777777" w:rsidR="00EC0FF0" w:rsidRDefault="00EC0FF0">
            <w:r>
              <w:t>a system of transmitting and reproducing graphic matter (as printing or still pictures) by means of signals sent over telephone lines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8E8248"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28C412" w14:textId="77777777" w:rsidR="00EC0FF0" w:rsidRDefault="00EC0FF0"/>
        </w:tc>
      </w:tr>
      <w:tr w:rsidR="00EC0FF0" w14:paraId="7C9F30B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E5FEEB" w14:textId="77777777" w:rsidR="00EC0FF0" w:rsidRDefault="00EC0FF0">
            <w:r>
              <w:t>'</w:t>
            </w:r>
            <w:r>
              <w:rPr>
                <w:rFonts w:ascii="Courier New" w:hAnsi="Courier New" w:cs="Courier New"/>
                <w:sz w:val="22"/>
                <w:szCs w:val="22"/>
              </w:rPr>
              <w:t>SMS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71636C" w14:textId="77777777" w:rsidR="00EC0FF0" w:rsidRDefault="00EC0FF0">
            <w:r>
              <w:t>Short Message Service, a form of text messaging communication on phones and mobile phones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000F36"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545073" w14:textId="77777777" w:rsidR="00EC0FF0" w:rsidRDefault="00EC0FF0"/>
        </w:tc>
      </w:tr>
      <w:tr w:rsidR="00EC0FF0" w14:paraId="30DF972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1C5CEF" w14:textId="77777777" w:rsidR="00EC0FF0" w:rsidRDefault="00EC0FF0">
            <w:r>
              <w:t>'</w:t>
            </w:r>
            <w:r>
              <w:rPr>
                <w:rFonts w:ascii="Courier New" w:hAnsi="Courier New" w:cs="Courier New"/>
                <w:sz w:val="22"/>
                <w:szCs w:val="22"/>
              </w:rPr>
              <w:t>data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25F3E6" w14:textId="77777777" w:rsidR="00EC0FF0" w:rsidRDefault="00EC0FF0">
            <w:r>
              <w:t>facts or information used usually to calculate, analyze, or plan something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0A8570"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AE0415" w14:textId="77777777" w:rsidR="00EC0FF0" w:rsidRDefault="00EC0FF0"/>
        </w:tc>
      </w:tr>
      <w:tr w:rsidR="00EC0FF0" w14:paraId="46BA629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B5D6B6" w14:textId="77777777" w:rsidR="00EC0FF0" w:rsidRDefault="00EC0FF0">
            <w:r>
              <w:t>'</w:t>
            </w:r>
            <w:r>
              <w:rPr>
                <w:rFonts w:ascii="Courier New" w:hAnsi="Courier New" w:cs="Courier New"/>
                <w:sz w:val="22"/>
                <w:szCs w:val="22"/>
              </w:rPr>
              <w:t>streamedData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FAB20D" w14:textId="77777777" w:rsidR="00EC0FF0" w:rsidRDefault="00EC0FF0">
            <w:r>
              <w:t>Streamed data is data that that is constantly received by and presented to an end-user while being delivered by a provider.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8D5D76"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474F4F" w14:textId="77777777" w:rsidR="00EC0FF0" w:rsidRDefault="00EC0FF0"/>
        </w:tc>
      </w:tr>
      <w:tr w:rsidR="00EC0FF0" w14:paraId="3D9E0DF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64187C" w14:textId="77777777" w:rsidR="00EC0FF0" w:rsidRDefault="00EC0FF0">
            <w:r>
              <w:t>'</w:t>
            </w:r>
            <w:r>
              <w:rPr>
                <w:rFonts w:ascii="Courier New" w:hAnsi="Courier New" w:cs="Courier New"/>
                <w:sz w:val="22"/>
                <w:szCs w:val="22"/>
              </w:rPr>
              <w:t>telex</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0C35A5" w14:textId="77777777" w:rsidR="00EC0FF0" w:rsidRDefault="00EC0FF0">
            <w:r>
              <w:t>a system of communication in which messages are sent over long distances by using a telephone system and are printed by using a special machine (called a teletypewriter)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72EAA9"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A12891" w14:textId="77777777" w:rsidR="00EC0FF0" w:rsidRDefault="00EC0FF0"/>
        </w:tc>
      </w:tr>
      <w:tr w:rsidR="00EC0FF0" w14:paraId="7C2D013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8B1EB6" w14:textId="77777777" w:rsidR="00EC0FF0" w:rsidRDefault="00EC0FF0">
            <w:r>
              <w:t>'</w:t>
            </w:r>
            <w:r>
              <w:rPr>
                <w:rFonts w:ascii="Courier New" w:hAnsi="Courier New" w:cs="Courier New"/>
                <w:sz w:val="22"/>
                <w:szCs w:val="22"/>
              </w:rPr>
              <w:t>telegraph</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2625BA" w14:textId="77777777" w:rsidR="00EC0FF0" w:rsidRDefault="00EC0FF0">
            <w:r>
              <w:t>an apparatus, system, or process for communication at a distance by electric transmission over wire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8222EB"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825CC0" w14:textId="77777777" w:rsidR="00EC0FF0" w:rsidRDefault="00EC0FF0"/>
        </w:tc>
      </w:tr>
      <w:tr w:rsidR="00EC0FF0" w14:paraId="181482B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95C35F" w14:textId="77777777" w:rsidR="00EC0FF0" w:rsidRDefault="00EC0FF0">
            <w:r>
              <w:t>'</w:t>
            </w:r>
            <w:r>
              <w:rPr>
                <w:rFonts w:ascii="Courier New" w:hAnsi="Courier New" w:cs="Courier New"/>
                <w:sz w:val="22"/>
                <w:szCs w:val="22"/>
              </w:rPr>
              <w:t>email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750C85" w14:textId="77777777" w:rsidR="00EC0FF0" w:rsidRDefault="00EC0FF0">
            <w:r>
              <w:t>Messages and other data exchanged between individuals using computers in a network.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6E3191"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706D0D" w14:textId="77777777" w:rsidR="00EC0FF0" w:rsidRDefault="00EC0FF0"/>
        </w:tc>
      </w:tr>
    </w:tbl>
    <w:p w14:paraId="65E744AD" w14:textId="77777777" w:rsidR="00EC0FF0" w:rsidRDefault="00EC0FF0">
      <w:pPr>
        <w:pStyle w:val="Center"/>
      </w:pPr>
    </w:p>
    <w:p w14:paraId="74428267" w14:textId="77777777" w:rsidR="00EC0FF0" w:rsidRDefault="00EC0FF0">
      <w:pPr>
        <w:pStyle w:val="Heading2"/>
        <w:spacing w:before="160" w:after="160"/>
        <w:rPr>
          <w:rFonts w:ascii="Times New Roman" w:hAnsi="Times New Roman" w:cs="Times New Roman"/>
          <w:b w:val="0"/>
          <w:bCs w:val="0"/>
          <w:sz w:val="24"/>
          <w:szCs w:val="24"/>
        </w:rPr>
      </w:pPr>
      <w:bookmarkStart w:id="573" w:name="idmarkerx16777217x135039"/>
      <w:bookmarkStart w:id="574" w:name="_Toc24999940"/>
      <w:bookmarkEnd w:id="573"/>
      <w:r>
        <w:t>3.121 Text justification</w:t>
      </w:r>
      <w:bookmarkEnd w:id="574"/>
    </w:p>
    <w:p w14:paraId="3691964A" w14:textId="77777777" w:rsidR="00EC0FF0" w:rsidRDefault="00EC0FF0">
      <w:r>
        <w:t>Name: Text justification</w:t>
      </w:r>
      <w:r>
        <w:br/>
        <w:t>Definition: The anchor point of a text string</w:t>
      </w:r>
      <w:r>
        <w:br/>
        <w:t>Code: '</w:t>
      </w:r>
      <w:r>
        <w:rPr>
          <w:rFonts w:ascii="Courier New" w:hAnsi="Courier New" w:cs="Courier New"/>
        </w:rPr>
        <w:t>textJustification</w:t>
      </w:r>
      <w:r>
        <w:t>'</w:t>
      </w:r>
      <w:r>
        <w:br/>
        <w:t xml:space="preserve">Remarks: </w:t>
      </w:r>
      <w:r>
        <w:br/>
        <w:t>Aliases: (none)</w:t>
      </w:r>
      <w:r>
        <w:br/>
        <w:t>Value Type: enumeration</w:t>
      </w:r>
    </w:p>
    <w:p w14:paraId="0A3F6BE1"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4054"/>
        <w:gridCol w:w="756"/>
        <w:gridCol w:w="838"/>
      </w:tblGrid>
      <w:tr w:rsidR="00EC0FF0" w14:paraId="6AF563D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1A45CB"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F45949"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120583"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6A2AB7" w14:textId="77777777" w:rsidR="00EC0FF0" w:rsidRDefault="00EC0FF0">
            <w:r>
              <w:rPr>
                <w:b/>
                <w:bCs/>
              </w:rPr>
              <w:t>Remarks</w:t>
            </w:r>
          </w:p>
        </w:tc>
      </w:tr>
      <w:tr w:rsidR="00EC0FF0" w14:paraId="754669A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03A271" w14:textId="77777777" w:rsidR="00EC0FF0" w:rsidRDefault="00EC0FF0">
            <w:r>
              <w:t>'</w:t>
            </w:r>
            <w:r>
              <w:rPr>
                <w:rFonts w:ascii="Courier New" w:hAnsi="Courier New" w:cs="Courier New"/>
                <w:sz w:val="22"/>
                <w:szCs w:val="22"/>
              </w:rPr>
              <w:t>left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7BAE95" w14:textId="77777777" w:rsidR="00EC0FF0" w:rsidRDefault="00EC0FF0">
            <w:r>
              <w:t>The anchor point is at the start of the text string.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E54254"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2E4CD5" w14:textId="77777777" w:rsidR="00EC0FF0" w:rsidRDefault="00EC0FF0"/>
        </w:tc>
      </w:tr>
      <w:tr w:rsidR="00EC0FF0" w14:paraId="6368EE7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514467" w14:textId="77777777" w:rsidR="00EC0FF0" w:rsidRDefault="00EC0FF0">
            <w:r>
              <w:t>'</w:t>
            </w:r>
            <w:r>
              <w:rPr>
                <w:rFonts w:ascii="Courier New" w:hAnsi="Courier New" w:cs="Courier New"/>
                <w:sz w:val="22"/>
                <w:szCs w:val="22"/>
              </w:rPr>
              <w:t>centred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B9F790" w14:textId="77777777" w:rsidR="00EC0FF0" w:rsidRDefault="00EC0FF0">
            <w:r>
              <w:t>The anchor point is at the centre of the text string.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5B287A"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2CB002" w14:textId="77777777" w:rsidR="00EC0FF0" w:rsidRDefault="00EC0FF0"/>
        </w:tc>
      </w:tr>
      <w:tr w:rsidR="00EC0FF0" w14:paraId="6C10824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91AF89" w14:textId="77777777" w:rsidR="00EC0FF0" w:rsidRDefault="00EC0FF0">
            <w:r>
              <w:t>'</w:t>
            </w:r>
            <w:r>
              <w:rPr>
                <w:rFonts w:ascii="Courier New" w:hAnsi="Courier New" w:cs="Courier New"/>
                <w:sz w:val="22"/>
                <w:szCs w:val="22"/>
              </w:rPr>
              <w:t>right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080638" w14:textId="77777777" w:rsidR="00EC0FF0" w:rsidRDefault="00EC0FF0">
            <w:r>
              <w:t>The anchor point is at the end of the text string.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E357F3"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B1FBA9" w14:textId="77777777" w:rsidR="00EC0FF0" w:rsidRDefault="00EC0FF0"/>
        </w:tc>
      </w:tr>
    </w:tbl>
    <w:p w14:paraId="506379C5" w14:textId="77777777" w:rsidR="00EC0FF0" w:rsidRDefault="00EC0FF0">
      <w:pPr>
        <w:pStyle w:val="Center"/>
      </w:pPr>
    </w:p>
    <w:p w14:paraId="13436498" w14:textId="77777777" w:rsidR="00EC0FF0" w:rsidRDefault="00EC0FF0">
      <w:pPr>
        <w:pStyle w:val="Heading2"/>
        <w:spacing w:before="160" w:after="160"/>
        <w:rPr>
          <w:rFonts w:ascii="Times New Roman" w:hAnsi="Times New Roman" w:cs="Times New Roman"/>
          <w:b w:val="0"/>
          <w:bCs w:val="0"/>
          <w:sz w:val="24"/>
          <w:szCs w:val="24"/>
        </w:rPr>
      </w:pPr>
      <w:bookmarkStart w:id="575" w:name="idmarkerx16777217x136052"/>
      <w:bookmarkStart w:id="576" w:name="_Toc24999941"/>
      <w:bookmarkEnd w:id="575"/>
      <w:r>
        <w:t>3.122 Text type</w:t>
      </w:r>
      <w:bookmarkEnd w:id="576"/>
    </w:p>
    <w:p w14:paraId="1B76CF85" w14:textId="77777777" w:rsidR="00EC0FF0" w:rsidRDefault="00EC0FF0">
      <w:r>
        <w:t>Name: Text type</w:t>
      </w:r>
      <w:r>
        <w:br/>
        <w:t>Definition: The attribute from which a text string is derived.</w:t>
      </w:r>
      <w:r>
        <w:br/>
        <w:t>Code: '</w:t>
      </w:r>
      <w:r>
        <w:rPr>
          <w:rFonts w:ascii="Courier New" w:hAnsi="Courier New" w:cs="Courier New"/>
        </w:rPr>
        <w:t>textType</w:t>
      </w:r>
      <w:r>
        <w:t>'</w:t>
      </w:r>
      <w:r>
        <w:br/>
        <w:t xml:space="preserve">Remarks: </w:t>
      </w:r>
      <w:r>
        <w:br/>
        <w:t>Aliases: (none)</w:t>
      </w:r>
      <w:r>
        <w:br/>
        <w:t>Value Type: enumeration</w:t>
      </w:r>
    </w:p>
    <w:p w14:paraId="3803F2EA"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3943"/>
        <w:gridCol w:w="756"/>
        <w:gridCol w:w="838"/>
      </w:tblGrid>
      <w:tr w:rsidR="00EC0FF0" w14:paraId="66BC195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ACD6F"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F7C750"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A5ED15"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84E7C3" w14:textId="77777777" w:rsidR="00EC0FF0" w:rsidRDefault="00EC0FF0">
            <w:r>
              <w:rPr>
                <w:b/>
                <w:bCs/>
              </w:rPr>
              <w:t>Remarks</w:t>
            </w:r>
          </w:p>
        </w:tc>
      </w:tr>
      <w:tr w:rsidR="00EC0FF0" w14:paraId="737CBF0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2489A0" w14:textId="77777777" w:rsidR="00EC0FF0" w:rsidRDefault="00EC0FF0">
            <w:r>
              <w:t>'</w:t>
            </w:r>
            <w:r>
              <w:rPr>
                <w:rFonts w:ascii="Courier New" w:hAnsi="Courier New" w:cs="Courier New"/>
                <w:sz w:val="22"/>
                <w:szCs w:val="22"/>
              </w:rPr>
              <w:t>feature name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C09E5B" w14:textId="77777777" w:rsidR="00EC0FF0" w:rsidRDefault="00EC0FF0">
            <w:r>
              <w:t>The attribute from which a text string is derived.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880418"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11C9F0" w14:textId="77777777" w:rsidR="00EC0FF0" w:rsidRDefault="00EC0FF0"/>
        </w:tc>
      </w:tr>
    </w:tbl>
    <w:p w14:paraId="13B923EC" w14:textId="77777777" w:rsidR="00EC0FF0" w:rsidRDefault="00EC0FF0">
      <w:pPr>
        <w:pStyle w:val="Paragraph"/>
      </w:pPr>
    </w:p>
    <w:p w14:paraId="40A3C703" w14:textId="77777777" w:rsidR="00EC0FF0" w:rsidRDefault="00EC0FF0">
      <w:pPr>
        <w:pStyle w:val="Heading1"/>
        <w:spacing w:before="160" w:after="160"/>
        <w:rPr>
          <w:rFonts w:ascii="Times New Roman" w:hAnsi="Times New Roman" w:cs="Times New Roman"/>
          <w:b w:val="0"/>
          <w:bCs w:val="0"/>
          <w:sz w:val="24"/>
          <w:szCs w:val="24"/>
        </w:rPr>
      </w:pPr>
      <w:r>
        <w:br w:type="page"/>
      </w:r>
      <w:bookmarkStart w:id="577" w:name="idmarkerx16777217x136594"/>
      <w:bookmarkStart w:id="578" w:name="_Toc24999942"/>
      <w:bookmarkEnd w:id="577"/>
      <w:r>
        <w:lastRenderedPageBreak/>
        <w:t>4 Complex Attributes</w:t>
      </w:r>
      <w:bookmarkEnd w:id="578"/>
    </w:p>
    <w:p w14:paraId="6616935B" w14:textId="77777777" w:rsidR="00EC0FF0" w:rsidRDefault="00EC0FF0">
      <w:pPr>
        <w:pStyle w:val="Heading2"/>
        <w:spacing w:before="160" w:after="160"/>
        <w:rPr>
          <w:rFonts w:ascii="Times New Roman" w:hAnsi="Times New Roman" w:cs="Times New Roman"/>
          <w:b w:val="0"/>
          <w:bCs w:val="0"/>
          <w:sz w:val="24"/>
          <w:szCs w:val="24"/>
        </w:rPr>
      </w:pPr>
      <w:bookmarkStart w:id="579" w:name="idmarkerx16777217x136611"/>
      <w:bookmarkStart w:id="580" w:name="_Toc24999943"/>
      <w:bookmarkEnd w:id="579"/>
      <w:r>
        <w:t>4.1 Bearing information</w:t>
      </w:r>
      <w:bookmarkEnd w:id="580"/>
    </w:p>
    <w:p w14:paraId="0B1FFF06" w14:textId="77777777" w:rsidR="00EC0FF0" w:rsidRDefault="00EC0FF0">
      <w:r>
        <w:t>Name: Bearing information</w:t>
      </w:r>
      <w:r>
        <w:br/>
        <w:t>Definition: A bearing is the direction one object is from another object.</w:t>
      </w:r>
      <w:r>
        <w:br/>
        <w:t>Code: '</w:t>
      </w:r>
      <w:r>
        <w:rPr>
          <w:rFonts w:ascii="Courier New" w:hAnsi="Courier New" w:cs="Courier New"/>
        </w:rPr>
        <w:t>bearingInformation</w:t>
      </w:r>
      <w:r>
        <w:t>'</w:t>
      </w:r>
      <w:r>
        <w:br/>
        <w:t xml:space="preserve">Remarks: </w:t>
      </w:r>
      <w:r>
        <w:br/>
        <w:t>Aliases: BRGINF</w:t>
      </w:r>
    </w:p>
    <w:p w14:paraId="65875169"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080C5F71"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4B06E2"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53C87E"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3F730C"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2D7511"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F0E19E" w14:textId="77777777" w:rsidR="00EC0FF0" w:rsidRDefault="00EC0FF0">
            <w:r>
              <w:rPr>
                <w:b/>
                <w:bCs/>
              </w:rPr>
              <w:t>sequential</w:t>
            </w:r>
          </w:p>
        </w:tc>
      </w:tr>
      <w:tr w:rsidR="00EC0FF0" w14:paraId="0294BA46"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B61AE3" w14:textId="77777777" w:rsidR="00EC0FF0" w:rsidRDefault="00EC0FF0">
            <w:r>
              <w:t>cardinalDirection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325015"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36F265"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FDF271" w14:textId="77777777" w:rsidR="00EC0FF0" w:rsidRDefault="008A31A8">
            <w:r>
              <w:t>1:</w:t>
            </w:r>
            <w:r w:rsidR="00EC0FF0">
              <w:t xml:space="preserve"> N</w:t>
            </w:r>
            <w:r w:rsidR="00EC0FF0">
              <w:br/>
              <w:t>2: NNE</w:t>
            </w:r>
            <w:r w:rsidR="00EC0FF0">
              <w:br/>
              <w:t>3: NE</w:t>
            </w:r>
            <w:r w:rsidR="00EC0FF0">
              <w:br/>
              <w:t>4: ENE</w:t>
            </w:r>
            <w:r w:rsidR="00EC0FF0">
              <w:br/>
              <w:t>5: E</w:t>
            </w:r>
            <w:r w:rsidR="00EC0FF0">
              <w:br/>
              <w:t>6: ESE</w:t>
            </w:r>
            <w:r w:rsidR="00EC0FF0">
              <w:br/>
              <w:t>7: SE</w:t>
            </w:r>
            <w:r w:rsidR="00EC0FF0">
              <w:br/>
              <w:t>8: SSE</w:t>
            </w:r>
            <w:r w:rsidR="00EC0FF0">
              <w:br/>
              <w:t>9: S</w:t>
            </w:r>
            <w:r w:rsidR="00EC0FF0">
              <w:br/>
              <w:t>10: SSW</w:t>
            </w:r>
            <w:r w:rsidR="00EC0FF0">
              <w:br/>
              <w:t>11: SW</w:t>
            </w:r>
            <w:r w:rsidR="00EC0FF0">
              <w:br/>
              <w:t>12: WSW</w:t>
            </w:r>
            <w:r w:rsidR="00EC0FF0">
              <w:br/>
              <w:t>13: W</w:t>
            </w:r>
            <w:r w:rsidR="00EC0FF0">
              <w:br/>
              <w:t>14: WNW</w:t>
            </w:r>
            <w:r w:rsidR="00EC0FF0">
              <w:br/>
              <w:t>15: NW</w:t>
            </w:r>
            <w:r w:rsidR="00EC0FF0">
              <w:br/>
              <w:t>16: NNW</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4ACC84" w14:textId="77777777" w:rsidR="00EC0FF0" w:rsidRDefault="00EC0FF0">
            <w:r>
              <w:t>false</w:t>
            </w:r>
          </w:p>
        </w:tc>
      </w:tr>
      <w:tr w:rsidR="00EC0FF0" w14:paraId="00BD47EF"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BACC80" w14:textId="77777777" w:rsidR="00EC0FF0" w:rsidRDefault="00EC0FF0">
            <w:r>
              <w:t>distance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43FF66"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A9E609"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EADC6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1571D7" w14:textId="77777777" w:rsidR="00EC0FF0" w:rsidRDefault="00EC0FF0">
            <w:r>
              <w:t>false</w:t>
            </w:r>
          </w:p>
        </w:tc>
      </w:tr>
      <w:tr w:rsidR="00EC0FF0" w14:paraId="4B7B714C"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7D54FE" w14:textId="77777777" w:rsidR="00EC0FF0" w:rsidRDefault="00EC0FF0">
            <w:r>
              <w:t>sectorBearing</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3284D0"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1E248F" w14:textId="77777777" w:rsidR="00EC0FF0" w:rsidRDefault="00EC0FF0">
            <w:r>
              <w:t>0..2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6D6BAD"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C88AA2" w14:textId="77777777" w:rsidR="00EC0FF0" w:rsidRDefault="00EC0FF0">
            <w:r>
              <w:t>true</w:t>
            </w:r>
          </w:p>
        </w:tc>
      </w:tr>
      <w:tr w:rsidR="00EC0FF0" w14:paraId="37D27E83"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B6419B"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FFBEB6"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441911"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828FEC"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D8160A" w14:textId="77777777" w:rsidR="00EC0FF0" w:rsidRDefault="00EC0FF0">
            <w:r>
              <w:t>false</w:t>
            </w:r>
          </w:p>
        </w:tc>
      </w:tr>
      <w:tr w:rsidR="00EC0FF0" w14:paraId="64FA6BD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4C2B41" w14:textId="77777777" w:rsidR="00EC0FF0" w:rsidRDefault="00EC0FF0">
            <w:r>
              <w:t>orientation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2410EB"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A9B29B"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35B6BB"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B00D49" w14:textId="77777777" w:rsidR="00EC0FF0" w:rsidRDefault="00EC0FF0">
            <w:r>
              <w:t>false</w:t>
            </w:r>
          </w:p>
        </w:tc>
      </w:tr>
    </w:tbl>
    <w:p w14:paraId="76079AB3" w14:textId="77777777" w:rsidR="00EC0FF0" w:rsidRDefault="00EC0FF0">
      <w:pPr>
        <w:pStyle w:val="Center"/>
      </w:pPr>
    </w:p>
    <w:p w14:paraId="1CC6BA71" w14:textId="77777777" w:rsidR="00EC0FF0" w:rsidRDefault="00EC0FF0">
      <w:r>
        <w:br/>
      </w:r>
    </w:p>
    <w:p w14:paraId="0EEB4CCE" w14:textId="77777777" w:rsidR="00EC0FF0" w:rsidRDefault="00EC0FF0">
      <w:pPr>
        <w:pStyle w:val="Heading2"/>
        <w:spacing w:before="160" w:after="160"/>
        <w:rPr>
          <w:rFonts w:ascii="Times New Roman" w:hAnsi="Times New Roman" w:cs="Times New Roman"/>
          <w:b w:val="0"/>
          <w:bCs w:val="0"/>
          <w:sz w:val="24"/>
          <w:szCs w:val="24"/>
        </w:rPr>
      </w:pPr>
      <w:bookmarkStart w:id="581" w:name="idmarkerx16777217x138516"/>
      <w:bookmarkStart w:id="582" w:name="_Toc24999944"/>
      <w:bookmarkEnd w:id="581"/>
      <w:r>
        <w:t>4.2 Contact address</w:t>
      </w:r>
      <w:bookmarkEnd w:id="582"/>
    </w:p>
    <w:p w14:paraId="73EE46CF" w14:textId="77777777" w:rsidR="00EC0FF0" w:rsidRDefault="00EC0FF0">
      <w:r>
        <w:t>Name: Contact address</w:t>
      </w:r>
      <w:r>
        <w:br/>
        <w:t>Definition: Direction or superscription of a letter, package, etc., specifying the name of the place to which it is directed, and optionally a contact person or organisation who should receive it.</w:t>
      </w:r>
      <w:r>
        <w:br/>
        <w:t>Code: '</w:t>
      </w:r>
      <w:r>
        <w:rPr>
          <w:rFonts w:ascii="Courier New" w:hAnsi="Courier New" w:cs="Courier New"/>
        </w:rPr>
        <w:t>contactAddress</w:t>
      </w:r>
      <w:r>
        <w:t>'</w:t>
      </w:r>
      <w:r>
        <w:br/>
        <w:t xml:space="preserve">Remarks: </w:t>
      </w:r>
      <w:r>
        <w:br/>
        <w:t>Aliases: (none)</w:t>
      </w:r>
    </w:p>
    <w:p w14:paraId="171F7A73"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7E368E78"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A93C02"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6FF556"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23D18F"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2B5BAD"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68D816" w14:textId="77777777" w:rsidR="00EC0FF0" w:rsidRDefault="00EC0FF0">
            <w:r>
              <w:rPr>
                <w:b/>
                <w:bCs/>
              </w:rPr>
              <w:t>sequential</w:t>
            </w:r>
          </w:p>
        </w:tc>
      </w:tr>
      <w:tr w:rsidR="00EC0FF0" w14:paraId="121179C1"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048091" w14:textId="77777777" w:rsidR="00EC0FF0" w:rsidRDefault="00EC0FF0">
            <w:r>
              <w:t>deliveryPoint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C4EE99"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025F10"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05CFD6"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033B94" w14:textId="77777777" w:rsidR="00EC0FF0" w:rsidRDefault="00EC0FF0">
            <w:r>
              <w:t>false</w:t>
            </w:r>
          </w:p>
        </w:tc>
      </w:tr>
      <w:tr w:rsidR="00EC0FF0" w14:paraId="73D413D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78A48D" w14:textId="77777777" w:rsidR="00EC0FF0" w:rsidRDefault="00EC0FF0">
            <w:r>
              <w:t>cityName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4D7AFC"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73CD24"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91D5BE"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C19092" w14:textId="77777777" w:rsidR="00EC0FF0" w:rsidRDefault="00EC0FF0">
            <w:r>
              <w:t>false</w:t>
            </w:r>
          </w:p>
        </w:tc>
      </w:tr>
      <w:tr w:rsidR="00EC0FF0" w14:paraId="763FA97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0B1BE5" w14:textId="77777777" w:rsidR="00EC0FF0" w:rsidRDefault="00EC0FF0">
            <w:r>
              <w:t>administrativeDivision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39D791"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0F9211"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637F7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1D407C" w14:textId="77777777" w:rsidR="00EC0FF0" w:rsidRDefault="00EC0FF0">
            <w:r>
              <w:t>false</w:t>
            </w:r>
          </w:p>
        </w:tc>
      </w:tr>
      <w:tr w:rsidR="00EC0FF0" w14:paraId="257E3008"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561574" w14:textId="77777777" w:rsidR="00EC0FF0" w:rsidRDefault="00EC0FF0">
            <w:r>
              <w:t>countryName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81AC21"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B52F2D"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DFAC3C"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DF604C" w14:textId="77777777" w:rsidR="00EC0FF0" w:rsidRDefault="00EC0FF0">
            <w:r>
              <w:t>false</w:t>
            </w:r>
          </w:p>
        </w:tc>
      </w:tr>
      <w:tr w:rsidR="00EC0FF0" w14:paraId="6B8018B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057660" w14:textId="77777777" w:rsidR="00EC0FF0" w:rsidRDefault="00EC0FF0">
            <w:r>
              <w:t>postalCode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9B280C"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5C5934"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D7220B"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41C71A" w14:textId="77777777" w:rsidR="00EC0FF0" w:rsidRDefault="00EC0FF0">
            <w:r>
              <w:t>false</w:t>
            </w:r>
          </w:p>
        </w:tc>
      </w:tr>
    </w:tbl>
    <w:p w14:paraId="2C422B3C" w14:textId="77777777" w:rsidR="00EC0FF0" w:rsidRDefault="00EC0FF0">
      <w:pPr>
        <w:pStyle w:val="Center"/>
      </w:pPr>
    </w:p>
    <w:p w14:paraId="01815A2B" w14:textId="77777777" w:rsidR="00EC0FF0" w:rsidRDefault="00EC0FF0">
      <w:r>
        <w:lastRenderedPageBreak/>
        <w:br/>
      </w:r>
    </w:p>
    <w:p w14:paraId="5A6CCE07" w14:textId="77777777" w:rsidR="00EC0FF0" w:rsidRDefault="00EC0FF0">
      <w:pPr>
        <w:pStyle w:val="Heading2"/>
        <w:spacing w:before="160" w:after="160"/>
        <w:rPr>
          <w:rFonts w:ascii="Times New Roman" w:hAnsi="Times New Roman" w:cs="Times New Roman"/>
          <w:b w:val="0"/>
          <w:bCs w:val="0"/>
          <w:sz w:val="24"/>
          <w:szCs w:val="24"/>
        </w:rPr>
      </w:pPr>
      <w:bookmarkStart w:id="583" w:name="idmarkerx16777217x140278"/>
      <w:bookmarkStart w:id="584" w:name="_Toc24999945"/>
      <w:bookmarkEnd w:id="583"/>
      <w:r>
        <w:t>4.3 Feature name</w:t>
      </w:r>
      <w:bookmarkEnd w:id="584"/>
    </w:p>
    <w:p w14:paraId="1B28DB68" w14:textId="77777777" w:rsidR="00EC0FF0" w:rsidRDefault="00EC0FF0">
      <w:r>
        <w:t>Name: Feature name</w:t>
      </w:r>
      <w:r>
        <w:br/>
        <w:t>Definition: The complex attribute provides the name of an entity, defines the national language of the name, and provides the option to display the name at various system display settings.</w:t>
      </w:r>
      <w:r>
        <w:br/>
        <w:t>Code: '</w:t>
      </w:r>
      <w:r>
        <w:rPr>
          <w:rFonts w:ascii="Courier New" w:hAnsi="Courier New" w:cs="Courier New"/>
        </w:rPr>
        <w:t>featureName</w:t>
      </w:r>
      <w:r>
        <w:t>'</w:t>
      </w:r>
      <w:r>
        <w:br/>
        <w:t xml:space="preserve">Remarks: </w:t>
      </w:r>
      <w:r>
        <w:br/>
        <w:t>Aliases: (none)</w:t>
      </w:r>
    </w:p>
    <w:p w14:paraId="0975E333"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7C2A5D3D"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99DAC5"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6A76BB"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59C27E"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873E74"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73CA73" w14:textId="77777777" w:rsidR="00EC0FF0" w:rsidRDefault="00EC0FF0">
            <w:r>
              <w:rPr>
                <w:b/>
                <w:bCs/>
              </w:rPr>
              <w:t>sequential</w:t>
            </w:r>
          </w:p>
        </w:tc>
      </w:tr>
      <w:tr w:rsidR="00EC0FF0" w14:paraId="5FC7FA0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47E799" w14:textId="77777777" w:rsidR="00EC0FF0" w:rsidRDefault="00EC0FF0">
            <w:r>
              <w:t>displayName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8C8490" w14:textId="77777777" w:rsidR="00EC0FF0" w:rsidRDefault="00EC0FF0">
            <w:r>
              <w:t>boolean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C67A0E"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4548F8"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0D42C9" w14:textId="77777777" w:rsidR="00EC0FF0" w:rsidRDefault="00EC0FF0">
            <w:r>
              <w:t>false</w:t>
            </w:r>
          </w:p>
        </w:tc>
      </w:tr>
      <w:tr w:rsidR="00EC0FF0" w14:paraId="2179CAB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D0A72E" w14:textId="77777777" w:rsidR="00EC0FF0" w:rsidRDefault="00EC0FF0">
            <w:r>
              <w:t>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AA5D1E"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C2ED5D"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18DBBC"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B27D32" w14:textId="77777777" w:rsidR="00EC0FF0" w:rsidRDefault="00EC0FF0">
            <w:r>
              <w:t>false</w:t>
            </w:r>
          </w:p>
        </w:tc>
      </w:tr>
      <w:tr w:rsidR="00EC0FF0" w14:paraId="1EA549B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625466" w14:textId="77777777" w:rsidR="00EC0FF0" w:rsidRDefault="00EC0FF0">
            <w:r>
              <w: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4CB44E"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ADF9B7"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51B21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2A7A5E" w14:textId="77777777" w:rsidR="00EC0FF0" w:rsidRDefault="00EC0FF0">
            <w:r>
              <w:t>false</w:t>
            </w:r>
          </w:p>
        </w:tc>
      </w:tr>
    </w:tbl>
    <w:p w14:paraId="46096B43" w14:textId="77777777" w:rsidR="00EC0FF0" w:rsidRDefault="00EC0FF0">
      <w:pPr>
        <w:pStyle w:val="Center"/>
      </w:pPr>
    </w:p>
    <w:p w14:paraId="7264C041" w14:textId="77777777" w:rsidR="00EC0FF0" w:rsidRDefault="00EC0FF0">
      <w:r>
        <w:br/>
      </w:r>
    </w:p>
    <w:p w14:paraId="1E30726E" w14:textId="77777777" w:rsidR="00EC0FF0" w:rsidRDefault="00EC0FF0">
      <w:pPr>
        <w:pStyle w:val="Heading2"/>
        <w:spacing w:before="160" w:after="160"/>
        <w:rPr>
          <w:rFonts w:ascii="Times New Roman" w:hAnsi="Times New Roman" w:cs="Times New Roman"/>
          <w:b w:val="0"/>
          <w:bCs w:val="0"/>
          <w:sz w:val="24"/>
          <w:szCs w:val="24"/>
        </w:rPr>
      </w:pPr>
      <w:bookmarkStart w:id="585" w:name="idmarkerx16777217x141475"/>
      <w:bookmarkStart w:id="586" w:name="_Toc24999946"/>
      <w:bookmarkEnd w:id="585"/>
      <w:r>
        <w:t>4.4 Fixed date range</w:t>
      </w:r>
      <w:bookmarkEnd w:id="586"/>
    </w:p>
    <w:p w14:paraId="43A2A055" w14:textId="77777777" w:rsidR="00EC0FF0" w:rsidRDefault="00EC0FF0">
      <w:r>
        <w:t>Name: Fixed date range</w:t>
      </w:r>
      <w:r>
        <w:br/>
        <w:t>Definition: The complex attribute describes single fixed period, as the date range between its sub-attributes.</w:t>
      </w:r>
      <w:r>
        <w:br/>
        <w:t>Code: '</w:t>
      </w:r>
      <w:r>
        <w:rPr>
          <w:rFonts w:ascii="Courier New" w:hAnsi="Courier New" w:cs="Courier New"/>
        </w:rPr>
        <w:t>fixedDateRange</w:t>
      </w:r>
      <w:r>
        <w:t>'</w:t>
      </w:r>
      <w:r>
        <w:br/>
        <w:t>Remarks: the sub-attributes date start and date end must be encoded using 4 digits for the calendar year (YYYY) and, optionally, 2 digits for the month (MM) (e.g. April = 04) and 2 digits for the day (DD). When no specific month and/or day is required/known, the values are replaced with dashes (-).</w:t>
      </w:r>
      <w:r>
        <w:br/>
        <w:t>Aliases: (none)</w:t>
      </w:r>
    </w:p>
    <w:p w14:paraId="50EDA376"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760"/>
        <w:gridCol w:w="1080"/>
        <w:gridCol w:w="1543"/>
        <w:gridCol w:w="1296"/>
      </w:tblGrid>
      <w:tr w:rsidR="00EC0FF0" w14:paraId="35427885"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A4C3C1"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F68D72"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9D0916"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724D16"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041265" w14:textId="77777777" w:rsidR="00EC0FF0" w:rsidRDefault="00EC0FF0">
            <w:r>
              <w:rPr>
                <w:b/>
                <w:bCs/>
              </w:rPr>
              <w:t>sequential</w:t>
            </w:r>
          </w:p>
        </w:tc>
      </w:tr>
      <w:tr w:rsidR="00EC0FF0" w14:paraId="49204EA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165943" w14:textId="77777777" w:rsidR="00EC0FF0" w:rsidRDefault="00EC0FF0">
            <w:r>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6B3C1A"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ED8657"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4789B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7B8169" w14:textId="77777777" w:rsidR="00EC0FF0" w:rsidRDefault="00EC0FF0">
            <w:r>
              <w:t>false</w:t>
            </w:r>
          </w:p>
        </w:tc>
      </w:tr>
      <w:tr w:rsidR="00EC0FF0" w14:paraId="7A5041B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75DDF0" w14:textId="77777777" w:rsidR="00EC0FF0" w:rsidRDefault="00EC0FF0">
            <w:r>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D043C2"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4682D"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DD8C8B"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65969F" w14:textId="77777777" w:rsidR="00EC0FF0" w:rsidRDefault="00EC0FF0">
            <w:r>
              <w:t>false</w:t>
            </w:r>
          </w:p>
        </w:tc>
      </w:tr>
    </w:tbl>
    <w:p w14:paraId="73F57E77" w14:textId="77777777" w:rsidR="00EC0FF0" w:rsidRDefault="00EC0FF0">
      <w:pPr>
        <w:pStyle w:val="Center"/>
      </w:pPr>
    </w:p>
    <w:p w14:paraId="2C01809C" w14:textId="77777777" w:rsidR="00EC0FF0" w:rsidRDefault="00EC0FF0">
      <w:r>
        <w:br/>
      </w:r>
    </w:p>
    <w:p w14:paraId="50AFB15E" w14:textId="77777777" w:rsidR="00EC0FF0" w:rsidRDefault="00EC0FF0">
      <w:pPr>
        <w:pStyle w:val="Heading2"/>
        <w:spacing w:before="160" w:after="160"/>
        <w:rPr>
          <w:rFonts w:ascii="Times New Roman" w:hAnsi="Times New Roman" w:cs="Times New Roman"/>
          <w:b w:val="0"/>
          <w:bCs w:val="0"/>
          <w:sz w:val="24"/>
          <w:szCs w:val="24"/>
        </w:rPr>
      </w:pPr>
      <w:bookmarkStart w:id="587" w:name="idmarkerx16777217x142392"/>
      <w:bookmarkStart w:id="588" w:name="_Toc24999947"/>
      <w:bookmarkEnd w:id="587"/>
      <w:r>
        <w:t>4.5 Frequency pair</w:t>
      </w:r>
      <w:bookmarkEnd w:id="588"/>
    </w:p>
    <w:p w14:paraId="7F345509" w14:textId="77777777" w:rsidR="00EC0FF0" w:rsidRDefault="00EC0FF0">
      <w:r>
        <w:t>Name: Frequency pair</w:t>
      </w:r>
      <w:r>
        <w:br/>
        <w:t>Definition: A pair of frequencies for transmitting and receiving radio signals. The shore station transmits and receives on the frequencies indicated.</w:t>
      </w:r>
      <w:r>
        <w:br/>
        <w:t>Code: '</w:t>
      </w:r>
      <w:r>
        <w:rPr>
          <w:rFonts w:ascii="Courier New" w:hAnsi="Courier New" w:cs="Courier New"/>
        </w:rPr>
        <w:t>frequencyPair</w:t>
      </w:r>
      <w:r>
        <w:t>'</w:t>
      </w:r>
      <w:r>
        <w:br/>
        <w:t xml:space="preserve">Remarks: </w:t>
      </w:r>
      <w:r>
        <w:br/>
        <w:t>Aliases: FRQPAR</w:t>
      </w:r>
    </w:p>
    <w:p w14:paraId="15AF3E12"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5931F8DD"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ECFF7E"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128580"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985BBD"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042C23"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1E29B0" w14:textId="77777777" w:rsidR="00EC0FF0" w:rsidRDefault="00EC0FF0">
            <w:r>
              <w:rPr>
                <w:b/>
                <w:bCs/>
              </w:rPr>
              <w:t>sequential</w:t>
            </w:r>
          </w:p>
        </w:tc>
      </w:tr>
      <w:tr w:rsidR="00EC0FF0" w14:paraId="68653BB9"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250B67" w14:textId="77777777" w:rsidR="00EC0FF0" w:rsidRDefault="00EC0FF0">
            <w:r>
              <w:t>frequencyShoreStationTransmits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335572" w14:textId="77777777" w:rsidR="00EC0FF0" w:rsidRDefault="00EC0FF0">
            <w:r>
              <w:t>integer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61C6F6"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1AAF52"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C4C278" w14:textId="77777777" w:rsidR="00EC0FF0" w:rsidRDefault="00EC0FF0">
            <w:r>
              <w:t>true</w:t>
            </w:r>
          </w:p>
        </w:tc>
      </w:tr>
      <w:tr w:rsidR="00EC0FF0" w14:paraId="749B9176"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B12903" w14:textId="77777777" w:rsidR="00EC0FF0" w:rsidRDefault="00EC0FF0">
            <w:r>
              <w:t>frequencyShoreStationReceives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7F14C8" w14:textId="77777777" w:rsidR="00EC0FF0" w:rsidRDefault="00EC0FF0">
            <w:r>
              <w:t>integer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4D1B71"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228F46"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DF4660" w14:textId="77777777" w:rsidR="00EC0FF0" w:rsidRDefault="00EC0FF0">
            <w:r>
              <w:t>true</w:t>
            </w:r>
          </w:p>
        </w:tc>
      </w:tr>
      <w:tr w:rsidR="00EC0FF0" w14:paraId="0F1E4770"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284BBD" w14:textId="77777777" w:rsidR="00EC0FF0" w:rsidRDefault="00EC0FF0">
            <w:r>
              <w:t>contactInstructions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EE4C7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F8D4B7"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0535A5"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E7A127" w14:textId="77777777" w:rsidR="00EC0FF0" w:rsidRDefault="00EC0FF0">
            <w:r>
              <w:t>true</w:t>
            </w:r>
          </w:p>
        </w:tc>
      </w:tr>
    </w:tbl>
    <w:p w14:paraId="17A7473E" w14:textId="77777777" w:rsidR="00EC0FF0" w:rsidRDefault="00EC0FF0">
      <w:pPr>
        <w:pStyle w:val="Center"/>
      </w:pPr>
    </w:p>
    <w:p w14:paraId="0764C7CE" w14:textId="77777777" w:rsidR="00EC0FF0" w:rsidRDefault="00EC0FF0">
      <w:r>
        <w:br/>
      </w:r>
    </w:p>
    <w:p w14:paraId="4051D8BE" w14:textId="77777777" w:rsidR="00EC0FF0" w:rsidRDefault="00EC0FF0">
      <w:pPr>
        <w:pStyle w:val="Heading2"/>
        <w:spacing w:before="160" w:after="160"/>
        <w:rPr>
          <w:rFonts w:ascii="Times New Roman" w:hAnsi="Times New Roman" w:cs="Times New Roman"/>
          <w:b w:val="0"/>
          <w:bCs w:val="0"/>
          <w:sz w:val="24"/>
          <w:szCs w:val="24"/>
        </w:rPr>
      </w:pPr>
      <w:bookmarkStart w:id="589" w:name="idmarkerx16777217x143587"/>
      <w:bookmarkStart w:id="590" w:name="_Toc24999948"/>
      <w:bookmarkEnd w:id="589"/>
      <w:r>
        <w:lastRenderedPageBreak/>
        <w:t>4.6 Graphic</w:t>
      </w:r>
      <w:bookmarkEnd w:id="590"/>
    </w:p>
    <w:p w14:paraId="1EF4BFA0" w14:textId="77777777" w:rsidR="00EC0FF0" w:rsidRDefault="00EC0FF0">
      <w:r>
        <w:t>Name: Graphic</w:t>
      </w:r>
      <w:r>
        <w:br/>
        <w:t>Definition: Pictorial information such as a photograph, sketch, or other graphic, optionally accompanied by descriptive information about the graphic and the location relative to its subject from which it was made.</w:t>
      </w:r>
      <w:r>
        <w:br/>
        <w:t>Code: '</w:t>
      </w:r>
      <w:r>
        <w:rPr>
          <w:rFonts w:ascii="Courier New" w:hAnsi="Courier New" w:cs="Courier New"/>
        </w:rPr>
        <w:t>graphic</w:t>
      </w:r>
      <w:r>
        <w:t>'</w:t>
      </w:r>
      <w:r>
        <w:br/>
        <w:t xml:space="preserve">Remarks: </w:t>
      </w:r>
      <w:r>
        <w:br/>
        <w:t>Aliases: (none)</w:t>
      </w:r>
    </w:p>
    <w:p w14:paraId="2E68255B"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4D885279"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6DF1CB"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E1DB80"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AEA6EE"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469B60"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C3A470" w14:textId="77777777" w:rsidR="00EC0FF0" w:rsidRDefault="00EC0FF0">
            <w:r>
              <w:rPr>
                <w:b/>
                <w:bCs/>
              </w:rPr>
              <w:t>sequential</w:t>
            </w:r>
          </w:p>
        </w:tc>
      </w:tr>
      <w:tr w:rsidR="00EC0FF0" w14:paraId="663E0179"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D0DA7B" w14:textId="77777777" w:rsidR="00EC0FF0" w:rsidRDefault="00EC0FF0">
            <w:r>
              <w:t>pictorialRepresentation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5A5116"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E59FDF" w14:textId="77777777" w:rsidR="00EC0FF0" w:rsidRDefault="00EC0FF0">
            <w: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33078E"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B58863" w14:textId="77777777" w:rsidR="00EC0FF0" w:rsidRDefault="00EC0FF0">
            <w:r>
              <w:t>false</w:t>
            </w:r>
          </w:p>
        </w:tc>
      </w:tr>
      <w:tr w:rsidR="00EC0FF0" w14:paraId="5E655D89"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B720B" w14:textId="77777777" w:rsidR="00EC0FF0" w:rsidRDefault="00EC0FF0">
            <w:r>
              <w:t>pictureCaption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E31032"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F14646"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21CBC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93CE7D" w14:textId="77777777" w:rsidR="00EC0FF0" w:rsidRDefault="00EC0FF0">
            <w:r>
              <w:t>false</w:t>
            </w:r>
          </w:p>
        </w:tc>
      </w:tr>
      <w:tr w:rsidR="00EC0FF0" w14:paraId="0DE78561"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C23F96" w14:textId="77777777" w:rsidR="00EC0FF0" w:rsidRDefault="00EC0FF0">
            <w:r>
              <w:t>sourceDate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0E5022"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24FEE4"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53692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F63F4E" w14:textId="77777777" w:rsidR="00EC0FF0" w:rsidRDefault="00EC0FF0">
            <w:r>
              <w:t>false</w:t>
            </w:r>
          </w:p>
        </w:tc>
      </w:tr>
      <w:tr w:rsidR="00EC0FF0" w14:paraId="007D396C"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F49F67" w14:textId="77777777" w:rsidR="00EC0FF0" w:rsidRDefault="00EC0FF0">
            <w:r>
              <w:t>pictureInformation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93D8A2"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EA8AC2"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D9E806"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A72D2F" w14:textId="77777777" w:rsidR="00EC0FF0" w:rsidRDefault="00EC0FF0">
            <w:r>
              <w:t>false</w:t>
            </w:r>
          </w:p>
        </w:tc>
      </w:tr>
      <w:tr w:rsidR="00EC0FF0" w14:paraId="3CAD19D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109370" w14:textId="77777777" w:rsidR="00EC0FF0" w:rsidRDefault="00EC0FF0">
            <w:r>
              <w:t>bearingInformation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F51A2A"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F98077"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C252D1"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EFB986" w14:textId="77777777" w:rsidR="00EC0FF0" w:rsidRDefault="00EC0FF0">
            <w:r>
              <w:t>false</w:t>
            </w:r>
          </w:p>
        </w:tc>
      </w:tr>
    </w:tbl>
    <w:p w14:paraId="57C5B322" w14:textId="77777777" w:rsidR="00EC0FF0" w:rsidRDefault="00EC0FF0">
      <w:pPr>
        <w:pStyle w:val="Center"/>
      </w:pPr>
    </w:p>
    <w:p w14:paraId="5676119E" w14:textId="77777777" w:rsidR="00EC0FF0" w:rsidRDefault="00EC0FF0">
      <w:r>
        <w:br/>
      </w:r>
    </w:p>
    <w:p w14:paraId="0A8EB451" w14:textId="77777777" w:rsidR="00EC0FF0" w:rsidRDefault="00EC0FF0">
      <w:pPr>
        <w:pStyle w:val="Heading2"/>
        <w:spacing w:before="160" w:after="160"/>
        <w:rPr>
          <w:rFonts w:ascii="Times New Roman" w:hAnsi="Times New Roman" w:cs="Times New Roman"/>
          <w:b w:val="0"/>
          <w:bCs w:val="0"/>
          <w:sz w:val="24"/>
          <w:szCs w:val="24"/>
        </w:rPr>
      </w:pPr>
      <w:bookmarkStart w:id="591" w:name="idmarkerx16777217x145348"/>
      <w:bookmarkStart w:id="592" w:name="_Toc24999949"/>
      <w:bookmarkEnd w:id="591"/>
      <w:r>
        <w:t>4.7 Horizontal position uncertainty</w:t>
      </w:r>
      <w:bookmarkEnd w:id="592"/>
    </w:p>
    <w:p w14:paraId="1FA839B4" w14:textId="77777777" w:rsidR="00EC0FF0" w:rsidRDefault="00EC0FF0">
      <w:r>
        <w:t>Name: Horizontal position uncertainty</w:t>
      </w:r>
      <w:r>
        <w:br/>
        <w:t>Definition: The best estimate of the accuracy of a position.</w:t>
      </w:r>
      <w:r>
        <w:br/>
        <w:t>Code: '</w:t>
      </w:r>
      <w:r>
        <w:rPr>
          <w:rFonts w:ascii="Courier New" w:hAnsi="Courier New" w:cs="Courier New"/>
        </w:rPr>
        <w:t>horizontalPositionUncertainty</w:t>
      </w:r>
      <w:r>
        <w:t>'</w:t>
      </w:r>
      <w:r>
        <w:br/>
        <w:t>Remarks: The expected input is the maximum of the two-dimensional error. The error is assumed to be positive and negative.</w:t>
      </w:r>
      <w:r>
        <w:br/>
        <w:t>Aliases: (none)</w:t>
      </w:r>
    </w:p>
    <w:p w14:paraId="13BA83A9"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1E6F7C96"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59B8FE"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1AD6DF"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B1E062"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F9F25B"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D37655" w14:textId="77777777" w:rsidR="00EC0FF0" w:rsidRDefault="00EC0FF0">
            <w:r>
              <w:rPr>
                <w:b/>
                <w:bCs/>
              </w:rPr>
              <w:t>sequential</w:t>
            </w:r>
          </w:p>
        </w:tc>
      </w:tr>
      <w:tr w:rsidR="00EC0FF0" w14:paraId="60EC2852"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0B5AF0" w14:textId="77777777" w:rsidR="00EC0FF0" w:rsidRDefault="00EC0FF0">
            <w:r>
              <w:t>uncertaintyFixed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AC77DC"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7F287C"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40F6BD"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467466" w14:textId="77777777" w:rsidR="00EC0FF0" w:rsidRDefault="00EC0FF0">
            <w:r>
              <w:t>false</w:t>
            </w:r>
          </w:p>
        </w:tc>
      </w:tr>
    </w:tbl>
    <w:p w14:paraId="5ED3C5A0" w14:textId="77777777" w:rsidR="00EC0FF0" w:rsidRDefault="00EC0FF0">
      <w:pPr>
        <w:pStyle w:val="Center"/>
      </w:pPr>
    </w:p>
    <w:p w14:paraId="7D518448" w14:textId="77777777" w:rsidR="00EC0FF0" w:rsidRDefault="00EC0FF0">
      <w:r>
        <w:br/>
      </w:r>
    </w:p>
    <w:p w14:paraId="3B4CB358" w14:textId="77777777" w:rsidR="00EC0FF0" w:rsidRDefault="00EC0FF0">
      <w:pPr>
        <w:pStyle w:val="Heading2"/>
        <w:spacing w:before="160" w:after="160"/>
        <w:rPr>
          <w:rFonts w:ascii="Times New Roman" w:hAnsi="Times New Roman" w:cs="Times New Roman"/>
          <w:b w:val="0"/>
          <w:bCs w:val="0"/>
          <w:sz w:val="24"/>
          <w:szCs w:val="24"/>
        </w:rPr>
      </w:pPr>
      <w:bookmarkStart w:id="593" w:name="idmarkerx16777217x145982"/>
      <w:bookmarkStart w:id="594" w:name="_Toc24999950"/>
      <w:bookmarkEnd w:id="593"/>
      <w:r>
        <w:t>4.8 Information</w:t>
      </w:r>
      <w:bookmarkEnd w:id="594"/>
    </w:p>
    <w:p w14:paraId="0889141C" w14:textId="77777777" w:rsidR="00EC0FF0" w:rsidRDefault="00EC0FF0">
      <w:r>
        <w:t>Name: Information</w:t>
      </w:r>
      <w:r>
        <w:br/>
        <w:t>Definition: Textual information about the feature. The information may be provided as a string of text or as a file name of a single external text file that contains the text.</w:t>
      </w:r>
      <w:r>
        <w:br/>
        <w:t>Code: '</w:t>
      </w:r>
      <w:r>
        <w:rPr>
          <w:rFonts w:ascii="Courier New" w:hAnsi="Courier New" w:cs="Courier New"/>
        </w:rPr>
        <w:t>information</w:t>
      </w:r>
      <w:r>
        <w:t>'</w:t>
      </w:r>
      <w:r>
        <w:br/>
        <w:t>Remarks: this complex attribute should be used, for example, to hold the information that is shown on paper charts by cautionary and explanatory notes.</w:t>
      </w:r>
      <w:r>
        <w:br/>
        <w:t>Aliases: (none)</w:t>
      </w:r>
    </w:p>
    <w:p w14:paraId="0DD5212F"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4E902801"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66C597"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B71091"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0354EE"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E0886"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F9E342" w14:textId="77777777" w:rsidR="00EC0FF0" w:rsidRDefault="00EC0FF0">
            <w:r>
              <w:rPr>
                <w:b/>
                <w:bCs/>
              </w:rPr>
              <w:t>sequential</w:t>
            </w:r>
          </w:p>
        </w:tc>
      </w:tr>
      <w:tr w:rsidR="00EC0FF0" w14:paraId="488AA651"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5B7DB7" w14:textId="77777777" w:rsidR="00EC0FF0" w:rsidRDefault="00EC0FF0">
            <w:r>
              <w:t>fileLocator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F296A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8AF903"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7FA83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65A57F" w14:textId="77777777" w:rsidR="00EC0FF0" w:rsidRDefault="00EC0FF0">
            <w:r>
              <w:t>false</w:t>
            </w:r>
          </w:p>
        </w:tc>
      </w:tr>
      <w:tr w:rsidR="00EC0FF0" w14:paraId="545F669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1B5F93" w14:textId="77777777" w:rsidR="00EC0FF0" w:rsidRDefault="00EC0FF0">
            <w:r>
              <w:t>fileReference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2E3E54"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19F1A3"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57BAE2"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A91A36" w14:textId="77777777" w:rsidR="00EC0FF0" w:rsidRDefault="00EC0FF0">
            <w:r>
              <w:t>false</w:t>
            </w:r>
          </w:p>
        </w:tc>
      </w:tr>
      <w:tr w:rsidR="00EC0FF0" w14:paraId="066FBC5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F00BBE" w14:textId="77777777" w:rsidR="00EC0FF0" w:rsidRDefault="00EC0FF0">
            <w:r>
              <w:t>headline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FF6426"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B1BD7B"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BEC997"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485849" w14:textId="77777777" w:rsidR="00EC0FF0" w:rsidRDefault="00EC0FF0">
            <w:r>
              <w:t>false</w:t>
            </w:r>
          </w:p>
        </w:tc>
      </w:tr>
      <w:tr w:rsidR="00EC0FF0" w14:paraId="6DF7B6DF"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9A1F72" w14:textId="77777777" w:rsidR="00EC0FF0" w:rsidRDefault="00EC0FF0">
            <w:r>
              <w:t>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B4FBD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2ED72D"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01B249"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218BA9" w14:textId="77777777" w:rsidR="00EC0FF0" w:rsidRDefault="00EC0FF0">
            <w:r>
              <w:t>false</w:t>
            </w:r>
          </w:p>
        </w:tc>
      </w:tr>
      <w:tr w:rsidR="00EC0FF0" w14:paraId="35A2300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2F791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45D075"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5AF591"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B8615"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A39545" w14:textId="77777777" w:rsidR="00EC0FF0" w:rsidRDefault="00EC0FF0">
            <w:r>
              <w:t>false</w:t>
            </w:r>
          </w:p>
        </w:tc>
      </w:tr>
    </w:tbl>
    <w:p w14:paraId="2A19C8E8" w14:textId="77777777" w:rsidR="00EC0FF0" w:rsidRDefault="00EC0FF0">
      <w:pPr>
        <w:pStyle w:val="Center"/>
      </w:pPr>
    </w:p>
    <w:p w14:paraId="3A3D3BA2" w14:textId="77777777" w:rsidR="00EC0FF0" w:rsidRDefault="00EC0FF0">
      <w:r>
        <w:br/>
      </w:r>
    </w:p>
    <w:p w14:paraId="5A25770A" w14:textId="77777777" w:rsidR="00EC0FF0" w:rsidRDefault="00EC0FF0">
      <w:pPr>
        <w:pStyle w:val="Heading2"/>
        <w:spacing w:before="160" w:after="160"/>
        <w:rPr>
          <w:rFonts w:ascii="Times New Roman" w:hAnsi="Times New Roman" w:cs="Times New Roman"/>
          <w:b w:val="0"/>
          <w:bCs w:val="0"/>
          <w:sz w:val="24"/>
          <w:szCs w:val="24"/>
        </w:rPr>
      </w:pPr>
      <w:bookmarkStart w:id="595" w:name="idmarkerx16777217x147748"/>
      <w:bookmarkStart w:id="596" w:name="_Toc24999951"/>
      <w:bookmarkEnd w:id="595"/>
      <w:r>
        <w:lastRenderedPageBreak/>
        <w:t>4.9 Notice time</w:t>
      </w:r>
      <w:bookmarkEnd w:id="596"/>
    </w:p>
    <w:p w14:paraId="6A549585" w14:textId="77777777" w:rsidR="00EC0FF0" w:rsidRDefault="00EC0FF0">
      <w:r>
        <w:t>Name: Notice time</w:t>
      </w:r>
      <w:r>
        <w:br/>
        <w:t>Definition: Span of time, prior to the time the service is needed, for preparations to be made to fulfil the requirement.</w:t>
      </w:r>
      <w:r>
        <w:br/>
        <w:t>Code: '</w:t>
      </w:r>
      <w:r>
        <w:rPr>
          <w:rFonts w:ascii="Courier New" w:hAnsi="Courier New" w:cs="Courier New"/>
        </w:rPr>
        <w:t>noticeTime</w:t>
      </w:r>
      <w:r>
        <w:t>'</w:t>
      </w:r>
      <w:r>
        <w:br/>
        <w:t xml:space="preserve">Remarks: </w:t>
      </w:r>
      <w:r>
        <w:br/>
        <w:t>Aliases: NTCTIM</w:t>
      </w:r>
    </w:p>
    <w:p w14:paraId="49F8F5D1"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6BAB8766"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FB3F58"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BA0CCE"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89FBCC"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8DAD76"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442E27" w14:textId="77777777" w:rsidR="00EC0FF0" w:rsidRDefault="00EC0FF0">
            <w:r>
              <w:rPr>
                <w:b/>
                <w:bCs/>
              </w:rPr>
              <w:t>sequential</w:t>
            </w:r>
          </w:p>
        </w:tc>
      </w:tr>
      <w:tr w:rsidR="00EC0FF0" w14:paraId="1F828E4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76505D" w14:textId="77777777" w:rsidR="00EC0FF0" w:rsidRDefault="00EC0FF0">
            <w:r>
              <w:t>noticeTimeHours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F5C074"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E4CC3F"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7C903C"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B637AC" w14:textId="77777777" w:rsidR="00EC0FF0" w:rsidRDefault="00EC0FF0">
            <w:r>
              <w:t>true</w:t>
            </w:r>
          </w:p>
        </w:tc>
      </w:tr>
      <w:tr w:rsidR="00EC0FF0" w14:paraId="0F1858A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996753" w14:textId="77777777" w:rsidR="00EC0FF0" w:rsidRDefault="00EC0FF0">
            <w:r>
              <w:t>noticeTimeText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1DCF12"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9D9904"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040020"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85A504" w14:textId="77777777" w:rsidR="00EC0FF0" w:rsidRDefault="00EC0FF0">
            <w:r>
              <w:t>false</w:t>
            </w:r>
          </w:p>
        </w:tc>
      </w:tr>
      <w:tr w:rsidR="00EC0FF0" w14:paraId="50186BB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0ED6F7" w14:textId="77777777" w:rsidR="00EC0FF0" w:rsidRDefault="00EC0FF0">
            <w:r>
              <w:t>operation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598DB5"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9E39A2"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15F6BB" w14:textId="77777777" w:rsidR="00EC0FF0" w:rsidRDefault="008A31A8">
            <w:r>
              <w:t>1:</w:t>
            </w:r>
            <w:r w:rsidR="00EC0FF0">
              <w:t xml:space="preserve"> largest value</w:t>
            </w:r>
            <w:r w:rsidR="00EC0FF0">
              <w:br/>
              <w:t>2: smallest value</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A75FF1" w14:textId="77777777" w:rsidR="00EC0FF0" w:rsidRDefault="00EC0FF0">
            <w:r>
              <w:t>false</w:t>
            </w:r>
          </w:p>
        </w:tc>
      </w:tr>
    </w:tbl>
    <w:p w14:paraId="53E8B959" w14:textId="77777777" w:rsidR="00EC0FF0" w:rsidRDefault="00EC0FF0">
      <w:pPr>
        <w:pStyle w:val="Center"/>
      </w:pPr>
    </w:p>
    <w:p w14:paraId="221B66D2" w14:textId="77777777" w:rsidR="00EC0FF0" w:rsidRDefault="00EC0FF0">
      <w:r>
        <w:br/>
      </w:r>
    </w:p>
    <w:p w14:paraId="104457D0" w14:textId="77777777" w:rsidR="00EC0FF0" w:rsidRDefault="00EC0FF0">
      <w:pPr>
        <w:pStyle w:val="Heading2"/>
        <w:spacing w:before="160" w:after="160"/>
        <w:rPr>
          <w:rFonts w:ascii="Times New Roman" w:hAnsi="Times New Roman" w:cs="Times New Roman"/>
          <w:b w:val="0"/>
          <w:bCs w:val="0"/>
          <w:sz w:val="24"/>
          <w:szCs w:val="24"/>
        </w:rPr>
      </w:pPr>
      <w:bookmarkStart w:id="597" w:name="idmarkerx16777217x148963"/>
      <w:bookmarkStart w:id="598" w:name="_Toc24999952"/>
      <w:bookmarkEnd w:id="597"/>
      <w:r>
        <w:t>4.10 Online resource</w:t>
      </w:r>
      <w:bookmarkEnd w:id="598"/>
    </w:p>
    <w:p w14:paraId="28E99204" w14:textId="77777777" w:rsidR="00EC0FF0" w:rsidRDefault="00EC0FF0">
      <w:r>
        <w:t>Name: Online resource</w:t>
      </w:r>
      <w:r>
        <w:br/>
        <w:t>Definition: Information about online sources from which a resource or data can be obtained.</w:t>
      </w:r>
      <w:r>
        <w:br/>
        <w:t>Code: '</w:t>
      </w:r>
      <w:r>
        <w:rPr>
          <w:rFonts w:ascii="Courier New" w:hAnsi="Courier New" w:cs="Courier New"/>
        </w:rPr>
        <w:t>onlineResource</w:t>
      </w:r>
      <w:r>
        <w:t>'</w:t>
      </w:r>
      <w:r>
        <w:br/>
        <w:t>Remarks: The complex attribute describes the access to online resources according to ISO 19115.</w:t>
      </w:r>
      <w:r>
        <w:br/>
        <w:t>Aliases: ONLRES</w:t>
      </w:r>
    </w:p>
    <w:p w14:paraId="239379EC"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305"/>
        <w:gridCol w:w="1080"/>
        <w:gridCol w:w="1771"/>
        <w:gridCol w:w="1296"/>
      </w:tblGrid>
      <w:tr w:rsidR="00EC0FF0" w14:paraId="345E2D5D"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B91DBC"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B6AEAE"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582CF0"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C0EA53"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EA44CD" w14:textId="77777777" w:rsidR="00EC0FF0" w:rsidRDefault="00EC0FF0">
            <w:r>
              <w:rPr>
                <w:b/>
                <w:bCs/>
              </w:rPr>
              <w:t>sequential</w:t>
            </w:r>
          </w:p>
        </w:tc>
      </w:tr>
      <w:tr w:rsidR="00EC0FF0" w14:paraId="0FC0B25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FF07CD" w14:textId="77777777" w:rsidR="00EC0FF0" w:rsidRDefault="00EC0FF0">
            <w:r>
              <w:t>linkage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DB1419" w14:textId="77777777" w:rsidR="00EC0FF0" w:rsidRDefault="00EC0FF0">
            <w:r>
              <w:t>URL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9EC7A4"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5DC02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A0C560" w14:textId="77777777" w:rsidR="00EC0FF0" w:rsidRDefault="00EC0FF0">
            <w:r>
              <w:t>false</w:t>
            </w:r>
          </w:p>
        </w:tc>
      </w:tr>
      <w:tr w:rsidR="00EC0FF0" w14:paraId="4F60220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87865B" w14:textId="77777777" w:rsidR="00EC0FF0" w:rsidRDefault="00EC0FF0">
            <w:r>
              <w:t>protocol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3A3DF7"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681A5A"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C7BE91"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E6B2A5" w14:textId="77777777" w:rsidR="00EC0FF0" w:rsidRDefault="00EC0FF0">
            <w:r>
              <w:t>false</w:t>
            </w:r>
          </w:p>
        </w:tc>
      </w:tr>
      <w:tr w:rsidR="00EC0FF0" w14:paraId="3355D7A1"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07632E" w14:textId="77777777" w:rsidR="00EC0FF0" w:rsidRDefault="00EC0FF0">
            <w:r>
              <w:t>applicationProfile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74AB5C"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DEC57C"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4AF07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F753C8" w14:textId="77777777" w:rsidR="00EC0FF0" w:rsidRDefault="00EC0FF0">
            <w:r>
              <w:t>false</w:t>
            </w:r>
          </w:p>
        </w:tc>
      </w:tr>
      <w:tr w:rsidR="00EC0FF0" w14:paraId="0F93A00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3E0943" w14:textId="77777777" w:rsidR="00EC0FF0" w:rsidRDefault="00EC0FF0">
            <w:r>
              <w:t>nameOfResource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F63E03"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B5B781"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4DB577"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377BC1" w14:textId="77777777" w:rsidR="00EC0FF0" w:rsidRDefault="00EC0FF0">
            <w:r>
              <w:t>false</w:t>
            </w:r>
          </w:p>
        </w:tc>
      </w:tr>
      <w:tr w:rsidR="00EC0FF0" w14:paraId="376BD2B3"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6F5C1A" w14:textId="77777777" w:rsidR="00EC0FF0" w:rsidRDefault="00EC0FF0">
            <w:r>
              <w:t>onlineResourceDescription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2D1B54"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7E1CBC"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21537B"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8C60D7" w14:textId="77777777" w:rsidR="00EC0FF0" w:rsidRDefault="00EC0FF0">
            <w:r>
              <w:t>false</w:t>
            </w:r>
          </w:p>
        </w:tc>
      </w:tr>
      <w:tr w:rsidR="00EC0FF0" w14:paraId="57DF4878"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7EF884" w14:textId="77777777" w:rsidR="00EC0FF0" w:rsidRDefault="00EC0FF0">
            <w:r>
              <w:t>onlineFunction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10B17A" w14:textId="77777777" w:rsidR="00EC0FF0" w:rsidRDefault="00EC0FF0">
            <w:r>
              <w:t>S100_CodeList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7560C6"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0E6265" w14:textId="77777777" w:rsidR="00EC0FF0" w:rsidRDefault="008A31A8">
            <w:r>
              <w:t>1:</w:t>
            </w:r>
            <w:r w:rsidR="00EC0FF0">
              <w:t xml:space="preserve"> download</w:t>
            </w:r>
            <w:r w:rsidR="00EC0FF0">
              <w:br/>
              <w:t>2: information</w:t>
            </w:r>
            <w:r w:rsidR="00EC0FF0">
              <w:br/>
              <w:t>3: offline access</w:t>
            </w:r>
            <w:r w:rsidR="00EC0FF0">
              <w:br/>
              <w:t>4: order</w:t>
            </w:r>
            <w:r w:rsidR="00EC0FF0">
              <w:br/>
              <w:t>5: search</w:t>
            </w:r>
            <w:r w:rsidR="00EC0FF0">
              <w:br/>
              <w:t>6: complete metadata</w:t>
            </w:r>
            <w:r w:rsidR="00EC0FF0">
              <w:br/>
              <w:t>7: browse graphic</w:t>
            </w:r>
            <w:r w:rsidR="00EC0FF0">
              <w:br/>
              <w:t>8: upload</w:t>
            </w:r>
            <w:r w:rsidR="00EC0FF0">
              <w:br/>
              <w:t>9: email service</w:t>
            </w:r>
            <w:r w:rsidR="00EC0FF0">
              <w:br/>
              <w:t>10: browsing</w:t>
            </w:r>
            <w:r w:rsidR="00EC0FF0">
              <w:br/>
              <w:t>11: file access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E1AE0E" w14:textId="77777777" w:rsidR="00EC0FF0" w:rsidRDefault="00EC0FF0">
            <w:r>
              <w:t>false</w:t>
            </w:r>
          </w:p>
        </w:tc>
      </w:tr>
      <w:tr w:rsidR="00EC0FF0" w14:paraId="1A1F986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EC0753" w14:textId="77777777" w:rsidR="00EC0FF0" w:rsidRDefault="00EC0FF0">
            <w:r>
              <w:t>protocolRequest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E1CBEE"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591598"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9E4188"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44EC07" w14:textId="77777777" w:rsidR="00EC0FF0" w:rsidRDefault="00EC0FF0">
            <w:r>
              <w:t>false</w:t>
            </w:r>
          </w:p>
        </w:tc>
      </w:tr>
    </w:tbl>
    <w:p w14:paraId="49270C79" w14:textId="77777777" w:rsidR="00EC0FF0" w:rsidRDefault="00EC0FF0">
      <w:pPr>
        <w:pStyle w:val="Center"/>
      </w:pPr>
    </w:p>
    <w:p w14:paraId="7A16625C" w14:textId="77777777" w:rsidR="00EC0FF0" w:rsidRDefault="00EC0FF0">
      <w:r>
        <w:br/>
      </w:r>
    </w:p>
    <w:p w14:paraId="47C84C8C" w14:textId="77777777" w:rsidR="00EC0FF0" w:rsidRDefault="00EC0FF0">
      <w:pPr>
        <w:pStyle w:val="Heading2"/>
        <w:spacing w:before="160" w:after="160"/>
        <w:rPr>
          <w:rFonts w:ascii="Times New Roman" w:hAnsi="Times New Roman" w:cs="Times New Roman"/>
          <w:b w:val="0"/>
          <w:bCs w:val="0"/>
          <w:sz w:val="24"/>
          <w:szCs w:val="24"/>
        </w:rPr>
      </w:pPr>
      <w:bookmarkStart w:id="599" w:name="idmarkerx16777217x151395"/>
      <w:bookmarkStart w:id="600" w:name="_Toc24999953"/>
      <w:bookmarkEnd w:id="599"/>
      <w:r>
        <w:t>4.11 Orientation</w:t>
      </w:r>
      <w:bookmarkEnd w:id="600"/>
    </w:p>
    <w:p w14:paraId="6A2D6AB4" w14:textId="77777777" w:rsidR="00EC0FF0" w:rsidRDefault="00EC0FF0">
      <w:r>
        <w:t>Name: Orientation</w:t>
      </w:r>
      <w:r>
        <w:br/>
        <w:t>Definition: The angular distance measured from true north to the major axis of the feature.</w:t>
      </w:r>
      <w:r>
        <w:br/>
        <w:t>Code: '</w:t>
      </w:r>
      <w:r>
        <w:rPr>
          <w:rFonts w:ascii="Courier New" w:hAnsi="Courier New" w:cs="Courier New"/>
        </w:rPr>
        <w:t>orientation</w:t>
      </w:r>
      <w:r>
        <w:t>'</w:t>
      </w:r>
      <w:r>
        <w:br/>
        <w:t xml:space="preserve">Remarks: </w:t>
      </w:r>
      <w:r>
        <w:br/>
      </w:r>
      <w:r>
        <w:lastRenderedPageBreak/>
        <w:t>Aliases: (none)</w:t>
      </w:r>
    </w:p>
    <w:p w14:paraId="6B635F0B"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2BAC769D"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42192A"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CC36F4"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64E830"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2C4018"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A3BD93" w14:textId="77777777" w:rsidR="00EC0FF0" w:rsidRDefault="00EC0FF0">
            <w:r>
              <w:rPr>
                <w:b/>
                <w:bCs/>
              </w:rPr>
              <w:t>sequential</w:t>
            </w:r>
          </w:p>
        </w:tc>
      </w:tr>
      <w:tr w:rsidR="00EC0FF0" w14:paraId="64B5CBC9"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4F2015" w14:textId="77777777" w:rsidR="00EC0FF0" w:rsidRDefault="00EC0FF0">
            <w:r>
              <w:t>orientationUncertainty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E7E34"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8C49A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F3B2A4"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190A88" w14:textId="77777777" w:rsidR="00EC0FF0" w:rsidRDefault="00EC0FF0">
            <w:r>
              <w:t>false</w:t>
            </w:r>
          </w:p>
        </w:tc>
      </w:tr>
      <w:tr w:rsidR="00EC0FF0" w14:paraId="6530EF68"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57C9B1" w14:textId="77777777" w:rsidR="00EC0FF0" w:rsidRDefault="00EC0FF0">
            <w:r>
              <w:t>orientationValue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E165D1"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0BC696"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CE4328"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F32721" w14:textId="77777777" w:rsidR="00EC0FF0" w:rsidRDefault="00EC0FF0">
            <w:r>
              <w:t>false</w:t>
            </w:r>
          </w:p>
        </w:tc>
      </w:tr>
    </w:tbl>
    <w:p w14:paraId="215D617E" w14:textId="77777777" w:rsidR="00EC0FF0" w:rsidRDefault="00EC0FF0">
      <w:pPr>
        <w:pStyle w:val="Center"/>
      </w:pPr>
    </w:p>
    <w:p w14:paraId="1671EA27" w14:textId="77777777" w:rsidR="00EC0FF0" w:rsidRDefault="00EC0FF0">
      <w:r>
        <w:br/>
      </w:r>
    </w:p>
    <w:p w14:paraId="2B30A9AB" w14:textId="77777777" w:rsidR="00EC0FF0" w:rsidRDefault="00EC0FF0">
      <w:pPr>
        <w:pStyle w:val="Heading2"/>
        <w:spacing w:before="160" w:after="160"/>
        <w:rPr>
          <w:rFonts w:ascii="Times New Roman" w:hAnsi="Times New Roman" w:cs="Times New Roman"/>
          <w:b w:val="0"/>
          <w:bCs w:val="0"/>
          <w:sz w:val="24"/>
          <w:szCs w:val="24"/>
        </w:rPr>
      </w:pPr>
      <w:bookmarkStart w:id="601" w:name="idmarkerx16777217x152309"/>
      <w:bookmarkStart w:id="602" w:name="_Toc24999954"/>
      <w:bookmarkEnd w:id="601"/>
      <w:r>
        <w:t>4.12 Schedule by day of week</w:t>
      </w:r>
      <w:bookmarkEnd w:id="602"/>
    </w:p>
    <w:p w14:paraId="04E9D440" w14:textId="77777777" w:rsidR="00EC0FF0" w:rsidRDefault="00EC0FF0">
      <w:r>
        <w:t>Name: Schedule by day of week</w:t>
      </w:r>
      <w:r>
        <w:br/>
        <w:t>Definition: The nature and timings of a daily schedule by days of the week.</w:t>
      </w:r>
      <w:r>
        <w:br/>
        <w:t>Code: '</w:t>
      </w:r>
      <w:r>
        <w:rPr>
          <w:rFonts w:ascii="Courier New" w:hAnsi="Courier New" w:cs="Courier New"/>
        </w:rPr>
        <w:t>scheduleByDayOfWeek</w:t>
      </w:r>
      <w:r>
        <w:t>'</w:t>
      </w:r>
      <w:r>
        <w:br/>
        <w:t xml:space="preserve">Remarks: </w:t>
      </w:r>
      <w:r>
        <w:br/>
        <w:t>Aliases: (none)</w:t>
      </w:r>
    </w:p>
    <w:p w14:paraId="19804789"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305"/>
        <w:gridCol w:w="1080"/>
        <w:gridCol w:w="1904"/>
        <w:gridCol w:w="1296"/>
      </w:tblGrid>
      <w:tr w:rsidR="00EC0FF0" w14:paraId="602EA973"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4513A8"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0FF969"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E001C4"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B0A720"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085842" w14:textId="77777777" w:rsidR="00EC0FF0" w:rsidRDefault="00EC0FF0">
            <w:r>
              <w:rPr>
                <w:b/>
                <w:bCs/>
              </w:rPr>
              <w:t>sequential</w:t>
            </w:r>
          </w:p>
        </w:tc>
      </w:tr>
      <w:tr w:rsidR="00EC0FF0" w14:paraId="1F982A10"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2799EF" w14:textId="77777777" w:rsidR="00EC0FF0" w:rsidRDefault="00EC0FF0">
            <w:r>
              <w:t>categoryOfSchedule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495B02" w14:textId="77777777" w:rsidR="00EC0FF0" w:rsidRDefault="00EC0FF0">
            <w:r>
              <w:t>S100_CodeList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355F3A"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930584" w14:textId="77777777" w:rsidR="00EC0FF0" w:rsidRDefault="008A31A8">
            <w:r>
              <w:t>1:</w:t>
            </w:r>
            <w:r w:rsidR="00EC0FF0">
              <w:t xml:space="preserve"> normal operation</w:t>
            </w:r>
            <w:r w:rsidR="00EC0FF0">
              <w:br/>
              <w:t>2: closure</w:t>
            </w:r>
            <w:r w:rsidR="00EC0FF0">
              <w:br/>
              <w:t>3: unmanned operation</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4783CD" w14:textId="77777777" w:rsidR="00EC0FF0" w:rsidRDefault="00EC0FF0">
            <w:r>
              <w:t>false</w:t>
            </w:r>
          </w:p>
        </w:tc>
      </w:tr>
      <w:tr w:rsidR="00EC0FF0" w14:paraId="689F929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927271" w14:textId="77777777" w:rsidR="00EC0FF0" w:rsidRDefault="00EC0FF0">
            <w:r>
              <w:t>timeIntervalsByDayOfWeek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3D2F98"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57AC31" w14:textId="77777777" w:rsidR="00EC0FF0" w:rsidRDefault="00EC0FF0">
            <w: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75A2B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EF9122" w14:textId="77777777" w:rsidR="00EC0FF0" w:rsidRDefault="00EC0FF0">
            <w:r>
              <w:t>false</w:t>
            </w:r>
          </w:p>
        </w:tc>
      </w:tr>
    </w:tbl>
    <w:p w14:paraId="4CC80233" w14:textId="77777777" w:rsidR="00EC0FF0" w:rsidRDefault="00EC0FF0">
      <w:pPr>
        <w:pStyle w:val="Center"/>
      </w:pPr>
    </w:p>
    <w:p w14:paraId="300939B7" w14:textId="77777777" w:rsidR="00EC0FF0" w:rsidRDefault="00EC0FF0">
      <w:r>
        <w:br/>
      </w:r>
    </w:p>
    <w:p w14:paraId="6CF7FD7D" w14:textId="77777777" w:rsidR="00EC0FF0" w:rsidRDefault="00EC0FF0">
      <w:pPr>
        <w:pStyle w:val="Heading2"/>
        <w:spacing w:before="160" w:after="160"/>
        <w:rPr>
          <w:rFonts w:ascii="Times New Roman" w:hAnsi="Times New Roman" w:cs="Times New Roman"/>
          <w:b w:val="0"/>
          <w:bCs w:val="0"/>
          <w:sz w:val="24"/>
          <w:szCs w:val="24"/>
        </w:rPr>
      </w:pPr>
      <w:bookmarkStart w:id="603" w:name="idmarkerx16777217x153248"/>
      <w:bookmarkStart w:id="604" w:name="_Toc24999955"/>
      <w:bookmarkEnd w:id="603"/>
      <w:r>
        <w:t>4.13 Periodic date range</w:t>
      </w:r>
      <w:bookmarkEnd w:id="604"/>
    </w:p>
    <w:p w14:paraId="00C4A6B7" w14:textId="77777777" w:rsidR="00EC0FF0" w:rsidRDefault="00EC0FF0">
      <w:r>
        <w:t>Name: Periodic date range</w:t>
      </w:r>
      <w:r>
        <w:br/>
        <w:t>Definition: The complex attribute describes the active period for a seasonal feature (e.g. a buoy), as the dates between its sub-attributes</w:t>
      </w:r>
      <w:r>
        <w:br/>
        <w:t>Code: '</w:t>
      </w:r>
      <w:r>
        <w:rPr>
          <w:rFonts w:ascii="Courier New" w:hAnsi="Courier New" w:cs="Courier New"/>
        </w:rPr>
        <w:t>periodicDateRange</w:t>
      </w:r>
      <w:r>
        <w:t>'</w:t>
      </w:r>
      <w:r>
        <w:br/>
        <w:t>Remarks: The sub-attributes date start and date end should be encoded using 4 digits for the calendar year (YYYY), 2 digits for the month (MM) (for example April = 04) and 2 digits for the day (DD). When no specific year is required (that is, the feature is removed at the same time each year) the following two cases may be considered: - same day each year: ----MMDD - same month each year: ----MM-- This conforms to ISO 8601:2004.</w:t>
      </w:r>
      <w:r>
        <w:br/>
        <w:t>Aliases: (none)</w:t>
      </w:r>
    </w:p>
    <w:p w14:paraId="133C692A"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760"/>
        <w:gridCol w:w="1080"/>
        <w:gridCol w:w="1543"/>
        <w:gridCol w:w="1296"/>
      </w:tblGrid>
      <w:tr w:rsidR="00EC0FF0" w14:paraId="7F77B97A"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9B29F5"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A555BC"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D6F88F"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0A4D48"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439A00" w14:textId="77777777" w:rsidR="00EC0FF0" w:rsidRDefault="00EC0FF0">
            <w:r>
              <w:rPr>
                <w:b/>
                <w:bCs/>
              </w:rPr>
              <w:t>sequential</w:t>
            </w:r>
          </w:p>
        </w:tc>
      </w:tr>
      <w:tr w:rsidR="00EC0FF0" w14:paraId="6A9C91C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138877" w14:textId="77777777" w:rsidR="00EC0FF0" w:rsidRDefault="00EC0FF0">
            <w:r>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66FC8C"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F34CFE"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DD86B7"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85D72C" w14:textId="77777777" w:rsidR="00EC0FF0" w:rsidRDefault="00EC0FF0">
            <w:r>
              <w:t>false</w:t>
            </w:r>
          </w:p>
        </w:tc>
      </w:tr>
      <w:tr w:rsidR="00EC0FF0" w14:paraId="5080C30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9103CB" w14:textId="77777777" w:rsidR="00EC0FF0" w:rsidRDefault="00EC0FF0">
            <w:r>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4B3253"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D6811C"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23B251"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7C882B" w14:textId="77777777" w:rsidR="00EC0FF0" w:rsidRDefault="00EC0FF0">
            <w:r>
              <w:t>false</w:t>
            </w:r>
          </w:p>
        </w:tc>
      </w:tr>
    </w:tbl>
    <w:p w14:paraId="76C76CB6" w14:textId="77777777" w:rsidR="00EC0FF0" w:rsidRDefault="00EC0FF0">
      <w:pPr>
        <w:pStyle w:val="Center"/>
      </w:pPr>
    </w:p>
    <w:p w14:paraId="5BA27BA6" w14:textId="77777777" w:rsidR="00EC0FF0" w:rsidRDefault="00EC0FF0">
      <w:r>
        <w:br/>
      </w:r>
    </w:p>
    <w:p w14:paraId="036E8120" w14:textId="77777777" w:rsidR="00EC0FF0" w:rsidRDefault="00EC0FF0">
      <w:pPr>
        <w:pStyle w:val="Heading2"/>
        <w:spacing w:before="160" w:after="160"/>
        <w:rPr>
          <w:rFonts w:ascii="Times New Roman" w:hAnsi="Times New Roman" w:cs="Times New Roman"/>
          <w:b w:val="0"/>
          <w:bCs w:val="0"/>
          <w:sz w:val="24"/>
          <w:szCs w:val="24"/>
        </w:rPr>
      </w:pPr>
      <w:bookmarkStart w:id="605" w:name="idmarkerx16777217x154165"/>
      <w:bookmarkStart w:id="606" w:name="_Toc24999956"/>
      <w:bookmarkEnd w:id="605"/>
      <w:r>
        <w:t>4.14 Radiocommunications</w:t>
      </w:r>
      <w:bookmarkEnd w:id="606"/>
    </w:p>
    <w:p w14:paraId="415C58BB" w14:textId="77777777" w:rsidR="00EC0FF0" w:rsidRDefault="00EC0FF0">
      <w:r>
        <w:t>Name: Radiocommunications</w:t>
      </w:r>
      <w:r>
        <w:br/>
        <w:t>Definition: Detailed radiocommunications description with channels, frequencies, preferences and time schedules</w:t>
      </w:r>
      <w:r>
        <w:br/>
        <w:t>Code: '</w:t>
      </w:r>
      <w:r>
        <w:rPr>
          <w:rFonts w:ascii="Courier New" w:hAnsi="Courier New" w:cs="Courier New"/>
        </w:rPr>
        <w:t>radiocommunications</w:t>
      </w:r>
      <w:r>
        <w:t>'</w:t>
      </w:r>
      <w:r>
        <w:br/>
        <w:t xml:space="preserve">Remarks: </w:t>
      </w:r>
      <w:r>
        <w:br/>
        <w:t>Aliases: RDOCOM</w:t>
      </w:r>
    </w:p>
    <w:p w14:paraId="0EC4C8F1"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2650"/>
        <w:gridCol w:w="1296"/>
      </w:tblGrid>
      <w:tr w:rsidR="00EC0FF0" w14:paraId="3C313BDF"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5D7236"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F33EFC"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C41A51"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328E49"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895FEA" w14:textId="77777777" w:rsidR="00EC0FF0" w:rsidRDefault="00EC0FF0">
            <w:r>
              <w:rPr>
                <w:b/>
                <w:bCs/>
              </w:rPr>
              <w:t>sequential</w:t>
            </w:r>
          </w:p>
        </w:tc>
      </w:tr>
      <w:tr w:rsidR="00EC0FF0" w14:paraId="72D9D54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D2A5C4" w14:textId="77777777" w:rsidR="00EC0FF0" w:rsidRDefault="00EC0FF0">
            <w:r>
              <w:t>categoryOfCommPref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2E1C2D"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FBF198"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7028D0" w14:textId="77777777" w:rsidR="00EC0FF0" w:rsidRDefault="008A31A8">
            <w:r>
              <w:t>1:</w:t>
            </w:r>
            <w:r w:rsidR="00EC0FF0">
              <w:t xml:space="preserve"> preferred calling</w:t>
            </w:r>
            <w:r w:rsidR="00EC0FF0">
              <w:br/>
            </w:r>
            <w:r w:rsidR="00EC0FF0">
              <w:lastRenderedPageBreak/>
              <w:t>2: alternate calling</w:t>
            </w:r>
            <w:r w:rsidR="00EC0FF0">
              <w:br/>
              <w:t>3: preferred working</w:t>
            </w:r>
            <w:r w:rsidR="00EC0FF0">
              <w:br/>
              <w:t>4: alternate working</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DA902E" w14:textId="77777777" w:rsidR="00EC0FF0" w:rsidRDefault="00EC0FF0">
            <w:r>
              <w:lastRenderedPageBreak/>
              <w:t>false</w:t>
            </w:r>
          </w:p>
        </w:tc>
      </w:tr>
      <w:tr w:rsidR="00EC0FF0" w14:paraId="38F8B50C"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D8EBB3" w14:textId="77777777" w:rsidR="00EC0FF0" w:rsidRDefault="00EC0FF0">
            <w:r>
              <w:t>categoryOfMaritimeBroadcast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D70E45"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4B112F"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DF00B0" w14:textId="77777777" w:rsidR="00EC0FF0" w:rsidRDefault="008A31A8">
            <w:r>
              <w:t>1:</w:t>
            </w:r>
            <w:r w:rsidR="00EC0FF0">
              <w:t xml:space="preserve"> navigational warning</w:t>
            </w:r>
            <w:r w:rsidR="00EC0FF0">
              <w:br/>
              <w:t>2: meteorological warning</w:t>
            </w:r>
            <w:r w:rsidR="00EC0FF0">
              <w:br/>
              <w:t>3: ice report</w:t>
            </w:r>
            <w:r w:rsidR="00EC0FF0">
              <w:br/>
              <w:t>4: SAR information</w:t>
            </w:r>
            <w:r w:rsidR="00EC0FF0">
              <w:br/>
              <w:t>5: pirate attack warning</w:t>
            </w:r>
            <w:r w:rsidR="00EC0FF0">
              <w:br/>
              <w:t>6: meteorological forecast</w:t>
            </w:r>
            <w:r w:rsidR="00EC0FF0">
              <w:br/>
              <w:t>7: pilot service message</w:t>
            </w:r>
            <w:r w:rsidR="00EC0FF0">
              <w:br/>
              <w:t>8: AIS information</w:t>
            </w:r>
            <w:r w:rsidR="00EC0FF0">
              <w:br/>
              <w:t>9: LORAN message</w:t>
            </w:r>
            <w:r w:rsidR="00EC0FF0">
              <w:br/>
              <w:t>10: SATNAV message</w:t>
            </w:r>
            <w:r w:rsidR="00EC0FF0">
              <w:br/>
              <w:t>11: gale warning</w:t>
            </w:r>
            <w:r w:rsidR="00EC0FF0">
              <w:br/>
              <w:t>12: storm warning</w:t>
            </w:r>
            <w:r w:rsidR="00EC0FF0">
              <w:br/>
              <w:t>13: tropical revolving storm warning</w:t>
            </w:r>
            <w:r w:rsidR="00EC0FF0">
              <w:br/>
              <w:t>14: NAVAREA warning</w:t>
            </w:r>
            <w:r w:rsidR="00EC0FF0">
              <w:br/>
              <w:t>15: coastal warning</w:t>
            </w:r>
            <w:r w:rsidR="00EC0FF0">
              <w:br/>
              <w:t>16: local warning</w:t>
            </w:r>
            <w:r w:rsidR="00EC0FF0">
              <w:br/>
              <w:t>17: low water level warning/negative tidal surge</w:t>
            </w:r>
            <w:r w:rsidR="00EC0FF0">
              <w:br/>
              <w:t>18: icing warning</w:t>
            </w:r>
            <w:r w:rsidR="00EC0FF0">
              <w:br/>
              <w:t>19: tsunami broadcast</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2A046D" w14:textId="77777777" w:rsidR="00EC0FF0" w:rsidRDefault="00EC0FF0">
            <w:r>
              <w:t>false</w:t>
            </w:r>
          </w:p>
        </w:tc>
      </w:tr>
      <w:tr w:rsidR="00EC0FF0" w14:paraId="6535522F"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46531E" w14:textId="77777777" w:rsidR="00EC0FF0" w:rsidRDefault="00EC0FF0">
            <w:r>
              <w:t>categoryOfRadioMethods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EF83DB"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A26039"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522154" w14:textId="77777777" w:rsidR="00EC0FF0" w:rsidRDefault="008A31A8">
            <w:r>
              <w:t>1:</w:t>
            </w:r>
            <w:r w:rsidR="00EC0FF0">
              <w:t xml:space="preserve"> Low Frequency (LF) voice traffic</w:t>
            </w:r>
            <w:r w:rsidR="00EC0FF0">
              <w:br/>
              <w:t>2: Medium Frequency (MF) voice traffic</w:t>
            </w:r>
            <w:r w:rsidR="00EC0FF0">
              <w:br/>
              <w:t>3: High Frequency (HF) voice traffic</w:t>
            </w:r>
            <w:r w:rsidR="00EC0FF0">
              <w:br/>
              <w:t>4: Very High Frequency (VHF) voice traffic</w:t>
            </w:r>
            <w:r w:rsidR="00EC0FF0">
              <w:br/>
              <w:t>5: High Frequency Narrow Band Direct Printing</w:t>
            </w:r>
            <w:r w:rsidR="00EC0FF0">
              <w:br/>
              <w:t>6: NAVTEX</w:t>
            </w:r>
            <w:r w:rsidR="00EC0FF0">
              <w:br/>
              <w:t>7: SafetyNET</w:t>
            </w:r>
            <w:r w:rsidR="00EC0FF0">
              <w:br/>
              <w:t>8: NBDP Telegraphy (Narrow Band Direct Printing Telegraphy)</w:t>
            </w:r>
            <w:r w:rsidR="00EC0FF0">
              <w:br/>
              <w:t>9: facsimile</w:t>
            </w:r>
            <w:r w:rsidR="00EC0FF0">
              <w:br/>
              <w:t>10: NAVIP</w:t>
            </w:r>
            <w:r w:rsidR="00EC0FF0">
              <w:br/>
              <w:t>11: Low Frequency (LF) digital traffic</w:t>
            </w:r>
            <w:r w:rsidR="00EC0FF0">
              <w:br/>
              <w:t>12: Medium Frequency (MF) digital traffic</w:t>
            </w:r>
            <w:r w:rsidR="00EC0FF0">
              <w:br/>
              <w:t>13: High Frequency (HF) digital traffic</w:t>
            </w:r>
            <w:r w:rsidR="00EC0FF0">
              <w:br/>
              <w:t>14: Very High Frequency (VHF) digital traffic</w:t>
            </w:r>
            <w:r w:rsidR="00EC0FF0">
              <w:br/>
              <w:t>15: Low Frequency (LF) telegraph traffic</w:t>
            </w:r>
            <w:r w:rsidR="00EC0FF0">
              <w:br/>
              <w:t>16: Medium Frequency (MF) telegraph traffic</w:t>
            </w:r>
            <w:r w:rsidR="00EC0FF0">
              <w:br/>
              <w:t>17: High Frequency (HF) telegraph traffic</w:t>
            </w:r>
            <w:r w:rsidR="00EC0FF0">
              <w:br/>
            </w:r>
            <w:r w:rsidR="00EC0FF0">
              <w:lastRenderedPageBreak/>
              <w:t>18: Medium Frequency (MF) Digital Selective Call traffic</w:t>
            </w:r>
            <w:r w:rsidR="00EC0FF0">
              <w:br/>
              <w:t>19: High Frequency (HF) Digital Selective Call traffic</w:t>
            </w:r>
            <w:r w:rsidR="00EC0FF0">
              <w:br/>
              <w:t>20: Very High Frequency (VHF) Digital Selective Call traffic</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D57D51" w14:textId="77777777" w:rsidR="00EC0FF0" w:rsidRDefault="00EC0FF0">
            <w:r>
              <w:lastRenderedPageBreak/>
              <w:t>false</w:t>
            </w:r>
          </w:p>
        </w:tc>
      </w:tr>
      <w:tr w:rsidR="00EC0FF0" w14:paraId="68BC1B7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9EB309" w14:textId="77777777" w:rsidR="00EC0FF0" w:rsidRDefault="00EC0FF0">
            <w:r>
              <w:t>communicationChannel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473191"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456497"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30B15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0F8708" w14:textId="77777777" w:rsidR="00EC0FF0" w:rsidRDefault="00EC0FF0">
            <w:r>
              <w:t>false</w:t>
            </w:r>
          </w:p>
        </w:tc>
      </w:tr>
      <w:tr w:rsidR="00EC0FF0" w14:paraId="2A54C546"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778598" w14:textId="77777777" w:rsidR="00EC0FF0" w:rsidRDefault="00EC0FF0">
            <w:r>
              <w:t>contactInstructions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4CE35F"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BB9477"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3B9B3B"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BF05F8" w14:textId="77777777" w:rsidR="00EC0FF0" w:rsidRDefault="00EC0FF0">
            <w:r>
              <w:t>false</w:t>
            </w:r>
          </w:p>
        </w:tc>
      </w:tr>
      <w:tr w:rsidR="00EC0FF0" w14:paraId="535DE30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20E187" w14:textId="77777777" w:rsidR="00EC0FF0" w:rsidRDefault="00EC0FF0">
            <w:r>
              <w:t>frequencyPair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78BC61"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DFA1E3"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527AB2"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39FAF9" w14:textId="77777777" w:rsidR="00EC0FF0" w:rsidRDefault="00EC0FF0">
            <w:r>
              <w:t>false</w:t>
            </w:r>
          </w:p>
        </w:tc>
      </w:tr>
      <w:tr w:rsidR="00EC0FF0" w14:paraId="4A29779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DC0CDD" w14:textId="77777777" w:rsidR="00EC0FF0" w:rsidRDefault="00EC0FF0">
            <w:r>
              <w:t>signalFrequency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E65B65" w14:textId="77777777" w:rsidR="00EC0FF0" w:rsidRDefault="00EC0FF0">
            <w:r>
              <w:t>integer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4CF4C1"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565965"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B043E6" w14:textId="77777777" w:rsidR="00EC0FF0" w:rsidRDefault="00EC0FF0">
            <w:r>
              <w:t>false</w:t>
            </w:r>
          </w:p>
        </w:tc>
      </w:tr>
      <w:tr w:rsidR="00EC0FF0" w14:paraId="3F2591A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DEB08E" w14:textId="77777777" w:rsidR="00EC0FF0" w:rsidRDefault="00EC0FF0">
            <w:r>
              <w:t>transmissionContent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280E5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BB7992"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33BEF1"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30EDF5" w14:textId="77777777" w:rsidR="00EC0FF0" w:rsidRDefault="00EC0FF0">
            <w:r>
              <w:t>false</w:t>
            </w:r>
          </w:p>
        </w:tc>
      </w:tr>
      <w:tr w:rsidR="00EC0FF0" w14:paraId="0289AC7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511EEA" w14:textId="77777777" w:rsidR="00EC0FF0" w:rsidRDefault="00EC0FF0">
            <w:r>
              <w:t>timeIntervalsByDayOfWeek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1BC4CA"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591B53"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7A23DB"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BE6731" w14:textId="77777777" w:rsidR="00EC0FF0" w:rsidRDefault="00EC0FF0">
            <w:r>
              <w:t>false</w:t>
            </w:r>
          </w:p>
        </w:tc>
      </w:tr>
    </w:tbl>
    <w:p w14:paraId="76A9961C" w14:textId="77777777" w:rsidR="00EC0FF0" w:rsidRDefault="00EC0FF0">
      <w:pPr>
        <w:pStyle w:val="Center"/>
      </w:pPr>
    </w:p>
    <w:p w14:paraId="62F0A450" w14:textId="77777777" w:rsidR="00EC0FF0" w:rsidRDefault="00EC0FF0">
      <w:r>
        <w:br/>
      </w:r>
    </w:p>
    <w:p w14:paraId="44DC7072" w14:textId="77777777" w:rsidR="00EC0FF0" w:rsidRDefault="00EC0FF0">
      <w:pPr>
        <w:pStyle w:val="Heading2"/>
        <w:spacing w:before="160" w:after="160"/>
        <w:rPr>
          <w:rFonts w:ascii="Times New Roman" w:hAnsi="Times New Roman" w:cs="Times New Roman"/>
          <w:b w:val="0"/>
          <w:bCs w:val="0"/>
          <w:sz w:val="24"/>
          <w:szCs w:val="24"/>
        </w:rPr>
      </w:pPr>
      <w:bookmarkStart w:id="607" w:name="idmarkerx16777217x157440"/>
      <w:bookmarkStart w:id="608" w:name="_Toc24999957"/>
      <w:bookmarkEnd w:id="607"/>
      <w:r>
        <w:t>4.15 RxN Code</w:t>
      </w:r>
      <w:bookmarkEnd w:id="608"/>
    </w:p>
    <w:p w14:paraId="57D2A805" w14:textId="77777777" w:rsidR="00EC0FF0" w:rsidRDefault="00EC0FF0">
      <w:r>
        <w:t>Name: RxN Code</w:t>
      </w:r>
      <w:r>
        <w:br/>
        <w:t>Definition: A summary of the impact of the most common types of regulation, restriction, recommendation and nautical information on a vessel.</w:t>
      </w:r>
      <w:r>
        <w:br/>
        <w:t>Code: '</w:t>
      </w:r>
      <w:r>
        <w:rPr>
          <w:rFonts w:ascii="Courier New" w:hAnsi="Courier New" w:cs="Courier New"/>
        </w:rPr>
        <w:t>rxnCode</w:t>
      </w:r>
      <w:r>
        <w:t>'</w:t>
      </w:r>
      <w:r>
        <w:br/>
        <w:t>Remarks: This attribute converts the subject, topic, and effects of regulations, etc., from plain text or natural language into a set of categories.</w:t>
      </w:r>
      <w:r>
        <w:br/>
        <w:t>Aliases: (none)</w:t>
      </w:r>
    </w:p>
    <w:p w14:paraId="4784A327"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305"/>
        <w:gridCol w:w="1080"/>
        <w:gridCol w:w="2425"/>
        <w:gridCol w:w="1296"/>
      </w:tblGrid>
      <w:tr w:rsidR="00EC0FF0" w14:paraId="650654BD"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73F91E"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28C797"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7DE7F0"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37B43C"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0A37AB" w14:textId="77777777" w:rsidR="00EC0FF0" w:rsidRDefault="00EC0FF0">
            <w:r>
              <w:rPr>
                <w:b/>
                <w:bCs/>
              </w:rPr>
              <w:t>sequential</w:t>
            </w:r>
          </w:p>
        </w:tc>
      </w:tr>
      <w:tr w:rsidR="00EC0FF0" w14:paraId="576F91D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EDCAA6" w14:textId="77777777" w:rsidR="00EC0FF0" w:rsidRDefault="00EC0FF0">
            <w:r>
              <w:t>categoryOfRxN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84230A" w14:textId="77777777" w:rsidR="00EC0FF0" w:rsidRDefault="00EC0FF0">
            <w:r>
              <w:t>S100_CodeList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40FD37"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3F04DE" w14:textId="77777777" w:rsidR="00EC0FF0" w:rsidRDefault="008A31A8">
            <w:r>
              <w:t>1:</w:t>
            </w:r>
            <w:r w:rsidR="00EC0FF0">
              <w:t xml:space="preserve"> navigation</w:t>
            </w:r>
            <w:r w:rsidR="00EC0FF0">
              <w:br/>
              <w:t>2: communication</w:t>
            </w:r>
            <w:r w:rsidR="00EC0FF0">
              <w:br/>
              <w:t>3: environmental protection</w:t>
            </w:r>
            <w:r w:rsidR="00EC0FF0">
              <w:br/>
              <w:t>4: wildlife protection</w:t>
            </w:r>
            <w:r w:rsidR="00EC0FF0">
              <w:br/>
              <w:t>5: security</w:t>
            </w:r>
            <w:r w:rsidR="00EC0FF0">
              <w:br/>
              <w:t>6: customs</w:t>
            </w:r>
            <w:r w:rsidR="00EC0FF0">
              <w:br/>
              <w:t>7: cargo operation</w:t>
            </w:r>
            <w:r w:rsidR="00EC0FF0">
              <w:br/>
              <w:t>8: refuge</w:t>
            </w:r>
            <w:r w:rsidR="00EC0FF0">
              <w:br/>
              <w:t>9: health</w:t>
            </w:r>
            <w:r w:rsidR="00EC0FF0">
              <w:br/>
              <w:t>10: natural resources or exploitation</w:t>
            </w:r>
            <w:r w:rsidR="00EC0FF0">
              <w:br/>
              <w:t>11: port</w:t>
            </w:r>
            <w:r w:rsidR="00EC0FF0">
              <w:br/>
              <w:t>12: finance</w:t>
            </w:r>
            <w:r w:rsidR="00EC0FF0">
              <w:br/>
              <w:t>13: agriculture</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AA82F9" w14:textId="77777777" w:rsidR="00EC0FF0" w:rsidRDefault="00EC0FF0">
            <w:r>
              <w:t>false</w:t>
            </w:r>
          </w:p>
        </w:tc>
      </w:tr>
      <w:tr w:rsidR="00EC0FF0" w14:paraId="713B3EC7"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3B3AB9" w14:textId="77777777" w:rsidR="00EC0FF0" w:rsidRDefault="00EC0FF0">
            <w:r>
              <w:t>actionOrActivity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48C5F0" w14:textId="77777777" w:rsidR="00EC0FF0" w:rsidRDefault="00EC0FF0">
            <w:r>
              <w:t>S100_CodeList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DE7669"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71551C" w14:textId="77777777" w:rsidR="00EC0FF0" w:rsidRDefault="008A31A8">
            <w:r>
              <w:t>1:</w:t>
            </w:r>
            <w:r w:rsidR="00EC0FF0">
              <w:t xml:space="preserve"> navigating with a pilot</w:t>
            </w:r>
            <w:r w:rsidR="00EC0FF0">
              <w:br/>
              <w:t>2: entering port</w:t>
            </w:r>
            <w:r w:rsidR="00EC0FF0">
              <w:br/>
              <w:t>3: leaving port</w:t>
            </w:r>
            <w:r w:rsidR="00EC0FF0">
              <w:br/>
              <w:t>4: berthing</w:t>
            </w:r>
            <w:r w:rsidR="00EC0FF0">
              <w:br/>
              <w:t>5: slipping</w:t>
            </w:r>
            <w:r w:rsidR="00EC0FF0">
              <w:br/>
              <w:t>6: anchoring</w:t>
            </w:r>
            <w:r w:rsidR="00EC0FF0">
              <w:br/>
              <w:t>7: weighing anchor</w:t>
            </w:r>
            <w:r w:rsidR="00EC0FF0">
              <w:br/>
              <w:t>8: transiting</w:t>
            </w:r>
            <w:r w:rsidR="00EC0FF0">
              <w:br/>
              <w:t>9: overtaking</w:t>
            </w:r>
            <w:r w:rsidR="00EC0FF0">
              <w:br/>
              <w:t>10: reporting</w:t>
            </w:r>
            <w:r w:rsidR="00EC0FF0">
              <w:br/>
              <w:t>11: working cargo</w:t>
            </w:r>
            <w:r w:rsidR="00EC0FF0">
              <w:br/>
            </w:r>
            <w:r w:rsidR="00EC0FF0">
              <w:lastRenderedPageBreak/>
              <w:t>12: landing</w:t>
            </w:r>
            <w:r w:rsidR="00EC0FF0">
              <w:br/>
              <w:t>13: diving</w:t>
            </w:r>
            <w:r w:rsidR="00EC0FF0">
              <w:br/>
              <w:t>14: fishing</w:t>
            </w:r>
            <w:r w:rsidR="00EC0FF0">
              <w:br/>
              <w:t>15: discharging overboard</w:t>
            </w:r>
            <w:r w:rsidR="00EC0FF0">
              <w:br/>
              <w:t>16: passing</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DB1180" w14:textId="77777777" w:rsidR="00EC0FF0" w:rsidRDefault="00EC0FF0">
            <w:r>
              <w:lastRenderedPageBreak/>
              <w:t>false</w:t>
            </w:r>
          </w:p>
        </w:tc>
      </w:tr>
      <w:tr w:rsidR="00EC0FF0" w14:paraId="43629B7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E44C10" w14:textId="77777777" w:rsidR="00EC0FF0" w:rsidRDefault="00EC0FF0">
            <w:r>
              <w:t>headline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46A75A"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8F019B"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3D9651"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BC5055" w14:textId="77777777" w:rsidR="00EC0FF0" w:rsidRDefault="00EC0FF0">
            <w:r>
              <w:t>false</w:t>
            </w:r>
          </w:p>
        </w:tc>
      </w:tr>
    </w:tbl>
    <w:p w14:paraId="38F385EA" w14:textId="77777777" w:rsidR="00EC0FF0" w:rsidRDefault="00EC0FF0">
      <w:pPr>
        <w:pStyle w:val="Center"/>
      </w:pPr>
    </w:p>
    <w:p w14:paraId="71653FBE" w14:textId="77777777" w:rsidR="00EC0FF0" w:rsidRDefault="00EC0FF0">
      <w:r>
        <w:br/>
      </w:r>
    </w:p>
    <w:p w14:paraId="544B3EC7" w14:textId="77777777" w:rsidR="00EC0FF0" w:rsidRDefault="00EC0FF0">
      <w:pPr>
        <w:pStyle w:val="Heading2"/>
        <w:spacing w:before="160" w:after="160"/>
        <w:rPr>
          <w:rFonts w:ascii="Times New Roman" w:hAnsi="Times New Roman" w:cs="Times New Roman"/>
          <w:b w:val="0"/>
          <w:bCs w:val="0"/>
          <w:sz w:val="24"/>
          <w:szCs w:val="24"/>
        </w:rPr>
      </w:pPr>
      <w:bookmarkStart w:id="609" w:name="idmarkerx16777217x158901"/>
      <w:bookmarkStart w:id="610" w:name="_Toc24999958"/>
      <w:bookmarkEnd w:id="609"/>
      <w:r>
        <w:t>4.16 Source indication</w:t>
      </w:r>
      <w:bookmarkEnd w:id="610"/>
    </w:p>
    <w:p w14:paraId="65B441B7" w14:textId="77777777" w:rsidR="00EC0FF0" w:rsidRDefault="00EC0FF0">
      <w:r>
        <w:t>Name: Source indication</w:t>
      </w:r>
      <w:r>
        <w:br/>
        <w:t>Definition: Information about the source document, publication, or reference from which object data or textual material included or referenced in a dataset are derived</w:t>
      </w:r>
      <w:r>
        <w:br/>
        <w:t>Code: '</w:t>
      </w:r>
      <w:r>
        <w:rPr>
          <w:rFonts w:ascii="Courier New" w:hAnsi="Courier New" w:cs="Courier New"/>
        </w:rPr>
        <w:t>sourceIndication</w:t>
      </w:r>
      <w:r>
        <w:t>'</w:t>
      </w:r>
      <w:r>
        <w:br/>
        <w:t xml:space="preserve">Remarks: </w:t>
      </w:r>
      <w:r>
        <w:br/>
        <w:t>Aliases: SORIND</w:t>
      </w:r>
    </w:p>
    <w:p w14:paraId="4F49F91F"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760"/>
        <w:gridCol w:w="1080"/>
        <w:gridCol w:w="1970"/>
        <w:gridCol w:w="1296"/>
      </w:tblGrid>
      <w:tr w:rsidR="00EC0FF0" w14:paraId="4CED4833"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E70CD3"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E3F071"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8BE736"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31B305"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ADADB2" w14:textId="77777777" w:rsidR="00EC0FF0" w:rsidRDefault="00EC0FF0">
            <w:r>
              <w:rPr>
                <w:b/>
                <w:bCs/>
              </w:rPr>
              <w:t>sequential</w:t>
            </w:r>
          </w:p>
        </w:tc>
      </w:tr>
      <w:tr w:rsidR="00EC0FF0" w14:paraId="7069BBC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F7B1C1" w14:textId="77777777" w:rsidR="00EC0FF0" w:rsidRDefault="00EC0FF0">
            <w:r>
              <w:t>categoryOfAuthority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6B222A"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0A7210"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C68A42" w14:textId="77777777" w:rsidR="00EC0FF0" w:rsidRDefault="008A31A8">
            <w:r>
              <w:t>1:</w:t>
            </w:r>
            <w:r w:rsidR="00EC0FF0">
              <w:t xml:space="preserve"> customs</w:t>
            </w:r>
            <w:r w:rsidR="00EC0FF0">
              <w:br/>
              <w:t>2: border control</w:t>
            </w:r>
            <w:r w:rsidR="00EC0FF0">
              <w:br/>
              <w:t>3: police</w:t>
            </w:r>
            <w:r w:rsidR="00EC0FF0">
              <w:br/>
              <w:t>4: port</w:t>
            </w:r>
            <w:r w:rsidR="00EC0FF0">
              <w:br/>
              <w:t>5: immigration</w:t>
            </w:r>
            <w:r w:rsidR="00EC0FF0">
              <w:br/>
              <w:t>6: health</w:t>
            </w:r>
            <w:r w:rsidR="00EC0FF0">
              <w:br/>
              <w:t>7: coast guard</w:t>
            </w:r>
            <w:r w:rsidR="00EC0FF0">
              <w:br/>
              <w:t>8: agricultural</w:t>
            </w:r>
            <w:r w:rsidR="00EC0FF0">
              <w:br/>
              <w:t>9: military</w:t>
            </w:r>
            <w:r w:rsidR="00EC0FF0">
              <w:br/>
              <w:t>10: private company</w:t>
            </w:r>
            <w:r w:rsidR="00EC0FF0">
              <w:br/>
              <w:t>11: maritime police</w:t>
            </w:r>
            <w:r w:rsidR="00EC0FF0">
              <w:br/>
              <w:t>12: environmental</w:t>
            </w:r>
            <w:r w:rsidR="00EC0FF0">
              <w:br/>
              <w:t>13: fishery</w:t>
            </w:r>
            <w:r w:rsidR="00EC0FF0">
              <w:br/>
              <w:t>14: finance</w:t>
            </w:r>
            <w:r w:rsidR="00EC0FF0">
              <w:br/>
              <w:t>15: maritime</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B2D388" w14:textId="77777777" w:rsidR="00EC0FF0" w:rsidRDefault="00EC0FF0">
            <w:r>
              <w:t>false</w:t>
            </w:r>
          </w:p>
        </w:tc>
      </w:tr>
      <w:tr w:rsidR="00EC0FF0" w14:paraId="4EC418A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56BEE8" w14:textId="77777777" w:rsidR="00EC0FF0" w:rsidRDefault="00EC0FF0">
            <w:r>
              <w:t>countryName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E68181"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0306A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2432B9"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BAEA87" w14:textId="77777777" w:rsidR="00EC0FF0" w:rsidRDefault="00EC0FF0">
            <w:r>
              <w:t>false</w:t>
            </w:r>
          </w:p>
        </w:tc>
      </w:tr>
      <w:tr w:rsidR="00EC0FF0" w14:paraId="34ECE82C"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F3AAAB" w14:textId="77777777" w:rsidR="00EC0FF0" w:rsidRDefault="00EC0FF0">
            <w:r>
              <w:t>reportedDate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E74BB2"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4FC2E1"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F41C0F"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E561FD" w14:textId="77777777" w:rsidR="00EC0FF0" w:rsidRDefault="00EC0FF0">
            <w:r>
              <w:t>false</w:t>
            </w:r>
          </w:p>
        </w:tc>
      </w:tr>
      <w:tr w:rsidR="00EC0FF0" w14:paraId="0BA5EE5C"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93C1D7" w14:textId="77777777" w:rsidR="00EC0FF0" w:rsidRDefault="00EC0FF0">
            <w:r>
              <w:t>source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804E7D"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4FF523"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7C36D9"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511BD7" w14:textId="77777777" w:rsidR="00EC0FF0" w:rsidRDefault="00EC0FF0">
            <w:r>
              <w:t>false</w:t>
            </w:r>
          </w:p>
        </w:tc>
      </w:tr>
      <w:tr w:rsidR="00EC0FF0" w14:paraId="5B06FB86"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B5FE6F" w14:textId="77777777" w:rsidR="00EC0FF0" w:rsidRDefault="00EC0FF0">
            <w:r>
              <w:t>sourceType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EEDF50"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F9C49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F8E951" w14:textId="77777777" w:rsidR="00EC0FF0" w:rsidRDefault="008A31A8">
            <w:r>
              <w:t>1:</w:t>
            </w:r>
            <w:r w:rsidR="00EC0FF0">
              <w:t xml:space="preserve"> law or regulation</w:t>
            </w:r>
            <w:r w:rsidR="00EC0FF0">
              <w:br/>
              <w:t>2: official publication</w:t>
            </w:r>
            <w:r w:rsidR="00EC0FF0">
              <w:br/>
              <w:t>7: mariner report, confirmed</w:t>
            </w:r>
            <w:r w:rsidR="00EC0FF0">
              <w:br/>
              <w:t>8: mariner report, not confirmed</w:t>
            </w:r>
            <w:r w:rsidR="00EC0FF0">
              <w:br/>
              <w:t>9: industry publications and reports</w:t>
            </w:r>
            <w:r w:rsidR="00EC0FF0">
              <w:br/>
              <w:t>10: remotely sensed images</w:t>
            </w:r>
            <w:r w:rsidR="00EC0FF0">
              <w:br/>
              <w:t>11: photographs</w:t>
            </w:r>
            <w:r w:rsidR="00EC0FF0">
              <w:br/>
              <w:t>12: products issued by HO services</w:t>
            </w:r>
            <w:r w:rsidR="00EC0FF0">
              <w:br/>
              <w:t>13: news media</w:t>
            </w:r>
            <w:r w:rsidR="00EC0FF0">
              <w:br/>
              <w:t>14: traffic data</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1BB54B" w14:textId="77777777" w:rsidR="00EC0FF0" w:rsidRDefault="00EC0FF0">
            <w:r>
              <w:t>false</w:t>
            </w:r>
          </w:p>
        </w:tc>
      </w:tr>
      <w:tr w:rsidR="00EC0FF0" w14:paraId="53D50B7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EC387E" w14:textId="77777777" w:rsidR="00EC0FF0" w:rsidRDefault="00EC0FF0">
            <w:r>
              <w:lastRenderedPageBreak/>
              <w:t>featureName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401A6E"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42D3F1"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C98032"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47C81E" w14:textId="77777777" w:rsidR="00EC0FF0" w:rsidRDefault="00EC0FF0">
            <w:r>
              <w:t>true</w:t>
            </w:r>
          </w:p>
        </w:tc>
      </w:tr>
    </w:tbl>
    <w:p w14:paraId="2F2531D7" w14:textId="77777777" w:rsidR="00EC0FF0" w:rsidRDefault="00EC0FF0">
      <w:pPr>
        <w:pStyle w:val="Center"/>
      </w:pPr>
    </w:p>
    <w:p w14:paraId="40F5D0A2" w14:textId="77777777" w:rsidR="00EC0FF0" w:rsidRDefault="00EC0FF0">
      <w:r>
        <w:br/>
      </w:r>
    </w:p>
    <w:p w14:paraId="3151B44A" w14:textId="77777777" w:rsidR="00EC0FF0" w:rsidRDefault="00EC0FF0">
      <w:pPr>
        <w:pStyle w:val="Heading2"/>
        <w:spacing w:before="160" w:after="160"/>
        <w:rPr>
          <w:rFonts w:ascii="Times New Roman" w:hAnsi="Times New Roman" w:cs="Times New Roman"/>
          <w:b w:val="0"/>
          <w:bCs w:val="0"/>
          <w:sz w:val="24"/>
          <w:szCs w:val="24"/>
        </w:rPr>
      </w:pPr>
      <w:bookmarkStart w:id="611" w:name="idmarkerx16777217x161171"/>
      <w:bookmarkStart w:id="612" w:name="_Toc24999959"/>
      <w:bookmarkEnd w:id="611"/>
      <w:r>
        <w:t>4.17 Survey date range</w:t>
      </w:r>
      <w:bookmarkEnd w:id="612"/>
    </w:p>
    <w:p w14:paraId="267E41C4" w14:textId="77777777" w:rsidR="00EC0FF0" w:rsidRDefault="00EC0FF0">
      <w:r>
        <w:t>Name: Survey date range</w:t>
      </w:r>
      <w:r>
        <w:br/>
        <w:t>Definition: The complex attribute describes the period of the hydrographic survey, as the time between its sub-attributes.</w:t>
      </w:r>
      <w:r>
        <w:br/>
        <w:t>Code: '</w:t>
      </w:r>
      <w:r>
        <w:rPr>
          <w:rFonts w:ascii="Courier New" w:hAnsi="Courier New" w:cs="Courier New"/>
        </w:rPr>
        <w:t>surveyDateRange</w:t>
      </w:r>
      <w:r>
        <w:t>'</w:t>
      </w:r>
      <w:r>
        <w:br/>
        <w:t xml:space="preserve">Remarks: </w:t>
      </w:r>
      <w:r>
        <w:br/>
        <w:t>Aliases: (none)</w:t>
      </w:r>
    </w:p>
    <w:p w14:paraId="54ADCF99"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760"/>
        <w:gridCol w:w="1080"/>
        <w:gridCol w:w="1543"/>
        <w:gridCol w:w="1296"/>
      </w:tblGrid>
      <w:tr w:rsidR="00EC0FF0" w14:paraId="4D745209"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0200CB"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E527EB"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391061"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3620F2"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9AB73C" w14:textId="77777777" w:rsidR="00EC0FF0" w:rsidRDefault="00EC0FF0">
            <w:r>
              <w:rPr>
                <w:b/>
                <w:bCs/>
              </w:rPr>
              <w:t>sequential</w:t>
            </w:r>
          </w:p>
        </w:tc>
      </w:tr>
      <w:tr w:rsidR="00EC0FF0" w14:paraId="6613EF40"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7C09ED" w14:textId="77777777" w:rsidR="00EC0FF0" w:rsidRDefault="00EC0FF0">
            <w:r>
              <w:t>dateEnd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9576BA"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F8AF2A"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64B6E5"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C96AD3" w14:textId="77777777" w:rsidR="00EC0FF0" w:rsidRDefault="00EC0FF0">
            <w:r>
              <w:t>false</w:t>
            </w:r>
          </w:p>
        </w:tc>
      </w:tr>
      <w:tr w:rsidR="00EC0FF0" w14:paraId="29271B51"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CE58D9" w14:textId="77777777" w:rsidR="00EC0FF0" w:rsidRDefault="00EC0FF0">
            <w:r>
              <w:t>dateStart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333433"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6691A5"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EE505D"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8DEF6D" w14:textId="77777777" w:rsidR="00EC0FF0" w:rsidRDefault="00EC0FF0">
            <w:r>
              <w:t>false</w:t>
            </w:r>
          </w:p>
        </w:tc>
      </w:tr>
    </w:tbl>
    <w:p w14:paraId="5C4FA96C" w14:textId="77777777" w:rsidR="00EC0FF0" w:rsidRDefault="00EC0FF0">
      <w:pPr>
        <w:pStyle w:val="Center"/>
      </w:pPr>
    </w:p>
    <w:p w14:paraId="77237A82" w14:textId="77777777" w:rsidR="00EC0FF0" w:rsidRDefault="00EC0FF0">
      <w:r>
        <w:br/>
      </w:r>
    </w:p>
    <w:p w14:paraId="271FCB1C" w14:textId="77777777" w:rsidR="00EC0FF0" w:rsidRDefault="00EC0FF0">
      <w:pPr>
        <w:pStyle w:val="Heading2"/>
        <w:spacing w:before="160" w:after="160"/>
        <w:rPr>
          <w:rFonts w:ascii="Times New Roman" w:hAnsi="Times New Roman" w:cs="Times New Roman"/>
          <w:b w:val="0"/>
          <w:bCs w:val="0"/>
          <w:sz w:val="24"/>
          <w:szCs w:val="24"/>
        </w:rPr>
      </w:pPr>
      <w:bookmarkStart w:id="613" w:name="idmarkerx16777217x162085"/>
      <w:bookmarkStart w:id="614" w:name="_Toc24999960"/>
      <w:bookmarkEnd w:id="613"/>
      <w:r>
        <w:t>4.18 Telecommunications</w:t>
      </w:r>
      <w:bookmarkEnd w:id="614"/>
    </w:p>
    <w:p w14:paraId="09BFAAA5" w14:textId="77777777" w:rsidR="00EC0FF0" w:rsidRDefault="00EC0FF0">
      <w:r>
        <w:t>Name: Telecommunications</w:t>
      </w:r>
      <w:r>
        <w:br/>
        <w:t>Definition: A means or channel of communicating at a distance by electrical or electromagnetic means such as telegraphy, telephony, or broadcasting.</w:t>
      </w:r>
      <w:r>
        <w:br/>
        <w:t>Code: '</w:t>
      </w:r>
      <w:r>
        <w:rPr>
          <w:rFonts w:ascii="Courier New" w:hAnsi="Courier New" w:cs="Courier New"/>
        </w:rPr>
        <w:t>telecommunications</w:t>
      </w:r>
      <w:r>
        <w:t>'</w:t>
      </w:r>
      <w:r>
        <w:br/>
        <w:t xml:space="preserve">Remarks: </w:t>
      </w:r>
      <w:r>
        <w:br/>
        <w:t>Aliases: TELCOM</w:t>
      </w:r>
    </w:p>
    <w:p w14:paraId="19023BA2"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305"/>
        <w:gridCol w:w="1080"/>
        <w:gridCol w:w="1715"/>
        <w:gridCol w:w="1296"/>
      </w:tblGrid>
      <w:tr w:rsidR="00EC0FF0" w14:paraId="285DF2E0"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B67877"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383310"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0BD1BE"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7A3333"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0B08D1" w14:textId="77777777" w:rsidR="00EC0FF0" w:rsidRDefault="00EC0FF0">
            <w:r>
              <w:rPr>
                <w:b/>
                <w:bCs/>
              </w:rPr>
              <w:t>sequential</w:t>
            </w:r>
          </w:p>
        </w:tc>
      </w:tr>
      <w:tr w:rsidR="00EC0FF0" w14:paraId="5F99FC57"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3B30A6" w14:textId="77777777" w:rsidR="00EC0FF0" w:rsidRDefault="00EC0FF0">
            <w:r>
              <w:t>categoryOfCommPref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C62FC3"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233569"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C4FACD" w14:textId="77777777" w:rsidR="00EC0FF0" w:rsidRDefault="008A31A8">
            <w:r>
              <w:t>1:</w:t>
            </w:r>
            <w:r w:rsidR="00EC0FF0">
              <w:t xml:space="preserve"> preferred calling</w:t>
            </w:r>
            <w:r w:rsidR="00EC0FF0">
              <w:br/>
              <w:t>2: alternate calling</w:t>
            </w:r>
            <w:r w:rsidR="00EC0FF0">
              <w:br/>
              <w:t>3: preferred working</w:t>
            </w:r>
            <w:r w:rsidR="00EC0FF0">
              <w:br/>
              <w:t>4: alternate working</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D65579" w14:textId="77777777" w:rsidR="00EC0FF0" w:rsidRDefault="00EC0FF0">
            <w:r>
              <w:t>false</w:t>
            </w:r>
          </w:p>
        </w:tc>
      </w:tr>
      <w:tr w:rsidR="00EC0FF0" w14:paraId="345B5932"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727956" w14:textId="77777777" w:rsidR="00EC0FF0" w:rsidRDefault="00EC0FF0">
            <w:r>
              <w:t>telecommunicationIdentifier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A5A905"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51D0F3"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C9D398"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C7357A" w14:textId="77777777" w:rsidR="00EC0FF0" w:rsidRDefault="00EC0FF0">
            <w:r>
              <w:t>false</w:t>
            </w:r>
          </w:p>
        </w:tc>
      </w:tr>
      <w:tr w:rsidR="00EC0FF0" w14:paraId="47D632B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799EC5" w14:textId="77777777" w:rsidR="00EC0FF0" w:rsidRDefault="00EC0FF0">
            <w:r>
              <w:t>telcomCarrier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CCA99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93886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E5DE19"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861B68" w14:textId="77777777" w:rsidR="00EC0FF0" w:rsidRDefault="00EC0FF0">
            <w:r>
              <w:t>false</w:t>
            </w:r>
          </w:p>
        </w:tc>
      </w:tr>
      <w:tr w:rsidR="00EC0FF0" w14:paraId="13F09D9F"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641FFE" w14:textId="77777777" w:rsidR="00EC0FF0" w:rsidRDefault="00EC0FF0">
            <w:r>
              <w:t>contactInstructions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2C5619"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EFDC9E"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EF639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CBF7DD" w14:textId="77777777" w:rsidR="00EC0FF0" w:rsidRDefault="00EC0FF0">
            <w:r>
              <w:t>false</w:t>
            </w:r>
          </w:p>
        </w:tc>
      </w:tr>
      <w:tr w:rsidR="00EC0FF0" w14:paraId="433B1A0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DBA96B" w14:textId="77777777" w:rsidR="00EC0FF0" w:rsidRDefault="00EC0FF0">
            <w:r>
              <w:t>telecommunicationService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FF1A61" w14:textId="77777777" w:rsidR="00EC0FF0" w:rsidRDefault="00EC0FF0">
            <w:r>
              <w:t>S100_CodeList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A3D108"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96F8EC" w14:textId="77777777" w:rsidR="00EC0FF0" w:rsidRDefault="008A31A8">
            <w:r>
              <w:t>1:</w:t>
            </w:r>
            <w:r w:rsidR="00EC0FF0">
              <w:t xml:space="preserve"> voice</w:t>
            </w:r>
            <w:r w:rsidR="00EC0FF0">
              <w:br/>
              <w:t>2: facsimile</w:t>
            </w:r>
            <w:r w:rsidR="00EC0FF0">
              <w:br/>
              <w:t>3: SMS</w:t>
            </w:r>
            <w:r w:rsidR="00EC0FF0">
              <w:br/>
              <w:t>4: data</w:t>
            </w:r>
            <w:r w:rsidR="00EC0FF0">
              <w:br/>
              <w:t>5: streamedData</w:t>
            </w:r>
            <w:r w:rsidR="00EC0FF0">
              <w:br/>
              <w:t>6: telex</w:t>
            </w:r>
            <w:r w:rsidR="00EC0FF0">
              <w:br/>
              <w:t>7: telegraph</w:t>
            </w:r>
            <w:r w:rsidR="00EC0FF0">
              <w:br/>
              <w:t>8: email</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D8477B" w14:textId="77777777" w:rsidR="00EC0FF0" w:rsidRDefault="00EC0FF0">
            <w:r>
              <w:t>false</w:t>
            </w:r>
          </w:p>
        </w:tc>
      </w:tr>
      <w:tr w:rsidR="00EC0FF0" w14:paraId="7D201DC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62E21A" w14:textId="77777777" w:rsidR="00EC0FF0" w:rsidRDefault="00EC0FF0">
            <w:r>
              <w:t>scheduleByDayOfWeek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88CB92"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F68EDC"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D35A3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382CEB" w14:textId="77777777" w:rsidR="00EC0FF0" w:rsidRDefault="00EC0FF0">
            <w:r>
              <w:t>false</w:t>
            </w:r>
          </w:p>
        </w:tc>
      </w:tr>
    </w:tbl>
    <w:p w14:paraId="5422E5B5" w14:textId="77777777" w:rsidR="00EC0FF0" w:rsidRDefault="00EC0FF0">
      <w:pPr>
        <w:pStyle w:val="Center"/>
      </w:pPr>
    </w:p>
    <w:p w14:paraId="59D3342F" w14:textId="77777777" w:rsidR="00EC0FF0" w:rsidRDefault="00EC0FF0">
      <w:r>
        <w:br/>
      </w:r>
    </w:p>
    <w:p w14:paraId="1685CA57" w14:textId="77777777" w:rsidR="00EC0FF0" w:rsidRDefault="00EC0FF0">
      <w:pPr>
        <w:pStyle w:val="Heading2"/>
        <w:spacing w:before="160" w:after="160"/>
        <w:rPr>
          <w:rFonts w:ascii="Times New Roman" w:hAnsi="Times New Roman" w:cs="Times New Roman"/>
          <w:b w:val="0"/>
          <w:bCs w:val="0"/>
          <w:sz w:val="24"/>
          <w:szCs w:val="24"/>
        </w:rPr>
      </w:pPr>
      <w:bookmarkStart w:id="615" w:name="idmarkerx16777217x164238"/>
      <w:bookmarkStart w:id="616" w:name="_Toc24999961"/>
      <w:bookmarkEnd w:id="615"/>
      <w:r>
        <w:t>4.19 Text content</w:t>
      </w:r>
      <w:bookmarkEnd w:id="616"/>
    </w:p>
    <w:p w14:paraId="25B02839" w14:textId="77777777" w:rsidR="00EC0FF0" w:rsidRDefault="00EC0FF0">
      <w:r>
        <w:t>Name: Text content</w:t>
      </w:r>
      <w:r>
        <w:br/>
      </w:r>
      <w:r>
        <w:lastRenderedPageBreak/>
        <w:t>Definition: Textual material, or a pointer to a resource providing textual material. May be accompanied by basic information about its source and relationship to the source.</w:t>
      </w:r>
      <w:r>
        <w:br/>
        <w:t>Code: '</w:t>
      </w:r>
      <w:r>
        <w:rPr>
          <w:rFonts w:ascii="Courier New" w:hAnsi="Courier New" w:cs="Courier New"/>
        </w:rPr>
        <w:t>textContent</w:t>
      </w:r>
      <w:r>
        <w:t>'</w:t>
      </w:r>
      <w:r>
        <w:br/>
        <w:t>Remarks: textContent is intended to allow text passages from other publications to be included in, or referenced by, instances of feature or information types. Exactly one of sub-attributes onlineResource or information must be completed in one instance of textContent. Product specifications may restrict the use or content of onlineResource for security. For example, a product specification may forbid populating onlineResource. Product specification authors must consider whether applications using the data product may be prevented from accessing off-system resources by security policies.</w:t>
      </w:r>
      <w:r>
        <w:br/>
        <w:t>Aliases: TXTCON</w:t>
      </w:r>
    </w:p>
    <w:p w14:paraId="7203EA85"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899"/>
        <w:gridCol w:w="1296"/>
      </w:tblGrid>
      <w:tr w:rsidR="00EC0FF0" w14:paraId="7E93751D"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48EC07"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9377D2"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68A4BB"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8473EB"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600459" w14:textId="77777777" w:rsidR="00EC0FF0" w:rsidRDefault="00EC0FF0">
            <w:r>
              <w:rPr>
                <w:b/>
                <w:bCs/>
              </w:rPr>
              <w:t>sequential</w:t>
            </w:r>
          </w:p>
        </w:tc>
      </w:tr>
      <w:tr w:rsidR="00EC0FF0" w14:paraId="65844697"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00CEDF" w14:textId="77777777" w:rsidR="00EC0FF0" w:rsidRDefault="00EC0FF0">
            <w:r>
              <w:t>categoryOfText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0D3A79"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88F85D"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AD01C6" w14:textId="77777777" w:rsidR="00EC0FF0" w:rsidRDefault="008A31A8">
            <w:r>
              <w:t>1:</w:t>
            </w:r>
            <w:r w:rsidR="00EC0FF0">
              <w:t xml:space="preserve"> abstract or summary</w:t>
            </w:r>
            <w:r w:rsidR="00EC0FF0">
              <w:br/>
              <w:t>2: extract</w:t>
            </w:r>
            <w:r w:rsidR="00EC0FF0">
              <w:br/>
              <w:t>3: full text</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29B152" w14:textId="77777777" w:rsidR="00EC0FF0" w:rsidRDefault="00EC0FF0">
            <w:r>
              <w:t>false</w:t>
            </w:r>
          </w:p>
        </w:tc>
      </w:tr>
      <w:tr w:rsidR="00EC0FF0" w14:paraId="4876810F"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950AB7"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C8CB9F"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3874FD"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ED1322"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03D7B1" w14:textId="77777777" w:rsidR="00EC0FF0" w:rsidRDefault="00EC0FF0">
            <w:r>
              <w:t>false</w:t>
            </w:r>
          </w:p>
        </w:tc>
      </w:tr>
      <w:tr w:rsidR="00EC0FF0" w14:paraId="288D9AF7"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41FB8A" w14:textId="77777777" w:rsidR="00EC0FF0" w:rsidRDefault="00EC0FF0">
            <w:r>
              <w:t>onlineResource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5B7D80"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EA8353"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BCC93D"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810AF2" w14:textId="77777777" w:rsidR="00EC0FF0" w:rsidRDefault="00EC0FF0">
            <w:r>
              <w:t>false</w:t>
            </w:r>
          </w:p>
        </w:tc>
      </w:tr>
      <w:tr w:rsidR="00EC0FF0" w14:paraId="27F0065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7EC048" w14:textId="77777777" w:rsidR="00EC0FF0" w:rsidRDefault="00EC0FF0">
            <w:r>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A38018"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75EED0"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577015"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73E39D" w14:textId="77777777" w:rsidR="00EC0FF0" w:rsidRDefault="00EC0FF0">
            <w:r>
              <w:t>false</w:t>
            </w:r>
          </w:p>
        </w:tc>
      </w:tr>
    </w:tbl>
    <w:p w14:paraId="3E2FADF1" w14:textId="77777777" w:rsidR="00EC0FF0" w:rsidRDefault="00EC0FF0">
      <w:pPr>
        <w:pStyle w:val="Center"/>
      </w:pPr>
    </w:p>
    <w:p w14:paraId="4630BFD5" w14:textId="77777777" w:rsidR="00EC0FF0" w:rsidRDefault="00EC0FF0">
      <w:r>
        <w:br/>
      </w:r>
    </w:p>
    <w:p w14:paraId="573C1A94" w14:textId="77777777" w:rsidR="00EC0FF0" w:rsidRDefault="00EC0FF0">
      <w:pPr>
        <w:pStyle w:val="Heading2"/>
        <w:spacing w:before="160" w:after="160"/>
        <w:rPr>
          <w:rFonts w:ascii="Times New Roman" w:hAnsi="Times New Roman" w:cs="Times New Roman"/>
          <w:b w:val="0"/>
          <w:bCs w:val="0"/>
          <w:sz w:val="24"/>
          <w:szCs w:val="24"/>
        </w:rPr>
      </w:pPr>
      <w:bookmarkStart w:id="617" w:name="idmarkerx16777217x165745"/>
      <w:bookmarkStart w:id="618" w:name="_Toc24999962"/>
      <w:bookmarkEnd w:id="617"/>
      <w:r>
        <w:t>4.20 Time intervals by day of week</w:t>
      </w:r>
      <w:bookmarkEnd w:id="618"/>
    </w:p>
    <w:p w14:paraId="37D4958E" w14:textId="77777777" w:rsidR="00EC0FF0" w:rsidRDefault="00EC0FF0">
      <w:r>
        <w:t>Name: Time intervals by day of week</w:t>
      </w:r>
      <w:r>
        <w:br/>
        <w:t>Definition: Time intervals by days of the week.</w:t>
      </w:r>
      <w:r>
        <w:br/>
        <w:t>Code: '</w:t>
      </w:r>
      <w:r>
        <w:rPr>
          <w:rFonts w:ascii="Courier New" w:hAnsi="Courier New" w:cs="Courier New"/>
        </w:rPr>
        <w:t>timeIntervalsByDayOfWeek</w:t>
      </w:r>
      <w:r>
        <w:t>'</w:t>
      </w:r>
      <w:r>
        <w:br/>
        <w:t xml:space="preserve">Remarks: </w:t>
      </w:r>
      <w:r>
        <w:br/>
        <w:t>Aliases: (none)</w:t>
      </w:r>
    </w:p>
    <w:p w14:paraId="717A30BD"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0EC9EF75"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ACBFCA"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468F69"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F87FB1"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478D41"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02DC4B" w14:textId="77777777" w:rsidR="00EC0FF0" w:rsidRDefault="00EC0FF0">
            <w:r>
              <w:rPr>
                <w:b/>
                <w:bCs/>
              </w:rPr>
              <w:t>sequential</w:t>
            </w:r>
          </w:p>
        </w:tc>
      </w:tr>
      <w:tr w:rsidR="00EC0FF0" w14:paraId="5CD3470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F4168B" w14:textId="77777777" w:rsidR="00EC0FF0" w:rsidRDefault="00EC0FF0">
            <w:r>
              <w:t>dayOfWeek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11D7CA"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9065FB" w14:textId="77777777" w:rsidR="00EC0FF0" w:rsidRDefault="00EC0FF0">
            <w:r>
              <w:t>0..7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A522EE" w14:textId="77777777" w:rsidR="00EC0FF0" w:rsidRDefault="008A31A8">
            <w:r>
              <w:t>1:</w:t>
            </w:r>
            <w:r w:rsidR="00EC0FF0">
              <w:t xml:space="preserve"> Sunday</w:t>
            </w:r>
            <w:r w:rsidR="00EC0FF0">
              <w:br/>
              <w:t>2: Monday</w:t>
            </w:r>
            <w:r w:rsidR="00EC0FF0">
              <w:br/>
              <w:t>3: Tuesday</w:t>
            </w:r>
            <w:r w:rsidR="00EC0FF0">
              <w:br/>
              <w:t>4: Wednesday</w:t>
            </w:r>
            <w:r w:rsidR="00EC0FF0">
              <w:br/>
              <w:t>5: Thursday</w:t>
            </w:r>
            <w:r w:rsidR="00EC0FF0">
              <w:br/>
              <w:t>6: Friday</w:t>
            </w:r>
            <w:r w:rsidR="00EC0FF0">
              <w:br/>
              <w:t>7: Saturday</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39C8A5" w14:textId="77777777" w:rsidR="00EC0FF0" w:rsidRDefault="00EC0FF0">
            <w:r>
              <w:t>true</w:t>
            </w:r>
          </w:p>
        </w:tc>
      </w:tr>
      <w:tr w:rsidR="00EC0FF0" w14:paraId="327D38D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586601" w14:textId="77777777" w:rsidR="00EC0FF0" w:rsidRDefault="00EC0FF0">
            <w:r>
              <w:t>dayOfWeekIsRange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4E1060" w14:textId="77777777" w:rsidR="00EC0FF0" w:rsidRDefault="00EC0FF0">
            <w:r>
              <w:t>boolean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D70ED0"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601687"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4D387F" w14:textId="77777777" w:rsidR="00EC0FF0" w:rsidRDefault="00EC0FF0">
            <w:r>
              <w:t>false</w:t>
            </w:r>
          </w:p>
        </w:tc>
      </w:tr>
      <w:tr w:rsidR="00EC0FF0" w14:paraId="79D38F57"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FADF70" w14:textId="77777777" w:rsidR="00EC0FF0" w:rsidRDefault="00EC0FF0">
            <w:r>
              <w:t>timeOfDayStart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5A6FCE" w14:textId="77777777" w:rsidR="00EC0FF0" w:rsidRDefault="00EC0FF0">
            <w:r>
              <w:t>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7FFA70"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B79B45"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CC4DDB" w14:textId="77777777" w:rsidR="00EC0FF0" w:rsidRDefault="00EC0FF0">
            <w:r>
              <w:t>true</w:t>
            </w:r>
          </w:p>
        </w:tc>
      </w:tr>
      <w:tr w:rsidR="00EC0FF0" w14:paraId="24E8E22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EF311" w14:textId="77777777" w:rsidR="00EC0FF0" w:rsidRDefault="00EC0FF0">
            <w:r>
              <w:t>timeOfDayEnd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2FB3C2" w14:textId="77777777" w:rsidR="00EC0FF0" w:rsidRDefault="00EC0FF0">
            <w:r>
              <w:t>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0FF87D"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BC932D"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66EEED" w14:textId="77777777" w:rsidR="00EC0FF0" w:rsidRDefault="00EC0FF0">
            <w:r>
              <w:t>true</w:t>
            </w:r>
          </w:p>
        </w:tc>
      </w:tr>
    </w:tbl>
    <w:p w14:paraId="1539974A" w14:textId="77777777" w:rsidR="00EC0FF0" w:rsidRDefault="00EC0FF0">
      <w:pPr>
        <w:pStyle w:val="Center"/>
      </w:pPr>
    </w:p>
    <w:p w14:paraId="5D6DBB89" w14:textId="77777777" w:rsidR="00EC0FF0" w:rsidRDefault="00EC0FF0">
      <w:r>
        <w:br/>
      </w:r>
    </w:p>
    <w:p w14:paraId="55C065D0" w14:textId="77777777" w:rsidR="00EC0FF0" w:rsidRDefault="00EC0FF0">
      <w:pPr>
        <w:pStyle w:val="Heading2"/>
        <w:spacing w:before="160" w:after="160"/>
        <w:rPr>
          <w:rFonts w:ascii="Times New Roman" w:hAnsi="Times New Roman" w:cs="Times New Roman"/>
          <w:b w:val="0"/>
          <w:bCs w:val="0"/>
          <w:sz w:val="24"/>
          <w:szCs w:val="24"/>
        </w:rPr>
      </w:pPr>
      <w:bookmarkStart w:id="619" w:name="idmarkerx16777217x167286"/>
      <w:bookmarkStart w:id="620" w:name="_Toc24999963"/>
      <w:bookmarkEnd w:id="619"/>
      <w:r>
        <w:t>4.21 Underkeel allowance</w:t>
      </w:r>
      <w:bookmarkEnd w:id="620"/>
    </w:p>
    <w:p w14:paraId="510EBDBE" w14:textId="77777777" w:rsidR="00EC0FF0" w:rsidRDefault="00EC0FF0">
      <w:r>
        <w:t>Name: Underkeel allowance</w:t>
      </w:r>
      <w:r>
        <w:br/>
        <w:t>Definition: A fixed figure, or a figure derived by calculation, which is added to draught in order to maintain the minimum underkeel clearance taking into account the vessel's static and dynamic characteristics, sea state, information from real time sensors and weather forecast, the reliability of the chart and variance from predicted height of tide or water level.</w:t>
      </w:r>
      <w:r>
        <w:br/>
        <w:t>Code: '</w:t>
      </w:r>
      <w:r>
        <w:rPr>
          <w:rFonts w:ascii="Courier New" w:hAnsi="Courier New" w:cs="Courier New"/>
        </w:rPr>
        <w:t>underkeelAllowance</w:t>
      </w:r>
      <w:r>
        <w:t>'</w:t>
      </w:r>
      <w:r>
        <w:br/>
        <w:t xml:space="preserve">Remarks: </w:t>
      </w:r>
      <w:r>
        <w:br/>
        <w:t>Aliases: UKALNS</w:t>
      </w:r>
    </w:p>
    <w:p w14:paraId="3D92126B"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78EF1F51"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D95808" w14:textId="77777777" w:rsidR="00EC0FF0" w:rsidRDefault="00EC0FF0">
            <w:r>
              <w:rPr>
                <w:b/>
                <w:bCs/>
              </w:rPr>
              <w:lastRenderedPageBreak/>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12F77B"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AD1BF2"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161332"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EB1770" w14:textId="77777777" w:rsidR="00EC0FF0" w:rsidRDefault="00EC0FF0">
            <w:r>
              <w:rPr>
                <w:b/>
                <w:bCs/>
              </w:rPr>
              <w:t>sequential</w:t>
            </w:r>
          </w:p>
        </w:tc>
      </w:tr>
      <w:tr w:rsidR="00EC0FF0" w14:paraId="61465D4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915B8B" w14:textId="77777777" w:rsidR="00EC0FF0" w:rsidRDefault="00EC0FF0">
            <w:r>
              <w:t>underkeelAllowanceFixed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719360"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2FA656"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0D10A0"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43ACBC" w14:textId="77777777" w:rsidR="00EC0FF0" w:rsidRDefault="00EC0FF0">
            <w:r>
              <w:t>false</w:t>
            </w:r>
          </w:p>
        </w:tc>
      </w:tr>
      <w:tr w:rsidR="00EC0FF0" w14:paraId="69BFE1A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750A03" w14:textId="77777777" w:rsidR="00EC0FF0" w:rsidRDefault="00EC0FF0">
            <w:r>
              <w:t>underkeelAllowanceVariableBeamBased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0E0F27"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67FA85"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02B8B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758D70" w14:textId="77777777" w:rsidR="00EC0FF0" w:rsidRDefault="00EC0FF0">
            <w:r>
              <w:t>false</w:t>
            </w:r>
          </w:p>
        </w:tc>
      </w:tr>
      <w:tr w:rsidR="00EC0FF0" w14:paraId="57CAFE5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41511D" w14:textId="77777777" w:rsidR="00EC0FF0" w:rsidRDefault="00EC0FF0">
            <w:r>
              <w:t>underkeelAllowanceVariableDraughtBased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D17FE8"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24ADDE"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2EE0A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6C8F86" w14:textId="77777777" w:rsidR="00EC0FF0" w:rsidRDefault="00EC0FF0">
            <w:r>
              <w:t>false</w:t>
            </w:r>
          </w:p>
        </w:tc>
      </w:tr>
      <w:tr w:rsidR="00EC0FF0" w14:paraId="562D19B3"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8D2B33" w14:textId="77777777" w:rsidR="00EC0FF0" w:rsidRDefault="00EC0FF0">
            <w:r>
              <w:t>operation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BF0F35"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B72944"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B6D458" w14:textId="77777777" w:rsidR="00EC0FF0" w:rsidRDefault="008A31A8">
            <w:r>
              <w:t>1:</w:t>
            </w:r>
            <w:r w:rsidR="00EC0FF0">
              <w:t xml:space="preserve"> largest value</w:t>
            </w:r>
            <w:r w:rsidR="00EC0FF0">
              <w:br/>
              <w:t>2: smallest value</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FD081E" w14:textId="77777777" w:rsidR="00EC0FF0" w:rsidRDefault="00EC0FF0">
            <w:r>
              <w:t>false</w:t>
            </w:r>
          </w:p>
        </w:tc>
      </w:tr>
    </w:tbl>
    <w:p w14:paraId="1B3FC7B7" w14:textId="77777777" w:rsidR="00EC0FF0" w:rsidRDefault="00EC0FF0">
      <w:pPr>
        <w:pStyle w:val="Center"/>
      </w:pPr>
    </w:p>
    <w:p w14:paraId="78DD693B" w14:textId="77777777" w:rsidR="00EC0FF0" w:rsidRDefault="00EC0FF0">
      <w:r>
        <w:br/>
      </w:r>
    </w:p>
    <w:p w14:paraId="611AEDA6" w14:textId="77777777" w:rsidR="00EC0FF0" w:rsidRDefault="00EC0FF0">
      <w:pPr>
        <w:pStyle w:val="Heading2"/>
        <w:spacing w:before="160" w:after="160"/>
        <w:rPr>
          <w:rFonts w:ascii="Times New Roman" w:hAnsi="Times New Roman" w:cs="Times New Roman"/>
          <w:b w:val="0"/>
          <w:bCs w:val="0"/>
          <w:sz w:val="24"/>
          <w:szCs w:val="24"/>
        </w:rPr>
      </w:pPr>
      <w:bookmarkStart w:id="621" w:name="idmarkerx16777217x168785"/>
      <w:bookmarkStart w:id="622" w:name="_Toc24999964"/>
      <w:bookmarkEnd w:id="621"/>
      <w:r>
        <w:t>4.22 Vessels measurements</w:t>
      </w:r>
      <w:bookmarkEnd w:id="622"/>
    </w:p>
    <w:p w14:paraId="611BE4D3" w14:textId="77777777" w:rsidR="00EC0FF0" w:rsidRDefault="00EC0FF0">
      <w:r>
        <w:t>Name: Vessels measurements</w:t>
      </w:r>
      <w:r>
        <w:br/>
        <w:t>Definition: Terms and definitions specifically related to vessels</w:t>
      </w:r>
      <w:r>
        <w:br/>
        <w:t>Code: '</w:t>
      </w:r>
      <w:r>
        <w:rPr>
          <w:rFonts w:ascii="Courier New" w:hAnsi="Courier New" w:cs="Courier New"/>
        </w:rPr>
        <w:t>vesselsMeasurements</w:t>
      </w:r>
      <w:r>
        <w:t>'</w:t>
      </w:r>
      <w:r>
        <w:br/>
        <w:t xml:space="preserve">Remarks: </w:t>
      </w:r>
      <w:r>
        <w:br/>
        <w:t>Aliases: VSLMSM</w:t>
      </w:r>
    </w:p>
    <w:p w14:paraId="06266599"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2650"/>
        <w:gridCol w:w="1296"/>
      </w:tblGrid>
      <w:tr w:rsidR="00EC0FF0" w14:paraId="1954544C"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144420"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86332D"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661DFD"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99482D"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72DB4F" w14:textId="77777777" w:rsidR="00EC0FF0" w:rsidRDefault="00EC0FF0">
            <w:r>
              <w:rPr>
                <w:b/>
                <w:bCs/>
              </w:rPr>
              <w:t>sequential</w:t>
            </w:r>
          </w:p>
        </w:tc>
      </w:tr>
      <w:tr w:rsidR="00EC0FF0" w14:paraId="40D34782"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329EFB" w14:textId="77777777" w:rsidR="00EC0FF0" w:rsidRDefault="00EC0FF0">
            <w:r>
              <w:t>comparisonOperator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09E5F0"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C71177"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F5BD94" w14:textId="77777777" w:rsidR="00EC0FF0" w:rsidRDefault="008A31A8">
            <w:r>
              <w:t>1:</w:t>
            </w:r>
            <w:r w:rsidR="00EC0FF0">
              <w:t xml:space="preserve"> greater than</w:t>
            </w:r>
            <w:r w:rsidR="00EC0FF0">
              <w:br/>
              <w:t>2: greater than or equal to</w:t>
            </w:r>
            <w:r w:rsidR="00EC0FF0">
              <w:br/>
              <w:t>3: less than</w:t>
            </w:r>
            <w:r w:rsidR="00EC0FF0">
              <w:br/>
              <w:t>4: less than or equal to</w:t>
            </w:r>
            <w:r w:rsidR="00EC0FF0">
              <w:br/>
              <w:t>5: equal to</w:t>
            </w:r>
            <w:r w:rsidR="00EC0FF0">
              <w:br/>
              <w:t>6: not equal to</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7684D9" w14:textId="77777777" w:rsidR="00EC0FF0" w:rsidRDefault="00EC0FF0">
            <w:r>
              <w:t>false</w:t>
            </w:r>
          </w:p>
        </w:tc>
      </w:tr>
      <w:tr w:rsidR="00EC0FF0" w14:paraId="13EFC3C6"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6B156E" w14:textId="77777777" w:rsidR="00EC0FF0" w:rsidRDefault="00EC0FF0">
            <w:r>
              <w:t>vesselsCharacteristics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21D037"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3D8ABE"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00A725" w14:textId="77777777" w:rsidR="00EC0FF0" w:rsidRDefault="008A31A8">
            <w:r>
              <w:t>1:</w:t>
            </w:r>
            <w:r w:rsidR="00EC0FF0">
              <w:t xml:space="preserve"> length overall</w:t>
            </w:r>
            <w:r w:rsidR="00EC0FF0">
              <w:br/>
              <w:t>2: length at waterline</w:t>
            </w:r>
            <w:r w:rsidR="00EC0FF0">
              <w:br/>
              <w:t>3: breadth</w:t>
            </w:r>
            <w:r w:rsidR="00EC0FF0">
              <w:br/>
              <w:t>4: draught</w:t>
            </w:r>
            <w:r w:rsidR="00EC0FF0">
              <w:br/>
              <w:t>5: height</w:t>
            </w:r>
            <w:r w:rsidR="00EC0FF0">
              <w:br/>
              <w:t>6: displacement tonnage</w:t>
            </w:r>
            <w:r w:rsidR="00EC0FF0">
              <w:br/>
              <w:t>7: displacement tonnage, light</w:t>
            </w:r>
            <w:r w:rsidR="00EC0FF0">
              <w:br/>
              <w:t>8: displacement tonnage, loaded</w:t>
            </w:r>
            <w:r w:rsidR="00EC0FF0">
              <w:br/>
              <w:t>9: deadweight tonnage</w:t>
            </w:r>
            <w:r w:rsidR="00EC0FF0">
              <w:br/>
              <w:t>10: gross tonnage</w:t>
            </w:r>
            <w:r w:rsidR="00EC0FF0">
              <w:br/>
              <w:t>11: net tonnage</w:t>
            </w:r>
            <w:r w:rsidR="00EC0FF0">
              <w:br/>
              <w:t>12: Panama Canal/Universal Measurement System net tonnage</w:t>
            </w:r>
            <w:r w:rsidR="00EC0FF0">
              <w:br/>
              <w:t>13: Suez Canal net tonnage</w:t>
            </w:r>
            <w:r w:rsidR="00EC0FF0">
              <w:br/>
              <w:t>14: Suez Canal gross tonnage</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18DD54" w14:textId="77777777" w:rsidR="00EC0FF0" w:rsidRDefault="00EC0FF0">
            <w:r>
              <w:t>false</w:t>
            </w:r>
          </w:p>
        </w:tc>
      </w:tr>
      <w:tr w:rsidR="00EC0FF0" w14:paraId="4D965DF9"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364EC1" w14:textId="77777777" w:rsidR="00EC0FF0" w:rsidRDefault="00EC0FF0">
            <w:r>
              <w:t>vesselsCharacteristicsValue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783B6B"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8C7B13"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5A3D7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F5464A" w14:textId="77777777" w:rsidR="00EC0FF0" w:rsidRDefault="00EC0FF0">
            <w:r>
              <w:t>false</w:t>
            </w:r>
          </w:p>
        </w:tc>
      </w:tr>
      <w:tr w:rsidR="00EC0FF0" w14:paraId="3FC8F6A3"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9FF22D" w14:textId="77777777" w:rsidR="00EC0FF0" w:rsidRDefault="00EC0FF0">
            <w:r>
              <w:t>vesselsCharacteristicsUnit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1A5E39"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9D7B2F"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8BA90B" w14:textId="77777777" w:rsidR="00EC0FF0" w:rsidRDefault="008A31A8">
            <w:r>
              <w:t>1:</w:t>
            </w:r>
            <w:r w:rsidR="00EC0FF0">
              <w:t xml:space="preserve"> metre</w:t>
            </w:r>
            <w:r w:rsidR="00EC0FF0">
              <w:br/>
              <w:t>2: foot</w:t>
            </w:r>
            <w:r w:rsidR="00EC0FF0">
              <w:br/>
              <w:t>3: metric ton</w:t>
            </w:r>
            <w:r w:rsidR="00EC0FF0">
              <w:br/>
              <w:t>4: ton</w:t>
            </w:r>
            <w:r w:rsidR="00EC0FF0">
              <w:br/>
              <w:t>5: short ton</w:t>
            </w:r>
            <w:r w:rsidR="00EC0FF0">
              <w:br/>
              <w:t>6: gross ton</w:t>
            </w:r>
            <w:r w:rsidR="00EC0FF0">
              <w:br/>
              <w:t>7: net ton</w:t>
            </w:r>
            <w:r w:rsidR="00EC0FF0">
              <w:br/>
              <w:t>8: Panama Canal/Universal Measurement System net tonnage</w:t>
            </w:r>
            <w:r w:rsidR="00EC0FF0">
              <w:br/>
              <w:t>9: Suez Canal Net Tonnage</w:t>
            </w:r>
            <w:r w:rsidR="00EC0FF0">
              <w:br/>
              <w:t>10: none</w:t>
            </w:r>
            <w:r w:rsidR="00EC0FF0">
              <w:br/>
            </w:r>
            <w:r w:rsidR="00EC0FF0">
              <w:lastRenderedPageBreak/>
              <w:t>11: cubic metres</w:t>
            </w:r>
            <w:r w:rsidR="00EC0FF0">
              <w:br/>
              <w:t>12: Suez Canal Gross Tonnage</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E0E549" w14:textId="77777777" w:rsidR="00EC0FF0" w:rsidRDefault="00EC0FF0">
            <w:r>
              <w:lastRenderedPageBreak/>
              <w:t>false</w:t>
            </w:r>
          </w:p>
        </w:tc>
      </w:tr>
    </w:tbl>
    <w:p w14:paraId="1BAAB23E" w14:textId="77777777" w:rsidR="00EC0FF0" w:rsidRDefault="00EC0FF0">
      <w:pPr>
        <w:pStyle w:val="Center"/>
      </w:pPr>
    </w:p>
    <w:p w14:paraId="7E84C4FE" w14:textId="77777777" w:rsidR="00EC0FF0" w:rsidRDefault="00EC0FF0">
      <w:pPr>
        <w:pStyle w:val="Paragraph"/>
      </w:pPr>
      <w:r>
        <w:br/>
      </w:r>
    </w:p>
    <w:p w14:paraId="4686479F" w14:textId="77777777" w:rsidR="00EC0FF0" w:rsidRDefault="00EC0FF0">
      <w:pPr>
        <w:pStyle w:val="Heading1"/>
        <w:spacing w:before="160" w:after="160"/>
        <w:rPr>
          <w:rFonts w:ascii="Times New Roman" w:hAnsi="Times New Roman" w:cs="Times New Roman"/>
          <w:b w:val="0"/>
          <w:bCs w:val="0"/>
          <w:sz w:val="24"/>
          <w:szCs w:val="24"/>
        </w:rPr>
      </w:pPr>
      <w:r>
        <w:br w:type="page"/>
      </w:r>
      <w:bookmarkStart w:id="623" w:name="idmarkerx16777217x170555"/>
      <w:bookmarkStart w:id="624" w:name="_Toc24999965"/>
      <w:bookmarkEnd w:id="623"/>
      <w:r>
        <w:lastRenderedPageBreak/>
        <w:t>5 Roles</w:t>
      </w:r>
      <w:bookmarkEnd w:id="624"/>
    </w:p>
    <w:p w14:paraId="287688A3" w14:textId="77777777" w:rsidR="00EC0FF0" w:rsidRDefault="00EC0FF0">
      <w:pPr>
        <w:pStyle w:val="Heading2"/>
        <w:spacing w:before="160" w:after="160"/>
        <w:rPr>
          <w:rFonts w:ascii="Times New Roman" w:hAnsi="Times New Roman" w:cs="Times New Roman"/>
          <w:b w:val="0"/>
          <w:bCs w:val="0"/>
          <w:sz w:val="24"/>
          <w:szCs w:val="24"/>
        </w:rPr>
      </w:pPr>
      <w:bookmarkStart w:id="625" w:name="idmarkerx16777217x170576"/>
      <w:bookmarkStart w:id="626" w:name="_Toc24999966"/>
      <w:bookmarkEnd w:id="625"/>
      <w:r>
        <w:t>5.1 Component of</w:t>
      </w:r>
      <w:bookmarkEnd w:id="626"/>
    </w:p>
    <w:p w14:paraId="6664A1F0" w14:textId="77777777" w:rsidR="00EC0FF0" w:rsidRDefault="00EC0FF0">
      <w:r>
        <w:t>Name: Component of</w:t>
      </w:r>
      <w:r>
        <w:br/>
        <w:t>Definition: A pointer to the aggregate in a whole-part relationship.</w:t>
      </w:r>
      <w:r>
        <w:br/>
        <w:t>Code: '</w:t>
      </w:r>
      <w:r>
        <w:rPr>
          <w:rFonts w:ascii="Courier New" w:hAnsi="Courier New" w:cs="Courier New"/>
        </w:rPr>
        <w:t>componentOf</w:t>
      </w:r>
      <w:r>
        <w:t>'</w:t>
      </w:r>
      <w:r>
        <w:br/>
        <w:t>Remarks: Definition may need to be discussed with S-101 team and GI registry manager</w:t>
      </w:r>
      <w:r>
        <w:br/>
        <w:t>Aliases: (none)</w:t>
      </w:r>
    </w:p>
    <w:p w14:paraId="3DA57464" w14:textId="77777777" w:rsidR="00EC0FF0" w:rsidRDefault="00EC0FF0">
      <w:pPr>
        <w:pStyle w:val="Heading2"/>
        <w:spacing w:before="160" w:after="160"/>
        <w:rPr>
          <w:rFonts w:ascii="Times New Roman" w:hAnsi="Times New Roman" w:cs="Times New Roman"/>
          <w:b w:val="0"/>
          <w:bCs w:val="0"/>
          <w:sz w:val="24"/>
          <w:szCs w:val="24"/>
        </w:rPr>
      </w:pPr>
      <w:bookmarkStart w:id="627" w:name="idmarkerx16777217x170627"/>
      <w:bookmarkStart w:id="628" w:name="_Toc24999967"/>
      <w:bookmarkEnd w:id="627"/>
      <w:r>
        <w:t>5.2 Consists of</w:t>
      </w:r>
      <w:bookmarkEnd w:id="628"/>
    </w:p>
    <w:p w14:paraId="0F6EF201" w14:textId="77777777" w:rsidR="00EC0FF0" w:rsidRDefault="00EC0FF0">
      <w:r>
        <w:t>Name: Consists of</w:t>
      </w:r>
      <w:r>
        <w:br/>
        <w:t>Definition: A pointer to a part in a whole-part relationship</w:t>
      </w:r>
      <w:r>
        <w:br/>
        <w:t>Code: '</w:t>
      </w:r>
      <w:r>
        <w:rPr>
          <w:rFonts w:ascii="Courier New" w:hAnsi="Courier New" w:cs="Courier New"/>
        </w:rPr>
        <w:t>consistsOf</w:t>
      </w:r>
      <w:r>
        <w:t>'</w:t>
      </w:r>
      <w:r>
        <w:br/>
        <w:t>Remarks: Definition may need to be discussed with S-101 team and GI registry manager</w:t>
      </w:r>
      <w:r>
        <w:br/>
        <w:t>Aliases: (none)</w:t>
      </w:r>
    </w:p>
    <w:p w14:paraId="2E46C364" w14:textId="77777777" w:rsidR="00EC0FF0" w:rsidRDefault="00EC0FF0">
      <w:pPr>
        <w:pStyle w:val="Heading2"/>
        <w:spacing w:before="160" w:after="160"/>
        <w:rPr>
          <w:rFonts w:ascii="Times New Roman" w:hAnsi="Times New Roman" w:cs="Times New Roman"/>
          <w:b w:val="0"/>
          <w:bCs w:val="0"/>
          <w:sz w:val="24"/>
          <w:szCs w:val="24"/>
        </w:rPr>
      </w:pPr>
      <w:bookmarkStart w:id="629" w:name="idmarkerx16777217x170678"/>
      <w:bookmarkStart w:id="630" w:name="_Toc24999968"/>
      <w:bookmarkEnd w:id="629"/>
      <w:r>
        <w:t>5.3 The applicable RxN</w:t>
      </w:r>
      <w:bookmarkEnd w:id="630"/>
    </w:p>
    <w:p w14:paraId="6BC2A18D" w14:textId="77777777" w:rsidR="00EC0FF0" w:rsidRDefault="00EC0FF0">
      <w:r>
        <w:t>Name: The applicable RxN</w:t>
      </w:r>
      <w:r>
        <w:br/>
        <w:t>Definition: The applicable regulation, restriction, recommendation or nautical information</w:t>
      </w:r>
      <w:r>
        <w:br/>
        <w:t>Code: '</w:t>
      </w:r>
      <w:r>
        <w:rPr>
          <w:rFonts w:ascii="Courier New" w:hAnsi="Courier New" w:cs="Courier New"/>
        </w:rPr>
        <w:t>theApplicableRxN</w:t>
      </w:r>
      <w:r>
        <w:t>'</w:t>
      </w:r>
      <w:r>
        <w:br/>
        <w:t xml:space="preserve">Remarks: </w:t>
      </w:r>
      <w:r>
        <w:br/>
        <w:t>Aliases: (none)</w:t>
      </w:r>
    </w:p>
    <w:p w14:paraId="24BC9057" w14:textId="77777777" w:rsidR="00EC0FF0" w:rsidRDefault="00EC0FF0">
      <w:pPr>
        <w:pStyle w:val="Heading2"/>
        <w:spacing w:before="160" w:after="160"/>
        <w:rPr>
          <w:rFonts w:ascii="Times New Roman" w:hAnsi="Times New Roman" w:cs="Times New Roman"/>
          <w:b w:val="0"/>
          <w:bCs w:val="0"/>
          <w:sz w:val="24"/>
          <w:szCs w:val="24"/>
        </w:rPr>
      </w:pPr>
      <w:bookmarkStart w:id="631" w:name="idmarkerx16777217x170726"/>
      <w:bookmarkStart w:id="632" w:name="_Toc24999969"/>
      <w:bookmarkEnd w:id="631"/>
      <w:r>
        <w:t>5.4 Applies in location</w:t>
      </w:r>
      <w:bookmarkEnd w:id="632"/>
    </w:p>
    <w:p w14:paraId="70FA25A8" w14:textId="77777777" w:rsidR="00EC0FF0" w:rsidRDefault="00EC0FF0">
      <w:r>
        <w:t>Name: Applies in location</w:t>
      </w:r>
      <w:r>
        <w:br/>
        <w:t>Definition: The location in which the information item applies</w:t>
      </w:r>
      <w:r>
        <w:br/>
        <w:t>Code: '</w:t>
      </w:r>
      <w:r>
        <w:rPr>
          <w:rFonts w:ascii="Courier New" w:hAnsi="Courier New" w:cs="Courier New"/>
        </w:rPr>
        <w:t>appliesInLocation</w:t>
      </w:r>
      <w:r>
        <w:t>'</w:t>
      </w:r>
      <w:r>
        <w:br/>
        <w:t xml:space="preserve">Remarks: </w:t>
      </w:r>
      <w:r>
        <w:br/>
        <w:t>Aliases: (none)</w:t>
      </w:r>
    </w:p>
    <w:p w14:paraId="478385E2" w14:textId="77777777" w:rsidR="00EC0FF0" w:rsidRDefault="00EC0FF0">
      <w:pPr>
        <w:pStyle w:val="Heading2"/>
        <w:spacing w:before="160" w:after="160"/>
        <w:rPr>
          <w:rFonts w:ascii="Times New Roman" w:hAnsi="Times New Roman" w:cs="Times New Roman"/>
          <w:b w:val="0"/>
          <w:bCs w:val="0"/>
          <w:sz w:val="24"/>
          <w:szCs w:val="24"/>
        </w:rPr>
      </w:pPr>
      <w:bookmarkStart w:id="633" w:name="idmarkerx16777217x170774"/>
      <w:bookmarkStart w:id="634" w:name="_Toc24999970"/>
      <w:bookmarkEnd w:id="633"/>
      <w:r>
        <w:t>5.5 Authority (reference)</w:t>
      </w:r>
      <w:bookmarkEnd w:id="634"/>
    </w:p>
    <w:p w14:paraId="1BB3FFA7" w14:textId="77777777" w:rsidR="00EC0FF0" w:rsidRDefault="00EC0FF0">
      <w:r>
        <w:t>Name: Authority (reference)</w:t>
      </w:r>
      <w:r>
        <w:br/>
        <w:t>Definition: A pointer to an Authority object</w:t>
      </w:r>
      <w:r>
        <w:br/>
        <w:t>Code: '</w:t>
      </w:r>
      <w:r>
        <w:rPr>
          <w:rFonts w:ascii="Courier New" w:hAnsi="Courier New" w:cs="Courier New"/>
        </w:rPr>
        <w:t>theAuthority</w:t>
      </w:r>
      <w:r>
        <w:t>'</w:t>
      </w:r>
      <w:r>
        <w:br/>
        <w:t xml:space="preserve">Remarks: </w:t>
      </w:r>
      <w:r>
        <w:br/>
        <w:t>Aliases: (none)</w:t>
      </w:r>
    </w:p>
    <w:p w14:paraId="63636742" w14:textId="77777777" w:rsidR="00EC0FF0" w:rsidRDefault="00EC0FF0">
      <w:pPr>
        <w:pStyle w:val="Heading2"/>
        <w:spacing w:before="160" w:after="160"/>
        <w:rPr>
          <w:rFonts w:ascii="Times New Roman" w:hAnsi="Times New Roman" w:cs="Times New Roman"/>
          <w:b w:val="0"/>
          <w:bCs w:val="0"/>
          <w:sz w:val="24"/>
          <w:szCs w:val="24"/>
        </w:rPr>
      </w:pPr>
      <w:bookmarkStart w:id="635" w:name="idmarkerx16777217x170822"/>
      <w:bookmarkStart w:id="636" w:name="_Toc24999971"/>
      <w:bookmarkEnd w:id="635"/>
      <w:r>
        <w:t>5.6 Authority service hours</w:t>
      </w:r>
      <w:bookmarkEnd w:id="636"/>
    </w:p>
    <w:p w14:paraId="777D34A7" w14:textId="77777777" w:rsidR="00EC0FF0" w:rsidRDefault="00EC0FF0">
      <w:r>
        <w:t>Name: Authority service hours</w:t>
      </w:r>
      <w:r>
        <w:br/>
        <w:t>Definition: The authority for which service hours are given</w:t>
      </w:r>
      <w:r>
        <w:br/>
        <w:t>Code: '</w:t>
      </w:r>
      <w:r>
        <w:rPr>
          <w:rFonts w:ascii="Courier New" w:hAnsi="Courier New" w:cs="Courier New"/>
        </w:rPr>
        <w:t>theAuthority_srvHrs</w:t>
      </w:r>
      <w:r>
        <w:t>'</w:t>
      </w:r>
      <w:r>
        <w:br/>
        <w:t xml:space="preserve">Remarks: </w:t>
      </w:r>
      <w:r>
        <w:br/>
        <w:t>Aliases: (none)</w:t>
      </w:r>
    </w:p>
    <w:p w14:paraId="1959D72B" w14:textId="77777777" w:rsidR="00EC0FF0" w:rsidRDefault="00EC0FF0">
      <w:pPr>
        <w:pStyle w:val="Heading2"/>
        <w:spacing w:before="160" w:after="160"/>
        <w:rPr>
          <w:rFonts w:ascii="Times New Roman" w:hAnsi="Times New Roman" w:cs="Times New Roman"/>
          <w:b w:val="0"/>
          <w:bCs w:val="0"/>
          <w:sz w:val="24"/>
          <w:szCs w:val="24"/>
        </w:rPr>
      </w:pPr>
      <w:bookmarkStart w:id="637" w:name="idmarkerx16777217x170870"/>
      <w:bookmarkStart w:id="638" w:name="_Toc24999972"/>
      <w:bookmarkEnd w:id="637"/>
      <w:r>
        <w:t>5.7 Contact details (reference)</w:t>
      </w:r>
      <w:bookmarkEnd w:id="638"/>
    </w:p>
    <w:p w14:paraId="26A040B3" w14:textId="77777777" w:rsidR="00EC0FF0" w:rsidRDefault="00EC0FF0">
      <w:r>
        <w:t>Name: Contact details (reference)</w:t>
      </w:r>
      <w:r>
        <w:br/>
        <w:t>Definition: A pointer to an Contact Details object</w:t>
      </w:r>
      <w:r>
        <w:br/>
        <w:t>Code: '</w:t>
      </w:r>
      <w:r>
        <w:rPr>
          <w:rFonts w:ascii="Courier New" w:hAnsi="Courier New" w:cs="Courier New"/>
        </w:rPr>
        <w:t>theContactDetails</w:t>
      </w:r>
      <w:r>
        <w:t>'</w:t>
      </w:r>
      <w:r>
        <w:br/>
        <w:t xml:space="preserve">Remarks: </w:t>
      </w:r>
      <w:r>
        <w:br/>
      </w:r>
      <w:r>
        <w:lastRenderedPageBreak/>
        <w:t>Aliases: (none)</w:t>
      </w:r>
    </w:p>
    <w:p w14:paraId="6CDECFB8" w14:textId="77777777" w:rsidR="00EC0FF0" w:rsidRDefault="00EC0FF0">
      <w:pPr>
        <w:pStyle w:val="Heading2"/>
        <w:spacing w:before="160" w:after="160"/>
        <w:rPr>
          <w:rFonts w:ascii="Times New Roman" w:hAnsi="Times New Roman" w:cs="Times New Roman"/>
          <w:b w:val="0"/>
          <w:bCs w:val="0"/>
          <w:sz w:val="24"/>
          <w:szCs w:val="24"/>
        </w:rPr>
      </w:pPr>
      <w:bookmarkStart w:id="639" w:name="idmarkerx16777217x170918"/>
      <w:bookmarkStart w:id="640" w:name="_Toc24999973"/>
      <w:bookmarkEnd w:id="639"/>
      <w:r>
        <w:t>5.8 Control authority</w:t>
      </w:r>
      <w:bookmarkEnd w:id="640"/>
    </w:p>
    <w:p w14:paraId="3AD3A4A1" w14:textId="77777777" w:rsidR="00EC0FF0" w:rsidRDefault="00EC0FF0">
      <w:r>
        <w:t>Name: Control authority</w:t>
      </w:r>
      <w:r>
        <w:br/>
        <w:t>Definition: The controlling organization or authority for a geographically located service</w:t>
      </w:r>
      <w:r>
        <w:br/>
        <w:t>Code: '</w:t>
      </w:r>
      <w:r>
        <w:rPr>
          <w:rFonts w:ascii="Courier New" w:hAnsi="Courier New" w:cs="Courier New"/>
        </w:rPr>
        <w:t>controlAuthority</w:t>
      </w:r>
      <w:r>
        <w:t>'</w:t>
      </w:r>
      <w:r>
        <w:br/>
        <w:t xml:space="preserve">Remarks: </w:t>
      </w:r>
      <w:r>
        <w:br/>
        <w:t>Aliases: (none)</w:t>
      </w:r>
    </w:p>
    <w:p w14:paraId="645F85C9" w14:textId="77777777" w:rsidR="00EC0FF0" w:rsidRDefault="00EC0FF0">
      <w:pPr>
        <w:pStyle w:val="Heading2"/>
        <w:spacing w:before="160" w:after="160"/>
        <w:rPr>
          <w:rFonts w:ascii="Times New Roman" w:hAnsi="Times New Roman" w:cs="Times New Roman"/>
          <w:b w:val="0"/>
          <w:bCs w:val="0"/>
          <w:sz w:val="24"/>
          <w:szCs w:val="24"/>
        </w:rPr>
      </w:pPr>
      <w:bookmarkStart w:id="641" w:name="idmarkerx16777217x170966"/>
      <w:bookmarkStart w:id="642" w:name="_Toc24999974"/>
      <w:bookmarkEnd w:id="641"/>
      <w:r>
        <w:t>5.9 Controlled service</w:t>
      </w:r>
      <w:bookmarkEnd w:id="642"/>
    </w:p>
    <w:p w14:paraId="3F9C4CEE" w14:textId="77777777" w:rsidR="00EC0FF0" w:rsidRDefault="00EC0FF0">
      <w:r>
        <w:t>Name: Controlled service</w:t>
      </w:r>
      <w:r>
        <w:br/>
        <w:t>Definition: The service controlled by an organisation or authority</w:t>
      </w:r>
      <w:r>
        <w:br/>
        <w:t>Code: '</w:t>
      </w:r>
      <w:r>
        <w:rPr>
          <w:rFonts w:ascii="Courier New" w:hAnsi="Courier New" w:cs="Courier New"/>
        </w:rPr>
        <w:t>controlledService</w:t>
      </w:r>
      <w:r>
        <w:t>'</w:t>
      </w:r>
      <w:r>
        <w:br/>
        <w:t xml:space="preserve">Remarks: </w:t>
      </w:r>
      <w:r>
        <w:br/>
        <w:t>Aliases: (none)</w:t>
      </w:r>
    </w:p>
    <w:p w14:paraId="6A40294A" w14:textId="77777777" w:rsidR="00EC0FF0" w:rsidRDefault="00EC0FF0">
      <w:pPr>
        <w:pStyle w:val="Heading2"/>
        <w:spacing w:before="160" w:after="160"/>
        <w:rPr>
          <w:rFonts w:ascii="Times New Roman" w:hAnsi="Times New Roman" w:cs="Times New Roman"/>
          <w:b w:val="0"/>
          <w:bCs w:val="0"/>
          <w:sz w:val="24"/>
          <w:szCs w:val="24"/>
        </w:rPr>
      </w:pPr>
      <w:bookmarkStart w:id="643" w:name="idmarkerx16777217x171014"/>
      <w:bookmarkStart w:id="644" w:name="_Toc24999975"/>
      <w:bookmarkEnd w:id="643"/>
      <w:r>
        <w:t>5.10 Defined for</w:t>
      </w:r>
      <w:bookmarkEnd w:id="644"/>
    </w:p>
    <w:p w14:paraId="3A7CEC20" w14:textId="77777777" w:rsidR="00EC0FF0" w:rsidRDefault="00EC0FF0">
      <w:r>
        <w:t>Name: Defined for</w:t>
      </w:r>
      <w:r>
        <w:br/>
        <w:t>Definition: A pointer to a specific spatial type(s).</w:t>
      </w:r>
      <w:r>
        <w:br/>
        <w:t>Code: '</w:t>
      </w:r>
      <w:r>
        <w:rPr>
          <w:rFonts w:ascii="Courier New" w:hAnsi="Courier New" w:cs="Courier New"/>
        </w:rPr>
        <w:t>definedFor</w:t>
      </w:r>
      <w:r>
        <w:t>'</w:t>
      </w:r>
      <w:r>
        <w:br/>
        <w:t xml:space="preserve">Remarks: </w:t>
      </w:r>
      <w:r>
        <w:br/>
        <w:t>Aliases: (none)</w:t>
      </w:r>
    </w:p>
    <w:p w14:paraId="657B6535" w14:textId="77777777" w:rsidR="00EC0FF0" w:rsidRDefault="00EC0FF0">
      <w:pPr>
        <w:pStyle w:val="Heading2"/>
        <w:spacing w:before="160" w:after="160"/>
        <w:rPr>
          <w:rFonts w:ascii="Times New Roman" w:hAnsi="Times New Roman" w:cs="Times New Roman"/>
          <w:b w:val="0"/>
          <w:bCs w:val="0"/>
          <w:sz w:val="24"/>
          <w:szCs w:val="24"/>
        </w:rPr>
      </w:pPr>
      <w:bookmarkStart w:id="645" w:name="idmarkerx16777217x171062"/>
      <w:bookmarkStart w:id="646" w:name="_Toc24999976"/>
      <w:bookmarkEnd w:id="645"/>
      <w:r>
        <w:t>5.11 Defines</w:t>
      </w:r>
      <w:bookmarkEnd w:id="646"/>
    </w:p>
    <w:p w14:paraId="49E69D70" w14:textId="77777777" w:rsidR="00EC0FF0" w:rsidRDefault="00EC0FF0">
      <w:r>
        <w:t>Name: Defines</w:t>
      </w:r>
      <w:r>
        <w:br/>
        <w:t>Definition: A pointer to an information type providing spatial quality information.</w:t>
      </w:r>
      <w:r>
        <w:br/>
        <w:t>Code: '</w:t>
      </w:r>
      <w:r>
        <w:rPr>
          <w:rFonts w:ascii="Courier New" w:hAnsi="Courier New" w:cs="Courier New"/>
        </w:rPr>
        <w:t>defines</w:t>
      </w:r>
      <w:r>
        <w:t>'</w:t>
      </w:r>
      <w:r>
        <w:br/>
        <w:t xml:space="preserve">Remarks: </w:t>
      </w:r>
      <w:r>
        <w:br/>
        <w:t>Aliases: (none)</w:t>
      </w:r>
    </w:p>
    <w:p w14:paraId="2F329CD8" w14:textId="77777777" w:rsidR="00EC0FF0" w:rsidRDefault="00EC0FF0">
      <w:pPr>
        <w:pStyle w:val="Heading2"/>
        <w:spacing w:before="160" w:after="160"/>
        <w:rPr>
          <w:rFonts w:ascii="Times New Roman" w:hAnsi="Times New Roman" w:cs="Times New Roman"/>
          <w:b w:val="0"/>
          <w:bCs w:val="0"/>
          <w:sz w:val="24"/>
          <w:szCs w:val="24"/>
        </w:rPr>
      </w:pPr>
      <w:bookmarkStart w:id="647" w:name="idmarkerx16777217x171110"/>
      <w:bookmarkStart w:id="648" w:name="_Toc24999977"/>
      <w:bookmarkEnd w:id="647"/>
      <w:r>
        <w:t>5.12 Identifies</w:t>
      </w:r>
      <w:bookmarkEnd w:id="648"/>
    </w:p>
    <w:p w14:paraId="43B7C510" w14:textId="77777777" w:rsidR="00EC0FF0" w:rsidRDefault="00EC0FF0">
      <w:r>
        <w:t>Name: Identifies</w:t>
      </w:r>
      <w:r>
        <w:br/>
        <w:t>Definition: A pointer to a specific feature(s).</w:t>
      </w:r>
      <w:r>
        <w:br/>
        <w:t>Code: '</w:t>
      </w:r>
      <w:r>
        <w:rPr>
          <w:rFonts w:ascii="Courier New" w:hAnsi="Courier New" w:cs="Courier New"/>
        </w:rPr>
        <w:t>identifies</w:t>
      </w:r>
      <w:r>
        <w:t>'</w:t>
      </w:r>
      <w:r>
        <w:br/>
        <w:t xml:space="preserve">Remarks: </w:t>
      </w:r>
      <w:r>
        <w:br/>
        <w:t>Aliases: (none)</w:t>
      </w:r>
    </w:p>
    <w:p w14:paraId="7C0FD24C" w14:textId="77777777" w:rsidR="00EC0FF0" w:rsidRDefault="00EC0FF0">
      <w:pPr>
        <w:pStyle w:val="Heading2"/>
        <w:spacing w:before="160" w:after="160"/>
        <w:rPr>
          <w:rFonts w:ascii="Times New Roman" w:hAnsi="Times New Roman" w:cs="Times New Roman"/>
          <w:b w:val="0"/>
          <w:bCs w:val="0"/>
          <w:sz w:val="24"/>
          <w:szCs w:val="24"/>
        </w:rPr>
      </w:pPr>
      <w:bookmarkStart w:id="649" w:name="idmarkerx16777217x171158"/>
      <w:bookmarkStart w:id="650" w:name="_Toc24999978"/>
      <w:bookmarkEnd w:id="649"/>
      <w:r>
        <w:t>5.13 Information provided for</w:t>
      </w:r>
      <w:bookmarkEnd w:id="650"/>
    </w:p>
    <w:p w14:paraId="0603A580" w14:textId="77777777" w:rsidR="00EC0FF0" w:rsidRDefault="00EC0FF0">
      <w:r>
        <w:t>Name: Information provided for</w:t>
      </w:r>
      <w:r>
        <w:br/>
        <w:t>Definition: A pointer to a specific feature(s) for which further information is required.</w:t>
      </w:r>
      <w:r>
        <w:br/>
        <w:t>Code: '</w:t>
      </w:r>
      <w:r>
        <w:rPr>
          <w:rFonts w:ascii="Courier New" w:hAnsi="Courier New" w:cs="Courier New"/>
        </w:rPr>
        <w:t>informationProvidedFor</w:t>
      </w:r>
      <w:r>
        <w:t>'</w:t>
      </w:r>
      <w:r>
        <w:br/>
        <w:t xml:space="preserve">Remarks: </w:t>
      </w:r>
      <w:r>
        <w:br/>
        <w:t>Aliases: (none)</w:t>
      </w:r>
    </w:p>
    <w:p w14:paraId="54F0C497" w14:textId="77777777" w:rsidR="00EC0FF0" w:rsidRDefault="00EC0FF0">
      <w:pPr>
        <w:pStyle w:val="Heading2"/>
        <w:spacing w:before="160" w:after="160"/>
        <w:rPr>
          <w:rFonts w:ascii="Times New Roman" w:hAnsi="Times New Roman" w:cs="Times New Roman"/>
          <w:b w:val="0"/>
          <w:bCs w:val="0"/>
          <w:sz w:val="24"/>
          <w:szCs w:val="24"/>
        </w:rPr>
      </w:pPr>
      <w:bookmarkStart w:id="651" w:name="idmarkerx16777217x171206"/>
      <w:bookmarkStart w:id="652" w:name="_Toc24999979"/>
      <w:bookmarkEnd w:id="651"/>
      <w:r>
        <w:t>5.14 Is applicable to</w:t>
      </w:r>
      <w:bookmarkEnd w:id="652"/>
    </w:p>
    <w:p w14:paraId="33B2AB53" w14:textId="77777777" w:rsidR="00EC0FF0" w:rsidRDefault="00EC0FF0">
      <w:r>
        <w:t>Name: Is applicable to</w:t>
      </w:r>
      <w:r>
        <w:br/>
        <w:t>Definition: The object or class of objects to which the regulation, restriction, recommendation, or nautical information applies</w:t>
      </w:r>
      <w:r>
        <w:br/>
        <w:t>Code: '</w:t>
      </w:r>
      <w:r>
        <w:rPr>
          <w:rFonts w:ascii="Courier New" w:hAnsi="Courier New" w:cs="Courier New"/>
        </w:rPr>
        <w:t>isApplicableTo</w:t>
      </w:r>
      <w:r>
        <w:t>'</w:t>
      </w:r>
      <w:r>
        <w:br/>
        <w:t xml:space="preserve">Remarks: </w:t>
      </w:r>
      <w:r>
        <w:br/>
        <w:t>Aliases: (none)</w:t>
      </w:r>
    </w:p>
    <w:p w14:paraId="68635A27" w14:textId="77777777" w:rsidR="00EC0FF0" w:rsidRDefault="00EC0FF0">
      <w:pPr>
        <w:pStyle w:val="Heading2"/>
        <w:spacing w:before="160" w:after="160"/>
        <w:rPr>
          <w:rFonts w:ascii="Times New Roman" w:hAnsi="Times New Roman" w:cs="Times New Roman"/>
          <w:b w:val="0"/>
          <w:bCs w:val="0"/>
          <w:sz w:val="24"/>
          <w:szCs w:val="24"/>
        </w:rPr>
      </w:pPr>
      <w:bookmarkStart w:id="653" w:name="idmarkerx16777217x171254"/>
      <w:bookmarkStart w:id="654" w:name="_Toc24999980"/>
      <w:bookmarkEnd w:id="653"/>
      <w:r>
        <w:lastRenderedPageBreak/>
        <w:t>5.15 Location service hours</w:t>
      </w:r>
      <w:bookmarkEnd w:id="654"/>
    </w:p>
    <w:p w14:paraId="4686838D" w14:textId="77777777" w:rsidR="00EC0FF0" w:rsidRDefault="00EC0FF0">
      <w:r>
        <w:t>Name: Location service hours</w:t>
      </w:r>
      <w:r>
        <w:br/>
        <w:t>Definition: The location for which service hours are given</w:t>
      </w:r>
      <w:r>
        <w:br/>
        <w:t>Code: '</w:t>
      </w:r>
      <w:r>
        <w:rPr>
          <w:rFonts w:ascii="Courier New" w:hAnsi="Courier New" w:cs="Courier New"/>
        </w:rPr>
        <w:t>location_srvHrs</w:t>
      </w:r>
      <w:r>
        <w:t>'</w:t>
      </w:r>
      <w:r>
        <w:br/>
        <w:t xml:space="preserve">Remarks: </w:t>
      </w:r>
      <w:r>
        <w:br/>
        <w:t>Aliases: (none)</w:t>
      </w:r>
    </w:p>
    <w:p w14:paraId="31719BF4" w14:textId="77777777" w:rsidR="00EC0FF0" w:rsidRDefault="00EC0FF0">
      <w:pPr>
        <w:pStyle w:val="Heading2"/>
        <w:spacing w:before="160" w:after="160"/>
        <w:rPr>
          <w:rFonts w:ascii="Times New Roman" w:hAnsi="Times New Roman" w:cs="Times New Roman"/>
          <w:b w:val="0"/>
          <w:bCs w:val="0"/>
          <w:sz w:val="24"/>
          <w:szCs w:val="24"/>
        </w:rPr>
      </w:pPr>
      <w:bookmarkStart w:id="655" w:name="idmarkerx16777217x171302"/>
      <w:bookmarkStart w:id="656" w:name="_Toc24999981"/>
      <w:bookmarkEnd w:id="655"/>
      <w:r>
        <w:t>5.16 The information</w:t>
      </w:r>
      <w:bookmarkEnd w:id="656"/>
    </w:p>
    <w:p w14:paraId="6E78B069" w14:textId="77777777" w:rsidR="00EC0FF0" w:rsidRDefault="00EC0FF0">
      <w:r>
        <w:t>Name: The information</w:t>
      </w:r>
      <w:r>
        <w:br/>
        <w:t>Definition: Information related to an organisation</w:t>
      </w:r>
      <w:r>
        <w:br/>
        <w:t>Code: '</w:t>
      </w:r>
      <w:r>
        <w:rPr>
          <w:rFonts w:ascii="Courier New" w:hAnsi="Courier New" w:cs="Courier New"/>
        </w:rPr>
        <w:t>theInformation</w:t>
      </w:r>
      <w:r>
        <w:t>'</w:t>
      </w:r>
      <w:r>
        <w:br/>
        <w:t xml:space="preserve">Remarks: </w:t>
      </w:r>
      <w:r>
        <w:br/>
        <w:t>Aliases: (none)</w:t>
      </w:r>
    </w:p>
    <w:p w14:paraId="2714A501" w14:textId="77777777" w:rsidR="00EC0FF0" w:rsidRDefault="00EC0FF0">
      <w:pPr>
        <w:pStyle w:val="Heading2"/>
        <w:spacing w:before="160" w:after="160"/>
        <w:rPr>
          <w:rFonts w:ascii="Times New Roman" w:hAnsi="Times New Roman" w:cs="Times New Roman"/>
          <w:b w:val="0"/>
          <w:bCs w:val="0"/>
          <w:sz w:val="24"/>
          <w:szCs w:val="24"/>
        </w:rPr>
      </w:pPr>
      <w:bookmarkStart w:id="657" w:name="idmarkerx16777217x171350"/>
      <w:bookmarkStart w:id="658" w:name="_Toc24999982"/>
      <w:bookmarkEnd w:id="657"/>
      <w:r>
        <w:t>5.17 The organisation</w:t>
      </w:r>
      <w:bookmarkEnd w:id="658"/>
    </w:p>
    <w:p w14:paraId="5E0AF0C0" w14:textId="77777777" w:rsidR="00EC0FF0" w:rsidRDefault="00EC0FF0">
      <w:r>
        <w:t>Name: The organisation</w:t>
      </w:r>
      <w:r>
        <w:br/>
        <w:t>Definition: The organisation to which information relates</w:t>
      </w:r>
      <w:r>
        <w:br/>
        <w:t>Code: '</w:t>
      </w:r>
      <w:r>
        <w:rPr>
          <w:rFonts w:ascii="Courier New" w:hAnsi="Courier New" w:cs="Courier New"/>
        </w:rPr>
        <w:t>theOrganisation</w:t>
      </w:r>
      <w:r>
        <w:t>'</w:t>
      </w:r>
      <w:r>
        <w:br/>
        <w:t xml:space="preserve">Remarks: </w:t>
      </w:r>
      <w:r>
        <w:br/>
        <w:t>Aliases: (none)</w:t>
      </w:r>
    </w:p>
    <w:p w14:paraId="64C2EA56" w14:textId="77777777" w:rsidR="00EC0FF0" w:rsidRDefault="00EC0FF0">
      <w:pPr>
        <w:pStyle w:val="Heading2"/>
        <w:spacing w:before="160" w:after="160"/>
        <w:rPr>
          <w:rFonts w:ascii="Times New Roman" w:hAnsi="Times New Roman" w:cs="Times New Roman"/>
          <w:b w:val="0"/>
          <w:bCs w:val="0"/>
          <w:sz w:val="24"/>
          <w:szCs w:val="24"/>
        </w:rPr>
      </w:pPr>
      <w:bookmarkStart w:id="659" w:name="idmarkerx16777217x171398"/>
      <w:bookmarkStart w:id="660" w:name="_Toc24999983"/>
      <w:bookmarkEnd w:id="659"/>
      <w:r>
        <w:t>5.18 Partial working day</w:t>
      </w:r>
      <w:bookmarkEnd w:id="660"/>
    </w:p>
    <w:p w14:paraId="24A4D75C" w14:textId="77777777" w:rsidR="00EC0FF0" w:rsidRDefault="00EC0FF0">
      <w:r>
        <w:t>Name: Partial working day</w:t>
      </w:r>
      <w:r>
        <w:br/>
        <w:t>Definition: The work hours for a non-standard workday</w:t>
      </w:r>
      <w:r>
        <w:br/>
        <w:t>Code: '</w:t>
      </w:r>
      <w:r>
        <w:rPr>
          <w:rFonts w:ascii="Courier New" w:hAnsi="Courier New" w:cs="Courier New"/>
        </w:rPr>
        <w:t>partialWorkingDay</w:t>
      </w:r>
      <w:r>
        <w:t>'</w:t>
      </w:r>
      <w:r>
        <w:br/>
        <w:t xml:space="preserve">Remarks: </w:t>
      </w:r>
      <w:r>
        <w:br/>
        <w:t>Aliases: (none)</w:t>
      </w:r>
    </w:p>
    <w:p w14:paraId="62E6B066" w14:textId="77777777" w:rsidR="00EC0FF0" w:rsidRDefault="00EC0FF0">
      <w:pPr>
        <w:pStyle w:val="Heading2"/>
        <w:spacing w:before="160" w:after="160"/>
        <w:rPr>
          <w:rFonts w:ascii="Times New Roman" w:hAnsi="Times New Roman" w:cs="Times New Roman"/>
          <w:b w:val="0"/>
          <w:bCs w:val="0"/>
          <w:sz w:val="24"/>
          <w:szCs w:val="24"/>
        </w:rPr>
      </w:pPr>
      <w:bookmarkStart w:id="661" w:name="idmarkerx16777217x171446"/>
      <w:bookmarkStart w:id="662" w:name="_Toc24999984"/>
      <w:bookmarkEnd w:id="661"/>
      <w:r>
        <w:t>5.19 Permission</w:t>
      </w:r>
      <w:bookmarkEnd w:id="662"/>
    </w:p>
    <w:p w14:paraId="470A19F0" w14:textId="77777777" w:rsidR="00EC0FF0" w:rsidRDefault="00EC0FF0">
      <w:r>
        <w:t>Name: Permission</w:t>
      </w:r>
      <w:r>
        <w:br/>
        <w:t>Definition: The permissions for a location</w:t>
      </w:r>
      <w:r>
        <w:br/>
        <w:t>Code: '</w:t>
      </w:r>
      <w:r>
        <w:rPr>
          <w:rFonts w:ascii="Courier New" w:hAnsi="Courier New" w:cs="Courier New"/>
        </w:rPr>
        <w:t>permission</w:t>
      </w:r>
      <w:r>
        <w:t>'</w:t>
      </w:r>
      <w:r>
        <w:br/>
        <w:t xml:space="preserve">Remarks: </w:t>
      </w:r>
      <w:r>
        <w:br/>
        <w:t>Aliases: (none)</w:t>
      </w:r>
    </w:p>
    <w:p w14:paraId="6991E0B4" w14:textId="77777777" w:rsidR="00EC0FF0" w:rsidRDefault="00EC0FF0">
      <w:pPr>
        <w:pStyle w:val="Heading2"/>
        <w:spacing w:before="160" w:after="160"/>
        <w:rPr>
          <w:rFonts w:ascii="Times New Roman" w:hAnsi="Times New Roman" w:cs="Times New Roman"/>
          <w:b w:val="0"/>
          <w:bCs w:val="0"/>
          <w:sz w:val="24"/>
          <w:szCs w:val="24"/>
        </w:rPr>
      </w:pPr>
      <w:bookmarkStart w:id="663" w:name="idmarkerx16777217x171494"/>
      <w:bookmarkStart w:id="664" w:name="_Toc24999985"/>
      <w:bookmarkEnd w:id="663"/>
      <w:r>
        <w:t>5.20 Must be filed by</w:t>
      </w:r>
      <w:bookmarkEnd w:id="664"/>
    </w:p>
    <w:p w14:paraId="1C665566" w14:textId="77777777" w:rsidR="00EC0FF0" w:rsidRDefault="00EC0FF0">
      <w:r>
        <w:t>Name: Must be filed by</w:t>
      </w:r>
      <w:r>
        <w:br/>
        <w:t>Definition: The class (generally, qualifying vessels) which must file the report</w:t>
      </w:r>
      <w:r>
        <w:br/>
        <w:t>Code: '</w:t>
      </w:r>
      <w:r>
        <w:rPr>
          <w:rFonts w:ascii="Courier New" w:hAnsi="Courier New" w:cs="Courier New"/>
        </w:rPr>
        <w:t>mustBeFiledBy</w:t>
      </w:r>
      <w:r>
        <w:t>'</w:t>
      </w:r>
      <w:r>
        <w:br/>
        <w:t xml:space="preserve">Remarks: </w:t>
      </w:r>
      <w:r>
        <w:br/>
        <w:t>Aliases: (none)</w:t>
      </w:r>
    </w:p>
    <w:p w14:paraId="1CE6F523" w14:textId="77777777" w:rsidR="00EC0FF0" w:rsidRDefault="00EC0FF0">
      <w:pPr>
        <w:pStyle w:val="Heading2"/>
        <w:spacing w:before="160" w:after="160"/>
        <w:rPr>
          <w:rFonts w:ascii="Times New Roman" w:hAnsi="Times New Roman" w:cs="Times New Roman"/>
          <w:b w:val="0"/>
          <w:bCs w:val="0"/>
          <w:sz w:val="24"/>
          <w:szCs w:val="24"/>
        </w:rPr>
      </w:pPr>
      <w:bookmarkStart w:id="665" w:name="idmarkerx16777217x171542"/>
      <w:bookmarkStart w:id="666" w:name="_Toc24999986"/>
      <w:bookmarkEnd w:id="665"/>
      <w:r>
        <w:t>5.21 Positions</w:t>
      </w:r>
      <w:bookmarkEnd w:id="666"/>
    </w:p>
    <w:p w14:paraId="6356F357" w14:textId="77777777" w:rsidR="00EC0FF0" w:rsidRDefault="00EC0FF0">
      <w:r>
        <w:t>Name: Positions</w:t>
      </w:r>
      <w:r>
        <w:br/>
        <w:t>Definition: A pointer to a specific cartographically positioned location for text.</w:t>
      </w:r>
      <w:r>
        <w:br/>
        <w:t>Code: '</w:t>
      </w:r>
      <w:r>
        <w:rPr>
          <w:rFonts w:ascii="Courier New" w:hAnsi="Courier New" w:cs="Courier New"/>
        </w:rPr>
        <w:t>positions</w:t>
      </w:r>
      <w:r>
        <w:t>'</w:t>
      </w:r>
      <w:r>
        <w:br/>
        <w:t xml:space="preserve">Remarks: </w:t>
      </w:r>
      <w:r>
        <w:br/>
        <w:t>Aliases: (none)</w:t>
      </w:r>
    </w:p>
    <w:p w14:paraId="19C23037" w14:textId="77777777" w:rsidR="00EC0FF0" w:rsidRDefault="00EC0FF0">
      <w:pPr>
        <w:pStyle w:val="Heading2"/>
        <w:spacing w:before="160" w:after="160"/>
        <w:rPr>
          <w:rFonts w:ascii="Times New Roman" w:hAnsi="Times New Roman" w:cs="Times New Roman"/>
          <w:b w:val="0"/>
          <w:bCs w:val="0"/>
          <w:sz w:val="24"/>
          <w:szCs w:val="24"/>
        </w:rPr>
      </w:pPr>
      <w:bookmarkStart w:id="667" w:name="idmarkerx16777217x171590"/>
      <w:bookmarkStart w:id="668" w:name="_Toc24999987"/>
      <w:bookmarkEnd w:id="667"/>
      <w:r>
        <w:t>5.22 Provides information</w:t>
      </w:r>
      <w:bookmarkEnd w:id="668"/>
    </w:p>
    <w:p w14:paraId="49C07F21" w14:textId="77777777" w:rsidR="00EC0FF0" w:rsidRDefault="00EC0FF0">
      <w:r>
        <w:lastRenderedPageBreak/>
        <w:t>Name: Provides information</w:t>
      </w:r>
      <w:r>
        <w:br/>
        <w:t>Definition: A pointer to an object that provides more information about the referencing feature or information type.</w:t>
      </w:r>
      <w:r>
        <w:br/>
        <w:t>Code: '</w:t>
      </w:r>
      <w:r>
        <w:rPr>
          <w:rFonts w:ascii="Courier New" w:hAnsi="Courier New" w:cs="Courier New"/>
        </w:rPr>
        <w:t>providesInformation</w:t>
      </w:r>
      <w:r>
        <w:t>'</w:t>
      </w:r>
      <w:r>
        <w:br/>
        <w:t xml:space="preserve">Remarks: </w:t>
      </w:r>
      <w:r>
        <w:br/>
        <w:t>Aliases: (none)</w:t>
      </w:r>
    </w:p>
    <w:p w14:paraId="78D9E3F6" w14:textId="77777777" w:rsidR="00EC0FF0" w:rsidRDefault="00EC0FF0">
      <w:pPr>
        <w:pStyle w:val="Heading2"/>
        <w:spacing w:before="160" w:after="160"/>
        <w:rPr>
          <w:rFonts w:ascii="Times New Roman" w:hAnsi="Times New Roman" w:cs="Times New Roman"/>
          <w:b w:val="0"/>
          <w:bCs w:val="0"/>
          <w:sz w:val="24"/>
          <w:szCs w:val="24"/>
        </w:rPr>
      </w:pPr>
      <w:bookmarkStart w:id="669" w:name="idmarkerx16777217x171638"/>
      <w:bookmarkStart w:id="670" w:name="_Toc24999988"/>
      <w:bookmarkEnd w:id="669"/>
      <w:r>
        <w:t>5.23 Report for location</w:t>
      </w:r>
      <w:bookmarkEnd w:id="670"/>
    </w:p>
    <w:p w14:paraId="5A0B3F70" w14:textId="77777777" w:rsidR="00EC0FF0" w:rsidRDefault="00EC0FF0">
      <w:r>
        <w:t>Name: Report for location</w:t>
      </w:r>
      <w:r>
        <w:br/>
        <w:t>Definition: The feature pertaining to a report</w:t>
      </w:r>
      <w:r>
        <w:br/>
        <w:t>Code: '</w:t>
      </w:r>
      <w:r>
        <w:rPr>
          <w:rFonts w:ascii="Courier New" w:hAnsi="Courier New" w:cs="Courier New"/>
        </w:rPr>
        <w:t>reptForLocation</w:t>
      </w:r>
      <w:r>
        <w:t>'</w:t>
      </w:r>
      <w:r>
        <w:br/>
        <w:t>Remarks: Encodable only as a generic association in 3.0.0 datasets as it is an information-&gt;feature link. Example: reference to a controlled area which requires a report to be filed upon entry and departure</w:t>
      </w:r>
      <w:r>
        <w:br/>
        <w:t>Aliases: (none)</w:t>
      </w:r>
    </w:p>
    <w:p w14:paraId="7C8D9B41" w14:textId="77777777" w:rsidR="00EC0FF0" w:rsidRDefault="00EC0FF0">
      <w:pPr>
        <w:pStyle w:val="Heading2"/>
        <w:spacing w:before="160" w:after="160"/>
        <w:rPr>
          <w:rFonts w:ascii="Times New Roman" w:hAnsi="Times New Roman" w:cs="Times New Roman"/>
          <w:b w:val="0"/>
          <w:bCs w:val="0"/>
          <w:sz w:val="24"/>
          <w:szCs w:val="24"/>
        </w:rPr>
      </w:pPr>
      <w:bookmarkStart w:id="671" w:name="idmarkerx16777217x171689"/>
      <w:bookmarkStart w:id="672" w:name="_Toc24999989"/>
      <w:bookmarkEnd w:id="671"/>
      <w:r>
        <w:t>5.24 Report to</w:t>
      </w:r>
      <w:bookmarkEnd w:id="672"/>
    </w:p>
    <w:p w14:paraId="5F89F835" w14:textId="77777777" w:rsidR="00EC0FF0" w:rsidRDefault="00EC0FF0">
      <w:r>
        <w:t>Name: Report to</w:t>
      </w:r>
      <w:r>
        <w:br/>
        <w:t>Definition: The organisation or place to which a report is sent.</w:t>
      </w:r>
      <w:r>
        <w:br/>
        <w:t>Code: '</w:t>
      </w:r>
      <w:r>
        <w:rPr>
          <w:rFonts w:ascii="Courier New" w:hAnsi="Courier New" w:cs="Courier New"/>
        </w:rPr>
        <w:t>reportTo</w:t>
      </w:r>
      <w:r>
        <w:t>'</w:t>
      </w:r>
      <w:r>
        <w:br/>
        <w:t xml:space="preserve">Remarks: </w:t>
      </w:r>
      <w:r>
        <w:br/>
        <w:t>Aliases: (none)</w:t>
      </w:r>
    </w:p>
    <w:p w14:paraId="4B040329" w14:textId="77777777" w:rsidR="00EC0FF0" w:rsidRDefault="00EC0FF0">
      <w:pPr>
        <w:pStyle w:val="Heading2"/>
        <w:spacing w:before="160" w:after="160"/>
        <w:rPr>
          <w:rFonts w:ascii="Times New Roman" w:hAnsi="Times New Roman" w:cs="Times New Roman"/>
          <w:b w:val="0"/>
          <w:bCs w:val="0"/>
          <w:sz w:val="24"/>
          <w:szCs w:val="24"/>
        </w:rPr>
      </w:pPr>
      <w:bookmarkStart w:id="673" w:name="idmarkerx16777217x171737"/>
      <w:bookmarkStart w:id="674" w:name="_Toc24999990"/>
      <w:bookmarkEnd w:id="673"/>
      <w:r>
        <w:t>5.25 The RxN</w:t>
      </w:r>
      <w:bookmarkEnd w:id="674"/>
    </w:p>
    <w:p w14:paraId="73FA2A09" w14:textId="77777777" w:rsidR="00EC0FF0" w:rsidRDefault="00EC0FF0">
      <w:r>
        <w:t>Name: The RxN</w:t>
      </w:r>
      <w:r>
        <w:br/>
        <w:t>Definition: The regulation, restriction, recommendation, or nautical information</w:t>
      </w:r>
      <w:r>
        <w:br/>
        <w:t>Code: '</w:t>
      </w:r>
      <w:r>
        <w:rPr>
          <w:rFonts w:ascii="Courier New" w:hAnsi="Courier New" w:cs="Courier New"/>
        </w:rPr>
        <w:t>theRxN</w:t>
      </w:r>
      <w:r>
        <w:t>'</w:t>
      </w:r>
      <w:r>
        <w:br/>
        <w:t xml:space="preserve">Remarks: </w:t>
      </w:r>
      <w:r>
        <w:br/>
        <w:t>Aliases: (none)</w:t>
      </w:r>
    </w:p>
    <w:p w14:paraId="5F2B9BEB" w14:textId="77777777" w:rsidR="00EC0FF0" w:rsidRDefault="00EC0FF0">
      <w:pPr>
        <w:pStyle w:val="Heading2"/>
        <w:spacing w:before="160" w:after="160"/>
        <w:rPr>
          <w:rFonts w:ascii="Times New Roman" w:hAnsi="Times New Roman" w:cs="Times New Roman"/>
          <w:b w:val="0"/>
          <w:bCs w:val="0"/>
          <w:sz w:val="24"/>
          <w:szCs w:val="24"/>
        </w:rPr>
      </w:pPr>
      <w:bookmarkStart w:id="675" w:name="idmarkerx16777217x171785"/>
      <w:bookmarkStart w:id="676" w:name="_Toc24999991"/>
      <w:bookmarkEnd w:id="675"/>
      <w:r>
        <w:t>5.26 Service Hours (reference)</w:t>
      </w:r>
      <w:bookmarkEnd w:id="676"/>
    </w:p>
    <w:p w14:paraId="270981EE" w14:textId="77777777" w:rsidR="00EC0FF0" w:rsidRDefault="00EC0FF0">
      <w:r>
        <w:t>Name: Service Hours (reference)</w:t>
      </w:r>
      <w:r>
        <w:br/>
        <w:t>Definition: Service hours for an authority ore service provider</w:t>
      </w:r>
      <w:r>
        <w:br/>
        <w:t>Code: '</w:t>
      </w:r>
      <w:r>
        <w:rPr>
          <w:rFonts w:ascii="Courier New" w:hAnsi="Courier New" w:cs="Courier New"/>
        </w:rPr>
        <w:t>theServiceHours</w:t>
      </w:r>
      <w:r>
        <w:t>'</w:t>
      </w:r>
      <w:r>
        <w:br/>
        <w:t xml:space="preserve">Remarks: </w:t>
      </w:r>
      <w:r>
        <w:br/>
        <w:t>Aliases: (none)</w:t>
      </w:r>
    </w:p>
    <w:p w14:paraId="32CA4F18" w14:textId="77777777" w:rsidR="00EC0FF0" w:rsidRDefault="00EC0FF0">
      <w:pPr>
        <w:pStyle w:val="Heading2"/>
        <w:spacing w:before="160" w:after="160"/>
        <w:rPr>
          <w:rFonts w:ascii="Times New Roman" w:hAnsi="Times New Roman" w:cs="Times New Roman"/>
          <w:b w:val="0"/>
          <w:bCs w:val="0"/>
          <w:sz w:val="24"/>
          <w:szCs w:val="24"/>
        </w:rPr>
      </w:pPr>
      <w:bookmarkStart w:id="677" w:name="idmarkerx16777217x171833"/>
      <w:bookmarkStart w:id="678" w:name="_Toc24999992"/>
      <w:bookmarkEnd w:id="677"/>
      <w:r>
        <w:t>5.27 The service hours for a non-standard workday</w:t>
      </w:r>
      <w:bookmarkEnd w:id="678"/>
    </w:p>
    <w:p w14:paraId="16491813" w14:textId="77777777" w:rsidR="00EC0FF0" w:rsidRDefault="00EC0FF0">
      <w:r>
        <w:t>Name: The service hours for a non-standard workday</w:t>
      </w:r>
      <w:r>
        <w:br/>
        <w:t>Definition: The usual service hours to which an exception applies</w:t>
      </w:r>
      <w:r>
        <w:br/>
        <w:t>Code: '</w:t>
      </w:r>
      <w:r>
        <w:rPr>
          <w:rFonts w:ascii="Courier New" w:hAnsi="Courier New" w:cs="Courier New"/>
        </w:rPr>
        <w:t>theServiceHours_nsdy</w:t>
      </w:r>
      <w:r>
        <w:t>'</w:t>
      </w:r>
      <w:r>
        <w:br/>
        <w:t xml:space="preserve">Remarks: </w:t>
      </w:r>
      <w:r>
        <w:br/>
        <w:t>Aliases: (none)</w:t>
      </w:r>
    </w:p>
    <w:p w14:paraId="0D2D47E7" w14:textId="77777777" w:rsidR="00EC0FF0" w:rsidRDefault="00EC0FF0">
      <w:pPr>
        <w:pStyle w:val="Heading2"/>
        <w:spacing w:before="160" w:after="160"/>
        <w:rPr>
          <w:rFonts w:ascii="Times New Roman" w:hAnsi="Times New Roman" w:cs="Times New Roman"/>
          <w:b w:val="0"/>
          <w:bCs w:val="0"/>
          <w:sz w:val="24"/>
          <w:szCs w:val="24"/>
        </w:rPr>
      </w:pPr>
      <w:bookmarkStart w:id="679" w:name="idmarkerx16777217x171881"/>
      <w:bookmarkStart w:id="680" w:name="_Toc24999993"/>
      <w:bookmarkEnd w:id="679"/>
      <w:r>
        <w:t>5.28 Service place</w:t>
      </w:r>
      <w:bookmarkEnd w:id="680"/>
    </w:p>
    <w:p w14:paraId="1D2C28D6" w14:textId="77777777" w:rsidR="00EC0FF0" w:rsidRDefault="00EC0FF0">
      <w:r>
        <w:t>Name: Service place</w:t>
      </w:r>
      <w:r>
        <w:br/>
        <w:t>Definition: Pointer to service or facility</w:t>
      </w:r>
      <w:r>
        <w:br/>
        <w:t>Code: '</w:t>
      </w:r>
      <w:r>
        <w:rPr>
          <w:rFonts w:ascii="Courier New" w:hAnsi="Courier New" w:cs="Courier New"/>
        </w:rPr>
        <w:t>servicePlace</w:t>
      </w:r>
      <w:r>
        <w:t>'</w:t>
      </w:r>
      <w:r>
        <w:br/>
        <w:t>Remarks: Distinction: serviceArea (area served by a provider)</w:t>
      </w:r>
      <w:r>
        <w:br/>
        <w:t>Aliases: (none)</w:t>
      </w:r>
    </w:p>
    <w:p w14:paraId="42274AE5" w14:textId="77777777" w:rsidR="00EC0FF0" w:rsidRDefault="00EC0FF0">
      <w:pPr>
        <w:pStyle w:val="Heading2"/>
        <w:spacing w:before="160" w:after="160"/>
        <w:rPr>
          <w:rFonts w:ascii="Times New Roman" w:hAnsi="Times New Roman" w:cs="Times New Roman"/>
          <w:b w:val="0"/>
          <w:bCs w:val="0"/>
          <w:sz w:val="24"/>
          <w:szCs w:val="24"/>
        </w:rPr>
      </w:pPr>
      <w:bookmarkStart w:id="681" w:name="idmarkerx16777217x171932"/>
      <w:bookmarkStart w:id="682" w:name="_Toc24999994"/>
      <w:bookmarkEnd w:id="681"/>
      <w:r>
        <w:t>5.29 Service area</w:t>
      </w:r>
      <w:bookmarkEnd w:id="682"/>
    </w:p>
    <w:p w14:paraId="78711306" w14:textId="77777777" w:rsidR="00EC0FF0" w:rsidRDefault="00EC0FF0">
      <w:r>
        <w:t>Name: Service area</w:t>
      </w:r>
      <w:r>
        <w:br/>
      </w:r>
      <w:r>
        <w:lastRenderedPageBreak/>
        <w:t>Definition: The area served by a service provider.</w:t>
      </w:r>
      <w:r>
        <w:br/>
        <w:t>Code: '</w:t>
      </w:r>
      <w:r>
        <w:rPr>
          <w:rFonts w:ascii="Courier New" w:hAnsi="Courier New" w:cs="Courier New"/>
        </w:rPr>
        <w:t>serviceArea</w:t>
      </w:r>
      <w:r>
        <w:t>'</w:t>
      </w:r>
      <w:r>
        <w:br/>
        <w:t>Remarks: Distinction: servicePlace (the facility for which contact information is provided)</w:t>
      </w:r>
      <w:r>
        <w:br/>
        <w:t>Aliases: (none)</w:t>
      </w:r>
    </w:p>
    <w:p w14:paraId="24F3B33C" w14:textId="77777777" w:rsidR="00EC0FF0" w:rsidRDefault="00EC0FF0">
      <w:pPr>
        <w:pStyle w:val="Heading2"/>
        <w:spacing w:before="160" w:after="160"/>
        <w:rPr>
          <w:rFonts w:ascii="Times New Roman" w:hAnsi="Times New Roman" w:cs="Times New Roman"/>
          <w:b w:val="0"/>
          <w:bCs w:val="0"/>
          <w:sz w:val="24"/>
          <w:szCs w:val="24"/>
        </w:rPr>
      </w:pPr>
      <w:bookmarkStart w:id="683" w:name="idmarkerx16777217x171983"/>
      <w:bookmarkStart w:id="684" w:name="_Toc24999995"/>
      <w:bookmarkEnd w:id="683"/>
      <w:r>
        <w:t>5.30 Service provider</w:t>
      </w:r>
      <w:bookmarkEnd w:id="684"/>
    </w:p>
    <w:p w14:paraId="342FC78F" w14:textId="77777777" w:rsidR="00EC0FF0" w:rsidRDefault="00EC0FF0">
      <w:r>
        <w:t>Name: Service provider</w:t>
      </w:r>
      <w:r>
        <w:br/>
        <w:t>Definition: Pointer to a feature from where a provider supplies a service.</w:t>
      </w:r>
      <w:r>
        <w:br/>
        <w:t>Code: '</w:t>
      </w:r>
      <w:r>
        <w:rPr>
          <w:rFonts w:ascii="Courier New" w:hAnsi="Courier New" w:cs="Courier New"/>
        </w:rPr>
        <w:t>serviceProvider</w:t>
      </w:r>
      <w:r>
        <w:t>'</w:t>
      </w:r>
      <w:r>
        <w:br/>
        <w:t xml:space="preserve">Remarks: </w:t>
      </w:r>
      <w:r>
        <w:br/>
        <w:t>Aliases: (none)</w:t>
      </w:r>
    </w:p>
    <w:p w14:paraId="28078CB9" w14:textId="77777777" w:rsidR="00EC0FF0" w:rsidRDefault="00EC0FF0">
      <w:pPr>
        <w:pStyle w:val="Heading2"/>
        <w:spacing w:before="160" w:after="160"/>
        <w:rPr>
          <w:rFonts w:ascii="Times New Roman" w:hAnsi="Times New Roman" w:cs="Times New Roman"/>
          <w:b w:val="0"/>
          <w:bCs w:val="0"/>
          <w:sz w:val="24"/>
          <w:szCs w:val="24"/>
        </w:rPr>
      </w:pPr>
      <w:bookmarkStart w:id="685" w:name="idmarkerx16777217x172031"/>
      <w:bookmarkStart w:id="686" w:name="_Toc24999996"/>
      <w:bookmarkEnd w:id="685"/>
      <w:r>
        <w:t>5.31 The ship report</w:t>
      </w:r>
      <w:bookmarkEnd w:id="686"/>
    </w:p>
    <w:p w14:paraId="44AE4B88" w14:textId="77777777" w:rsidR="00EC0FF0" w:rsidRDefault="00EC0FF0">
      <w:r>
        <w:t>Name: The ship report</w:t>
      </w:r>
      <w:r>
        <w:br/>
        <w:t>Definition: The report to be filed by a vessel</w:t>
      </w:r>
      <w:r>
        <w:br/>
        <w:t>Code: '</w:t>
      </w:r>
      <w:r>
        <w:rPr>
          <w:rFonts w:ascii="Courier New" w:hAnsi="Courier New" w:cs="Courier New"/>
        </w:rPr>
        <w:t>theShipReport</w:t>
      </w:r>
      <w:r>
        <w:t>'</w:t>
      </w:r>
      <w:r>
        <w:br/>
        <w:t xml:space="preserve">Remarks: </w:t>
      </w:r>
      <w:r>
        <w:br/>
        <w:t>Aliases: (none)</w:t>
      </w:r>
    </w:p>
    <w:p w14:paraId="6D946E54" w14:textId="77777777" w:rsidR="00EC0FF0" w:rsidRDefault="00EC0FF0">
      <w:pPr>
        <w:pStyle w:val="Heading2"/>
        <w:spacing w:before="160" w:after="160"/>
        <w:rPr>
          <w:rFonts w:ascii="Times New Roman" w:hAnsi="Times New Roman" w:cs="Times New Roman"/>
          <w:b w:val="0"/>
          <w:bCs w:val="0"/>
          <w:sz w:val="24"/>
          <w:szCs w:val="24"/>
        </w:rPr>
      </w:pPr>
      <w:bookmarkStart w:id="687" w:name="idmarkerx16777217x172079"/>
      <w:bookmarkStart w:id="688" w:name="_Toc24999997"/>
      <w:bookmarkEnd w:id="687"/>
      <w:r>
        <w:t>5.32 Traffic service report</w:t>
      </w:r>
      <w:bookmarkEnd w:id="688"/>
    </w:p>
    <w:p w14:paraId="7259891E" w14:textId="77777777" w:rsidR="00EC0FF0" w:rsidRDefault="00EC0FF0">
      <w:r>
        <w:t>Name: Traffic service report</w:t>
      </w:r>
      <w:r>
        <w:br/>
        <w:t>Definition: The report for a traffic service</w:t>
      </w:r>
      <w:r>
        <w:br/>
        <w:t>Code: '</w:t>
      </w:r>
      <w:r>
        <w:rPr>
          <w:rFonts w:ascii="Courier New" w:hAnsi="Courier New" w:cs="Courier New"/>
        </w:rPr>
        <w:t>reptForTrafficServ</w:t>
      </w:r>
      <w:r>
        <w:t>'</w:t>
      </w:r>
      <w:r>
        <w:br/>
        <w:t xml:space="preserve">Remarks: </w:t>
      </w:r>
      <w:r>
        <w:br/>
        <w:t>Aliases: (none)</w:t>
      </w:r>
    </w:p>
    <w:p w14:paraId="6FEE46CC" w14:textId="77777777" w:rsidR="00EC0FF0" w:rsidRDefault="00EC0FF0">
      <w:pPr>
        <w:pStyle w:val="Heading2"/>
        <w:spacing w:before="160" w:after="160"/>
        <w:rPr>
          <w:rFonts w:ascii="Times New Roman" w:hAnsi="Times New Roman" w:cs="Times New Roman"/>
          <w:b w:val="0"/>
          <w:bCs w:val="0"/>
          <w:sz w:val="24"/>
          <w:szCs w:val="24"/>
        </w:rPr>
      </w:pPr>
      <w:bookmarkStart w:id="689" w:name="idmarkerx16777217x172127"/>
      <w:bookmarkStart w:id="690" w:name="_Toc24999998"/>
      <w:bookmarkEnd w:id="689"/>
      <w:r>
        <w:t>5.33 Vessel location</w:t>
      </w:r>
      <w:bookmarkEnd w:id="690"/>
    </w:p>
    <w:p w14:paraId="231EE68A" w14:textId="77777777" w:rsidR="00EC0FF0" w:rsidRDefault="00EC0FF0">
      <w:pPr>
        <w:spacing w:before="160" w:after="160"/>
      </w:pPr>
      <w:r>
        <w:t>Name: Vessel location</w:t>
      </w:r>
      <w:r>
        <w:br/>
        <w:t>Definition: The location to which the permission statement applies</w:t>
      </w:r>
      <w:r>
        <w:br/>
        <w:t>Code: '</w:t>
      </w:r>
      <w:r>
        <w:rPr>
          <w:rFonts w:ascii="Courier New" w:hAnsi="Courier New" w:cs="Courier New"/>
        </w:rPr>
        <w:t>vslLocation</w:t>
      </w:r>
      <w:r>
        <w:t>'</w:t>
      </w:r>
      <w:r>
        <w:br/>
        <w:t>Remarks: Implementations must use between Applicability and PermissionType objects, not to feature instance. The PermissionType-&gt;feature link is via a generic inverse association</w:t>
      </w:r>
      <w:r>
        <w:br/>
        <w:t>Aliases: (none)</w:t>
      </w:r>
    </w:p>
    <w:p w14:paraId="737EFB4B" w14:textId="77777777" w:rsidR="00EC0FF0" w:rsidRDefault="00EC0FF0">
      <w:pPr>
        <w:pStyle w:val="Heading1"/>
        <w:spacing w:before="160" w:after="160"/>
        <w:rPr>
          <w:rFonts w:ascii="Times New Roman" w:hAnsi="Times New Roman" w:cs="Times New Roman"/>
          <w:b w:val="0"/>
          <w:bCs w:val="0"/>
          <w:sz w:val="24"/>
          <w:szCs w:val="24"/>
        </w:rPr>
      </w:pPr>
      <w:r>
        <w:br w:type="page"/>
      </w:r>
      <w:bookmarkStart w:id="691" w:name="idmarkerx16777217x172179"/>
      <w:bookmarkStart w:id="692" w:name="_Toc24999999"/>
      <w:bookmarkEnd w:id="691"/>
      <w:r>
        <w:lastRenderedPageBreak/>
        <w:t>6 Information Associations</w:t>
      </w:r>
      <w:bookmarkEnd w:id="692"/>
    </w:p>
    <w:p w14:paraId="697B712B" w14:textId="77777777" w:rsidR="00EC0FF0" w:rsidRDefault="00EC0FF0">
      <w:pPr>
        <w:pStyle w:val="Heading2"/>
        <w:spacing w:before="160" w:after="160"/>
        <w:rPr>
          <w:rFonts w:ascii="Times New Roman" w:hAnsi="Times New Roman" w:cs="Times New Roman"/>
          <w:b w:val="0"/>
          <w:bCs w:val="0"/>
          <w:sz w:val="24"/>
          <w:szCs w:val="24"/>
        </w:rPr>
      </w:pPr>
      <w:bookmarkStart w:id="693" w:name="idmarkerx16777217x172200"/>
      <w:bookmarkStart w:id="694" w:name="_Toc25000000"/>
      <w:bookmarkEnd w:id="693"/>
      <w:r>
        <w:t>6.1 Additional information</w:t>
      </w:r>
      <w:bookmarkEnd w:id="694"/>
    </w:p>
    <w:p w14:paraId="3FB16174" w14:textId="77777777" w:rsidR="00EC0FF0" w:rsidRDefault="00EC0FF0">
      <w:r>
        <w:t>Name: Additional information</w:t>
      </w:r>
      <w:r>
        <w:br/>
        <w:t>Definition: A feature association for the binding between at least one instance of a geo feature and an instance of an information type.</w:t>
      </w:r>
      <w:r>
        <w:br/>
        <w:t>Code: '</w:t>
      </w:r>
      <w:r>
        <w:rPr>
          <w:rFonts w:ascii="Courier New" w:hAnsi="Courier New" w:cs="Courier New"/>
        </w:rPr>
        <w:t>AdditionalInformation</w:t>
      </w:r>
      <w:r>
        <w:t>'</w:t>
      </w:r>
      <w:r>
        <w:br/>
        <w:t>Remarks: Role informationProvidedFor encodable only as a generic inverse association in feature objects in 3.0.0 datasets</w:t>
      </w:r>
      <w:r>
        <w:br/>
        <w:t>Aliases: (none)</w:t>
      </w:r>
    </w:p>
    <w:p w14:paraId="12F46906" w14:textId="77777777" w:rsidR="00EC0FF0" w:rsidRDefault="00EC0FF0">
      <w:pPr>
        <w:pStyle w:val="Center"/>
      </w:pPr>
      <w:r>
        <w:t>Attribute Bindings</w:t>
      </w:r>
    </w:p>
    <w:p w14:paraId="456DC267" w14:textId="77777777" w:rsidR="00EC0FF0" w:rsidRDefault="00EC0FF0">
      <w:pPr>
        <w:spacing w:before="160" w:after="160"/>
      </w:pPr>
      <w:r>
        <w:t>(No local bindings, but will inherit bindings from super-types if any)</w:t>
      </w:r>
    </w:p>
    <w:p w14:paraId="1EC7BE3D" w14:textId="77777777" w:rsidR="00EC0FF0" w:rsidRDefault="00EC0FF0">
      <w:r>
        <w:t xml:space="preserve">Role: providesInformation informationProvidedFor </w:t>
      </w:r>
    </w:p>
    <w:p w14:paraId="6FD9F550" w14:textId="77777777" w:rsidR="00EC0FF0" w:rsidRDefault="00EC0FF0">
      <w:pPr>
        <w:pStyle w:val="Heading2"/>
        <w:spacing w:before="160" w:after="160"/>
        <w:rPr>
          <w:rFonts w:ascii="Times New Roman" w:hAnsi="Times New Roman" w:cs="Times New Roman"/>
          <w:b w:val="0"/>
          <w:bCs w:val="0"/>
          <w:sz w:val="24"/>
          <w:szCs w:val="24"/>
        </w:rPr>
      </w:pPr>
      <w:bookmarkStart w:id="695" w:name="idmarkerx16777217x172281"/>
      <w:bookmarkStart w:id="696" w:name="_Toc25000001"/>
      <w:bookmarkEnd w:id="695"/>
      <w:r>
        <w:t>6.2 Authority contact</w:t>
      </w:r>
      <w:bookmarkEnd w:id="696"/>
    </w:p>
    <w:p w14:paraId="17A4DF06" w14:textId="77777777" w:rsidR="00EC0FF0" w:rsidRDefault="00EC0FF0">
      <w:r>
        <w:t>Name: Authority contact</w:t>
      </w:r>
      <w:r>
        <w:br/>
        <w:t>Definition: Contact information for an authority</w:t>
      </w:r>
      <w:r>
        <w:br/>
        <w:t>Code: '</w:t>
      </w:r>
      <w:r>
        <w:rPr>
          <w:rFonts w:ascii="Courier New" w:hAnsi="Courier New" w:cs="Courier New"/>
        </w:rPr>
        <w:t>AuthorityContact</w:t>
      </w:r>
      <w:r>
        <w:t>'</w:t>
      </w:r>
      <w:r>
        <w:br/>
        <w:t xml:space="preserve">Remarks: </w:t>
      </w:r>
      <w:r>
        <w:br/>
        <w:t>Aliases: (none)</w:t>
      </w:r>
    </w:p>
    <w:p w14:paraId="2B0C9E75" w14:textId="77777777" w:rsidR="00EC0FF0" w:rsidRDefault="00EC0FF0">
      <w:pPr>
        <w:pStyle w:val="Center"/>
      </w:pPr>
      <w:r>
        <w:t>Attribute Bindings</w:t>
      </w:r>
    </w:p>
    <w:p w14:paraId="1E27A79A" w14:textId="77777777" w:rsidR="00EC0FF0" w:rsidRDefault="00EC0FF0">
      <w:pPr>
        <w:spacing w:before="160" w:after="160"/>
      </w:pPr>
      <w:r>
        <w:t>(No local bindings, but will inherit bindings from super-types if any)</w:t>
      </w:r>
    </w:p>
    <w:p w14:paraId="72558227" w14:textId="77777777" w:rsidR="00EC0FF0" w:rsidRDefault="00EC0FF0">
      <w:r>
        <w:t xml:space="preserve">Role: theAuthority theContactDetails </w:t>
      </w:r>
    </w:p>
    <w:p w14:paraId="556F0FBF" w14:textId="77777777" w:rsidR="00EC0FF0" w:rsidRDefault="00EC0FF0">
      <w:pPr>
        <w:pStyle w:val="Heading2"/>
        <w:spacing w:before="160" w:after="160"/>
        <w:rPr>
          <w:rFonts w:ascii="Times New Roman" w:hAnsi="Times New Roman" w:cs="Times New Roman"/>
          <w:b w:val="0"/>
          <w:bCs w:val="0"/>
          <w:sz w:val="24"/>
          <w:szCs w:val="24"/>
        </w:rPr>
      </w:pPr>
      <w:bookmarkStart w:id="697" w:name="idmarkerx16777217x172359"/>
      <w:bookmarkStart w:id="698" w:name="_Toc25000002"/>
      <w:bookmarkEnd w:id="697"/>
      <w:r>
        <w:t>6.3 Authority hours</w:t>
      </w:r>
      <w:bookmarkEnd w:id="698"/>
    </w:p>
    <w:p w14:paraId="20BBFCB6" w14:textId="77777777" w:rsidR="00EC0FF0" w:rsidRDefault="00EC0FF0">
      <w:r>
        <w:t>Name: Authority hours</w:t>
      </w:r>
      <w:r>
        <w:br/>
        <w:t>Definition: Service hours for an authority</w:t>
      </w:r>
      <w:r>
        <w:br/>
        <w:t>Code: '</w:t>
      </w:r>
      <w:r>
        <w:rPr>
          <w:rFonts w:ascii="Courier New" w:hAnsi="Courier New" w:cs="Courier New"/>
        </w:rPr>
        <w:t>AuthorityHours</w:t>
      </w:r>
      <w:r>
        <w:t>'</w:t>
      </w:r>
      <w:r>
        <w:br/>
        <w:t xml:space="preserve">Remarks: </w:t>
      </w:r>
      <w:r>
        <w:br/>
        <w:t>Aliases: (none)</w:t>
      </w:r>
    </w:p>
    <w:p w14:paraId="66DAA24A" w14:textId="77777777" w:rsidR="00EC0FF0" w:rsidRDefault="00EC0FF0">
      <w:pPr>
        <w:pStyle w:val="Center"/>
      </w:pPr>
      <w:r>
        <w:t>Attribute Bindings</w:t>
      </w:r>
    </w:p>
    <w:p w14:paraId="6C90D85B" w14:textId="77777777" w:rsidR="00EC0FF0" w:rsidRDefault="00EC0FF0">
      <w:pPr>
        <w:spacing w:before="160" w:after="160"/>
      </w:pPr>
      <w:r>
        <w:t>(No local bindings, but will inherit bindings from super-types if any)</w:t>
      </w:r>
    </w:p>
    <w:p w14:paraId="0BC91558" w14:textId="77777777" w:rsidR="00EC0FF0" w:rsidRDefault="00EC0FF0">
      <w:r>
        <w:t xml:space="preserve">Role: theAuthority_srvHrs theServiceHours </w:t>
      </w:r>
    </w:p>
    <w:p w14:paraId="3C44953B" w14:textId="77777777" w:rsidR="00EC0FF0" w:rsidRDefault="00EC0FF0">
      <w:pPr>
        <w:pStyle w:val="Heading2"/>
        <w:spacing w:before="160" w:after="160"/>
        <w:rPr>
          <w:rFonts w:ascii="Times New Roman" w:hAnsi="Times New Roman" w:cs="Times New Roman"/>
          <w:b w:val="0"/>
          <w:bCs w:val="0"/>
          <w:sz w:val="24"/>
          <w:szCs w:val="24"/>
        </w:rPr>
      </w:pPr>
      <w:bookmarkStart w:id="699" w:name="idmarkerx16777217x172437"/>
      <w:bookmarkStart w:id="700" w:name="_Toc25000003"/>
      <w:bookmarkEnd w:id="699"/>
      <w:r>
        <w:t>6.4 Associated RxN</w:t>
      </w:r>
      <w:bookmarkEnd w:id="700"/>
    </w:p>
    <w:p w14:paraId="2E1DBE1E" w14:textId="77777777" w:rsidR="00EC0FF0" w:rsidRDefault="00EC0FF0">
      <w:r>
        <w:t>Name: Associated RxN</w:t>
      </w:r>
      <w:r>
        <w:br/>
        <w:t>Definition: Association between a geographic location and a regulation, restriction, recommendation, or nautical information</w:t>
      </w:r>
      <w:r>
        <w:br/>
        <w:t>Code: '</w:t>
      </w:r>
      <w:r>
        <w:rPr>
          <w:rFonts w:ascii="Courier New" w:hAnsi="Courier New" w:cs="Courier New"/>
        </w:rPr>
        <w:t>AssociatedRxN</w:t>
      </w:r>
      <w:r>
        <w:t>'</w:t>
      </w:r>
      <w:r>
        <w:br/>
        <w:t>Remarks: Role appliesInLocation encodable only as a generic inverse association in 3.0.0 datasets as it is an information-&gt;feature link</w:t>
      </w:r>
      <w:r>
        <w:br/>
        <w:t>Aliases: (none)</w:t>
      </w:r>
    </w:p>
    <w:p w14:paraId="46135BE4" w14:textId="77777777" w:rsidR="00EC0FF0" w:rsidRDefault="00EC0FF0">
      <w:pPr>
        <w:pStyle w:val="Center"/>
      </w:pPr>
      <w:r>
        <w:t>Attribute Bindings</w:t>
      </w:r>
    </w:p>
    <w:p w14:paraId="6FB90F3E" w14:textId="77777777" w:rsidR="00EC0FF0" w:rsidRDefault="00EC0FF0">
      <w:pPr>
        <w:spacing w:before="160" w:after="160"/>
      </w:pPr>
      <w:r>
        <w:t>(No local bindings, but will inherit bindings from super-types if any)</w:t>
      </w:r>
    </w:p>
    <w:p w14:paraId="298AC06D" w14:textId="77777777" w:rsidR="00EC0FF0" w:rsidRDefault="00EC0FF0">
      <w:r>
        <w:t xml:space="preserve">Role: appliesInLocation theRxN </w:t>
      </w:r>
    </w:p>
    <w:p w14:paraId="4B04D5A9" w14:textId="77777777" w:rsidR="00EC0FF0" w:rsidRDefault="00EC0FF0">
      <w:pPr>
        <w:pStyle w:val="Heading2"/>
        <w:spacing w:before="160" w:after="160"/>
        <w:rPr>
          <w:rFonts w:ascii="Times New Roman" w:hAnsi="Times New Roman" w:cs="Times New Roman"/>
          <w:b w:val="0"/>
          <w:bCs w:val="0"/>
          <w:sz w:val="24"/>
          <w:szCs w:val="24"/>
        </w:rPr>
      </w:pPr>
      <w:bookmarkStart w:id="701" w:name="idmarkerx16777217x172518"/>
      <w:bookmarkStart w:id="702" w:name="_Toc25000004"/>
      <w:bookmarkEnd w:id="701"/>
      <w:r>
        <w:t>6.5 Exceptional workday</w:t>
      </w:r>
      <w:bookmarkEnd w:id="702"/>
    </w:p>
    <w:p w14:paraId="138599DA" w14:textId="77777777" w:rsidR="00EC0FF0" w:rsidRDefault="00EC0FF0">
      <w:r>
        <w:t>Name: Exceptional workday</w:t>
      </w:r>
      <w:r>
        <w:br/>
        <w:t>Definition: Exception to the usual working day</w:t>
      </w:r>
      <w:r>
        <w:br/>
      </w:r>
      <w:r>
        <w:lastRenderedPageBreak/>
        <w:t>Code: '</w:t>
      </w:r>
      <w:r>
        <w:rPr>
          <w:rFonts w:ascii="Courier New" w:hAnsi="Courier New" w:cs="Courier New"/>
        </w:rPr>
        <w:t>ExceptionalWorkday</w:t>
      </w:r>
      <w:r>
        <w:t>'</w:t>
      </w:r>
      <w:r>
        <w:br/>
        <w:t xml:space="preserve">Remarks: </w:t>
      </w:r>
      <w:r>
        <w:br/>
        <w:t>Aliases: (none)</w:t>
      </w:r>
    </w:p>
    <w:p w14:paraId="076BF16D" w14:textId="77777777" w:rsidR="00EC0FF0" w:rsidRDefault="00EC0FF0">
      <w:pPr>
        <w:pStyle w:val="Center"/>
      </w:pPr>
      <w:r>
        <w:t>Attribute Bindings</w:t>
      </w:r>
    </w:p>
    <w:p w14:paraId="5319A309" w14:textId="77777777" w:rsidR="00EC0FF0" w:rsidRDefault="00EC0FF0">
      <w:pPr>
        <w:spacing w:before="160" w:after="160"/>
      </w:pPr>
      <w:r>
        <w:t>(No local bindings, but will inherit bindings from super-types if any)</w:t>
      </w:r>
    </w:p>
    <w:p w14:paraId="19907234" w14:textId="77777777" w:rsidR="00EC0FF0" w:rsidRDefault="00EC0FF0">
      <w:r>
        <w:t xml:space="preserve">Role: theServiceHours_nsdy partialWorkingDay </w:t>
      </w:r>
    </w:p>
    <w:p w14:paraId="5579F7E0" w14:textId="77777777" w:rsidR="00EC0FF0" w:rsidRDefault="00EC0FF0">
      <w:pPr>
        <w:pStyle w:val="Heading2"/>
        <w:spacing w:before="160" w:after="160"/>
        <w:rPr>
          <w:rFonts w:ascii="Times New Roman" w:hAnsi="Times New Roman" w:cs="Times New Roman"/>
          <w:b w:val="0"/>
          <w:bCs w:val="0"/>
          <w:sz w:val="24"/>
          <w:szCs w:val="24"/>
        </w:rPr>
      </w:pPr>
      <w:bookmarkStart w:id="703" w:name="idmarkerx16777217x172596"/>
      <w:bookmarkStart w:id="704" w:name="_Toc25000005"/>
      <w:bookmarkEnd w:id="703"/>
      <w:r>
        <w:t>6.6 Inclusion type</w:t>
      </w:r>
      <w:bookmarkEnd w:id="704"/>
    </w:p>
    <w:p w14:paraId="4327350D" w14:textId="77777777" w:rsidR="00EC0FF0" w:rsidRDefault="00EC0FF0">
      <w:r>
        <w:t>Name: Inclusion type</w:t>
      </w:r>
      <w:r>
        <w:br/>
        <w:t>Definition: Association class specifying the relationship between the subset of vessels described by an APPLIC data object and a regulation (restriction, recommendation, or nautical information).</w:t>
      </w:r>
      <w:r>
        <w:br/>
        <w:t>Code: '</w:t>
      </w:r>
      <w:r>
        <w:rPr>
          <w:rFonts w:ascii="Courier New" w:hAnsi="Courier New" w:cs="Courier New"/>
        </w:rPr>
        <w:t>InclusionType</w:t>
      </w:r>
      <w:r>
        <w:t>'</w:t>
      </w:r>
      <w:r>
        <w:br/>
        <w:t xml:space="preserve">Remarks: </w:t>
      </w:r>
      <w:r>
        <w:br/>
        <w:t>Aliases: (none)</w:t>
      </w:r>
    </w:p>
    <w:p w14:paraId="522B040C"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699107B1"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470F68"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26FAD2"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7135A9"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247966"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521232" w14:textId="77777777" w:rsidR="00EC0FF0" w:rsidRDefault="00EC0FF0">
            <w:r>
              <w:rPr>
                <w:b/>
                <w:bCs/>
              </w:rPr>
              <w:t>Sequential</w:t>
            </w:r>
          </w:p>
        </w:tc>
      </w:tr>
      <w:tr w:rsidR="00EC0FF0" w14:paraId="2D2AE21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E0F0FB" w14:textId="77777777" w:rsidR="00EC0FF0" w:rsidRDefault="00EC0FF0">
            <w:r>
              <w:t>membership</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89CBA9"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57039C"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326331" w14:textId="77777777" w:rsidR="00EC0FF0" w:rsidRDefault="008A31A8">
            <w:r>
              <w:t>1 :</w:t>
            </w:r>
            <w:r w:rsidR="00EC0FF0">
              <w:t xml:space="preserve"> included</w:t>
            </w:r>
            <w:r w:rsidR="00EC0FF0">
              <w:br/>
              <w:t>2 : excluded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1441BE" w14:textId="77777777" w:rsidR="00EC0FF0" w:rsidRDefault="00EC0FF0">
            <w:r>
              <w:t>false</w:t>
            </w:r>
          </w:p>
        </w:tc>
      </w:tr>
    </w:tbl>
    <w:p w14:paraId="612FDAC0" w14:textId="77777777" w:rsidR="00EC0FF0" w:rsidRDefault="00EC0FF0">
      <w:pPr>
        <w:spacing w:before="160" w:after="160"/>
      </w:pPr>
    </w:p>
    <w:p w14:paraId="03E7EE84" w14:textId="77777777" w:rsidR="00EC0FF0" w:rsidRDefault="00EC0FF0">
      <w:r>
        <w:t xml:space="preserve">Role: theApplicableRxN isApplicableTo </w:t>
      </w:r>
    </w:p>
    <w:p w14:paraId="73B5ED9B" w14:textId="77777777" w:rsidR="00EC0FF0" w:rsidRDefault="00EC0FF0">
      <w:pPr>
        <w:pStyle w:val="Heading2"/>
        <w:spacing w:before="160" w:after="160"/>
        <w:rPr>
          <w:rFonts w:ascii="Times New Roman" w:hAnsi="Times New Roman" w:cs="Times New Roman"/>
          <w:b w:val="0"/>
          <w:bCs w:val="0"/>
          <w:sz w:val="24"/>
          <w:szCs w:val="24"/>
        </w:rPr>
      </w:pPr>
      <w:bookmarkStart w:id="705" w:name="idmarkerx16777217x173246"/>
      <w:bookmarkStart w:id="706" w:name="_Toc25000006"/>
      <w:bookmarkEnd w:id="705"/>
      <w:r>
        <w:t>6.7 Permission type</w:t>
      </w:r>
      <w:bookmarkEnd w:id="706"/>
    </w:p>
    <w:p w14:paraId="2569413B" w14:textId="77777777" w:rsidR="00EC0FF0" w:rsidRDefault="00EC0FF0">
      <w:r>
        <w:t>Name: Permission type</w:t>
      </w:r>
      <w:r>
        <w:br/>
        <w:t>Definition: Association class for associations describing whether the subsets of vessels determined by the ship characteristics specified in APPLIC may (or must, etc.) transit, enter, or use a feature.</w:t>
      </w:r>
      <w:r>
        <w:br/>
        <w:t>Code: '</w:t>
      </w:r>
      <w:r>
        <w:rPr>
          <w:rFonts w:ascii="Courier New" w:hAnsi="Courier New" w:cs="Courier New"/>
        </w:rPr>
        <w:t>PermissionType</w:t>
      </w:r>
      <w:r>
        <w:t>'</w:t>
      </w:r>
      <w:r>
        <w:br/>
        <w:t xml:space="preserve">Remarks: </w:t>
      </w:r>
      <w:r>
        <w:br/>
        <w:t>Aliases: (none)</w:t>
      </w:r>
    </w:p>
    <w:p w14:paraId="51F839E4"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18FD6312"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D1C847"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FD2D94"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CA3BD1"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658B7A"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A4BD42" w14:textId="77777777" w:rsidR="00EC0FF0" w:rsidRDefault="00EC0FF0">
            <w:r>
              <w:rPr>
                <w:b/>
                <w:bCs/>
              </w:rPr>
              <w:t>Sequential</w:t>
            </w:r>
          </w:p>
        </w:tc>
      </w:tr>
      <w:tr w:rsidR="00EC0FF0" w14:paraId="6CA35AE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CE7810" w14:textId="77777777" w:rsidR="00EC0FF0" w:rsidRDefault="00EC0FF0">
            <w:r>
              <w:t>categoryOfRelationship</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E0E570"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CEDB8C"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C945E1" w14:textId="77777777" w:rsidR="00EC0FF0" w:rsidRDefault="008A31A8">
            <w:r>
              <w:t>1 :</w:t>
            </w:r>
            <w:r w:rsidR="00EC0FF0">
              <w:t xml:space="preserve"> prohibited</w:t>
            </w:r>
            <w:r w:rsidR="00EC0FF0">
              <w:br/>
              <w:t>2 : not recommended</w:t>
            </w:r>
            <w:r w:rsidR="00EC0FF0">
              <w:br/>
              <w:t>3 : permitted</w:t>
            </w:r>
            <w:r w:rsidR="00EC0FF0">
              <w:br/>
              <w:t>4 : recommended</w:t>
            </w:r>
            <w:r w:rsidR="00EC0FF0">
              <w:br/>
              <w:t>5 : required</w:t>
            </w:r>
            <w:r w:rsidR="00EC0FF0">
              <w:br/>
              <w:t>6 : not required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8A8F2B" w14:textId="77777777" w:rsidR="00EC0FF0" w:rsidRDefault="00EC0FF0">
            <w:r>
              <w:t>false</w:t>
            </w:r>
          </w:p>
        </w:tc>
      </w:tr>
    </w:tbl>
    <w:p w14:paraId="51E45565" w14:textId="77777777" w:rsidR="00EC0FF0" w:rsidRDefault="00EC0FF0">
      <w:pPr>
        <w:spacing w:before="160" w:after="160"/>
      </w:pPr>
    </w:p>
    <w:p w14:paraId="3FACE420" w14:textId="77777777" w:rsidR="00EC0FF0" w:rsidRDefault="00EC0FF0">
      <w:r>
        <w:t xml:space="preserve">Role: vslLocation permission </w:t>
      </w:r>
    </w:p>
    <w:p w14:paraId="66B870B2" w14:textId="77777777" w:rsidR="00EC0FF0" w:rsidRDefault="00EC0FF0">
      <w:pPr>
        <w:pStyle w:val="Heading2"/>
        <w:spacing w:before="160" w:after="160"/>
        <w:rPr>
          <w:rFonts w:ascii="Times New Roman" w:hAnsi="Times New Roman" w:cs="Times New Roman"/>
          <w:b w:val="0"/>
          <w:bCs w:val="0"/>
          <w:sz w:val="24"/>
          <w:szCs w:val="24"/>
        </w:rPr>
      </w:pPr>
      <w:bookmarkStart w:id="707" w:name="idmarkerx16777217x173912"/>
      <w:bookmarkStart w:id="708" w:name="_Toc25000007"/>
      <w:bookmarkEnd w:id="707"/>
      <w:r>
        <w:t>6.8 Related organisation</w:t>
      </w:r>
      <w:bookmarkEnd w:id="708"/>
    </w:p>
    <w:p w14:paraId="4CC84B08" w14:textId="77777777" w:rsidR="00EC0FF0" w:rsidRDefault="00EC0FF0">
      <w:r>
        <w:t>Name: Related organisation</w:t>
      </w:r>
      <w:r>
        <w:br/>
        <w:t>Definition: Related organisation</w:t>
      </w:r>
      <w:r>
        <w:br/>
        <w:t>Code: '</w:t>
      </w:r>
      <w:r>
        <w:rPr>
          <w:rFonts w:ascii="Courier New" w:hAnsi="Courier New" w:cs="Courier New"/>
        </w:rPr>
        <w:t>RelatedOrganisation</w:t>
      </w:r>
      <w:r>
        <w:t>'</w:t>
      </w:r>
      <w:r>
        <w:br/>
        <w:t xml:space="preserve">Remarks: </w:t>
      </w:r>
      <w:r>
        <w:br/>
        <w:t>Aliases: (none)</w:t>
      </w:r>
    </w:p>
    <w:p w14:paraId="3AF3611A" w14:textId="77777777" w:rsidR="00EC0FF0" w:rsidRDefault="00EC0FF0">
      <w:pPr>
        <w:pStyle w:val="Center"/>
      </w:pPr>
      <w:r>
        <w:t>Attribute Bindings</w:t>
      </w:r>
    </w:p>
    <w:p w14:paraId="25E0EB34" w14:textId="77777777" w:rsidR="00EC0FF0" w:rsidRDefault="00EC0FF0">
      <w:pPr>
        <w:spacing w:before="160" w:after="160"/>
      </w:pPr>
      <w:r>
        <w:t>(No local bindings, but will inherit bindings from super-types if any)</w:t>
      </w:r>
    </w:p>
    <w:p w14:paraId="40ABEBAE" w14:textId="77777777" w:rsidR="00EC0FF0" w:rsidRDefault="00EC0FF0">
      <w:r>
        <w:t xml:space="preserve">Role: theInformation theOrganisation </w:t>
      </w:r>
    </w:p>
    <w:p w14:paraId="1E7D381F" w14:textId="77777777" w:rsidR="00EC0FF0" w:rsidRDefault="00EC0FF0">
      <w:pPr>
        <w:pStyle w:val="Heading2"/>
        <w:spacing w:before="160" w:after="160"/>
        <w:rPr>
          <w:rFonts w:ascii="Times New Roman" w:hAnsi="Times New Roman" w:cs="Times New Roman"/>
          <w:b w:val="0"/>
          <w:bCs w:val="0"/>
          <w:sz w:val="24"/>
          <w:szCs w:val="24"/>
        </w:rPr>
      </w:pPr>
      <w:bookmarkStart w:id="709" w:name="idmarkerx16777217x173990"/>
      <w:bookmarkStart w:id="710" w:name="_Toc25000008"/>
      <w:bookmarkEnd w:id="709"/>
      <w:r>
        <w:lastRenderedPageBreak/>
        <w:t>6.9 Reporting authority</w:t>
      </w:r>
      <w:bookmarkEnd w:id="710"/>
    </w:p>
    <w:p w14:paraId="44DEC2CC" w14:textId="77777777" w:rsidR="00EC0FF0" w:rsidRDefault="00EC0FF0">
      <w:r>
        <w:t>Name: Reporting authority</w:t>
      </w:r>
      <w:r>
        <w:br/>
        <w:t>Definition: The authority with which a report must be filed</w:t>
      </w:r>
      <w:r>
        <w:br/>
        <w:t>Code: '</w:t>
      </w:r>
      <w:r>
        <w:rPr>
          <w:rFonts w:ascii="Courier New" w:hAnsi="Courier New" w:cs="Courier New"/>
        </w:rPr>
        <w:t>ReptAuthority</w:t>
      </w:r>
      <w:r>
        <w:t>'</w:t>
      </w:r>
      <w:r>
        <w:br/>
        <w:t xml:space="preserve">Remarks: </w:t>
      </w:r>
      <w:r>
        <w:br/>
        <w:t>Aliases: (none)</w:t>
      </w:r>
    </w:p>
    <w:p w14:paraId="30E3D52A" w14:textId="77777777" w:rsidR="00EC0FF0" w:rsidRDefault="00EC0FF0">
      <w:pPr>
        <w:pStyle w:val="Center"/>
      </w:pPr>
      <w:r>
        <w:t>Attribute Bindings</w:t>
      </w:r>
    </w:p>
    <w:p w14:paraId="2F7589EB" w14:textId="77777777" w:rsidR="00EC0FF0" w:rsidRDefault="00EC0FF0">
      <w:pPr>
        <w:spacing w:before="160" w:after="160"/>
      </w:pPr>
      <w:r>
        <w:t>(No local bindings, but will inherit bindings from super-types if any)</w:t>
      </w:r>
    </w:p>
    <w:p w14:paraId="4B38D828" w14:textId="77777777" w:rsidR="00EC0FF0" w:rsidRDefault="00EC0FF0">
      <w:r>
        <w:t xml:space="preserve">Role: reportTo theShipReport </w:t>
      </w:r>
    </w:p>
    <w:p w14:paraId="5EC963ED" w14:textId="77777777" w:rsidR="00EC0FF0" w:rsidRDefault="00EC0FF0">
      <w:pPr>
        <w:pStyle w:val="Heading2"/>
        <w:spacing w:before="160" w:after="160"/>
        <w:rPr>
          <w:rFonts w:ascii="Times New Roman" w:hAnsi="Times New Roman" w:cs="Times New Roman"/>
          <w:b w:val="0"/>
          <w:bCs w:val="0"/>
          <w:sz w:val="24"/>
          <w:szCs w:val="24"/>
        </w:rPr>
      </w:pPr>
      <w:bookmarkStart w:id="711" w:name="idmarkerx16777217x174068"/>
      <w:bookmarkStart w:id="712" w:name="_Toc25000009"/>
      <w:bookmarkEnd w:id="711"/>
      <w:r>
        <w:t>6.10 Reporting requirement</w:t>
      </w:r>
      <w:bookmarkEnd w:id="712"/>
    </w:p>
    <w:p w14:paraId="6F0B5C6D" w14:textId="77777777" w:rsidR="00EC0FF0" w:rsidRDefault="00EC0FF0">
      <w:r>
        <w:t>Name: Reporting requirement</w:t>
      </w:r>
      <w:r>
        <w:br/>
        <w:t>Definition: Association between types of reports and classes of vessels which must file report of the type described</w:t>
      </w:r>
      <w:r>
        <w:br/>
        <w:t>Code: '</w:t>
      </w:r>
      <w:r>
        <w:rPr>
          <w:rFonts w:ascii="Courier New" w:hAnsi="Courier New" w:cs="Courier New"/>
        </w:rPr>
        <w:t>ReportReqmt</w:t>
      </w:r>
      <w:r>
        <w:t>'</w:t>
      </w:r>
      <w:r>
        <w:br/>
        <w:t xml:space="preserve">Remarks: </w:t>
      </w:r>
      <w:r>
        <w:br/>
        <w:t>Aliases: (none)</w:t>
      </w:r>
    </w:p>
    <w:p w14:paraId="21E5BFEE" w14:textId="77777777" w:rsidR="00EC0FF0" w:rsidRDefault="00EC0FF0">
      <w:pPr>
        <w:pStyle w:val="Center"/>
      </w:pPr>
      <w:r>
        <w:t>Attribute Bindings</w:t>
      </w:r>
    </w:p>
    <w:p w14:paraId="0600CA88" w14:textId="77777777" w:rsidR="00EC0FF0" w:rsidRDefault="00EC0FF0">
      <w:pPr>
        <w:spacing w:before="160" w:after="160"/>
      </w:pPr>
      <w:r>
        <w:t>(No local bindings, but will inherit bindings from super-types if any)</w:t>
      </w:r>
    </w:p>
    <w:p w14:paraId="6766784E" w14:textId="77777777" w:rsidR="00EC0FF0" w:rsidRDefault="00EC0FF0">
      <w:r>
        <w:t xml:space="preserve">Role: theShipReport mustBeFiledBy </w:t>
      </w:r>
    </w:p>
    <w:p w14:paraId="61222B51" w14:textId="77777777" w:rsidR="00EC0FF0" w:rsidRDefault="00EC0FF0">
      <w:pPr>
        <w:pStyle w:val="Heading2"/>
        <w:spacing w:before="160" w:after="160"/>
        <w:rPr>
          <w:rFonts w:ascii="Times New Roman" w:hAnsi="Times New Roman" w:cs="Times New Roman"/>
          <w:b w:val="0"/>
          <w:bCs w:val="0"/>
          <w:sz w:val="24"/>
          <w:szCs w:val="24"/>
        </w:rPr>
      </w:pPr>
      <w:bookmarkStart w:id="713" w:name="idmarkerx16777217x174146"/>
      <w:bookmarkStart w:id="714" w:name="_Toc25000010"/>
      <w:bookmarkEnd w:id="713"/>
      <w:r>
        <w:t>6.11 Service contact</w:t>
      </w:r>
      <w:bookmarkEnd w:id="714"/>
    </w:p>
    <w:p w14:paraId="76E49A3D" w14:textId="77777777" w:rsidR="00EC0FF0" w:rsidRDefault="00EC0FF0">
      <w:r>
        <w:t>Name: Service contact</w:t>
      </w:r>
      <w:r>
        <w:br/>
        <w:t>Definition: Contact details for a service or facility</w:t>
      </w:r>
      <w:r>
        <w:br/>
        <w:t>Code: '</w:t>
      </w:r>
      <w:r>
        <w:rPr>
          <w:rFonts w:ascii="Courier New" w:hAnsi="Courier New" w:cs="Courier New"/>
        </w:rPr>
        <w:t>SrvContact</w:t>
      </w:r>
      <w:r>
        <w:t>'</w:t>
      </w:r>
      <w:r>
        <w:br/>
        <w:t xml:space="preserve">Remarks: </w:t>
      </w:r>
      <w:r>
        <w:br/>
        <w:t>Aliases: (none)</w:t>
      </w:r>
    </w:p>
    <w:p w14:paraId="3AFE11DE" w14:textId="77777777" w:rsidR="00EC0FF0" w:rsidRDefault="00EC0FF0">
      <w:pPr>
        <w:pStyle w:val="Center"/>
      </w:pPr>
      <w:r>
        <w:t>Attribute Bindings</w:t>
      </w:r>
    </w:p>
    <w:p w14:paraId="4000474B" w14:textId="77777777" w:rsidR="00EC0FF0" w:rsidRDefault="00EC0FF0">
      <w:pPr>
        <w:spacing w:before="160" w:after="160"/>
      </w:pPr>
      <w:r>
        <w:t>(No local bindings, but will inherit bindings from super-types if any)</w:t>
      </w:r>
    </w:p>
    <w:p w14:paraId="65BBD353" w14:textId="77777777" w:rsidR="00EC0FF0" w:rsidRDefault="00EC0FF0">
      <w:r>
        <w:t xml:space="preserve">Role: servicePlace theContactDetails </w:t>
      </w:r>
    </w:p>
    <w:p w14:paraId="71A6F123" w14:textId="77777777" w:rsidR="00EC0FF0" w:rsidRDefault="00EC0FF0">
      <w:pPr>
        <w:pStyle w:val="Heading2"/>
        <w:spacing w:before="160" w:after="160"/>
        <w:rPr>
          <w:rFonts w:ascii="Times New Roman" w:hAnsi="Times New Roman" w:cs="Times New Roman"/>
          <w:b w:val="0"/>
          <w:bCs w:val="0"/>
          <w:sz w:val="24"/>
          <w:szCs w:val="24"/>
        </w:rPr>
      </w:pPr>
      <w:bookmarkStart w:id="715" w:name="idmarkerx16777217x174224"/>
      <w:bookmarkStart w:id="716" w:name="_Toc25000011"/>
      <w:bookmarkEnd w:id="715"/>
      <w:r>
        <w:t>6.12 Service control</w:t>
      </w:r>
      <w:bookmarkEnd w:id="716"/>
    </w:p>
    <w:p w14:paraId="2C7DD1B0" w14:textId="77777777" w:rsidR="00EC0FF0" w:rsidRDefault="00EC0FF0">
      <w:r>
        <w:t>Name: Service control</w:t>
      </w:r>
      <w:r>
        <w:br/>
        <w:t>Definition: Association between a geographically located service and the organisation that controls it</w:t>
      </w:r>
      <w:r>
        <w:br/>
        <w:t>Code: '</w:t>
      </w:r>
      <w:r>
        <w:rPr>
          <w:rFonts w:ascii="Courier New" w:hAnsi="Courier New" w:cs="Courier New"/>
        </w:rPr>
        <w:t>SrvControl</w:t>
      </w:r>
      <w:r>
        <w:t>'</w:t>
      </w:r>
      <w:r>
        <w:br/>
        <w:t>Remarks: This is an information association linking a location where a service is provided with an information type describing the provider. Contrast to ServiceProvisionArea, which is a feature association linking the area served with another feature describing the provider. Role controlledService encodable only as a generic inverse association in 3.0.0 datasets as it is an information-&gt;feature link</w:t>
      </w:r>
      <w:r>
        <w:br/>
        <w:t>Aliases: (none)</w:t>
      </w:r>
    </w:p>
    <w:p w14:paraId="71E21E15" w14:textId="77777777" w:rsidR="00EC0FF0" w:rsidRDefault="00EC0FF0">
      <w:pPr>
        <w:pStyle w:val="Center"/>
      </w:pPr>
      <w:r>
        <w:t>Attribute Bindings</w:t>
      </w:r>
    </w:p>
    <w:p w14:paraId="0AA900F8" w14:textId="77777777" w:rsidR="00EC0FF0" w:rsidRDefault="00EC0FF0">
      <w:pPr>
        <w:spacing w:before="160" w:after="160"/>
      </w:pPr>
      <w:r>
        <w:t>(No local bindings, but will inherit bindings from super-types if any)</w:t>
      </w:r>
    </w:p>
    <w:p w14:paraId="1096EEF5" w14:textId="77777777" w:rsidR="00EC0FF0" w:rsidRDefault="00EC0FF0">
      <w:r>
        <w:t xml:space="preserve">Role: controlledService controlAuthority </w:t>
      </w:r>
    </w:p>
    <w:p w14:paraId="0959DDB6" w14:textId="77777777" w:rsidR="00EC0FF0" w:rsidRDefault="00EC0FF0">
      <w:pPr>
        <w:pStyle w:val="Heading2"/>
        <w:spacing w:before="160" w:after="160"/>
        <w:rPr>
          <w:rFonts w:ascii="Times New Roman" w:hAnsi="Times New Roman" w:cs="Times New Roman"/>
          <w:b w:val="0"/>
          <w:bCs w:val="0"/>
          <w:sz w:val="24"/>
          <w:szCs w:val="24"/>
        </w:rPr>
      </w:pPr>
      <w:bookmarkStart w:id="717" w:name="idmarkerx16777217x174305"/>
      <w:bookmarkStart w:id="718" w:name="_Toc25000012"/>
      <w:bookmarkEnd w:id="717"/>
      <w:r>
        <w:t>6.13 Spatial Association</w:t>
      </w:r>
      <w:bookmarkEnd w:id="718"/>
    </w:p>
    <w:p w14:paraId="579B4524" w14:textId="77777777" w:rsidR="00EC0FF0" w:rsidRDefault="00EC0FF0">
      <w:r>
        <w:t>Name: Spatial Association</w:t>
      </w:r>
      <w:r>
        <w:br/>
        <w:t>Definition: An association for the binding between a spatial type and its spatial quality information.</w:t>
      </w:r>
      <w:r>
        <w:br/>
        <w:t>Code: '</w:t>
      </w:r>
      <w:r>
        <w:rPr>
          <w:rFonts w:ascii="Courier New" w:hAnsi="Courier New" w:cs="Courier New"/>
        </w:rPr>
        <w:t>SpatialAssociation</w:t>
      </w:r>
      <w:r>
        <w:t>'</w:t>
      </w:r>
      <w:r>
        <w:br/>
        <w:t xml:space="preserve">Remarks: </w:t>
      </w:r>
      <w:r>
        <w:br/>
      </w:r>
      <w:r>
        <w:lastRenderedPageBreak/>
        <w:t>Aliases: (none)</w:t>
      </w:r>
    </w:p>
    <w:p w14:paraId="7AB84E7E" w14:textId="77777777" w:rsidR="00EC0FF0" w:rsidRDefault="00EC0FF0">
      <w:pPr>
        <w:pStyle w:val="Center"/>
      </w:pPr>
      <w:r>
        <w:t>Attribute Bindings</w:t>
      </w:r>
    </w:p>
    <w:p w14:paraId="0BA81E81" w14:textId="77777777" w:rsidR="00EC0FF0" w:rsidRDefault="00EC0FF0">
      <w:pPr>
        <w:spacing w:before="160" w:after="160"/>
      </w:pPr>
      <w:r>
        <w:t>(No local bindings, but will inherit bindings from super-types if any)</w:t>
      </w:r>
    </w:p>
    <w:p w14:paraId="4BA6EF8A" w14:textId="77777777" w:rsidR="00EC0FF0" w:rsidRDefault="00EC0FF0">
      <w:r>
        <w:t xml:space="preserve">Role: definedFor defines </w:t>
      </w:r>
    </w:p>
    <w:p w14:paraId="5E404F35" w14:textId="77777777" w:rsidR="00EC0FF0" w:rsidRDefault="00EC0FF0">
      <w:pPr>
        <w:pStyle w:val="Heading2"/>
        <w:spacing w:before="160" w:after="160"/>
        <w:rPr>
          <w:rFonts w:ascii="Times New Roman" w:hAnsi="Times New Roman" w:cs="Times New Roman"/>
          <w:b w:val="0"/>
          <w:bCs w:val="0"/>
          <w:sz w:val="24"/>
          <w:szCs w:val="24"/>
        </w:rPr>
      </w:pPr>
      <w:bookmarkStart w:id="719" w:name="idmarkerx16777217x174383"/>
      <w:bookmarkStart w:id="720" w:name="_Toc25000013"/>
      <w:bookmarkEnd w:id="719"/>
      <w:r>
        <w:t>6.14 Location hours</w:t>
      </w:r>
      <w:bookmarkEnd w:id="720"/>
    </w:p>
    <w:p w14:paraId="642B886E" w14:textId="77777777" w:rsidR="00EC0FF0" w:rsidRDefault="00EC0FF0">
      <w:r>
        <w:t>Name: Location hours</w:t>
      </w:r>
      <w:r>
        <w:br/>
        <w:t>Definition: Working hours for a service or facility described by a geographic location</w:t>
      </w:r>
      <w:r>
        <w:br/>
        <w:t>Code: '</w:t>
      </w:r>
      <w:r>
        <w:rPr>
          <w:rFonts w:ascii="Courier New" w:hAnsi="Courier New" w:cs="Courier New"/>
        </w:rPr>
        <w:t>LocationHours</w:t>
      </w:r>
      <w:r>
        <w:t>'</w:t>
      </w:r>
      <w:r>
        <w:br/>
        <w:t>Remarks: This association links a geo feature to a Service Hours object. Distinction: authyHours, which links an information type (Authority) to a Service Hours object.</w:t>
      </w:r>
      <w:r>
        <w:br/>
        <w:t>Aliases: (none)</w:t>
      </w:r>
    </w:p>
    <w:p w14:paraId="751DDE8A" w14:textId="77777777" w:rsidR="00EC0FF0" w:rsidRDefault="00EC0FF0">
      <w:pPr>
        <w:pStyle w:val="Center"/>
      </w:pPr>
      <w:r>
        <w:t>Attribute Bindings</w:t>
      </w:r>
    </w:p>
    <w:p w14:paraId="15EF5AA2" w14:textId="77777777" w:rsidR="00EC0FF0" w:rsidRDefault="00EC0FF0">
      <w:pPr>
        <w:spacing w:before="160" w:after="160"/>
      </w:pPr>
      <w:r>
        <w:t>(No local bindings, but will inherit bindings from super-types if any)</w:t>
      </w:r>
    </w:p>
    <w:p w14:paraId="1A74AE21" w14:textId="77777777" w:rsidR="00EC0FF0" w:rsidRDefault="00EC0FF0">
      <w:r>
        <w:t xml:space="preserve">Role: location_srvHrs theServiceHours </w:t>
      </w:r>
    </w:p>
    <w:p w14:paraId="0948E116" w14:textId="77777777" w:rsidR="00EC0FF0" w:rsidRDefault="00EC0FF0">
      <w:pPr>
        <w:pStyle w:val="Heading2"/>
        <w:spacing w:before="160" w:after="160"/>
        <w:rPr>
          <w:rFonts w:ascii="Times New Roman" w:hAnsi="Times New Roman" w:cs="Times New Roman"/>
          <w:b w:val="0"/>
          <w:bCs w:val="0"/>
          <w:sz w:val="24"/>
          <w:szCs w:val="24"/>
        </w:rPr>
      </w:pPr>
      <w:bookmarkStart w:id="721" w:name="idmarkerx16777217x174464"/>
      <w:bookmarkStart w:id="722" w:name="_Toc25000014"/>
      <w:bookmarkEnd w:id="721"/>
      <w:r>
        <w:t>6.15 Traffic service report</w:t>
      </w:r>
      <w:bookmarkEnd w:id="722"/>
    </w:p>
    <w:p w14:paraId="4BEFCC34" w14:textId="77777777" w:rsidR="00EC0FF0" w:rsidRDefault="00EC0FF0">
      <w:r>
        <w:t>Name: Traffic service report</w:t>
      </w:r>
      <w:r>
        <w:br/>
        <w:t>Definition: Association between traffic control service and reports required of vessels pertaining to that area</w:t>
      </w:r>
      <w:r>
        <w:br/>
        <w:t>Code: '</w:t>
      </w:r>
      <w:r>
        <w:rPr>
          <w:rFonts w:ascii="Courier New" w:hAnsi="Courier New" w:cs="Courier New"/>
        </w:rPr>
        <w:t>TrafficServRept</w:t>
      </w:r>
      <w:r>
        <w:t>'</w:t>
      </w:r>
      <w:r>
        <w:br/>
        <w:t>Remarks: Role reptForLocation encodable only as a generic inverse association in 3.0.0 datasets as it is an information-&gt;feature link</w:t>
      </w:r>
      <w:r>
        <w:br/>
        <w:t>Aliases: (none)</w:t>
      </w:r>
    </w:p>
    <w:p w14:paraId="4979BE1B" w14:textId="77777777" w:rsidR="00EC0FF0" w:rsidRDefault="00EC0FF0">
      <w:pPr>
        <w:pStyle w:val="Center"/>
      </w:pPr>
      <w:r>
        <w:t>Attribute Bindings</w:t>
      </w:r>
    </w:p>
    <w:p w14:paraId="5E7EFC21" w14:textId="77777777" w:rsidR="00EC0FF0" w:rsidRDefault="00EC0FF0">
      <w:pPr>
        <w:spacing w:before="160" w:after="160"/>
      </w:pPr>
      <w:r>
        <w:t>(No local bindings, but will inherit bindings from super-types if any)</w:t>
      </w:r>
    </w:p>
    <w:p w14:paraId="489B7486" w14:textId="77777777" w:rsidR="00EC0FF0" w:rsidRDefault="00EC0FF0">
      <w:pPr>
        <w:spacing w:before="160" w:after="160"/>
      </w:pPr>
      <w:r>
        <w:t xml:space="preserve">Role: reptForLocation reptForTrafficServ </w:t>
      </w:r>
    </w:p>
    <w:p w14:paraId="0ED22029" w14:textId="77777777" w:rsidR="00EC0FF0" w:rsidRDefault="00EC0FF0">
      <w:pPr>
        <w:pStyle w:val="Heading1"/>
        <w:spacing w:before="160" w:after="160"/>
        <w:rPr>
          <w:rFonts w:ascii="Times New Roman" w:hAnsi="Times New Roman" w:cs="Times New Roman"/>
          <w:b w:val="0"/>
          <w:bCs w:val="0"/>
          <w:sz w:val="24"/>
          <w:szCs w:val="24"/>
        </w:rPr>
      </w:pPr>
      <w:r>
        <w:br w:type="page"/>
      </w:r>
      <w:bookmarkStart w:id="723" w:name="idmarkerx16777217x174546"/>
      <w:bookmarkStart w:id="724" w:name="_Toc25000015"/>
      <w:bookmarkEnd w:id="723"/>
      <w:r>
        <w:lastRenderedPageBreak/>
        <w:t>7 Feature Associations</w:t>
      </w:r>
      <w:bookmarkEnd w:id="724"/>
    </w:p>
    <w:p w14:paraId="2E287274" w14:textId="77777777" w:rsidR="00EC0FF0" w:rsidRDefault="00EC0FF0">
      <w:pPr>
        <w:pStyle w:val="Heading2"/>
        <w:spacing w:before="160" w:after="160"/>
        <w:rPr>
          <w:rFonts w:ascii="Times New Roman" w:hAnsi="Times New Roman" w:cs="Times New Roman"/>
          <w:b w:val="0"/>
          <w:bCs w:val="0"/>
          <w:sz w:val="24"/>
          <w:szCs w:val="24"/>
        </w:rPr>
      </w:pPr>
      <w:bookmarkStart w:id="725" w:name="idmarkerx16777217x174567"/>
      <w:bookmarkStart w:id="726" w:name="_Toc25000016"/>
      <w:bookmarkEnd w:id="725"/>
      <w:r>
        <w:t>7.1 Service provision area</w:t>
      </w:r>
      <w:bookmarkEnd w:id="726"/>
    </w:p>
    <w:p w14:paraId="60BB9066" w14:textId="77777777" w:rsidR="00EC0FF0" w:rsidRDefault="00EC0FF0">
      <w:r>
        <w:t>Name: Service provision area</w:t>
      </w:r>
      <w:r>
        <w:br/>
        <w:t>Definition: Association linking the location from which a service is provided and the area(s) served.</w:t>
      </w:r>
      <w:r>
        <w:br/>
        <w:t>Code: '</w:t>
      </w:r>
      <w:r>
        <w:rPr>
          <w:rFonts w:ascii="Courier New" w:hAnsi="Courier New" w:cs="Courier New"/>
        </w:rPr>
        <w:t>ServiceProvisionArea</w:t>
      </w:r>
      <w:r>
        <w:t>'</w:t>
      </w:r>
      <w:r>
        <w:br/>
        <w:t>Remarks: This is a feature association linking a provider described by a geographic feature with the area served (another geographic feature). Contrast to SrvControl, which is an information association linking the area served to an information object describing the provider.</w:t>
      </w:r>
      <w:r>
        <w:br/>
        <w:t>Aliases: (none)</w:t>
      </w:r>
    </w:p>
    <w:p w14:paraId="169F851B" w14:textId="77777777" w:rsidR="00EC0FF0" w:rsidRDefault="00EC0FF0">
      <w:pPr>
        <w:pStyle w:val="Center"/>
      </w:pPr>
      <w:r>
        <w:t>Attribute Bindings</w:t>
      </w:r>
    </w:p>
    <w:p w14:paraId="00C20D71" w14:textId="77777777" w:rsidR="00EC0FF0" w:rsidRDefault="00EC0FF0">
      <w:pPr>
        <w:spacing w:before="160" w:after="160"/>
      </w:pPr>
      <w:r>
        <w:t>(No local bindings, but will inherit bindings from super-types if any)</w:t>
      </w:r>
    </w:p>
    <w:p w14:paraId="2F8A571B" w14:textId="77777777" w:rsidR="00EC0FF0" w:rsidRDefault="00EC0FF0">
      <w:r>
        <w:t xml:space="preserve">Role(s): serviceProvider  serviceArea  </w:t>
      </w:r>
    </w:p>
    <w:p w14:paraId="693C8358" w14:textId="77777777" w:rsidR="00EC0FF0" w:rsidRDefault="00EC0FF0">
      <w:pPr>
        <w:pStyle w:val="Heading2"/>
        <w:spacing w:before="160" w:after="160"/>
        <w:rPr>
          <w:rFonts w:ascii="Times New Roman" w:hAnsi="Times New Roman" w:cs="Times New Roman"/>
          <w:b w:val="0"/>
          <w:bCs w:val="0"/>
          <w:sz w:val="24"/>
          <w:szCs w:val="24"/>
        </w:rPr>
      </w:pPr>
      <w:bookmarkStart w:id="727" w:name="idmarkerx16777217x174648"/>
      <w:bookmarkStart w:id="728" w:name="_Toc25000017"/>
      <w:bookmarkEnd w:id="727"/>
      <w:r>
        <w:t>7.2 Pilotage district association</w:t>
      </w:r>
      <w:bookmarkEnd w:id="728"/>
    </w:p>
    <w:p w14:paraId="5187B8D2" w14:textId="77777777" w:rsidR="00EC0FF0" w:rsidRDefault="00EC0FF0">
      <w:r>
        <w:t>Name: Pilotage district association</w:t>
      </w:r>
      <w:r>
        <w:br/>
        <w:t>Definition: A feature association for the binding between a pilotage district and its component pilot boarding places.</w:t>
      </w:r>
      <w:r>
        <w:br/>
        <w:t>Code: '</w:t>
      </w:r>
      <w:r>
        <w:rPr>
          <w:rFonts w:ascii="Courier New" w:hAnsi="Courier New" w:cs="Courier New"/>
        </w:rPr>
        <w:t>PilotageDistrictAssociation</w:t>
      </w:r>
      <w:r>
        <w:t>'</w:t>
      </w:r>
      <w:r>
        <w:br/>
        <w:t xml:space="preserve">Remarks: </w:t>
      </w:r>
      <w:r>
        <w:br/>
        <w:t>Aliases: (none)</w:t>
      </w:r>
    </w:p>
    <w:p w14:paraId="5ECA3D62" w14:textId="77777777" w:rsidR="00EC0FF0" w:rsidRDefault="00EC0FF0">
      <w:pPr>
        <w:pStyle w:val="Center"/>
      </w:pPr>
      <w:r>
        <w:t>Attribute Bindings</w:t>
      </w:r>
    </w:p>
    <w:p w14:paraId="0FA1C46D" w14:textId="77777777" w:rsidR="00EC0FF0" w:rsidRDefault="00EC0FF0">
      <w:pPr>
        <w:spacing w:before="160" w:after="160"/>
      </w:pPr>
      <w:r>
        <w:t>(No local bindings, but will inherit bindings from super-types if any)</w:t>
      </w:r>
    </w:p>
    <w:p w14:paraId="4BF94BAF" w14:textId="77777777" w:rsidR="00EC0FF0" w:rsidRDefault="00EC0FF0">
      <w:r>
        <w:t xml:space="preserve">Role(s): componentOf  consistsOf  </w:t>
      </w:r>
    </w:p>
    <w:p w14:paraId="35D95A5B" w14:textId="77777777" w:rsidR="00EC0FF0" w:rsidRDefault="00EC0FF0">
      <w:pPr>
        <w:pStyle w:val="Heading2"/>
        <w:spacing w:before="160" w:after="160"/>
        <w:rPr>
          <w:rFonts w:ascii="Times New Roman" w:hAnsi="Times New Roman" w:cs="Times New Roman"/>
          <w:b w:val="0"/>
          <w:bCs w:val="0"/>
          <w:sz w:val="24"/>
          <w:szCs w:val="24"/>
        </w:rPr>
      </w:pPr>
      <w:bookmarkStart w:id="729" w:name="idmarkerx16777217x174726"/>
      <w:bookmarkStart w:id="730" w:name="_Toc25000018"/>
      <w:bookmarkEnd w:id="729"/>
      <w:r>
        <w:t>7.3 Text association</w:t>
      </w:r>
      <w:bookmarkEnd w:id="730"/>
    </w:p>
    <w:p w14:paraId="6E6C3078" w14:textId="77777777" w:rsidR="00EC0FF0" w:rsidRDefault="00EC0FF0">
      <w:r>
        <w:t>Name: Text association</w:t>
      </w:r>
      <w:r>
        <w:br/>
        <w:t>Definition: A feature association for the binding between a geo feature and the cartographically positioned location for text.</w:t>
      </w:r>
      <w:r>
        <w:br/>
        <w:t>Code: '</w:t>
      </w:r>
      <w:r>
        <w:rPr>
          <w:rFonts w:ascii="Courier New" w:hAnsi="Courier New" w:cs="Courier New"/>
        </w:rPr>
        <w:t>TextAssociation</w:t>
      </w:r>
      <w:r>
        <w:t>'</w:t>
      </w:r>
      <w:r>
        <w:br/>
        <w:t xml:space="preserve">Remarks: </w:t>
      </w:r>
      <w:r>
        <w:br/>
        <w:t>Aliases: (none)</w:t>
      </w:r>
    </w:p>
    <w:p w14:paraId="478C5C83" w14:textId="77777777" w:rsidR="00EC0FF0" w:rsidRDefault="00EC0FF0">
      <w:pPr>
        <w:pStyle w:val="Center"/>
      </w:pPr>
      <w:r>
        <w:t>Attribute Bindings</w:t>
      </w:r>
    </w:p>
    <w:p w14:paraId="6EC5DD3C" w14:textId="77777777" w:rsidR="00EC0FF0" w:rsidRDefault="00EC0FF0">
      <w:pPr>
        <w:spacing w:before="160" w:after="160"/>
      </w:pPr>
      <w:r>
        <w:t>(No local bindings, but will inherit bindings from super-types if any)</w:t>
      </w:r>
    </w:p>
    <w:p w14:paraId="37C54A39" w14:textId="77777777" w:rsidR="00EC0FF0" w:rsidRDefault="00EC0FF0">
      <w:r>
        <w:t xml:space="preserve">Role(s): identifies  positions  </w:t>
      </w:r>
    </w:p>
    <w:p w14:paraId="26BD3743" w14:textId="77777777" w:rsidR="00EC0FF0" w:rsidRDefault="00EC0FF0">
      <w:pPr>
        <w:pStyle w:val="Heading2"/>
        <w:spacing w:before="160" w:after="160"/>
        <w:rPr>
          <w:rFonts w:ascii="Times New Roman" w:hAnsi="Times New Roman" w:cs="Times New Roman"/>
          <w:b w:val="0"/>
          <w:bCs w:val="0"/>
          <w:sz w:val="24"/>
          <w:szCs w:val="24"/>
        </w:rPr>
      </w:pPr>
      <w:bookmarkStart w:id="731" w:name="idmarkerx16777217x174804"/>
      <w:bookmarkStart w:id="732" w:name="_Toc25000019"/>
      <w:bookmarkEnd w:id="731"/>
      <w:r>
        <w:t>7.4 Traffic control service aggregation</w:t>
      </w:r>
      <w:bookmarkEnd w:id="732"/>
    </w:p>
    <w:p w14:paraId="43FDD4EA" w14:textId="77777777" w:rsidR="00EC0FF0" w:rsidRDefault="00EC0FF0">
      <w:r>
        <w:t>Name: Traffic control service aggregation</w:t>
      </w:r>
      <w:r>
        <w:br/>
        <w:t>Definition: A feature association for the binding between a traffic control service and auxiliary features.</w:t>
      </w:r>
      <w:r>
        <w:br/>
        <w:t>Code: '</w:t>
      </w:r>
      <w:r>
        <w:rPr>
          <w:rFonts w:ascii="Courier New" w:hAnsi="Courier New" w:cs="Courier New"/>
        </w:rPr>
        <w:t>TrafficControlServiceAggregation</w:t>
      </w:r>
      <w:r>
        <w:t>'</w:t>
      </w:r>
      <w:r>
        <w:br/>
        <w:t xml:space="preserve">Remarks: </w:t>
      </w:r>
      <w:r>
        <w:br/>
        <w:t>Aliases: (none)</w:t>
      </w:r>
    </w:p>
    <w:p w14:paraId="7BDDEB19" w14:textId="77777777" w:rsidR="00EC0FF0" w:rsidRDefault="00EC0FF0">
      <w:pPr>
        <w:pStyle w:val="Center"/>
      </w:pPr>
      <w:r>
        <w:t>Attribute Bindings</w:t>
      </w:r>
    </w:p>
    <w:p w14:paraId="0B9112F9" w14:textId="77777777" w:rsidR="00EC0FF0" w:rsidRDefault="00EC0FF0">
      <w:pPr>
        <w:spacing w:before="160" w:after="160"/>
      </w:pPr>
      <w:r>
        <w:t>(No local bindings, but will inherit bindings from super-types if any)</w:t>
      </w:r>
    </w:p>
    <w:p w14:paraId="57919BB8" w14:textId="77777777" w:rsidR="00EC0FF0" w:rsidRDefault="00EC0FF0">
      <w:pPr>
        <w:spacing w:before="160" w:after="160"/>
      </w:pPr>
      <w:r>
        <w:t xml:space="preserve">Role(s): componentOf  consistsOf  </w:t>
      </w:r>
    </w:p>
    <w:p w14:paraId="080FC3B4" w14:textId="77777777" w:rsidR="00EC0FF0" w:rsidRDefault="00EC0FF0">
      <w:pPr>
        <w:pStyle w:val="Heading1"/>
        <w:spacing w:before="160" w:after="160"/>
        <w:rPr>
          <w:rFonts w:ascii="Times New Roman" w:hAnsi="Times New Roman" w:cs="Times New Roman"/>
          <w:b w:val="0"/>
          <w:bCs w:val="0"/>
          <w:sz w:val="24"/>
          <w:szCs w:val="24"/>
        </w:rPr>
      </w:pPr>
      <w:r>
        <w:br w:type="page"/>
      </w:r>
      <w:bookmarkStart w:id="733" w:name="idmarkerx16777217x174883"/>
      <w:bookmarkStart w:id="734" w:name="_Toc25000020"/>
      <w:bookmarkEnd w:id="733"/>
      <w:r>
        <w:lastRenderedPageBreak/>
        <w:t>8 Information Types</w:t>
      </w:r>
      <w:bookmarkEnd w:id="734"/>
    </w:p>
    <w:p w14:paraId="5FD38C68" w14:textId="77777777" w:rsidR="00EC0FF0" w:rsidRDefault="00EC0FF0">
      <w:pPr>
        <w:pStyle w:val="Heading2"/>
        <w:spacing w:before="160" w:after="160"/>
        <w:rPr>
          <w:rFonts w:ascii="Times New Roman" w:hAnsi="Times New Roman" w:cs="Times New Roman"/>
          <w:b w:val="0"/>
          <w:bCs w:val="0"/>
          <w:sz w:val="24"/>
          <w:szCs w:val="24"/>
        </w:rPr>
      </w:pPr>
      <w:bookmarkStart w:id="735" w:name="idmarkerx16777217x174904"/>
      <w:bookmarkStart w:id="736" w:name="_Toc25000021"/>
      <w:bookmarkEnd w:id="735"/>
      <w:r>
        <w:t>8.1 Information Type</w:t>
      </w:r>
      <w:bookmarkEnd w:id="736"/>
    </w:p>
    <w:p w14:paraId="51BE5E94" w14:textId="77777777" w:rsidR="00EC0FF0" w:rsidRDefault="00EC0FF0">
      <w:r>
        <w:t>Name: Information Type        Abstract type: true</w:t>
      </w:r>
      <w:r>
        <w:br/>
        <w:t>Definition: Generalized information type which carries all the common attributes</w:t>
      </w:r>
      <w:r>
        <w:br/>
        <w:t>Code: '</w:t>
      </w:r>
      <w:r>
        <w:rPr>
          <w:rFonts w:ascii="Courier New" w:hAnsi="Courier New" w:cs="Courier New"/>
        </w:rPr>
        <w:t>InformationType</w:t>
      </w:r>
      <w:r>
        <w:t>'</w:t>
      </w:r>
      <w:r>
        <w:br/>
        <w:t xml:space="preserve">Remarks: </w:t>
      </w:r>
      <w:r>
        <w:br/>
        <w:t>Aliases: (none)</w:t>
      </w:r>
    </w:p>
    <w:p w14:paraId="0F3F23B8"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3CE057FF"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49F60E"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713102"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71DCDD"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32DA89"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F681D9" w14:textId="77777777" w:rsidR="00EC0FF0" w:rsidRDefault="00EC0FF0">
            <w:r>
              <w:rPr>
                <w:b/>
                <w:bCs/>
              </w:rPr>
              <w:t>Sequential</w:t>
            </w:r>
          </w:p>
        </w:tc>
      </w:tr>
      <w:tr w:rsidR="00EC0FF0" w14:paraId="1B34566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9C9646" w14:textId="77777777" w:rsidR="00EC0FF0" w:rsidRDefault="00EC0FF0">
            <w:r>
              <w:t>fixedDateRange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3DBD97"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9F329B"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653B9A"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AC4DE1" w14:textId="77777777" w:rsidR="00EC0FF0" w:rsidRDefault="00EC0FF0">
            <w:r>
              <w:t>false</w:t>
            </w:r>
          </w:p>
        </w:tc>
      </w:tr>
      <w:tr w:rsidR="00EC0FF0" w14:paraId="5306655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E47B73" w14:textId="77777777" w:rsidR="00EC0FF0" w:rsidRDefault="00EC0FF0">
            <w:r>
              <w:t>periodicDateRange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60BB2C"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F9835E"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3174B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570924" w14:textId="77777777" w:rsidR="00EC0FF0" w:rsidRDefault="00EC0FF0">
            <w:r>
              <w:t>false</w:t>
            </w:r>
          </w:p>
        </w:tc>
      </w:tr>
      <w:tr w:rsidR="00EC0FF0" w14:paraId="36A99B5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6AD4CF" w14:textId="77777777" w:rsidR="00EC0FF0" w:rsidRDefault="00EC0FF0">
            <w:r>
              <w:t>featureName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72DBFF"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6E9477"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42500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0407BC" w14:textId="77777777" w:rsidR="00EC0FF0" w:rsidRDefault="00EC0FF0">
            <w:r>
              <w:t>false</w:t>
            </w:r>
          </w:p>
        </w:tc>
      </w:tr>
      <w:tr w:rsidR="00EC0FF0" w14:paraId="2D30667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B8ABE0" w14:textId="77777777" w:rsidR="00EC0FF0" w:rsidRDefault="00EC0FF0">
            <w:r>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A6795A"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8A6EC0"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C79BB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AE48ED" w14:textId="77777777" w:rsidR="00EC0FF0" w:rsidRDefault="00EC0FF0">
            <w:r>
              <w:t>false</w:t>
            </w:r>
          </w:p>
        </w:tc>
      </w:tr>
    </w:tbl>
    <w:p w14:paraId="34D7DBAD" w14:textId="77777777" w:rsidR="00EC0FF0" w:rsidRDefault="00EC0FF0">
      <w:pPr>
        <w:spacing w:before="160" w:after="160"/>
      </w:pPr>
    </w:p>
    <w:p w14:paraId="58133A60" w14:textId="77777777" w:rsidR="00EC0FF0" w:rsidRDefault="00EC0FF0">
      <w:r>
        <w:br/>
      </w:r>
    </w:p>
    <w:p w14:paraId="74B351BF" w14:textId="77777777" w:rsidR="00EC0FF0" w:rsidRDefault="00EC0FF0">
      <w:pPr>
        <w:pStyle w:val="Center"/>
      </w:pPr>
      <w:r>
        <w:t xml:space="preserve">Information bindings </w:t>
      </w:r>
    </w:p>
    <w:p w14:paraId="1E53FEE1"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871"/>
        <w:gridCol w:w="1771"/>
        <w:gridCol w:w="1788"/>
      </w:tblGrid>
      <w:tr w:rsidR="00EC0FF0" w14:paraId="4EE096CD"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65C632"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713871"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8F1D72"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696272"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F2ACEB" w14:textId="77777777" w:rsidR="00EC0FF0" w:rsidRDefault="00EC0FF0">
            <w:r>
              <w:rPr>
                <w:b/>
                <w:bCs/>
              </w:rPr>
              <w:t>Name of target class</w:t>
            </w:r>
          </w:p>
        </w:tc>
      </w:tr>
      <w:tr w:rsidR="00EC0FF0" w14:paraId="41EAC64A"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0611BD"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E33C48"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8C479B" w14:textId="77777777" w:rsidR="00EC0FF0" w:rsidRDefault="00EC0FF0">
            <w:r>
              <w:t>AdditionalInformation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A40105" w14:textId="77777777" w:rsidR="00EC0FF0" w:rsidRDefault="00EC0FF0">
            <w:r>
              <w:t>providesInformation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C7CC06" w14:textId="77777777" w:rsidR="00EC0FF0" w:rsidRDefault="00EC0FF0">
            <w:r>
              <w:t>NauticalInformation</w:t>
            </w:r>
          </w:p>
        </w:tc>
      </w:tr>
    </w:tbl>
    <w:p w14:paraId="66C5EE7E" w14:textId="77777777" w:rsidR="00EC0FF0" w:rsidRDefault="00EC0FF0">
      <w:pPr>
        <w:pStyle w:val="Center"/>
      </w:pPr>
    </w:p>
    <w:p w14:paraId="525B459E" w14:textId="77777777" w:rsidR="00EC0FF0" w:rsidRDefault="00EC0FF0">
      <w:pPr>
        <w:pStyle w:val="Heading2"/>
        <w:spacing w:before="160" w:after="160"/>
        <w:rPr>
          <w:rFonts w:ascii="Times New Roman" w:hAnsi="Times New Roman" w:cs="Times New Roman"/>
          <w:b w:val="0"/>
          <w:bCs w:val="0"/>
          <w:sz w:val="24"/>
          <w:szCs w:val="24"/>
        </w:rPr>
      </w:pPr>
      <w:bookmarkStart w:id="737" w:name="idmarkerx16777217x176972"/>
      <w:bookmarkStart w:id="738" w:name="_Toc25000022"/>
      <w:bookmarkEnd w:id="737"/>
      <w:r>
        <w:t>8.2 AbstractRxN</w:t>
      </w:r>
      <w:bookmarkEnd w:id="738"/>
    </w:p>
    <w:p w14:paraId="128AA32E" w14:textId="77777777" w:rsidR="00EC0FF0" w:rsidRDefault="00EC0FF0">
      <w:r>
        <w:t>Name: AbstractRxN        Abstract type: true</w:t>
      </w:r>
      <w:r>
        <w:br/>
        <w:t>Definition: An abstract superclass for information types that encode rules, recommendations, and general information in text or graphic form.</w:t>
      </w:r>
      <w:r>
        <w:br/>
        <w:t>Code: '</w:t>
      </w:r>
      <w:r>
        <w:rPr>
          <w:rFonts w:ascii="Courier New" w:hAnsi="Courier New" w:cs="Courier New"/>
        </w:rPr>
        <w:t>AbstractRxN</w:t>
      </w:r>
      <w:r>
        <w:t>'</w:t>
      </w:r>
      <w:r>
        <w:br/>
        <w:t>Remarks: Subtypes of AbstractRxN carry the same attributes, but differ in the nature of information they encode. There are currently four such subtypes: Regulations, Restrictions, Recommendations, and NauticalInformation.</w:t>
      </w:r>
      <w:r>
        <w:br/>
        <w:t>Aliases: (none)        Supertype: InformationType</w:t>
      </w:r>
    </w:p>
    <w:p w14:paraId="6BA2DAF3"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5D5AF38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B681CE"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9E9A79"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98D73F"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8643B4"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E05CF4" w14:textId="77777777" w:rsidR="00EC0FF0" w:rsidRDefault="00EC0FF0">
            <w:r>
              <w:rPr>
                <w:b/>
                <w:bCs/>
              </w:rPr>
              <w:t>Sequential</w:t>
            </w:r>
          </w:p>
        </w:tc>
      </w:tr>
      <w:tr w:rsidR="00EC0FF0" w14:paraId="5DB6691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3E4C41" w14:textId="77777777" w:rsidR="00EC0FF0" w:rsidRDefault="00EC0FF0">
            <w:r>
              <w:t>categoryOfAuthority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001FE5"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D47C9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BBA17E" w14:textId="77777777" w:rsidR="00EC0FF0" w:rsidRDefault="008A31A8">
            <w:r>
              <w:t>1 :</w:t>
            </w:r>
            <w:r w:rsidR="00EC0FF0">
              <w:t xml:space="preserve"> customs</w:t>
            </w:r>
            <w:r w:rsidR="00EC0FF0">
              <w:br/>
              <w:t>2 : border control</w:t>
            </w:r>
            <w:r w:rsidR="00EC0FF0">
              <w:br/>
              <w:t>3 : police</w:t>
            </w:r>
            <w:r w:rsidR="00EC0FF0">
              <w:br/>
              <w:t>4 : port</w:t>
            </w:r>
            <w:r w:rsidR="00EC0FF0">
              <w:br/>
              <w:t>5 : immigration</w:t>
            </w:r>
            <w:r w:rsidR="00EC0FF0">
              <w:br/>
              <w:t>6 : health</w:t>
            </w:r>
            <w:r w:rsidR="00EC0FF0">
              <w:br/>
              <w:t>7 : coast guard</w:t>
            </w:r>
            <w:r w:rsidR="00EC0FF0">
              <w:br/>
              <w:t>8 : agricultural</w:t>
            </w:r>
            <w:r w:rsidR="00EC0FF0">
              <w:br/>
              <w:t>9 : military</w:t>
            </w:r>
            <w:r w:rsidR="00EC0FF0">
              <w:br/>
              <w:t>10 : private company</w:t>
            </w:r>
            <w:r w:rsidR="00EC0FF0">
              <w:br/>
              <w:t>11 : maritime police</w:t>
            </w:r>
            <w:r w:rsidR="00EC0FF0">
              <w:br/>
              <w:t>12 : environmental</w:t>
            </w:r>
            <w:r w:rsidR="00EC0FF0">
              <w:br/>
              <w:t>13 : fishery</w:t>
            </w:r>
            <w:r w:rsidR="00EC0FF0">
              <w:br/>
              <w:t>14 : finance</w:t>
            </w:r>
            <w:r w:rsidR="00EC0FF0">
              <w:br/>
              <w:t>15 : maritime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F17F2" w14:textId="77777777" w:rsidR="00EC0FF0" w:rsidRDefault="00EC0FF0">
            <w:r>
              <w:t>false</w:t>
            </w:r>
          </w:p>
        </w:tc>
      </w:tr>
      <w:tr w:rsidR="00EC0FF0" w14:paraId="0F5C2CB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EA90D1" w14:textId="77777777" w:rsidR="00EC0FF0" w:rsidRDefault="00EC0FF0">
            <w:r>
              <w:t>textContent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C26642"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D9E4FE"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32B738"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ABBC1C" w14:textId="77777777" w:rsidR="00EC0FF0" w:rsidRDefault="00EC0FF0">
            <w:r>
              <w:t>false</w:t>
            </w:r>
          </w:p>
        </w:tc>
      </w:tr>
      <w:tr w:rsidR="00EC0FF0" w14:paraId="6C0F374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2BC783" w14:textId="77777777" w:rsidR="00EC0FF0" w:rsidRDefault="00EC0FF0">
            <w:r>
              <w:lastRenderedPageBreak/>
              <w:t>graphic</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91C96D"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E93677"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DB1ADF"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A293DD" w14:textId="77777777" w:rsidR="00EC0FF0" w:rsidRDefault="00EC0FF0">
            <w:r>
              <w:t>false</w:t>
            </w:r>
          </w:p>
        </w:tc>
      </w:tr>
      <w:tr w:rsidR="00EC0FF0" w14:paraId="44EC8E3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C7E51A" w14:textId="77777777" w:rsidR="00EC0FF0" w:rsidRDefault="00EC0FF0">
            <w:r>
              <w:t>rxnCode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ACCF50"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9A2B19"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41B7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4DDB8E" w14:textId="77777777" w:rsidR="00EC0FF0" w:rsidRDefault="00EC0FF0">
            <w:r>
              <w:t>false</w:t>
            </w:r>
          </w:p>
        </w:tc>
      </w:tr>
    </w:tbl>
    <w:p w14:paraId="4218E24F" w14:textId="77777777" w:rsidR="00EC0FF0" w:rsidRDefault="00EC0FF0">
      <w:pPr>
        <w:spacing w:before="160" w:after="160"/>
      </w:pPr>
    </w:p>
    <w:p w14:paraId="4FAEB854" w14:textId="77777777" w:rsidR="00EC0FF0" w:rsidRDefault="00EC0FF0">
      <w:r>
        <w:br/>
      </w:r>
    </w:p>
    <w:p w14:paraId="7CE2613A" w14:textId="77777777" w:rsidR="00EC0FF0" w:rsidRDefault="00EC0FF0">
      <w:pPr>
        <w:pStyle w:val="Center"/>
      </w:pPr>
      <w:r>
        <w:t xml:space="preserve">Information bindings </w:t>
      </w:r>
    </w:p>
    <w:p w14:paraId="13B8F1CC"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1674FA28"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20DF2C"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1E8070"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322047"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0D2A98"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27EB27" w14:textId="77777777" w:rsidR="00EC0FF0" w:rsidRDefault="00EC0FF0">
            <w:r>
              <w:rPr>
                <w:b/>
                <w:bCs/>
              </w:rPr>
              <w:t>Name of target class</w:t>
            </w:r>
          </w:p>
        </w:tc>
      </w:tr>
      <w:tr w:rsidR="00EC0FF0" w14:paraId="1D33A743"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AD92D9"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E74729"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A1C203" w14:textId="77777777" w:rsidR="00EC0FF0" w:rsidRDefault="00EC0FF0">
            <w:r>
              <w:t>InclusionType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9CF04B" w14:textId="77777777" w:rsidR="00EC0FF0" w:rsidRDefault="00EC0FF0">
            <w:r>
              <w:t>isApplicableTo</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BB22D1" w14:textId="77777777" w:rsidR="00EC0FF0" w:rsidRDefault="00EC0FF0">
            <w:r>
              <w:t>Applicability</w:t>
            </w:r>
          </w:p>
        </w:tc>
      </w:tr>
      <w:tr w:rsidR="00EC0FF0" w14:paraId="68E0475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A46811"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392CE3"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7C0310" w14:textId="77777777" w:rsidR="00EC0FF0" w:rsidRDefault="00EC0FF0">
            <w:r>
              <w:t>RelatedOrganisation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8E6DBB" w14:textId="77777777" w:rsidR="00EC0FF0" w:rsidRDefault="00EC0FF0">
            <w:r>
              <w:t>theOrganisation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146E82" w14:textId="77777777" w:rsidR="00EC0FF0" w:rsidRDefault="00EC0FF0">
            <w:r>
              <w:t>AbstractRxN</w:t>
            </w:r>
          </w:p>
        </w:tc>
      </w:tr>
    </w:tbl>
    <w:p w14:paraId="7F1CE34F" w14:textId="77777777" w:rsidR="00EC0FF0" w:rsidRDefault="00EC0FF0">
      <w:pPr>
        <w:pStyle w:val="Center"/>
      </w:pPr>
    </w:p>
    <w:p w14:paraId="12495BB1" w14:textId="77777777" w:rsidR="00EC0FF0" w:rsidRDefault="00EC0FF0">
      <w:pPr>
        <w:pStyle w:val="Heading2"/>
        <w:spacing w:before="160" w:after="160"/>
        <w:rPr>
          <w:rFonts w:ascii="Times New Roman" w:hAnsi="Times New Roman" w:cs="Times New Roman"/>
          <w:b w:val="0"/>
          <w:bCs w:val="0"/>
          <w:sz w:val="24"/>
          <w:szCs w:val="24"/>
        </w:rPr>
      </w:pPr>
      <w:bookmarkStart w:id="739" w:name="idmarkerx16777217x179395"/>
      <w:bookmarkStart w:id="740" w:name="_Toc25000023"/>
      <w:bookmarkEnd w:id="739"/>
      <w:r>
        <w:t>8.3 Applicability</w:t>
      </w:r>
      <w:bookmarkEnd w:id="740"/>
    </w:p>
    <w:p w14:paraId="234F50DF" w14:textId="77777777" w:rsidR="00EC0FF0" w:rsidRDefault="00EC0FF0">
      <w:r>
        <w:t>Name: Applicability</w:t>
      </w:r>
      <w:r>
        <w:br/>
        <w:t>Definition: Describes the relationship between vessel characteristics and: (i) the applicability of an associated information object or feature to the vessel; or, (ii) the use of a facility, place, or service by the vessel; or, (iii) passage of the vessel through an area.</w:t>
      </w:r>
      <w:r>
        <w:br/>
        <w:t>Code: '</w:t>
      </w:r>
      <w:r>
        <w:rPr>
          <w:rFonts w:ascii="Courier New" w:hAnsi="Courier New" w:cs="Courier New"/>
        </w:rPr>
        <w:t>Applicability</w:t>
      </w:r>
      <w:r>
        <w:t>'</w:t>
      </w:r>
      <w:r>
        <w:br/>
        <w:t xml:space="preserve">Remarks: </w:t>
      </w:r>
      <w:r>
        <w:br/>
        <w:t>Aliases: APPLIC        Supertype: InformationType</w:t>
      </w:r>
    </w:p>
    <w:p w14:paraId="34DE3E00"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381"/>
        <w:gridCol w:w="1305"/>
        <w:gridCol w:w="756"/>
        <w:gridCol w:w="4320"/>
        <w:gridCol w:w="961"/>
      </w:tblGrid>
      <w:tr w:rsidR="00EC0FF0" w14:paraId="2403826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FD4850"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CBF563"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91A604"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9AB321"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6E45C" w14:textId="77777777" w:rsidR="00EC0FF0" w:rsidRDefault="00EC0FF0">
            <w:r>
              <w:rPr>
                <w:b/>
                <w:bCs/>
              </w:rPr>
              <w:t>Sequential</w:t>
            </w:r>
          </w:p>
        </w:tc>
      </w:tr>
      <w:tr w:rsidR="00EC0FF0" w14:paraId="7DF2F4C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AF63BE" w14:textId="77777777" w:rsidR="00EC0FF0" w:rsidRDefault="00EC0FF0">
            <w:r>
              <w:t>inBallast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924931" w14:textId="77777777" w:rsidR="00EC0FF0" w:rsidRDefault="00EC0FF0">
            <w:r>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0E9620"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A1FB61"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358317" w14:textId="77777777" w:rsidR="00EC0FF0" w:rsidRDefault="00EC0FF0">
            <w:r>
              <w:t>false</w:t>
            </w:r>
          </w:p>
        </w:tc>
      </w:tr>
      <w:tr w:rsidR="00EC0FF0" w14:paraId="48E3E9CF"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A64897" w14:textId="77777777" w:rsidR="00EC0FF0" w:rsidRDefault="00EC0FF0">
            <w:r>
              <w:t>categoryOfCargo</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3BCD41"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3E0EF5"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D08666" w14:textId="77777777" w:rsidR="00EC0FF0" w:rsidRDefault="008A31A8">
            <w:r>
              <w:t>1 :</w:t>
            </w:r>
            <w:r w:rsidR="00EC0FF0">
              <w:t xml:space="preserve"> bulk</w:t>
            </w:r>
            <w:r w:rsidR="00EC0FF0">
              <w:br/>
              <w:t>2 : container</w:t>
            </w:r>
            <w:r w:rsidR="00EC0FF0">
              <w:br/>
              <w:t>3 : general</w:t>
            </w:r>
            <w:r w:rsidR="00EC0FF0">
              <w:br/>
              <w:t>4 : liquid</w:t>
            </w:r>
            <w:r w:rsidR="00EC0FF0">
              <w:br/>
              <w:t>5 : passenger</w:t>
            </w:r>
            <w:r w:rsidR="00EC0FF0">
              <w:br/>
              <w:t>6 : livestock</w:t>
            </w:r>
            <w:r w:rsidR="00EC0FF0">
              <w:br/>
              <w:t>7 : dangerous or hazardous</w:t>
            </w:r>
            <w:r w:rsidR="00EC0FF0">
              <w:br/>
              <w:t>8 : heavy lift</w:t>
            </w:r>
            <w:r w:rsidR="00EC0FF0">
              <w:br/>
              <w:t>9 : ballast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C0D623" w14:textId="77777777" w:rsidR="00EC0FF0" w:rsidRDefault="00EC0FF0">
            <w:r>
              <w:t>false</w:t>
            </w:r>
          </w:p>
        </w:tc>
      </w:tr>
      <w:tr w:rsidR="00EC0FF0" w14:paraId="180143D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8D9605" w14:textId="77777777" w:rsidR="00EC0FF0" w:rsidRDefault="00EC0FF0">
            <w:r>
              <w:t>categoryOfDangerousOrHazardousCargo</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C1264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E5E07D"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E1D075" w14:textId="77777777" w:rsidR="00EC0FF0" w:rsidRDefault="008A31A8">
            <w:r>
              <w:t>1 :</w:t>
            </w:r>
            <w:r w:rsidR="00EC0FF0">
              <w:t xml:space="preserve"> IMDG Code Class 1 Div. 1.1</w:t>
            </w:r>
            <w:r w:rsidR="00EC0FF0">
              <w:br/>
              <w:t>2 : IMDG Code Class 1 Div. 1.2</w:t>
            </w:r>
            <w:r w:rsidR="00EC0FF0">
              <w:br/>
              <w:t>3 : IMDG Code Class 1 Div. 1.3</w:t>
            </w:r>
            <w:r w:rsidR="00EC0FF0">
              <w:br/>
              <w:t>4 : IMDG Code Class 1 Div. 1.4</w:t>
            </w:r>
            <w:r w:rsidR="00EC0FF0">
              <w:br/>
              <w:t>5 : IMDG Code Class 1 Div. 1.5</w:t>
            </w:r>
            <w:r w:rsidR="00EC0FF0">
              <w:br/>
              <w:t>6 : IMDG Code Class 1 Div. 1.6</w:t>
            </w:r>
            <w:r w:rsidR="00EC0FF0">
              <w:br/>
              <w:t>7 : IMDG Code Class 2 Div. 2.1</w:t>
            </w:r>
            <w:r w:rsidR="00EC0FF0">
              <w:br/>
              <w:t>8 : IMDG Code Class 2 Div. 2.2</w:t>
            </w:r>
            <w:r w:rsidR="00EC0FF0">
              <w:br/>
              <w:t>9 : IMDG Code Class 2 Div. 2.3</w:t>
            </w:r>
            <w:r w:rsidR="00EC0FF0">
              <w:br/>
              <w:t>10 : IMDG Code Class 3</w:t>
            </w:r>
            <w:r w:rsidR="00EC0FF0">
              <w:br/>
              <w:t>11 : IMDG Code Class 4 Div. 4.1</w:t>
            </w:r>
            <w:r w:rsidR="00EC0FF0">
              <w:br/>
              <w:t>12 : IMDG Code Class 4 Div. 4.2</w:t>
            </w:r>
            <w:r w:rsidR="00EC0FF0">
              <w:br/>
              <w:t>13 : IMDG Code Class 4 Div. 4.3</w:t>
            </w:r>
            <w:r w:rsidR="00EC0FF0">
              <w:br/>
              <w:t>14 : IMDG Code Class 5 Div. 5.1</w:t>
            </w:r>
            <w:r w:rsidR="00EC0FF0">
              <w:br/>
              <w:t>15 : IMDG Code Class 5 Div. 5.2</w:t>
            </w:r>
            <w:r w:rsidR="00EC0FF0">
              <w:br/>
              <w:t>16 : IMDG Code Class 6 Div. 6.1</w:t>
            </w:r>
            <w:r w:rsidR="00EC0FF0">
              <w:br/>
              <w:t>17 : IMDG Code Class 6 Div. 6.2</w:t>
            </w:r>
            <w:r w:rsidR="00EC0FF0">
              <w:br/>
              <w:t>18 : IMDG Code Class 7</w:t>
            </w:r>
            <w:r w:rsidR="00EC0FF0">
              <w:br/>
              <w:t>19 : IMDG Code Class 8</w:t>
            </w:r>
            <w:r w:rsidR="00EC0FF0">
              <w:br/>
              <w:t>20 : IMDG Code Class 9</w:t>
            </w:r>
            <w:r w:rsidR="00EC0FF0">
              <w:br/>
            </w:r>
            <w:r w:rsidR="00EC0FF0">
              <w:lastRenderedPageBreak/>
              <w:t>21 : Harmful Substances in packaged form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07096C" w14:textId="77777777" w:rsidR="00EC0FF0" w:rsidRDefault="00EC0FF0">
            <w:r>
              <w:lastRenderedPageBreak/>
              <w:t>false</w:t>
            </w:r>
          </w:p>
        </w:tc>
      </w:tr>
      <w:tr w:rsidR="00EC0FF0" w14:paraId="692742F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93324C" w14:textId="77777777" w:rsidR="00EC0FF0" w:rsidRDefault="00EC0FF0">
            <w:r>
              <w:t>categoryOfVessel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FD35C5" w14:textId="77777777" w:rsidR="00EC0FF0" w:rsidRDefault="00EC0FF0">
            <w:r>
              <w:t>S100_CodeList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04AE31"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9B6FA8" w14:textId="77777777" w:rsidR="00EC0FF0" w:rsidRDefault="008A31A8">
            <w:r>
              <w:t>1 :</w:t>
            </w:r>
            <w:r w:rsidR="00EC0FF0">
              <w:t xml:space="preserve"> general cargo vessel</w:t>
            </w:r>
            <w:r w:rsidR="00EC0FF0">
              <w:br/>
              <w:t>2 : container carrier</w:t>
            </w:r>
            <w:r w:rsidR="00EC0FF0">
              <w:br/>
              <w:t>3 : tanker</w:t>
            </w:r>
            <w:r w:rsidR="00EC0FF0">
              <w:br/>
              <w:t>4 : bulk carrier</w:t>
            </w:r>
            <w:r w:rsidR="00EC0FF0">
              <w:br/>
              <w:t>5 : passenger vessel</w:t>
            </w:r>
            <w:r w:rsidR="00EC0FF0">
              <w:br/>
              <w:t>6 : roll-on roll-off</w:t>
            </w:r>
            <w:r w:rsidR="00EC0FF0">
              <w:br/>
              <w:t>7 : refrigerated cargo vessel</w:t>
            </w:r>
            <w:r w:rsidR="00EC0FF0">
              <w:br/>
              <w:t>8 : fishing vessel</w:t>
            </w:r>
            <w:r w:rsidR="00EC0FF0">
              <w:br/>
              <w:t>9 : service</w:t>
            </w:r>
            <w:r w:rsidR="00EC0FF0">
              <w:br/>
              <w:t>10 : warship</w:t>
            </w:r>
            <w:r w:rsidR="00EC0FF0">
              <w:br/>
              <w:t>11 : towed or pushed composite unit</w:t>
            </w:r>
            <w:r w:rsidR="00EC0FF0">
              <w:br/>
              <w:t>12 : tug and tow</w:t>
            </w:r>
            <w:r w:rsidR="00EC0FF0">
              <w:br/>
              <w:t>13 : light recreational</w:t>
            </w:r>
            <w:r w:rsidR="00EC0FF0">
              <w:br/>
              <w:t>14 : semi-submersible offshore installation</w:t>
            </w:r>
            <w:r w:rsidR="00EC0FF0">
              <w:br/>
              <w:t>15 : jack-up exploration or project installation</w:t>
            </w:r>
            <w:r w:rsidR="00EC0FF0">
              <w:br/>
              <w:t>16 : livestock carrier</w:t>
            </w:r>
            <w:r w:rsidR="00EC0FF0">
              <w:br/>
              <w:t>17 : sport fishing</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17626A" w14:textId="77777777" w:rsidR="00EC0FF0" w:rsidRDefault="00EC0FF0">
            <w:r>
              <w:t>false</w:t>
            </w:r>
          </w:p>
        </w:tc>
      </w:tr>
      <w:tr w:rsidR="00EC0FF0" w14:paraId="29115EEF"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3FE780" w14:textId="77777777" w:rsidR="00EC0FF0" w:rsidRDefault="00EC0FF0">
            <w:r>
              <w:t>categoryOfVesselRegistry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A0EC13"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8D4ED3"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15B7C9" w14:textId="77777777" w:rsidR="00EC0FF0" w:rsidRDefault="008A31A8">
            <w:r>
              <w:t>1 :</w:t>
            </w:r>
            <w:r w:rsidR="00EC0FF0">
              <w:t xml:space="preserve"> domestic</w:t>
            </w:r>
            <w:r w:rsidR="00EC0FF0">
              <w:br/>
              <w:t>2 : foreign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3890A2" w14:textId="77777777" w:rsidR="00EC0FF0" w:rsidRDefault="00EC0FF0">
            <w:r>
              <w:t>false</w:t>
            </w:r>
          </w:p>
        </w:tc>
      </w:tr>
      <w:tr w:rsidR="00EC0FF0" w14:paraId="7FD5F4EC"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73C6A0" w14:textId="77777777" w:rsidR="00EC0FF0" w:rsidRDefault="00EC0FF0">
            <w:r>
              <w:t>logicalConnectives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97ACC2"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CB7700"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A123C1" w14:textId="77777777" w:rsidR="00EC0FF0" w:rsidRDefault="008A31A8">
            <w:r>
              <w:t>1 :</w:t>
            </w:r>
            <w:r w:rsidR="00EC0FF0">
              <w:t xml:space="preserve"> logical conjunction</w:t>
            </w:r>
            <w:r w:rsidR="00EC0FF0">
              <w:br/>
              <w:t>2 : logical disjunction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E5540B" w14:textId="77777777" w:rsidR="00EC0FF0" w:rsidRDefault="00EC0FF0">
            <w:r>
              <w:t>false</w:t>
            </w:r>
          </w:p>
        </w:tc>
      </w:tr>
      <w:tr w:rsidR="00EC0FF0" w14:paraId="6A84C0C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21F426" w14:textId="77777777" w:rsidR="00EC0FF0" w:rsidRDefault="00EC0FF0">
            <w:r>
              <w:t>thicknessOfIceCapability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A03DBC" w14:textId="77777777" w:rsidR="00EC0FF0" w:rsidRDefault="00EC0FF0">
            <w:r>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6D064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9789DE"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90F7F2" w14:textId="77777777" w:rsidR="00EC0FF0" w:rsidRDefault="00EC0FF0">
            <w:r>
              <w:t>false</w:t>
            </w:r>
          </w:p>
        </w:tc>
      </w:tr>
      <w:tr w:rsidR="00EC0FF0" w14:paraId="4FAECE1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E45F2C" w14:textId="77777777" w:rsidR="00EC0FF0" w:rsidRDefault="00EC0FF0">
            <w:r>
              <w:t>vesselPerformance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23DC66"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CAFE7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91CC3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5331EA" w14:textId="77777777" w:rsidR="00EC0FF0" w:rsidRDefault="00EC0FF0">
            <w:r>
              <w:t>false</w:t>
            </w:r>
          </w:p>
        </w:tc>
      </w:tr>
      <w:tr w:rsidR="00EC0FF0" w14:paraId="58E2A55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258B19"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55F4C8"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9C670F"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2AA0D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690B49" w14:textId="77777777" w:rsidR="00EC0FF0" w:rsidRDefault="00EC0FF0">
            <w:r>
              <w:t>false</w:t>
            </w:r>
          </w:p>
        </w:tc>
      </w:tr>
      <w:tr w:rsidR="00EC0FF0" w14:paraId="4103EEC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ECFE4E" w14:textId="77777777" w:rsidR="00EC0FF0" w:rsidRDefault="00EC0FF0">
            <w:r>
              <w:t>vesselsMeasurements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E4AB15"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844009"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99795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D0601C" w14:textId="77777777" w:rsidR="00EC0FF0" w:rsidRDefault="00EC0FF0">
            <w:r>
              <w:t>false</w:t>
            </w:r>
          </w:p>
        </w:tc>
      </w:tr>
    </w:tbl>
    <w:p w14:paraId="4EEC5BFA" w14:textId="77777777" w:rsidR="00EC0FF0" w:rsidRDefault="00EC0FF0">
      <w:pPr>
        <w:spacing w:before="160" w:after="160"/>
      </w:pPr>
    </w:p>
    <w:p w14:paraId="5C91602F" w14:textId="77777777" w:rsidR="00EC0FF0" w:rsidRDefault="00EC0FF0">
      <w:r>
        <w:br/>
      </w:r>
    </w:p>
    <w:p w14:paraId="5023C729" w14:textId="77777777" w:rsidR="00EC0FF0" w:rsidRDefault="00EC0FF0">
      <w:pPr>
        <w:pStyle w:val="Center"/>
      </w:pPr>
      <w:r>
        <w:t xml:space="preserve">Information bindings </w:t>
      </w:r>
    </w:p>
    <w:p w14:paraId="079C52CE"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33319A82"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21535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64A42"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DB74CF"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1CF0D6"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4FF332" w14:textId="77777777" w:rsidR="00EC0FF0" w:rsidRDefault="00EC0FF0">
            <w:r>
              <w:rPr>
                <w:b/>
                <w:bCs/>
              </w:rPr>
              <w:t>Name of target class</w:t>
            </w:r>
          </w:p>
        </w:tc>
      </w:tr>
      <w:tr w:rsidR="00EC0FF0" w14:paraId="0B8735F3"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0142CC"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6C5037"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4E5274" w14:textId="77777777" w:rsidR="00EC0FF0" w:rsidRDefault="00EC0FF0">
            <w:r>
              <w:t>InclusionType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BE0B60" w14:textId="77777777" w:rsidR="00EC0FF0" w:rsidRDefault="00EC0FF0">
            <w:r>
              <w:t>theApplicableRxN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C7369F" w14:textId="77777777" w:rsidR="00EC0FF0" w:rsidRDefault="00EC0FF0">
            <w:r>
              <w:t>AbstractRxN</w:t>
            </w:r>
          </w:p>
        </w:tc>
      </w:tr>
      <w:tr w:rsidR="00EC0FF0" w14:paraId="460B9DA5"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2D69FE"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481063"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A97B03" w14:textId="77777777" w:rsidR="00EC0FF0" w:rsidRDefault="00EC0FF0">
            <w:r>
              <w:t>ReportReqmt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E0DBC9" w14:textId="77777777" w:rsidR="00EC0FF0" w:rsidRDefault="00EC0FF0">
            <w:r>
              <w:t>theShipReport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5C829E" w14:textId="77777777" w:rsidR="00EC0FF0" w:rsidRDefault="00EC0FF0">
            <w:r>
              <w:t>ShipReport</w:t>
            </w:r>
          </w:p>
        </w:tc>
      </w:tr>
      <w:tr w:rsidR="00EC0FF0" w14:paraId="312AEDD6"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ABB043"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95D4B4"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0DD97A" w14:textId="77777777" w:rsidR="00EC0FF0" w:rsidRDefault="00EC0FF0">
            <w:r>
              <w:t>PermissionType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5D003A" w14:textId="77777777" w:rsidR="00EC0FF0" w:rsidRDefault="00EC0FF0">
            <w:r>
              <w:t>vslLocation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DE81EB" w14:textId="77777777" w:rsidR="00EC0FF0" w:rsidRDefault="00EC0FF0">
            <w:r>
              <w:t>InformationType</w:t>
            </w:r>
          </w:p>
        </w:tc>
      </w:tr>
    </w:tbl>
    <w:p w14:paraId="56F2FFEF" w14:textId="77777777" w:rsidR="00EC0FF0" w:rsidRDefault="00EC0FF0">
      <w:pPr>
        <w:pStyle w:val="Center"/>
      </w:pPr>
    </w:p>
    <w:p w14:paraId="435161D2" w14:textId="77777777" w:rsidR="00EC0FF0" w:rsidRDefault="00EC0FF0">
      <w:pPr>
        <w:pStyle w:val="Heading2"/>
        <w:spacing w:before="160" w:after="160"/>
        <w:rPr>
          <w:rFonts w:ascii="Times New Roman" w:hAnsi="Times New Roman" w:cs="Times New Roman"/>
          <w:b w:val="0"/>
          <w:bCs w:val="0"/>
          <w:sz w:val="24"/>
          <w:szCs w:val="24"/>
        </w:rPr>
      </w:pPr>
      <w:bookmarkStart w:id="741" w:name="idmarkerx16777217x183942"/>
      <w:bookmarkStart w:id="742" w:name="_Toc25000024"/>
      <w:bookmarkEnd w:id="741"/>
      <w:r>
        <w:t>8.4 Authority</w:t>
      </w:r>
      <w:bookmarkEnd w:id="742"/>
    </w:p>
    <w:p w14:paraId="242281A5" w14:textId="77777777" w:rsidR="00EC0FF0" w:rsidRDefault="00EC0FF0">
      <w:r>
        <w:t>Name: Authority</w:t>
      </w:r>
      <w:r>
        <w:br/>
        <w:t>Definition: A person or organization that has the legally delegated or invested authority, capacity, or power to perform a designated function or exert administrative control.</w:t>
      </w:r>
      <w:r>
        <w:br/>
        <w:t>Code: '</w:t>
      </w:r>
      <w:r>
        <w:rPr>
          <w:rFonts w:ascii="Courier New" w:hAnsi="Courier New" w:cs="Courier New"/>
        </w:rPr>
        <w:t>Authority</w:t>
      </w:r>
      <w:r>
        <w:t>'</w:t>
      </w:r>
      <w:r>
        <w:br/>
        <w:t xml:space="preserve">Remarks: </w:t>
      </w:r>
      <w:r>
        <w:br/>
        <w:t>Aliases: AUTORI        Supertype: InformationType</w:t>
      </w:r>
    </w:p>
    <w:p w14:paraId="5AD44DF0"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0D7143C6"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BED678"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366ABF"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AA0138"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FDA765"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0BB6D0" w14:textId="77777777" w:rsidR="00EC0FF0" w:rsidRDefault="00EC0FF0">
            <w:r>
              <w:rPr>
                <w:b/>
                <w:bCs/>
              </w:rPr>
              <w:t>Sequential</w:t>
            </w:r>
          </w:p>
        </w:tc>
      </w:tr>
      <w:tr w:rsidR="00EC0FF0" w14:paraId="142A700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41C038" w14:textId="77777777" w:rsidR="00EC0FF0" w:rsidRDefault="00EC0FF0">
            <w:r>
              <w:t>categoryOfAuthority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781482"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B7BC36"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BC1632" w14:textId="77777777" w:rsidR="00EC0FF0" w:rsidRDefault="008A31A8">
            <w:r>
              <w:t>1 :</w:t>
            </w:r>
            <w:r w:rsidR="00EC0FF0">
              <w:t xml:space="preserve"> customs</w:t>
            </w:r>
            <w:r w:rsidR="00EC0FF0">
              <w:br/>
              <w:t>2 : border control</w:t>
            </w:r>
            <w:r w:rsidR="00EC0FF0">
              <w:br/>
              <w:t>3 : police</w:t>
            </w:r>
            <w:r w:rsidR="00EC0FF0">
              <w:br/>
            </w:r>
            <w:r w:rsidR="00EC0FF0">
              <w:lastRenderedPageBreak/>
              <w:t>4 : port</w:t>
            </w:r>
            <w:r w:rsidR="00EC0FF0">
              <w:br/>
              <w:t>5 : immigration</w:t>
            </w:r>
            <w:r w:rsidR="00EC0FF0">
              <w:br/>
              <w:t>6 : health</w:t>
            </w:r>
            <w:r w:rsidR="00EC0FF0">
              <w:br/>
              <w:t>7 : coast guard</w:t>
            </w:r>
            <w:r w:rsidR="00EC0FF0">
              <w:br/>
              <w:t>8 : agricultural</w:t>
            </w:r>
            <w:r w:rsidR="00EC0FF0">
              <w:br/>
              <w:t>9 : military</w:t>
            </w:r>
            <w:r w:rsidR="00EC0FF0">
              <w:br/>
              <w:t>10 : private company</w:t>
            </w:r>
            <w:r w:rsidR="00EC0FF0">
              <w:br/>
              <w:t>11 : maritime police</w:t>
            </w:r>
            <w:r w:rsidR="00EC0FF0">
              <w:br/>
              <w:t>12 : environmental</w:t>
            </w:r>
            <w:r w:rsidR="00EC0FF0">
              <w:br/>
              <w:t>13 : fishery</w:t>
            </w:r>
            <w:r w:rsidR="00EC0FF0">
              <w:br/>
              <w:t>14 : finance</w:t>
            </w:r>
            <w:r w:rsidR="00EC0FF0">
              <w:br/>
              <w:t>15 : maritime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AC46F1" w14:textId="77777777" w:rsidR="00EC0FF0" w:rsidRDefault="00EC0FF0">
            <w:r>
              <w:lastRenderedPageBreak/>
              <w:t>false</w:t>
            </w:r>
          </w:p>
        </w:tc>
      </w:tr>
      <w:tr w:rsidR="00EC0FF0" w14:paraId="38D1A4D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18ACA3" w14:textId="77777777" w:rsidR="00EC0FF0" w:rsidRDefault="00EC0FF0">
            <w:r>
              <w:t>textContent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A3B8DD"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F7D358"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73C7B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C25F60" w14:textId="77777777" w:rsidR="00EC0FF0" w:rsidRDefault="00EC0FF0">
            <w:r>
              <w:t>false</w:t>
            </w:r>
          </w:p>
        </w:tc>
      </w:tr>
    </w:tbl>
    <w:p w14:paraId="5DACAF94" w14:textId="77777777" w:rsidR="00EC0FF0" w:rsidRDefault="00EC0FF0">
      <w:pPr>
        <w:spacing w:before="160" w:after="160"/>
      </w:pPr>
    </w:p>
    <w:p w14:paraId="44D8AFCF" w14:textId="77777777" w:rsidR="00EC0FF0" w:rsidRDefault="00EC0FF0">
      <w:r>
        <w:br/>
      </w:r>
    </w:p>
    <w:p w14:paraId="47DD7962" w14:textId="77777777" w:rsidR="00EC0FF0" w:rsidRDefault="00EC0FF0">
      <w:pPr>
        <w:pStyle w:val="Center"/>
      </w:pPr>
      <w:r>
        <w:t xml:space="preserve">Information bindings </w:t>
      </w:r>
    </w:p>
    <w:p w14:paraId="16866EA2"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5E923A94"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4F020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0CF9AA"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D2E107"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0F7D2B"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41BA3A" w14:textId="77777777" w:rsidR="00EC0FF0" w:rsidRDefault="00EC0FF0">
            <w:r>
              <w:rPr>
                <w:b/>
                <w:bCs/>
              </w:rPr>
              <w:t>Name of target class</w:t>
            </w:r>
          </w:p>
        </w:tc>
      </w:tr>
      <w:tr w:rsidR="00EC0FF0" w14:paraId="7D21AB1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DE352E"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AAF164"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FB4E57" w14:textId="77777777" w:rsidR="00EC0FF0" w:rsidRDefault="00EC0FF0">
            <w:r>
              <w:t>AuthorityContact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F91E3F" w14:textId="77777777" w:rsidR="00EC0FF0" w:rsidRDefault="00EC0FF0">
            <w:r>
              <w:t>theContactDetails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0A2B09" w14:textId="77777777" w:rsidR="00EC0FF0" w:rsidRDefault="00EC0FF0">
            <w:r>
              <w:t>ContactDetails</w:t>
            </w:r>
          </w:p>
        </w:tc>
      </w:tr>
      <w:tr w:rsidR="00EC0FF0" w14:paraId="60CBF3BF"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ACB13A"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17AFE5"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C3DC60" w14:textId="77777777" w:rsidR="00EC0FF0" w:rsidRDefault="00EC0FF0">
            <w:r>
              <w:t>ReptAuthority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EA3633" w14:textId="77777777" w:rsidR="00EC0FF0" w:rsidRDefault="00EC0FF0">
            <w:r>
              <w:t>theShipReport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2E2EF3" w14:textId="77777777" w:rsidR="00EC0FF0" w:rsidRDefault="00EC0FF0">
            <w:r>
              <w:t>ShipReport</w:t>
            </w:r>
          </w:p>
        </w:tc>
      </w:tr>
      <w:tr w:rsidR="00EC0FF0" w14:paraId="5A1B245E"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52CD91"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A4EBBA"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F3ECF4" w14:textId="77777777" w:rsidR="00EC0FF0" w:rsidRDefault="00EC0FF0">
            <w:r>
              <w:t>RelatedOrganisation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D610D4" w14:textId="77777777" w:rsidR="00EC0FF0" w:rsidRDefault="00EC0FF0">
            <w:r>
              <w:t>theInformation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506AB9" w14:textId="77777777" w:rsidR="00EC0FF0" w:rsidRDefault="00EC0FF0">
            <w:r>
              <w:t>AbstractRxN</w:t>
            </w:r>
          </w:p>
        </w:tc>
      </w:tr>
      <w:tr w:rsidR="00EC0FF0" w14:paraId="26AE348D"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4F148C"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D41601"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5CE15B" w14:textId="77777777" w:rsidR="00EC0FF0" w:rsidRDefault="00EC0FF0">
            <w:r>
              <w:t>AuthorityHours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3E345A" w14:textId="77777777" w:rsidR="00EC0FF0" w:rsidRDefault="00EC0FF0">
            <w:r>
              <w:t>theServiceHours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6B47CC" w14:textId="77777777" w:rsidR="00EC0FF0" w:rsidRDefault="00EC0FF0">
            <w:r>
              <w:t>ServiceHours</w:t>
            </w:r>
          </w:p>
        </w:tc>
      </w:tr>
    </w:tbl>
    <w:p w14:paraId="0422DE17" w14:textId="77777777" w:rsidR="00EC0FF0" w:rsidRDefault="00EC0FF0">
      <w:pPr>
        <w:pStyle w:val="Center"/>
      </w:pPr>
    </w:p>
    <w:p w14:paraId="48AEDC2A" w14:textId="77777777" w:rsidR="00EC0FF0" w:rsidRDefault="00EC0FF0">
      <w:pPr>
        <w:pStyle w:val="Heading2"/>
        <w:spacing w:before="160" w:after="160"/>
        <w:rPr>
          <w:rFonts w:ascii="Times New Roman" w:hAnsi="Times New Roman" w:cs="Times New Roman"/>
          <w:b w:val="0"/>
          <w:bCs w:val="0"/>
          <w:sz w:val="24"/>
          <w:szCs w:val="24"/>
        </w:rPr>
      </w:pPr>
      <w:bookmarkStart w:id="743" w:name="idmarkerx16777217x186367"/>
      <w:bookmarkStart w:id="744" w:name="_Toc25000025"/>
      <w:bookmarkEnd w:id="743"/>
      <w:r>
        <w:t>8.5 Contact details</w:t>
      </w:r>
      <w:bookmarkEnd w:id="744"/>
    </w:p>
    <w:p w14:paraId="77411FDB" w14:textId="77777777" w:rsidR="00EC0FF0" w:rsidRDefault="00EC0FF0">
      <w:r>
        <w:t>Name: Contact details</w:t>
      </w:r>
      <w:r>
        <w:br/>
        <w:t>Definition: information on how to reach a person or organisation by postal, internet, telephone, telex and radio systems</w:t>
      </w:r>
      <w:r>
        <w:br/>
        <w:t>Code: '</w:t>
      </w:r>
      <w:r>
        <w:rPr>
          <w:rFonts w:ascii="Courier New" w:hAnsi="Courier New" w:cs="Courier New"/>
        </w:rPr>
        <w:t>ContactDetails</w:t>
      </w:r>
      <w:r>
        <w:t>'</w:t>
      </w:r>
      <w:r>
        <w:br/>
        <w:t xml:space="preserve">Remarks: </w:t>
      </w:r>
      <w:r>
        <w:br/>
        <w:t>Aliases: CONDET        Supertype: InformationType</w:t>
      </w:r>
    </w:p>
    <w:p w14:paraId="18700448"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Change w:id="745">
          <w:tblGrid>
            <w:gridCol w:w="2160"/>
            <w:gridCol w:w="1080"/>
            <w:gridCol w:w="756"/>
            <w:gridCol w:w="4320"/>
            <w:gridCol w:w="961"/>
          </w:tblGrid>
        </w:tblGridChange>
      </w:tblGrid>
      <w:tr w:rsidR="00EC0FF0" w14:paraId="4F83A037"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60EB0A"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25B0E7"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0078B1"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22F1EC"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A7B97C" w14:textId="77777777" w:rsidR="00EC0FF0" w:rsidRDefault="00EC0FF0">
            <w:r>
              <w:rPr>
                <w:b/>
                <w:bCs/>
              </w:rPr>
              <w:t>Sequential</w:t>
            </w:r>
          </w:p>
        </w:tc>
      </w:tr>
      <w:tr w:rsidR="00EC0FF0" w14:paraId="5ECCB1EB"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A6337A" w14:textId="77777777" w:rsidR="00EC0FF0" w:rsidRDefault="00EC0FF0">
            <w:r>
              <w:t>callName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118C77"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466D19"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D436F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4C93BE" w14:textId="77777777" w:rsidR="00EC0FF0" w:rsidRDefault="00EC0FF0">
            <w:r>
              <w:t>false</w:t>
            </w:r>
          </w:p>
        </w:tc>
      </w:tr>
      <w:tr w:rsidR="00EC0FF0" w14:paraId="7D5A7EA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D272AA" w14:textId="77777777" w:rsidR="00EC0FF0" w:rsidRDefault="00EC0FF0">
            <w:r>
              <w:t>callSign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85CBFC"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EF4F7F"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C9A9E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870869" w14:textId="77777777" w:rsidR="00EC0FF0" w:rsidRDefault="00EC0FF0">
            <w:r>
              <w:t>false</w:t>
            </w:r>
          </w:p>
        </w:tc>
      </w:tr>
      <w:tr w:rsidR="00EC0FF0" w14:paraId="0E4DAE9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B9DD0F" w14:textId="77777777" w:rsidR="00EC0FF0" w:rsidRDefault="00EC0FF0">
            <w:r>
              <w:t>categoryOfCommPref</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623CD3"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C44338"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5389A4" w14:textId="77777777" w:rsidR="00EC0FF0" w:rsidRDefault="008A31A8">
            <w:r>
              <w:t>1 :</w:t>
            </w:r>
            <w:r w:rsidR="00EC0FF0">
              <w:t xml:space="preserve"> preferred calling</w:t>
            </w:r>
            <w:r w:rsidR="00EC0FF0">
              <w:br/>
              <w:t>2 : alternate calling</w:t>
            </w:r>
            <w:r w:rsidR="00EC0FF0">
              <w:br/>
              <w:t>3 : preferred working</w:t>
            </w:r>
            <w:r w:rsidR="00EC0FF0">
              <w:br/>
              <w:t>4 : alternate working</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D451AA" w14:textId="77777777" w:rsidR="00EC0FF0" w:rsidRDefault="00EC0FF0">
            <w:r>
              <w:t>false</w:t>
            </w:r>
          </w:p>
        </w:tc>
      </w:tr>
      <w:tr w:rsidR="00EC0FF0" w14:paraId="55F0021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309E4B" w14:textId="77777777" w:rsidR="00EC0FF0" w:rsidRDefault="00EC0FF0">
            <w:r>
              <w:t>communicationChannel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35743E"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B955ED"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22320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E6E51B" w14:textId="77777777" w:rsidR="00EC0FF0" w:rsidRDefault="00EC0FF0">
            <w:r>
              <w:t>false</w:t>
            </w:r>
          </w:p>
        </w:tc>
      </w:tr>
      <w:tr w:rsidR="00EC0FF0" w14:paraId="7600CFD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8E1369" w14:textId="77777777" w:rsidR="00EC0FF0" w:rsidRDefault="00EC0FF0">
            <w:r>
              <w:t>contactAddress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8B8D2B"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B3855D"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0FF2FE"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E9A236" w14:textId="77777777" w:rsidR="00EC0FF0" w:rsidRDefault="00EC0FF0">
            <w:r>
              <w:t>false</w:t>
            </w:r>
          </w:p>
        </w:tc>
      </w:tr>
      <w:tr w:rsidR="00EC0FF0" w14:paraId="38CDC4E2"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322AA6" w14:textId="77777777" w:rsidR="00EC0FF0" w:rsidRDefault="00EC0FF0">
            <w:r>
              <w:t>contactInstructions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9AD6FA"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36294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D9AD28"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D4ABC0" w14:textId="77777777" w:rsidR="00EC0FF0" w:rsidRDefault="00EC0FF0">
            <w:r>
              <w:t>false</w:t>
            </w:r>
          </w:p>
        </w:tc>
      </w:tr>
      <w:tr w:rsidR="00EC0FF0" w14:paraId="1E0A41D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06EDAA" w14:textId="77777777" w:rsidR="00EC0FF0" w:rsidRDefault="00EC0FF0">
            <w:r>
              <w:t>frequencyPair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D86B40"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973D94"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2253F9"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FC3F04" w14:textId="77777777" w:rsidR="00EC0FF0" w:rsidRDefault="00EC0FF0">
            <w:r>
              <w:t>false</w:t>
            </w:r>
          </w:p>
        </w:tc>
      </w:tr>
      <w:tr w:rsidR="00EC0FF0" w14:paraId="58C87B6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C903A"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85C09C"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3AFBB6"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D7433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3992FB" w14:textId="77777777" w:rsidR="00EC0FF0" w:rsidRDefault="00EC0FF0">
            <w:r>
              <w:t>false</w:t>
            </w:r>
          </w:p>
        </w:tc>
      </w:tr>
      <w:tr w:rsidR="00EC0FF0" w14:paraId="0146364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32FE8E" w14:textId="77777777" w:rsidR="00EC0FF0" w:rsidRDefault="00EC0FF0">
            <w:r>
              <w:t>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5C42C9"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7AF18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FF5E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DA3593" w14:textId="77777777" w:rsidR="00EC0FF0" w:rsidRDefault="00EC0FF0">
            <w:r>
              <w:t>false</w:t>
            </w:r>
          </w:p>
        </w:tc>
      </w:tr>
      <w:tr w:rsidR="00EC0FF0" w14:paraId="544168C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9BF3A9" w14:textId="77777777" w:rsidR="00EC0FF0" w:rsidRDefault="00EC0FF0">
            <w:r>
              <w:t>mMSICode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DFA65C"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FE087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9880E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96AB95" w14:textId="77777777" w:rsidR="00EC0FF0" w:rsidRDefault="00EC0FF0">
            <w:r>
              <w:t>false</w:t>
            </w:r>
          </w:p>
        </w:tc>
      </w:tr>
      <w:tr w:rsidR="00EC0FF0" w14:paraId="70A785C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5D07C9" w14:textId="77777777" w:rsidR="00EC0FF0" w:rsidRDefault="00EC0FF0">
            <w:r>
              <w:t>onlineResource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008907"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95B7AB"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B40B11"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194CE4" w14:textId="77777777" w:rsidR="00EC0FF0" w:rsidRDefault="00EC0FF0">
            <w:r>
              <w:t>false</w:t>
            </w:r>
          </w:p>
        </w:tc>
      </w:tr>
      <w:tr w:rsidR="00EC0FF0" w14:paraId="081B08DE" w14:textId="77777777" w:rsidTr="00B964D1">
        <w:tblPrEx>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ExChange w:id="746" w:author="Raphael Malyankar" w:date="2019-11-18T19:53:00Z">
            <w:tblPrEx>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Ex>
          </w:tblPrExChange>
        </w:tblPrEx>
        <w:tc>
          <w:tcPr>
            <w:tcW w:w="216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Change w:id="747" w:author="Raphael Malyankar" w:date="2019-11-18T19:53:00Z">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5C3A038" w14:textId="77777777" w:rsidR="00EC0FF0" w:rsidRDefault="00EC0FF0">
            <w:r>
              <w:lastRenderedPageBreak/>
              <w:t>telecommunications</w:t>
            </w:r>
          </w:p>
        </w:tc>
        <w:tc>
          <w:tcPr>
            <w:tcW w:w="108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Change w:id="748" w:author="Raphael Malyankar" w:date="2019-11-18T19:53:00Z">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CE67377" w14:textId="77777777" w:rsidR="00EC0FF0" w:rsidRDefault="00EC0FF0">
            <w:r>
              <w:t>complex</w:t>
            </w:r>
          </w:p>
        </w:tc>
        <w:tc>
          <w:tcPr>
            <w:tcW w:w="756"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Change w:id="749" w:author="Raphael Malyankar" w:date="2019-11-18T19:53: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FE85E04" w14:textId="77777777" w:rsidR="00EC0FF0" w:rsidRDefault="00EC0FF0">
            <w:r>
              <w:t>0..*</w:t>
            </w:r>
          </w:p>
        </w:tc>
        <w:tc>
          <w:tcPr>
            <w:tcW w:w="432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Change w:id="750" w:author="Raphael Malyankar" w:date="2019-11-18T19:53:00Z">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06BABBA" w14:textId="77777777" w:rsidR="00EC0FF0" w:rsidRDefault="00EC0FF0"/>
        </w:tc>
        <w:tc>
          <w:tcPr>
            <w:tcW w:w="0" w:type="auto"/>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Change w:id="751" w:author="Raphael Malyankar" w:date="2019-11-18T19:53: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DA7C41A" w14:textId="77777777" w:rsidR="00EC0FF0" w:rsidRDefault="00EC0FF0">
            <w:r>
              <w:t>false</w:t>
            </w:r>
          </w:p>
        </w:tc>
      </w:tr>
      <w:tr w:rsidR="00B964D1" w14:paraId="1BE7B1B9" w14:textId="77777777">
        <w:trPr>
          <w:ins w:id="752" w:author="Raphael Malyankar" w:date="2019-11-18T19:53:00Z"/>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EBEF51" w14:textId="4D093209" w:rsidR="00B964D1" w:rsidRDefault="00B964D1">
            <w:pPr>
              <w:rPr>
                <w:ins w:id="753" w:author="Raphael Malyankar" w:date="2019-11-18T19:53:00Z"/>
              </w:rPr>
            </w:pPr>
            <w:ins w:id="754" w:author="Raphael Malyankar" w:date="2019-11-18T19:53:00Z">
              <w:r>
                <w:t>radiocommunications</w:t>
              </w:r>
            </w:ins>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48C6D4" w14:textId="31967701" w:rsidR="00B964D1" w:rsidRDefault="00B964D1">
            <w:pPr>
              <w:rPr>
                <w:ins w:id="755" w:author="Raphael Malyankar" w:date="2019-11-18T19:53:00Z"/>
              </w:rPr>
            </w:pPr>
            <w:ins w:id="756" w:author="Raphael Malyankar" w:date="2019-11-18T19:53:00Z">
              <w:r>
                <w:t>complex</w:t>
              </w:r>
            </w:ins>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0062AC" w14:textId="426BF215" w:rsidR="00B964D1" w:rsidRDefault="00B964D1">
            <w:pPr>
              <w:rPr>
                <w:ins w:id="757" w:author="Raphael Malyankar" w:date="2019-11-18T19:53:00Z"/>
              </w:rPr>
            </w:pPr>
            <w:ins w:id="758" w:author="Raphael Malyankar" w:date="2019-11-18T19:53:00Z">
              <w:r>
                <w:t>0..*</w:t>
              </w:r>
            </w:ins>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D6280B" w14:textId="77777777" w:rsidR="00B964D1" w:rsidRDefault="00B964D1">
            <w:pPr>
              <w:rPr>
                <w:ins w:id="759" w:author="Raphael Malyankar" w:date="2019-11-18T19:53:00Z"/>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CAF362" w14:textId="0FA5B8ED" w:rsidR="00B964D1" w:rsidRDefault="00B964D1">
            <w:pPr>
              <w:rPr>
                <w:ins w:id="760" w:author="Raphael Malyankar" w:date="2019-11-18T19:53:00Z"/>
              </w:rPr>
            </w:pPr>
            <w:ins w:id="761" w:author="Raphael Malyankar" w:date="2019-11-18T19:54:00Z">
              <w:r>
                <w:t>false</w:t>
              </w:r>
            </w:ins>
          </w:p>
        </w:tc>
      </w:tr>
    </w:tbl>
    <w:p w14:paraId="102FE3F3" w14:textId="77777777" w:rsidR="00EC0FF0" w:rsidRDefault="00EC0FF0">
      <w:pPr>
        <w:spacing w:before="160" w:after="160"/>
      </w:pPr>
    </w:p>
    <w:p w14:paraId="184896B4" w14:textId="77777777" w:rsidR="00EC0FF0" w:rsidRDefault="00EC0FF0">
      <w:r>
        <w:br/>
      </w:r>
    </w:p>
    <w:p w14:paraId="33CA3E6C" w14:textId="77777777" w:rsidR="00EC0FF0" w:rsidRDefault="00EC0FF0">
      <w:pPr>
        <w:pStyle w:val="Center"/>
      </w:pPr>
      <w:r>
        <w:t xml:space="preserve">Information bindings </w:t>
      </w:r>
    </w:p>
    <w:p w14:paraId="70C99690"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761278A1"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A210A5"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654702"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61F2FE"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B3C25A"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33ECDC" w14:textId="77777777" w:rsidR="00EC0FF0" w:rsidRDefault="00EC0FF0">
            <w:r>
              <w:rPr>
                <w:b/>
                <w:bCs/>
              </w:rPr>
              <w:t>Name of target class</w:t>
            </w:r>
          </w:p>
        </w:tc>
      </w:tr>
      <w:tr w:rsidR="00EC0FF0" w14:paraId="3C47849A"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AAA7FB"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FB2CD0"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F2FF3A" w14:textId="77777777" w:rsidR="00EC0FF0" w:rsidRDefault="00EC0FF0">
            <w:r>
              <w:t>AuthorityContact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3641D8" w14:textId="77777777" w:rsidR="00EC0FF0" w:rsidRDefault="00EC0FF0">
            <w:r>
              <w:t>theAuthority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88B2FD" w14:textId="77777777" w:rsidR="00EC0FF0" w:rsidRDefault="00EC0FF0">
            <w:r>
              <w:t>Authority</w:t>
            </w:r>
          </w:p>
        </w:tc>
      </w:tr>
    </w:tbl>
    <w:p w14:paraId="1EB6E8FB" w14:textId="77777777" w:rsidR="00EC0FF0" w:rsidRDefault="00EC0FF0">
      <w:pPr>
        <w:pStyle w:val="Center"/>
      </w:pPr>
    </w:p>
    <w:p w14:paraId="6A14A146" w14:textId="77777777" w:rsidR="00EC0FF0" w:rsidRDefault="00EC0FF0">
      <w:pPr>
        <w:pStyle w:val="Heading2"/>
        <w:spacing w:before="160" w:after="160"/>
        <w:rPr>
          <w:rFonts w:ascii="Times New Roman" w:hAnsi="Times New Roman" w:cs="Times New Roman"/>
          <w:b w:val="0"/>
          <w:bCs w:val="0"/>
          <w:sz w:val="24"/>
          <w:szCs w:val="24"/>
        </w:rPr>
      </w:pPr>
      <w:bookmarkStart w:id="762" w:name="idmarkerx16777217x190713"/>
      <w:bookmarkStart w:id="763" w:name="_Toc25000026"/>
      <w:bookmarkEnd w:id="762"/>
      <w:r>
        <w:t>8.6 Nautical information</w:t>
      </w:r>
      <w:bookmarkEnd w:id="763"/>
    </w:p>
    <w:p w14:paraId="347BEE32" w14:textId="77777777" w:rsidR="00EC0FF0" w:rsidRDefault="00EC0FF0">
      <w:r>
        <w:t>Name: Nautical information</w:t>
      </w:r>
      <w:r>
        <w:br/>
        <w:t>Definition: Nautical information about a related area or facility.</w:t>
      </w:r>
      <w:r>
        <w:br/>
        <w:t>Code: '</w:t>
      </w:r>
      <w:r>
        <w:rPr>
          <w:rFonts w:ascii="Courier New" w:hAnsi="Courier New" w:cs="Courier New"/>
        </w:rPr>
        <w:t>NauticalInformation</w:t>
      </w:r>
      <w:r>
        <w:t>'</w:t>
      </w:r>
      <w:r>
        <w:br/>
        <w:t>Remarks: The association ref and role are overloaded since the feature association to this object has the same name, but the informationType element distinguishes it. The info-&gt;feature association is not allowed in edition 3.0.0. As a result, the multiplicity of informationProvidedFor role must be 0 because an instance may be associated with either feature or information type.</w:t>
      </w:r>
      <w:r>
        <w:br/>
        <w:t>Aliases: NATINF        Supertype: AbstractRxN</w:t>
      </w:r>
    </w:p>
    <w:p w14:paraId="116DBFFF" w14:textId="77777777" w:rsidR="00EC0FF0" w:rsidRDefault="00EC0FF0">
      <w:pPr>
        <w:pStyle w:val="Center"/>
      </w:pPr>
      <w:r>
        <w:t>Attribute Bindings</w:t>
      </w:r>
    </w:p>
    <w:p w14:paraId="3A6B4638" w14:textId="77777777" w:rsidR="00EC0FF0" w:rsidRDefault="00EC0FF0">
      <w:pPr>
        <w:spacing w:before="160" w:after="160"/>
      </w:pPr>
      <w:r>
        <w:t>(No local bindings, but will inherit bindings from super-types if any)</w:t>
      </w:r>
    </w:p>
    <w:p w14:paraId="4071AF1B" w14:textId="77777777" w:rsidR="00EC0FF0" w:rsidRDefault="00EC0FF0">
      <w:r>
        <w:br/>
      </w:r>
    </w:p>
    <w:p w14:paraId="645773B3" w14:textId="77777777" w:rsidR="00EC0FF0" w:rsidRDefault="00EC0FF0">
      <w:pPr>
        <w:pStyle w:val="Center"/>
      </w:pPr>
      <w:r>
        <w:t xml:space="preserve">Information bindings </w:t>
      </w:r>
    </w:p>
    <w:p w14:paraId="09FE9284"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871"/>
        <w:gridCol w:w="2005"/>
        <w:gridCol w:w="1788"/>
      </w:tblGrid>
      <w:tr w:rsidR="00EC0FF0" w14:paraId="24086442"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47886E"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499977"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9111DD"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674EDB"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4931CD" w14:textId="77777777" w:rsidR="00EC0FF0" w:rsidRDefault="00EC0FF0">
            <w:r>
              <w:rPr>
                <w:b/>
                <w:bCs/>
              </w:rPr>
              <w:t>Name of target class</w:t>
            </w:r>
          </w:p>
        </w:tc>
      </w:tr>
      <w:tr w:rsidR="00EC0FF0" w14:paraId="014B3176"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FB0932"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9CBF78"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6A459F" w14:textId="77777777" w:rsidR="00EC0FF0" w:rsidRDefault="00EC0FF0">
            <w:r>
              <w:t>AdditionalInformation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FDB53C" w14:textId="77777777" w:rsidR="00EC0FF0" w:rsidRDefault="00EC0FF0">
            <w:r>
              <w:t>informationProvidedFor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1E9BC9" w14:textId="77777777" w:rsidR="00EC0FF0" w:rsidRDefault="00EC0FF0">
            <w:r>
              <w:t>InformationType</w:t>
            </w:r>
          </w:p>
        </w:tc>
      </w:tr>
    </w:tbl>
    <w:p w14:paraId="3CB51B43" w14:textId="77777777" w:rsidR="00EC0FF0" w:rsidRDefault="00EC0FF0">
      <w:pPr>
        <w:pStyle w:val="Center"/>
      </w:pPr>
    </w:p>
    <w:p w14:paraId="0AE3B74E" w14:textId="77777777" w:rsidR="00EC0FF0" w:rsidRDefault="00EC0FF0">
      <w:pPr>
        <w:pStyle w:val="Heading2"/>
        <w:spacing w:before="160" w:after="160"/>
        <w:rPr>
          <w:rFonts w:ascii="Times New Roman" w:hAnsi="Times New Roman" w:cs="Times New Roman"/>
          <w:b w:val="0"/>
          <w:bCs w:val="0"/>
          <w:sz w:val="24"/>
          <w:szCs w:val="24"/>
        </w:rPr>
      </w:pPr>
      <w:bookmarkStart w:id="764" w:name="idmarkerx16777217x191380"/>
      <w:bookmarkStart w:id="765" w:name="_Toc25000027"/>
      <w:bookmarkEnd w:id="764"/>
      <w:r>
        <w:t>8.7 Non-standard working day</w:t>
      </w:r>
      <w:bookmarkEnd w:id="765"/>
    </w:p>
    <w:p w14:paraId="5CFBE1BC" w14:textId="77777777" w:rsidR="00EC0FF0" w:rsidRDefault="00EC0FF0">
      <w:r>
        <w:t>Name: Non-standard working day</w:t>
      </w:r>
      <w:r>
        <w:br/>
        <w:t>Definition: Days when many services are not available. Often days of festivity or recreation or public holidays when normal working hours are limited, especially a national or religious festival, etc.</w:t>
      </w:r>
      <w:r>
        <w:br/>
        <w:t>Code: '</w:t>
      </w:r>
      <w:r>
        <w:rPr>
          <w:rFonts w:ascii="Courier New" w:hAnsi="Courier New" w:cs="Courier New"/>
        </w:rPr>
        <w:t>NonStandardWorkingDay</w:t>
      </w:r>
      <w:r>
        <w:t>'</w:t>
      </w:r>
      <w:r>
        <w:br/>
        <w:t xml:space="preserve">Remarks: </w:t>
      </w:r>
      <w:r>
        <w:br/>
        <w:t>Aliases: NSWKDY        Supertype: InformationType</w:t>
      </w:r>
    </w:p>
    <w:p w14:paraId="460FBE31"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760"/>
        <w:gridCol w:w="756"/>
        <w:gridCol w:w="4320"/>
        <w:gridCol w:w="961"/>
      </w:tblGrid>
      <w:tr w:rsidR="00EC0FF0" w14:paraId="5BBEFC78"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002FEC"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3B4D92"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1BB5E7"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1E2CEB"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AE1095" w14:textId="77777777" w:rsidR="00EC0FF0" w:rsidRDefault="00EC0FF0">
            <w:r>
              <w:rPr>
                <w:b/>
                <w:bCs/>
              </w:rPr>
              <w:t>Sequential</w:t>
            </w:r>
          </w:p>
        </w:tc>
      </w:tr>
      <w:tr w:rsidR="00EC0FF0" w14:paraId="440C526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E8675A" w14:textId="77777777" w:rsidR="00EC0FF0" w:rsidRDefault="00EC0FF0">
            <w:r>
              <w:t>dateFixed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D1C6C8" w14:textId="77777777" w:rsidR="00EC0FF0" w:rsidRDefault="00EC0FF0">
            <w:r>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C3AD64"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DF9AC9"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41F977" w14:textId="77777777" w:rsidR="00EC0FF0" w:rsidRDefault="00EC0FF0">
            <w:r>
              <w:t>false</w:t>
            </w:r>
          </w:p>
        </w:tc>
      </w:tr>
      <w:tr w:rsidR="00EC0FF0" w14:paraId="2C29505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C1085D" w14:textId="77777777" w:rsidR="00EC0FF0" w:rsidRDefault="00EC0FF0">
            <w:r>
              <w:t>dateVariable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6AA94F"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EE0728"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9539A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D0ED38" w14:textId="77777777" w:rsidR="00EC0FF0" w:rsidRDefault="00EC0FF0">
            <w:r>
              <w:t>false</w:t>
            </w:r>
          </w:p>
        </w:tc>
      </w:tr>
      <w:tr w:rsidR="00EC0FF0" w14:paraId="11BD6DC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FCE384"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B10FBA"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B52511"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5BD67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406709" w14:textId="77777777" w:rsidR="00EC0FF0" w:rsidRDefault="00EC0FF0">
            <w:r>
              <w:t>false</w:t>
            </w:r>
          </w:p>
        </w:tc>
      </w:tr>
    </w:tbl>
    <w:p w14:paraId="2B295D43" w14:textId="77777777" w:rsidR="00EC0FF0" w:rsidRDefault="00EC0FF0">
      <w:pPr>
        <w:spacing w:before="160" w:after="160"/>
      </w:pPr>
    </w:p>
    <w:p w14:paraId="6CEB9161" w14:textId="77777777" w:rsidR="00EC0FF0" w:rsidRDefault="00EC0FF0">
      <w:r>
        <w:br/>
      </w:r>
    </w:p>
    <w:p w14:paraId="24351F5D" w14:textId="77777777" w:rsidR="00EC0FF0" w:rsidRDefault="00EC0FF0">
      <w:pPr>
        <w:pStyle w:val="Center"/>
      </w:pPr>
      <w:r>
        <w:t xml:space="preserve">Information bindings </w:t>
      </w:r>
    </w:p>
    <w:p w14:paraId="250106A2" w14:textId="77777777" w:rsidR="00EC0FF0" w:rsidRDefault="00EC0FF0">
      <w:pPr>
        <w:pStyle w:val="Center"/>
      </w:pPr>
      <w:r>
        <w:t>(Bindings are also inherited from super-types, if any.)</w:t>
      </w:r>
    </w:p>
    <w:p w14:paraId="33683225" w14:textId="77777777" w:rsidR="00EC0FF0" w:rsidRDefault="00EC0FF0">
      <w:pPr>
        <w:pStyle w:val="Center"/>
      </w:pPr>
      <w:r>
        <w:t>(No local bindings, but may inherit bindings from super-types, if any)</w:t>
      </w:r>
    </w:p>
    <w:p w14:paraId="3F587F3F" w14:textId="77777777" w:rsidR="00EC0FF0" w:rsidRDefault="00EC0FF0">
      <w:pPr>
        <w:pStyle w:val="Heading2"/>
        <w:spacing w:before="160" w:after="160"/>
        <w:rPr>
          <w:rFonts w:ascii="Times New Roman" w:hAnsi="Times New Roman" w:cs="Times New Roman"/>
          <w:b w:val="0"/>
          <w:bCs w:val="0"/>
          <w:sz w:val="24"/>
          <w:szCs w:val="24"/>
        </w:rPr>
      </w:pPr>
      <w:bookmarkStart w:id="766" w:name="idmarkerx16777217x192599"/>
      <w:bookmarkStart w:id="767" w:name="_Toc25000028"/>
      <w:bookmarkEnd w:id="766"/>
      <w:r>
        <w:lastRenderedPageBreak/>
        <w:t>8.8 Service Hours</w:t>
      </w:r>
      <w:bookmarkEnd w:id="767"/>
    </w:p>
    <w:p w14:paraId="41166A81" w14:textId="77777777" w:rsidR="00EC0FF0" w:rsidRDefault="00EC0FF0">
      <w:r>
        <w:t>Name: Service Hours</w:t>
      </w:r>
      <w:r>
        <w:br/>
        <w:t>Definition: The time when a service is available and known exceptions.</w:t>
      </w:r>
      <w:r>
        <w:br/>
        <w:t>Code: '</w:t>
      </w:r>
      <w:r>
        <w:rPr>
          <w:rFonts w:ascii="Courier New" w:hAnsi="Courier New" w:cs="Courier New"/>
        </w:rPr>
        <w:t>ServiceHours</w:t>
      </w:r>
      <w:r>
        <w:t>'</w:t>
      </w:r>
      <w:r>
        <w:br/>
        <w:t xml:space="preserve">Remarks: </w:t>
      </w:r>
      <w:r>
        <w:br/>
        <w:t>Aliases: SRVHRS        Supertype: InformationType</w:t>
      </w:r>
    </w:p>
    <w:p w14:paraId="1400AFCE"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2B4DD82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653C9C"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D33784"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058CC2"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F5C518"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9702A9" w14:textId="77777777" w:rsidR="00EC0FF0" w:rsidRDefault="00EC0FF0">
            <w:r>
              <w:rPr>
                <w:b/>
                <w:bCs/>
              </w:rPr>
              <w:t>Sequential</w:t>
            </w:r>
          </w:p>
        </w:tc>
      </w:tr>
      <w:tr w:rsidR="00EC0FF0" w14:paraId="6F76E7F2"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6AF476" w14:textId="77777777" w:rsidR="00EC0FF0" w:rsidRDefault="00EC0FF0">
            <w:r>
              <w:t>scheduleByDayOfWeek</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3142F5"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E2A704" w14:textId="77777777" w:rsidR="00EC0FF0" w:rsidRDefault="00EC0FF0">
            <w:r>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E2197"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CB6F3A" w14:textId="77777777" w:rsidR="00EC0FF0" w:rsidRDefault="00EC0FF0">
            <w:r>
              <w:t>false</w:t>
            </w:r>
          </w:p>
        </w:tc>
      </w:tr>
      <w:tr w:rsidR="00EC0FF0" w14:paraId="62354C6C"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AD33FD"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B03B29"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DA9452"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78F483"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4946FE" w14:textId="77777777" w:rsidR="00EC0FF0" w:rsidRDefault="00EC0FF0">
            <w:r>
              <w:t>false</w:t>
            </w:r>
          </w:p>
        </w:tc>
      </w:tr>
    </w:tbl>
    <w:p w14:paraId="31C1B662" w14:textId="77777777" w:rsidR="00EC0FF0" w:rsidRDefault="00EC0FF0">
      <w:pPr>
        <w:spacing w:before="160" w:after="160"/>
      </w:pPr>
    </w:p>
    <w:p w14:paraId="6F7E9DB3" w14:textId="77777777" w:rsidR="00EC0FF0" w:rsidRDefault="00EC0FF0">
      <w:r>
        <w:br/>
      </w:r>
    </w:p>
    <w:p w14:paraId="6774BC88" w14:textId="77777777" w:rsidR="00EC0FF0" w:rsidRDefault="00EC0FF0">
      <w:pPr>
        <w:pStyle w:val="Center"/>
      </w:pPr>
      <w:r>
        <w:t xml:space="preserve">Information bindings </w:t>
      </w:r>
    </w:p>
    <w:p w14:paraId="0471ABD0"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2160"/>
      </w:tblGrid>
      <w:tr w:rsidR="00EC0FF0" w14:paraId="7015B8C6"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D90E7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0C1AFB"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73FAC8"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689E35"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89F8AC" w14:textId="77777777" w:rsidR="00EC0FF0" w:rsidRDefault="00EC0FF0">
            <w:r>
              <w:rPr>
                <w:b/>
                <w:bCs/>
              </w:rPr>
              <w:t>Name of target class</w:t>
            </w:r>
          </w:p>
        </w:tc>
      </w:tr>
      <w:tr w:rsidR="00EC0FF0" w14:paraId="5A032750"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5E6770"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B2EF8F"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9CF973" w14:textId="77777777" w:rsidR="00EC0FF0" w:rsidRDefault="00EC0FF0">
            <w:r>
              <w:t>ExceptionalWorkday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1A629A" w14:textId="77777777" w:rsidR="00EC0FF0" w:rsidRDefault="00EC0FF0">
            <w:r>
              <w:t>partialWorkingDay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45A622" w14:textId="77777777" w:rsidR="00EC0FF0" w:rsidRDefault="00EC0FF0">
            <w:r>
              <w:t>NonStandardWorkingDay</w:t>
            </w:r>
          </w:p>
        </w:tc>
      </w:tr>
      <w:tr w:rsidR="00EC0FF0" w14:paraId="60D7E9C0"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081469"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03CCA6"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CEC13E" w14:textId="77777777" w:rsidR="00EC0FF0" w:rsidRDefault="00EC0FF0">
            <w:r>
              <w:t>AuthorityHours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D81F33" w14:textId="77777777" w:rsidR="00EC0FF0" w:rsidRDefault="00EC0FF0">
            <w:r>
              <w:t>theAuthority_srvHrs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31996E" w14:textId="77777777" w:rsidR="00EC0FF0" w:rsidRDefault="00EC0FF0">
            <w:r>
              <w:t>Authority</w:t>
            </w:r>
          </w:p>
        </w:tc>
      </w:tr>
    </w:tbl>
    <w:p w14:paraId="562F4DF4" w14:textId="77777777" w:rsidR="00EC0FF0" w:rsidRDefault="00EC0FF0">
      <w:pPr>
        <w:pStyle w:val="Center"/>
      </w:pPr>
    </w:p>
    <w:p w14:paraId="6FCE765C" w14:textId="77777777" w:rsidR="00EC0FF0" w:rsidRDefault="00EC0FF0">
      <w:pPr>
        <w:pStyle w:val="Heading2"/>
        <w:spacing w:before="160" w:after="160"/>
        <w:rPr>
          <w:rFonts w:ascii="Times New Roman" w:hAnsi="Times New Roman" w:cs="Times New Roman"/>
          <w:b w:val="0"/>
          <w:bCs w:val="0"/>
          <w:sz w:val="24"/>
          <w:szCs w:val="24"/>
        </w:rPr>
      </w:pPr>
      <w:bookmarkStart w:id="768" w:name="idmarkerx16777217x194390"/>
      <w:bookmarkStart w:id="769" w:name="_Toc25000029"/>
      <w:bookmarkEnd w:id="768"/>
      <w:r>
        <w:t>8.9 Ship Report</w:t>
      </w:r>
      <w:bookmarkEnd w:id="769"/>
    </w:p>
    <w:p w14:paraId="5E9F96C4" w14:textId="77777777" w:rsidR="00EC0FF0" w:rsidRDefault="00EC0FF0">
      <w:r>
        <w:t>Name: Ship Report</w:t>
      </w:r>
      <w:r>
        <w:br/>
        <w:t>Definition: Describes how a ship should report to a maritime authority, including when to report, what to report and whether the format conforms to the IMO standard.</w:t>
      </w:r>
      <w:r>
        <w:br/>
        <w:t>Code: '</w:t>
      </w:r>
      <w:r>
        <w:rPr>
          <w:rFonts w:ascii="Courier New" w:hAnsi="Courier New" w:cs="Courier New"/>
        </w:rPr>
        <w:t>ShipReport</w:t>
      </w:r>
      <w:r>
        <w:t>'</w:t>
      </w:r>
      <w:r>
        <w:br/>
        <w:t xml:space="preserve">Remarks: </w:t>
      </w:r>
      <w:r>
        <w:br/>
        <w:t>Aliases: SHPREP        Supertype: InformationType</w:t>
      </w:r>
    </w:p>
    <w:p w14:paraId="2B67B40C"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4F25D224"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72F7D7"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9AD7E3"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58DEB5"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6484EB"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4C09EF" w14:textId="77777777" w:rsidR="00EC0FF0" w:rsidRDefault="00EC0FF0">
            <w:r>
              <w:rPr>
                <w:b/>
                <w:bCs/>
              </w:rPr>
              <w:t>Sequential</w:t>
            </w:r>
          </w:p>
        </w:tc>
      </w:tr>
      <w:tr w:rsidR="00EC0FF0" w14:paraId="49F5E2EF"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FB9162" w14:textId="77777777" w:rsidR="00EC0FF0" w:rsidRDefault="00EC0FF0">
            <w:r>
              <w:t>categoryOfShipReport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05426D"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D24A1A" w14:textId="77777777" w:rsidR="00EC0FF0" w:rsidRDefault="00EC0FF0">
            <w:r>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71C6FA" w14:textId="77777777" w:rsidR="00EC0FF0" w:rsidRDefault="008A31A8">
            <w:r>
              <w:t>1 :</w:t>
            </w:r>
            <w:r w:rsidR="00EC0FF0">
              <w:t xml:space="preserve"> sailing plan</w:t>
            </w:r>
            <w:r w:rsidR="00EC0FF0">
              <w:br/>
              <w:t>2 : position report</w:t>
            </w:r>
            <w:r w:rsidR="00EC0FF0">
              <w:br/>
              <w:t>3 : deviation report</w:t>
            </w:r>
            <w:r w:rsidR="00EC0FF0">
              <w:br/>
              <w:t>4 : final report</w:t>
            </w:r>
            <w:r w:rsidR="00EC0FF0">
              <w:br/>
              <w:t>5 : dangerous goods report</w:t>
            </w:r>
            <w:r w:rsidR="00EC0FF0">
              <w:br/>
              <w:t>6 : harmful substances report</w:t>
            </w:r>
            <w:r w:rsidR="00EC0FF0">
              <w:br/>
              <w:t>7 : marine pollutants report</w:t>
            </w:r>
            <w:r w:rsidR="00EC0FF0">
              <w:br/>
              <w:t>8 : any other report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EB1E4B" w14:textId="77777777" w:rsidR="00EC0FF0" w:rsidRDefault="00EC0FF0">
            <w:r>
              <w:t>false</w:t>
            </w:r>
          </w:p>
        </w:tc>
      </w:tr>
      <w:tr w:rsidR="00EC0FF0" w14:paraId="69E5136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0FD3CC" w14:textId="77777777" w:rsidR="00EC0FF0" w:rsidRDefault="00EC0FF0">
            <w:r>
              <w:t>imoFormatForReporting</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3D254E" w14:textId="77777777" w:rsidR="00EC0FF0" w:rsidRDefault="00EC0FF0">
            <w:r>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CD0644"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762BF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8113E5" w14:textId="77777777" w:rsidR="00EC0FF0" w:rsidRDefault="00EC0FF0">
            <w:r>
              <w:t>false</w:t>
            </w:r>
          </w:p>
        </w:tc>
      </w:tr>
      <w:tr w:rsidR="00EC0FF0" w14:paraId="6402A19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254C41" w14:textId="77777777" w:rsidR="00EC0FF0" w:rsidRDefault="00EC0FF0">
            <w:r>
              <w:t>noticeTime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EB0F2F"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B27968" w14:textId="77777777" w:rsidR="00EC0FF0" w:rsidRDefault="00EC0FF0">
            <w:r>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E8640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51FA79" w14:textId="77777777" w:rsidR="00EC0FF0" w:rsidRDefault="00EC0FF0">
            <w:r>
              <w:t>false</w:t>
            </w:r>
          </w:p>
        </w:tc>
      </w:tr>
      <w:tr w:rsidR="00EC0FF0" w14:paraId="01198CE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FDE916" w14:textId="77777777" w:rsidR="00EC0FF0" w:rsidRDefault="00EC0FF0">
            <w:r>
              <w:t>textContent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E3C0F1"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6DB020"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0A758C"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4C3EFF" w14:textId="77777777" w:rsidR="00EC0FF0" w:rsidRDefault="00EC0FF0">
            <w:r>
              <w:t>false</w:t>
            </w:r>
          </w:p>
        </w:tc>
      </w:tr>
    </w:tbl>
    <w:p w14:paraId="4C3EA88C" w14:textId="77777777" w:rsidR="00EC0FF0" w:rsidRDefault="00EC0FF0">
      <w:pPr>
        <w:spacing w:before="160" w:after="160"/>
      </w:pPr>
    </w:p>
    <w:p w14:paraId="1AD4D2A9" w14:textId="77777777" w:rsidR="00EC0FF0" w:rsidRDefault="00EC0FF0">
      <w:r>
        <w:br/>
      </w:r>
    </w:p>
    <w:p w14:paraId="71A26D7D" w14:textId="77777777" w:rsidR="00EC0FF0" w:rsidRDefault="00EC0FF0">
      <w:pPr>
        <w:pStyle w:val="Center"/>
      </w:pPr>
      <w:r>
        <w:t xml:space="preserve">Information bindings </w:t>
      </w:r>
    </w:p>
    <w:p w14:paraId="7F4F5B47"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71BA80B1"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6DB13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33B57C"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C64C96"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74D79B"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0293B" w14:textId="77777777" w:rsidR="00EC0FF0" w:rsidRDefault="00EC0FF0">
            <w:r>
              <w:rPr>
                <w:b/>
                <w:bCs/>
              </w:rPr>
              <w:t>Name of target class</w:t>
            </w:r>
          </w:p>
        </w:tc>
      </w:tr>
      <w:tr w:rsidR="00EC0FF0" w14:paraId="516C1756"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E7F25A"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491779"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166050" w14:textId="77777777" w:rsidR="00EC0FF0" w:rsidRDefault="00EC0FF0">
            <w:r>
              <w:t>ReportReqmt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79B15B" w14:textId="77777777" w:rsidR="00EC0FF0" w:rsidRDefault="00EC0FF0">
            <w:r>
              <w:t>mustBeFiledBy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95D729" w14:textId="77777777" w:rsidR="00EC0FF0" w:rsidRDefault="00EC0FF0">
            <w:r>
              <w:t>Applicability</w:t>
            </w:r>
          </w:p>
        </w:tc>
      </w:tr>
      <w:tr w:rsidR="00EC0FF0" w14:paraId="4061269C"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C8171C"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2B50FC"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CE95C8" w14:textId="77777777" w:rsidR="00EC0FF0" w:rsidRDefault="00EC0FF0">
            <w:r>
              <w:t>ReptAuthority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55095F" w14:textId="77777777" w:rsidR="00EC0FF0" w:rsidRDefault="00EC0FF0">
            <w:r>
              <w:t>reportTo</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557B1F" w14:textId="77777777" w:rsidR="00EC0FF0" w:rsidRDefault="00EC0FF0">
            <w:r>
              <w:t>Authority</w:t>
            </w:r>
          </w:p>
        </w:tc>
      </w:tr>
    </w:tbl>
    <w:p w14:paraId="6A12FA0C" w14:textId="77777777" w:rsidR="00EC0FF0" w:rsidRDefault="00EC0FF0">
      <w:pPr>
        <w:pStyle w:val="Center"/>
      </w:pPr>
    </w:p>
    <w:p w14:paraId="750F9438" w14:textId="77777777" w:rsidR="00EC0FF0" w:rsidRDefault="00EC0FF0">
      <w:pPr>
        <w:pStyle w:val="Heading2"/>
        <w:spacing w:before="160" w:after="160"/>
        <w:rPr>
          <w:rFonts w:ascii="Times New Roman" w:hAnsi="Times New Roman" w:cs="Times New Roman"/>
          <w:b w:val="0"/>
          <w:bCs w:val="0"/>
          <w:sz w:val="24"/>
          <w:szCs w:val="24"/>
        </w:rPr>
      </w:pPr>
      <w:bookmarkStart w:id="770" w:name="idmarkerx16777217x196780"/>
      <w:bookmarkStart w:id="771" w:name="_Toc25000030"/>
      <w:bookmarkEnd w:id="770"/>
      <w:r>
        <w:t>8.10 Recommendations</w:t>
      </w:r>
      <w:bookmarkEnd w:id="771"/>
    </w:p>
    <w:p w14:paraId="71B61DD4" w14:textId="77777777" w:rsidR="00EC0FF0" w:rsidRDefault="00EC0FF0">
      <w:r>
        <w:t>Name: Recommendations</w:t>
      </w:r>
      <w:r>
        <w:br/>
        <w:t>Definition: Recommendations for a related area or facility.</w:t>
      </w:r>
      <w:r>
        <w:br/>
        <w:t>Code: '</w:t>
      </w:r>
      <w:r>
        <w:rPr>
          <w:rFonts w:ascii="Courier New" w:hAnsi="Courier New" w:cs="Courier New"/>
        </w:rPr>
        <w:t>Recommendations</w:t>
      </w:r>
      <w:r>
        <w:t>'</w:t>
      </w:r>
      <w:r>
        <w:br/>
        <w:t xml:space="preserve">Remarks: </w:t>
      </w:r>
      <w:r>
        <w:br/>
        <w:t>Aliases: RCMDTS        Supertype: AbstractRxN</w:t>
      </w:r>
    </w:p>
    <w:p w14:paraId="72A34706" w14:textId="77777777" w:rsidR="00EC0FF0" w:rsidRDefault="00EC0FF0">
      <w:pPr>
        <w:pStyle w:val="Center"/>
      </w:pPr>
      <w:r>
        <w:t>Attribute Bindings</w:t>
      </w:r>
    </w:p>
    <w:p w14:paraId="7CE89881" w14:textId="77777777" w:rsidR="00EC0FF0" w:rsidRDefault="00EC0FF0">
      <w:pPr>
        <w:spacing w:before="160" w:after="160"/>
      </w:pPr>
      <w:r>
        <w:t>(No local bindings, but will inherit bindings from super-types if any)</w:t>
      </w:r>
    </w:p>
    <w:p w14:paraId="022F794A" w14:textId="77777777" w:rsidR="00EC0FF0" w:rsidRDefault="00EC0FF0">
      <w:r>
        <w:br/>
      </w:r>
    </w:p>
    <w:p w14:paraId="724CB910" w14:textId="77777777" w:rsidR="00EC0FF0" w:rsidRDefault="00EC0FF0">
      <w:pPr>
        <w:pStyle w:val="Center"/>
      </w:pPr>
      <w:r>
        <w:t xml:space="preserve">Information bindings </w:t>
      </w:r>
    </w:p>
    <w:p w14:paraId="046488F7" w14:textId="77777777" w:rsidR="00EC0FF0" w:rsidRDefault="00EC0FF0">
      <w:pPr>
        <w:pStyle w:val="Center"/>
      </w:pPr>
      <w:r>
        <w:t>(Bindings are also inherited from super-types, if any.)</w:t>
      </w:r>
    </w:p>
    <w:p w14:paraId="1FE7105F" w14:textId="77777777" w:rsidR="00EC0FF0" w:rsidRDefault="00EC0FF0">
      <w:pPr>
        <w:pStyle w:val="Center"/>
      </w:pPr>
      <w:r>
        <w:t>(No local bindings, but may inherit bindings from super-types, if any)</w:t>
      </w:r>
    </w:p>
    <w:p w14:paraId="7E6BDF87" w14:textId="77777777" w:rsidR="00EC0FF0" w:rsidRDefault="00EC0FF0">
      <w:pPr>
        <w:pStyle w:val="Heading2"/>
        <w:spacing w:before="160" w:after="160"/>
        <w:rPr>
          <w:rFonts w:ascii="Times New Roman" w:hAnsi="Times New Roman" w:cs="Times New Roman"/>
          <w:b w:val="0"/>
          <w:bCs w:val="0"/>
          <w:sz w:val="24"/>
          <w:szCs w:val="24"/>
        </w:rPr>
      </w:pPr>
      <w:bookmarkStart w:id="772" w:name="idmarkerx16777217x196874"/>
      <w:bookmarkStart w:id="773" w:name="_Toc25000031"/>
      <w:bookmarkEnd w:id="772"/>
      <w:r>
        <w:t>8.11 Regulations</w:t>
      </w:r>
      <w:bookmarkEnd w:id="773"/>
    </w:p>
    <w:p w14:paraId="0B6B4824" w14:textId="77777777" w:rsidR="00EC0FF0" w:rsidRDefault="00EC0FF0">
      <w:r>
        <w:t>Name: Regulations</w:t>
      </w:r>
      <w:r>
        <w:br/>
        <w:t>Definition: Regulations for a related area or facility.</w:t>
      </w:r>
      <w:r>
        <w:br/>
        <w:t>Code: '</w:t>
      </w:r>
      <w:r>
        <w:rPr>
          <w:rFonts w:ascii="Courier New" w:hAnsi="Courier New" w:cs="Courier New"/>
        </w:rPr>
        <w:t>Regulations</w:t>
      </w:r>
      <w:r>
        <w:t>'</w:t>
      </w:r>
      <w:r>
        <w:br/>
        <w:t xml:space="preserve">Remarks: </w:t>
      </w:r>
      <w:r>
        <w:br/>
        <w:t>Aliases: REGLTS        Supertype: AbstractRxN</w:t>
      </w:r>
    </w:p>
    <w:p w14:paraId="2DBB3790" w14:textId="77777777" w:rsidR="00EC0FF0" w:rsidRDefault="00EC0FF0">
      <w:pPr>
        <w:pStyle w:val="Center"/>
      </w:pPr>
      <w:r>
        <w:t>Attribute Bindings</w:t>
      </w:r>
    </w:p>
    <w:p w14:paraId="024F68C8" w14:textId="77777777" w:rsidR="00EC0FF0" w:rsidRDefault="00EC0FF0">
      <w:pPr>
        <w:spacing w:before="160" w:after="160"/>
      </w:pPr>
      <w:r>
        <w:t>(No local bindings, but will inherit bindings from super-types if any)</w:t>
      </w:r>
    </w:p>
    <w:p w14:paraId="3B736F7D" w14:textId="77777777" w:rsidR="00EC0FF0" w:rsidRDefault="00EC0FF0">
      <w:r>
        <w:br/>
      </w:r>
    </w:p>
    <w:p w14:paraId="5688D60B" w14:textId="77777777" w:rsidR="00EC0FF0" w:rsidRDefault="00EC0FF0">
      <w:pPr>
        <w:pStyle w:val="Center"/>
      </w:pPr>
      <w:r>
        <w:t xml:space="preserve">Information bindings </w:t>
      </w:r>
    </w:p>
    <w:p w14:paraId="5A88475A" w14:textId="77777777" w:rsidR="00EC0FF0" w:rsidRDefault="00EC0FF0">
      <w:pPr>
        <w:pStyle w:val="Center"/>
      </w:pPr>
      <w:r>
        <w:t>(Bindings are also inherited from super-types, if any.)</w:t>
      </w:r>
    </w:p>
    <w:p w14:paraId="39261BFE" w14:textId="77777777" w:rsidR="00EC0FF0" w:rsidRDefault="00EC0FF0">
      <w:pPr>
        <w:pStyle w:val="Center"/>
      </w:pPr>
      <w:r>
        <w:t>(No local bindings, but may inherit bindings from super-types, if any)</w:t>
      </w:r>
    </w:p>
    <w:p w14:paraId="060CA004" w14:textId="77777777" w:rsidR="00EC0FF0" w:rsidRDefault="00EC0FF0">
      <w:pPr>
        <w:pStyle w:val="Heading2"/>
        <w:spacing w:before="160" w:after="160"/>
        <w:rPr>
          <w:rFonts w:ascii="Times New Roman" w:hAnsi="Times New Roman" w:cs="Times New Roman"/>
          <w:b w:val="0"/>
          <w:bCs w:val="0"/>
          <w:sz w:val="24"/>
          <w:szCs w:val="24"/>
        </w:rPr>
      </w:pPr>
      <w:bookmarkStart w:id="774" w:name="idmarkerx16777217x196968"/>
      <w:bookmarkStart w:id="775" w:name="_Toc25000032"/>
      <w:bookmarkEnd w:id="774"/>
      <w:r>
        <w:t>8.12 Restrictions</w:t>
      </w:r>
      <w:bookmarkEnd w:id="775"/>
    </w:p>
    <w:p w14:paraId="2D636A88" w14:textId="77777777" w:rsidR="00EC0FF0" w:rsidRDefault="00EC0FF0">
      <w:r>
        <w:t>Name: Restrictions</w:t>
      </w:r>
      <w:r>
        <w:br/>
        <w:t>Definition: Restrictions for a related area or facility.</w:t>
      </w:r>
      <w:r>
        <w:br/>
        <w:t>Code: '</w:t>
      </w:r>
      <w:r>
        <w:rPr>
          <w:rFonts w:ascii="Courier New" w:hAnsi="Courier New" w:cs="Courier New"/>
        </w:rPr>
        <w:t>Restrictions</w:t>
      </w:r>
      <w:r>
        <w:t>'</w:t>
      </w:r>
      <w:r>
        <w:br/>
        <w:t xml:space="preserve">Remarks: </w:t>
      </w:r>
      <w:r>
        <w:br/>
        <w:t>Aliases: RESDES        Supertype: AbstractRxN</w:t>
      </w:r>
    </w:p>
    <w:p w14:paraId="59FABC45" w14:textId="77777777" w:rsidR="00EC0FF0" w:rsidRDefault="00EC0FF0">
      <w:pPr>
        <w:pStyle w:val="Center"/>
      </w:pPr>
      <w:r>
        <w:t>Attribute Bindings</w:t>
      </w:r>
    </w:p>
    <w:p w14:paraId="03158D3E" w14:textId="77777777" w:rsidR="00EC0FF0" w:rsidRDefault="00EC0FF0">
      <w:pPr>
        <w:spacing w:before="160" w:after="160"/>
      </w:pPr>
      <w:r>
        <w:t>(No local bindings, but will inherit bindings from super-types if any)</w:t>
      </w:r>
    </w:p>
    <w:p w14:paraId="6CD845C2" w14:textId="77777777" w:rsidR="00EC0FF0" w:rsidRDefault="00EC0FF0">
      <w:r>
        <w:br/>
      </w:r>
    </w:p>
    <w:p w14:paraId="3FF91333" w14:textId="77777777" w:rsidR="00EC0FF0" w:rsidRDefault="00EC0FF0">
      <w:pPr>
        <w:pStyle w:val="Center"/>
      </w:pPr>
      <w:r>
        <w:t xml:space="preserve">Information bindings </w:t>
      </w:r>
    </w:p>
    <w:p w14:paraId="51624F56" w14:textId="77777777" w:rsidR="00EC0FF0" w:rsidRDefault="00EC0FF0">
      <w:pPr>
        <w:pStyle w:val="Center"/>
      </w:pPr>
      <w:r>
        <w:t>(Bindings are also inherited from super-types, if any.)</w:t>
      </w:r>
    </w:p>
    <w:p w14:paraId="438A7ED8" w14:textId="77777777" w:rsidR="00EC0FF0" w:rsidRDefault="00EC0FF0">
      <w:pPr>
        <w:pStyle w:val="Center"/>
      </w:pPr>
      <w:r>
        <w:t>(No local bindings, but may inherit bindings from super-types, if any)</w:t>
      </w:r>
    </w:p>
    <w:p w14:paraId="3330EDD3" w14:textId="77777777" w:rsidR="00EC0FF0" w:rsidRDefault="00EC0FF0">
      <w:pPr>
        <w:pStyle w:val="Heading2"/>
        <w:spacing w:before="160" w:after="160"/>
        <w:rPr>
          <w:rFonts w:ascii="Times New Roman" w:hAnsi="Times New Roman" w:cs="Times New Roman"/>
          <w:b w:val="0"/>
          <w:bCs w:val="0"/>
          <w:sz w:val="24"/>
          <w:szCs w:val="24"/>
        </w:rPr>
      </w:pPr>
      <w:bookmarkStart w:id="776" w:name="idmarkerx16777217x197062"/>
      <w:bookmarkStart w:id="777" w:name="_Toc25000033"/>
      <w:bookmarkEnd w:id="776"/>
      <w:r>
        <w:t>8.13 Spatial Quality</w:t>
      </w:r>
      <w:bookmarkEnd w:id="777"/>
    </w:p>
    <w:p w14:paraId="77208AD2" w14:textId="77777777" w:rsidR="00EC0FF0" w:rsidRDefault="00EC0FF0">
      <w:r>
        <w:t>Name: Spatial Quality</w:t>
      </w:r>
      <w:r>
        <w:br/>
        <w:t xml:space="preserve">Definition: </w:t>
      </w:r>
      <w:r>
        <w:rPr>
          <w:i/>
          <w:iCs/>
          <w:color w:val="FF0000"/>
        </w:rPr>
        <w:t>Definition required</w:t>
      </w:r>
      <w:r>
        <w:br/>
        <w:t>Code: '</w:t>
      </w:r>
      <w:r>
        <w:rPr>
          <w:rFonts w:ascii="Courier New" w:hAnsi="Courier New" w:cs="Courier New"/>
        </w:rPr>
        <w:t>SpatialQuality</w:t>
      </w:r>
      <w:r>
        <w:t>'</w:t>
      </w:r>
      <w:r>
        <w:br/>
        <w:t>Remarks: To be defined by DQWG?</w:t>
      </w:r>
      <w:r>
        <w:br/>
        <w:t>Aliases: (none)</w:t>
      </w:r>
    </w:p>
    <w:p w14:paraId="367A8BF5" w14:textId="77777777" w:rsidR="00EC0FF0" w:rsidRDefault="00EC0FF0">
      <w:pPr>
        <w:pStyle w:val="Center"/>
      </w:pPr>
      <w:r>
        <w:lastRenderedPageBreak/>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71"/>
        <w:gridCol w:w="1080"/>
        <w:gridCol w:w="756"/>
        <w:gridCol w:w="4320"/>
        <w:gridCol w:w="961"/>
      </w:tblGrid>
      <w:tr w:rsidR="00EC0FF0" w14:paraId="4975237E"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57FE9D"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CF80E3"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90529D"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BE3C2F"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17A72B" w14:textId="77777777" w:rsidR="00EC0FF0" w:rsidRDefault="00EC0FF0">
            <w:r>
              <w:rPr>
                <w:b/>
                <w:bCs/>
              </w:rPr>
              <w:t>Sequential</w:t>
            </w:r>
          </w:p>
        </w:tc>
      </w:tr>
      <w:tr w:rsidR="00EC0FF0" w14:paraId="55CA807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DF70D1" w14:textId="77777777" w:rsidR="00EC0FF0" w:rsidRDefault="00EC0FF0">
            <w:r>
              <w:t>categoryOfTemporalVariation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F7C5CF"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6C85C5"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549BE0" w14:textId="77777777" w:rsidR="00EC0FF0" w:rsidRDefault="008A31A8">
            <w:r>
              <w:t>1 :</w:t>
            </w:r>
            <w:r w:rsidR="00EC0FF0">
              <w:t xml:space="preserve"> Extreme Event</w:t>
            </w:r>
            <w:r w:rsidR="00EC0FF0">
              <w:br/>
              <w:t>4 : Likely to Change</w:t>
            </w:r>
            <w:r w:rsidR="00EC0FF0">
              <w:br/>
              <w:t>5 : Unlikely to Change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ECBAE4" w14:textId="77777777" w:rsidR="00EC0FF0" w:rsidRDefault="00EC0FF0">
            <w:r>
              <w:t>false</w:t>
            </w:r>
          </w:p>
        </w:tc>
      </w:tr>
      <w:tr w:rsidR="00EC0FF0" w14:paraId="6551F98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B01613" w14:textId="77777777" w:rsidR="00EC0FF0" w:rsidRDefault="00EC0FF0">
            <w:r>
              <w:t>qualityOfHorizontalMeasurement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4BA881"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8C08EC"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3F1815" w14:textId="77777777" w:rsidR="00EC0FF0" w:rsidRDefault="008A31A8">
            <w:r>
              <w:t>1 :</w:t>
            </w:r>
            <w:r w:rsidR="00EC0FF0">
              <w:t xml:space="preserve"> surveyed</w:t>
            </w:r>
            <w:r w:rsidR="00EC0FF0">
              <w:br/>
              <w:t>2 : unsurveyed</w:t>
            </w:r>
            <w:r w:rsidR="00EC0FF0">
              <w:br/>
              <w:t>3 : inadequately surveyed</w:t>
            </w:r>
            <w:r w:rsidR="00EC0FF0">
              <w:br/>
              <w:t>4 : approximate</w:t>
            </w:r>
            <w:r w:rsidR="00EC0FF0">
              <w:br/>
              <w:t>5 : position doubtful</w:t>
            </w:r>
            <w:r w:rsidR="00EC0FF0">
              <w:br/>
              <w:t>6 : unreliable</w:t>
            </w:r>
            <w:r w:rsidR="00EC0FF0">
              <w:br/>
              <w:t>7 : reported (not surveyed)</w:t>
            </w:r>
            <w:r w:rsidR="00EC0FF0">
              <w:br/>
              <w:t>8 : reported (not confirmed)</w:t>
            </w:r>
            <w:r w:rsidR="00EC0FF0">
              <w:br/>
              <w:t>9 : estimated</w:t>
            </w:r>
            <w:r w:rsidR="00EC0FF0">
              <w:br/>
              <w:t>10 : precisely known</w:t>
            </w:r>
            <w:r w:rsidR="00EC0FF0">
              <w:br/>
              <w:t>11 : calculated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8BC003" w14:textId="77777777" w:rsidR="00EC0FF0" w:rsidRDefault="00EC0FF0">
            <w:r>
              <w:t>false</w:t>
            </w:r>
          </w:p>
        </w:tc>
      </w:tr>
      <w:tr w:rsidR="00EC0FF0" w14:paraId="14FF437C"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DE59A2" w14:textId="77777777" w:rsidR="00EC0FF0" w:rsidRDefault="00EC0FF0">
            <w:r>
              <w:t>horizontalPositionUncertainty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21480F"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D647BB"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8ABA7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1F0492" w14:textId="77777777" w:rsidR="00EC0FF0" w:rsidRDefault="00EC0FF0">
            <w:r>
              <w:t>false</w:t>
            </w:r>
          </w:p>
        </w:tc>
      </w:tr>
    </w:tbl>
    <w:p w14:paraId="1FCCBBD9" w14:textId="77777777" w:rsidR="00EC0FF0" w:rsidRDefault="00EC0FF0">
      <w:pPr>
        <w:spacing w:before="160" w:after="160"/>
      </w:pPr>
    </w:p>
    <w:p w14:paraId="0C4F3878" w14:textId="77777777" w:rsidR="00EC0FF0" w:rsidRDefault="00EC0FF0">
      <w:r>
        <w:br/>
      </w:r>
    </w:p>
    <w:p w14:paraId="563615C1" w14:textId="77777777" w:rsidR="00EC0FF0" w:rsidRDefault="00EC0FF0">
      <w:pPr>
        <w:pStyle w:val="Center"/>
      </w:pPr>
      <w:r>
        <w:t xml:space="preserve">Information bindings </w:t>
      </w:r>
    </w:p>
    <w:p w14:paraId="73ED75DC" w14:textId="77777777" w:rsidR="00EC0FF0" w:rsidRDefault="00EC0FF0">
      <w:pPr>
        <w:pStyle w:val="Center"/>
      </w:pPr>
      <w:r>
        <w:t>(Bindings are also inherited from super-types, if any.)</w:t>
      </w:r>
    </w:p>
    <w:p w14:paraId="77CF7693" w14:textId="77777777" w:rsidR="00EC0FF0" w:rsidRDefault="00EC0FF0">
      <w:pPr>
        <w:pStyle w:val="Center"/>
      </w:pPr>
      <w:r>
        <w:t>(No local bindings, but may inherit bindings from super-types, if any)</w:t>
      </w:r>
    </w:p>
    <w:p w14:paraId="6D04D6C4" w14:textId="77777777" w:rsidR="00EC0FF0" w:rsidRDefault="00EC0FF0">
      <w:pPr>
        <w:pStyle w:val="Heading2"/>
        <w:spacing w:before="160" w:after="160"/>
        <w:rPr>
          <w:rFonts w:ascii="Times New Roman" w:hAnsi="Times New Roman" w:cs="Times New Roman"/>
          <w:b w:val="0"/>
          <w:bCs w:val="0"/>
          <w:sz w:val="24"/>
          <w:szCs w:val="24"/>
        </w:rPr>
      </w:pPr>
      <w:bookmarkStart w:id="778" w:name="idmarkerx16777217x198340"/>
      <w:bookmarkStart w:id="779" w:name="_Toc25000034"/>
      <w:bookmarkEnd w:id="778"/>
      <w:r>
        <w:t>8.14 Spatial Quality Points</w:t>
      </w:r>
      <w:bookmarkEnd w:id="779"/>
    </w:p>
    <w:p w14:paraId="6DB016A9" w14:textId="77777777" w:rsidR="00EC0FF0" w:rsidRDefault="00EC0FF0">
      <w:r>
        <w:t>Name: Spatial Quality Points</w:t>
      </w:r>
      <w:r>
        <w:br/>
        <w:t xml:space="preserve">Definition: </w:t>
      </w:r>
      <w:r>
        <w:rPr>
          <w:i/>
          <w:iCs/>
          <w:color w:val="FF0000"/>
        </w:rPr>
        <w:t>Definition required</w:t>
      </w:r>
      <w:r>
        <w:br/>
        <w:t>Code: '</w:t>
      </w:r>
      <w:r>
        <w:rPr>
          <w:rFonts w:ascii="Courier New" w:hAnsi="Courier New" w:cs="Courier New"/>
        </w:rPr>
        <w:t>SpatialQualityPoints</w:t>
      </w:r>
      <w:r>
        <w:t>'</w:t>
      </w:r>
      <w:r>
        <w:br/>
        <w:t>Remarks: to be finalized by DQWG</w:t>
      </w:r>
      <w:r>
        <w:br/>
        <w:t>Aliases: (none)        Supertype: SpatialQuality</w:t>
      </w:r>
    </w:p>
    <w:p w14:paraId="17623C2C" w14:textId="77777777" w:rsidR="00EC0FF0" w:rsidRDefault="00EC0FF0">
      <w:pPr>
        <w:pStyle w:val="Center"/>
      </w:pPr>
      <w:r>
        <w:t>Attribute Bindings</w:t>
      </w:r>
    </w:p>
    <w:p w14:paraId="2EAB1151" w14:textId="77777777" w:rsidR="00EC0FF0" w:rsidRDefault="00EC0FF0">
      <w:pPr>
        <w:spacing w:before="160" w:after="160"/>
      </w:pPr>
      <w:r>
        <w:t>(No local bindings, but will inherit bindings from super-types if any)</w:t>
      </w:r>
    </w:p>
    <w:p w14:paraId="73C42624" w14:textId="77777777" w:rsidR="00EC0FF0" w:rsidRDefault="00EC0FF0">
      <w:r>
        <w:br/>
      </w:r>
    </w:p>
    <w:p w14:paraId="46F82B7D" w14:textId="77777777" w:rsidR="00EC0FF0" w:rsidRDefault="00EC0FF0">
      <w:pPr>
        <w:pStyle w:val="Center"/>
      </w:pPr>
      <w:r>
        <w:t xml:space="preserve">Information bindings </w:t>
      </w:r>
    </w:p>
    <w:p w14:paraId="39A9305B" w14:textId="77777777" w:rsidR="00EC0FF0" w:rsidRDefault="00EC0FF0">
      <w:pPr>
        <w:pStyle w:val="Center"/>
      </w:pPr>
      <w:r>
        <w:t>(Bindings are also inherited from super-types, if any.)</w:t>
      </w:r>
    </w:p>
    <w:p w14:paraId="2AB0D3A6" w14:textId="77777777" w:rsidR="00EC0FF0" w:rsidRDefault="00EC0FF0">
      <w:pPr>
        <w:spacing w:before="160" w:after="160"/>
      </w:pPr>
      <w:r>
        <w:t>(No local bindings, but may inherit bindings from super-types, if any)</w:t>
      </w:r>
    </w:p>
    <w:p w14:paraId="5CB450CF" w14:textId="77777777" w:rsidR="00EC0FF0" w:rsidRDefault="00EC0FF0">
      <w:pPr>
        <w:pStyle w:val="Heading1"/>
        <w:spacing w:before="160" w:after="160"/>
        <w:rPr>
          <w:rFonts w:ascii="Times New Roman" w:hAnsi="Times New Roman" w:cs="Times New Roman"/>
          <w:b w:val="0"/>
          <w:bCs w:val="0"/>
          <w:sz w:val="24"/>
          <w:szCs w:val="24"/>
        </w:rPr>
      </w:pPr>
      <w:r>
        <w:br w:type="page"/>
      </w:r>
      <w:bookmarkStart w:id="780" w:name="idmarkerx16777217x198438"/>
      <w:bookmarkStart w:id="781" w:name="_Toc25000035"/>
      <w:bookmarkEnd w:id="780"/>
      <w:r>
        <w:lastRenderedPageBreak/>
        <w:t>9 Feature Types</w:t>
      </w:r>
      <w:bookmarkEnd w:id="781"/>
    </w:p>
    <w:p w14:paraId="0C8CF64F" w14:textId="77777777" w:rsidR="00EC0FF0" w:rsidRDefault="00EC0FF0">
      <w:pPr>
        <w:pStyle w:val="Heading2"/>
        <w:spacing w:before="160" w:after="160"/>
        <w:rPr>
          <w:rFonts w:ascii="Times New Roman" w:hAnsi="Times New Roman" w:cs="Times New Roman"/>
          <w:b w:val="0"/>
          <w:bCs w:val="0"/>
          <w:sz w:val="24"/>
          <w:szCs w:val="24"/>
        </w:rPr>
      </w:pPr>
      <w:bookmarkStart w:id="782" w:name="idmarkerx16777217x198459"/>
      <w:bookmarkStart w:id="783" w:name="_Toc25000036"/>
      <w:bookmarkEnd w:id="782"/>
      <w:r>
        <w:t>9.1 Feature Type</w:t>
      </w:r>
      <w:bookmarkEnd w:id="783"/>
    </w:p>
    <w:p w14:paraId="16D1F7C3" w14:textId="77777777" w:rsidR="00EC0FF0" w:rsidRDefault="00EC0FF0">
      <w:r>
        <w:t>Name: Feature Type        Abstract type: true</w:t>
      </w:r>
      <w:r>
        <w:br/>
        <w:t>Definition: Generalized feature type which carries all the common attributes</w:t>
      </w:r>
      <w:r>
        <w:br/>
        <w:t>Code: '</w:t>
      </w:r>
      <w:r>
        <w:rPr>
          <w:rFonts w:ascii="Courier New" w:hAnsi="Courier New" w:cs="Courier New"/>
        </w:rPr>
        <w:t>FeatureType</w:t>
      </w:r>
      <w:r>
        <w:t>'</w:t>
      </w:r>
      <w:r>
        <w:br/>
        <w:t xml:space="preserve">Remarks: </w:t>
      </w:r>
      <w:r>
        <w:br/>
        <w:t>Aliases: (none)</w:t>
      </w:r>
      <w:r>
        <w:br/>
        <w:t>Feature use type: geographic</w:t>
      </w:r>
      <w:r>
        <w:br/>
        <w:t xml:space="preserve">Permitted primitives: noGeometry  </w:t>
      </w:r>
    </w:p>
    <w:p w14:paraId="101ABD1F"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3653E5D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D61A76"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C216A7"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EBF32F"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DD4F48"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3744B6" w14:textId="77777777" w:rsidR="00EC0FF0" w:rsidRDefault="00EC0FF0">
            <w:r>
              <w:rPr>
                <w:b/>
                <w:bCs/>
              </w:rPr>
              <w:t>Sequential</w:t>
            </w:r>
          </w:p>
        </w:tc>
      </w:tr>
      <w:tr w:rsidR="00EC0FF0" w14:paraId="69AECCE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A630EB" w14:textId="77777777" w:rsidR="00EC0FF0" w:rsidRDefault="00EC0FF0">
            <w:r>
              <w:t>fixedDateRange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AF74D9"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227BA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ED9E5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DF4034" w14:textId="77777777" w:rsidR="00EC0FF0" w:rsidRDefault="00EC0FF0">
            <w:r>
              <w:t>false</w:t>
            </w:r>
          </w:p>
        </w:tc>
      </w:tr>
      <w:tr w:rsidR="00EC0FF0" w14:paraId="106BED9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F794BA" w14:textId="77777777" w:rsidR="00EC0FF0" w:rsidRDefault="00EC0FF0">
            <w:r>
              <w:t>periodicDateRange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11A978"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9F2AD9"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3BA0E6"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9857C5" w14:textId="77777777" w:rsidR="00EC0FF0" w:rsidRDefault="00EC0FF0">
            <w:r>
              <w:t>false</w:t>
            </w:r>
          </w:p>
        </w:tc>
      </w:tr>
      <w:tr w:rsidR="00EC0FF0" w14:paraId="42FEA1F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86AF92" w14:textId="77777777" w:rsidR="00EC0FF0" w:rsidRDefault="00EC0FF0">
            <w:r>
              <w:t>featureName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0A353B"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A8CCF6"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CBB981"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987649" w14:textId="77777777" w:rsidR="00EC0FF0" w:rsidRDefault="00EC0FF0">
            <w:r>
              <w:t>false</w:t>
            </w:r>
          </w:p>
        </w:tc>
      </w:tr>
      <w:tr w:rsidR="00EC0FF0" w14:paraId="09646C2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994E16" w14:textId="77777777" w:rsidR="00EC0FF0" w:rsidRDefault="00EC0FF0">
            <w:r>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558067"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2BC42A"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114371"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552B22" w14:textId="77777777" w:rsidR="00EC0FF0" w:rsidRDefault="00EC0FF0">
            <w:r>
              <w:t>false</w:t>
            </w:r>
          </w:p>
        </w:tc>
      </w:tr>
      <w:tr w:rsidR="00EC0FF0" w14:paraId="3699F3D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96D65B" w14:textId="77777777" w:rsidR="00EC0FF0" w:rsidRDefault="00EC0FF0">
            <w:r>
              <w:t>textContent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AA635B"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B29577"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1CD65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588959" w14:textId="77777777" w:rsidR="00EC0FF0" w:rsidRDefault="00EC0FF0">
            <w:r>
              <w:t>false</w:t>
            </w:r>
          </w:p>
        </w:tc>
      </w:tr>
    </w:tbl>
    <w:p w14:paraId="4B2BACFC" w14:textId="77777777" w:rsidR="00EC0FF0" w:rsidRDefault="00EC0FF0">
      <w:pPr>
        <w:spacing w:before="160" w:after="160"/>
      </w:pPr>
    </w:p>
    <w:p w14:paraId="65981663" w14:textId="77777777" w:rsidR="00EC0FF0" w:rsidRDefault="00EC0FF0">
      <w:r>
        <w:br/>
      </w:r>
    </w:p>
    <w:p w14:paraId="169FC1D0" w14:textId="77777777" w:rsidR="00EC0FF0" w:rsidRDefault="00EC0FF0">
      <w:pPr>
        <w:pStyle w:val="Center"/>
      </w:pPr>
      <w:r>
        <w:t xml:space="preserve">Information bindings </w:t>
      </w:r>
    </w:p>
    <w:p w14:paraId="09DB06FB"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871"/>
        <w:gridCol w:w="1771"/>
        <w:gridCol w:w="1788"/>
      </w:tblGrid>
      <w:tr w:rsidR="00EC0FF0" w14:paraId="2A055BC6"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A78A6D"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7636C3"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1FB567"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7EECBD"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4CCA9A" w14:textId="77777777" w:rsidR="00EC0FF0" w:rsidRDefault="00EC0FF0">
            <w:r>
              <w:rPr>
                <w:b/>
                <w:bCs/>
              </w:rPr>
              <w:t>Name of target class</w:t>
            </w:r>
          </w:p>
        </w:tc>
      </w:tr>
      <w:tr w:rsidR="00EC0FF0" w14:paraId="6BF67E9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9E8F13"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E3A512"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405CDB" w14:textId="77777777" w:rsidR="00EC0FF0" w:rsidRDefault="00EC0FF0">
            <w:r>
              <w:t>PermissionType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373C09" w14:textId="77777777" w:rsidR="00EC0FF0" w:rsidRDefault="00EC0FF0">
            <w:r>
              <w:t>permission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07167D" w14:textId="77777777" w:rsidR="00EC0FF0" w:rsidRDefault="00EC0FF0">
            <w:r>
              <w:t>Applicability</w:t>
            </w:r>
          </w:p>
        </w:tc>
      </w:tr>
      <w:tr w:rsidR="00EC0FF0" w14:paraId="69ADED9A"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62739D"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FA4073"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8763A0" w14:textId="77777777" w:rsidR="00EC0FF0" w:rsidRDefault="00EC0FF0">
            <w:r>
              <w:t>AssociatedRxN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05E7E3" w14:textId="77777777" w:rsidR="00EC0FF0" w:rsidRDefault="00EC0FF0">
            <w:r>
              <w:t>theRxN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9DC57C" w14:textId="77777777" w:rsidR="00EC0FF0" w:rsidRDefault="00EC0FF0">
            <w:r>
              <w:t>AbstractRxN</w:t>
            </w:r>
          </w:p>
        </w:tc>
      </w:tr>
      <w:tr w:rsidR="00EC0FF0" w14:paraId="62E14FB9"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118B1"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9D1FC9"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D9218F" w14:textId="77777777" w:rsidR="00EC0FF0" w:rsidRDefault="00EC0FF0">
            <w:r>
              <w:t>AdditionalInformation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E945FD" w14:textId="77777777" w:rsidR="00EC0FF0" w:rsidRDefault="00EC0FF0">
            <w:r>
              <w:t>providesInformation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2EC8FD" w14:textId="77777777" w:rsidR="00EC0FF0" w:rsidRDefault="00EC0FF0">
            <w:r>
              <w:t>NauticalInformation</w:t>
            </w:r>
          </w:p>
        </w:tc>
      </w:tr>
    </w:tbl>
    <w:p w14:paraId="78BC66C9" w14:textId="77777777" w:rsidR="00EC0FF0" w:rsidRDefault="00EC0FF0">
      <w:pPr>
        <w:pStyle w:val="Center"/>
      </w:pPr>
    </w:p>
    <w:p w14:paraId="6EC03383" w14:textId="77777777" w:rsidR="00EC0FF0" w:rsidRDefault="00EC0FF0">
      <w:r>
        <w:br/>
      </w:r>
    </w:p>
    <w:p w14:paraId="5E852A97" w14:textId="77777777" w:rsidR="00EC0FF0" w:rsidRDefault="00EC0FF0">
      <w:pPr>
        <w:pStyle w:val="Center"/>
      </w:pPr>
      <w:r>
        <w:t xml:space="preserve">Feature bindings </w:t>
      </w:r>
    </w:p>
    <w:p w14:paraId="35BFC264"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1F80215F"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91408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648E53"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B4CA7E"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C8EA10"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C83AAE" w14:textId="77777777" w:rsidR="00EC0FF0" w:rsidRDefault="00EC0FF0">
            <w:r>
              <w:rPr>
                <w:b/>
                <w:bCs/>
              </w:rPr>
              <w:t>Name of target class</w:t>
            </w:r>
          </w:p>
        </w:tc>
      </w:tr>
      <w:tr w:rsidR="00EC0FF0" w14:paraId="4F6E474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8CEC2B"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4CD901"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2DDBB9" w14:textId="77777777" w:rsidR="00EC0FF0" w:rsidRDefault="00EC0FF0">
            <w:r>
              <w:t>TextAssociation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53124F" w14:textId="77777777" w:rsidR="00EC0FF0" w:rsidRDefault="00EC0FF0">
            <w:r>
              <w:t>positions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F25331" w14:textId="77777777" w:rsidR="00EC0FF0" w:rsidRDefault="00EC0FF0">
            <w:r>
              <w:t>TextPlacement</w:t>
            </w:r>
          </w:p>
        </w:tc>
      </w:tr>
    </w:tbl>
    <w:p w14:paraId="54B07B41" w14:textId="77777777" w:rsidR="00EC0FF0" w:rsidRDefault="00EC0FF0">
      <w:pPr>
        <w:pStyle w:val="Center"/>
      </w:pPr>
    </w:p>
    <w:p w14:paraId="11754302" w14:textId="77777777" w:rsidR="00EC0FF0" w:rsidRDefault="00EC0FF0">
      <w:pPr>
        <w:pStyle w:val="Heading2"/>
        <w:spacing w:before="160" w:after="160"/>
        <w:rPr>
          <w:rFonts w:ascii="Times New Roman" w:hAnsi="Times New Roman" w:cs="Times New Roman"/>
          <w:b w:val="0"/>
          <w:bCs w:val="0"/>
          <w:sz w:val="24"/>
          <w:szCs w:val="24"/>
        </w:rPr>
      </w:pPr>
      <w:bookmarkStart w:id="784" w:name="idmarkerx16777217x201987"/>
      <w:bookmarkStart w:id="785" w:name="_Toc25000037"/>
      <w:bookmarkEnd w:id="784"/>
      <w:r>
        <w:t>9.2 Organisation contact area</w:t>
      </w:r>
      <w:bookmarkEnd w:id="785"/>
    </w:p>
    <w:p w14:paraId="5A9867C3" w14:textId="77777777" w:rsidR="00EC0FF0" w:rsidRDefault="00EC0FF0">
      <w:r>
        <w:t>Name: Organisation contact area        Abstract type: true</w:t>
      </w:r>
      <w:r>
        <w:br/>
        <w:t>Definition: A feature often associated with contact information for an organization that exercises a management role or offers a service in the location.</w:t>
      </w:r>
      <w:r>
        <w:br/>
        <w:t>Code: '</w:t>
      </w:r>
      <w:r>
        <w:rPr>
          <w:rFonts w:ascii="Courier New" w:hAnsi="Courier New" w:cs="Courier New"/>
        </w:rPr>
        <w:t>OrganisationContactArea</w:t>
      </w:r>
      <w:r>
        <w:t>'</w:t>
      </w:r>
      <w:r>
        <w:br/>
        <w:t>Remarks: It is not a requirement that every instance of the feature be associated with a management, reporting, or service organization.</w:t>
      </w:r>
      <w:r>
        <w:br/>
        <w:t>Aliases: (none)        Supertype: FeatureType</w:t>
      </w:r>
      <w:r>
        <w:br/>
        <w:t>Feature use type: geographic</w:t>
      </w:r>
      <w:r>
        <w:br/>
        <w:t xml:space="preserve">Permitted primitives: noGeometry  </w:t>
      </w:r>
    </w:p>
    <w:p w14:paraId="23D17AFC" w14:textId="77777777" w:rsidR="00EC0FF0" w:rsidRDefault="00EC0FF0">
      <w:pPr>
        <w:pStyle w:val="Center"/>
      </w:pPr>
      <w:r>
        <w:t>Attribute Bindings</w:t>
      </w:r>
    </w:p>
    <w:p w14:paraId="3667D28A" w14:textId="77777777" w:rsidR="00EC0FF0" w:rsidRDefault="00EC0FF0">
      <w:pPr>
        <w:spacing w:before="160" w:after="160"/>
      </w:pPr>
      <w:r>
        <w:t>(No local bindings, but will inherit bindings from super-types if any)</w:t>
      </w:r>
    </w:p>
    <w:p w14:paraId="4804CC6D" w14:textId="77777777" w:rsidR="00EC0FF0" w:rsidRDefault="00EC0FF0">
      <w:r>
        <w:br/>
      </w:r>
    </w:p>
    <w:p w14:paraId="7B2358B2" w14:textId="77777777" w:rsidR="00EC0FF0" w:rsidRDefault="00EC0FF0">
      <w:pPr>
        <w:pStyle w:val="Center"/>
      </w:pPr>
      <w:r>
        <w:t xml:space="preserve">Information bindings </w:t>
      </w:r>
    </w:p>
    <w:p w14:paraId="160EA279"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2E59BFE4"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7BAE89"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E3888D"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FA4758"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8F9E57"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BA18E3" w14:textId="77777777" w:rsidR="00EC0FF0" w:rsidRDefault="00EC0FF0">
            <w:r>
              <w:rPr>
                <w:b/>
                <w:bCs/>
              </w:rPr>
              <w:t>Name of target class</w:t>
            </w:r>
          </w:p>
        </w:tc>
      </w:tr>
      <w:tr w:rsidR="00EC0FF0" w14:paraId="22013167"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35862"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02772E"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A2CF71" w14:textId="77777777" w:rsidR="00EC0FF0" w:rsidRDefault="00EC0FF0">
            <w:r>
              <w:t>SrvContact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FCF094" w14:textId="77777777" w:rsidR="00EC0FF0" w:rsidRDefault="00EC0FF0">
            <w:r>
              <w:t>theContactDetails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A61F08" w14:textId="77777777" w:rsidR="00EC0FF0" w:rsidRDefault="00EC0FF0">
            <w:r>
              <w:t>ContactDetails</w:t>
            </w:r>
          </w:p>
        </w:tc>
      </w:tr>
    </w:tbl>
    <w:p w14:paraId="22D0F870" w14:textId="77777777" w:rsidR="00EC0FF0" w:rsidRDefault="00EC0FF0">
      <w:pPr>
        <w:pStyle w:val="Center"/>
      </w:pPr>
    </w:p>
    <w:p w14:paraId="45D7A71F" w14:textId="77777777" w:rsidR="00EC0FF0" w:rsidRDefault="00EC0FF0">
      <w:r>
        <w:br/>
      </w:r>
    </w:p>
    <w:p w14:paraId="7D332035" w14:textId="77777777" w:rsidR="00EC0FF0" w:rsidRDefault="00EC0FF0">
      <w:pPr>
        <w:pStyle w:val="Center"/>
      </w:pPr>
      <w:r>
        <w:t xml:space="preserve">Feature bindings </w:t>
      </w:r>
    </w:p>
    <w:p w14:paraId="2D678A31" w14:textId="77777777" w:rsidR="00EC0FF0" w:rsidRDefault="00EC0FF0">
      <w:pPr>
        <w:pStyle w:val="Center"/>
      </w:pPr>
      <w:r>
        <w:t>(Bindings are also inherited from super-types, if any.)</w:t>
      </w:r>
    </w:p>
    <w:p w14:paraId="782D33DE" w14:textId="77777777" w:rsidR="00EC0FF0" w:rsidRDefault="00EC0FF0">
      <w:pPr>
        <w:pStyle w:val="Center"/>
      </w:pPr>
      <w:r>
        <w:t>(No local bindings, but will inherit super-type bindings if any)</w:t>
      </w:r>
    </w:p>
    <w:p w14:paraId="792BC315" w14:textId="77777777" w:rsidR="00EC0FF0" w:rsidRDefault="00EC0FF0">
      <w:pPr>
        <w:pStyle w:val="Heading2"/>
        <w:spacing w:before="160" w:after="160"/>
        <w:rPr>
          <w:rFonts w:ascii="Times New Roman" w:hAnsi="Times New Roman" w:cs="Times New Roman"/>
          <w:b w:val="0"/>
          <w:bCs w:val="0"/>
          <w:sz w:val="24"/>
          <w:szCs w:val="24"/>
        </w:rPr>
      </w:pPr>
      <w:bookmarkStart w:id="786" w:name="idmarkerx16777217x202694"/>
      <w:bookmarkStart w:id="787" w:name="_Toc25000038"/>
      <w:bookmarkEnd w:id="786"/>
      <w:r>
        <w:t>9.3 Supervised area</w:t>
      </w:r>
      <w:bookmarkEnd w:id="787"/>
    </w:p>
    <w:p w14:paraId="1EE7EB27" w14:textId="77777777" w:rsidR="00EC0FF0" w:rsidRDefault="00EC0FF0">
      <w:r>
        <w:t>Name: Supervised area        Abstract type: true</w:t>
      </w:r>
      <w:r>
        <w:br/>
        <w:t>Definition: A location which may be supervised by a responsible or controlling authority.</w:t>
      </w:r>
      <w:r>
        <w:br/>
        <w:t>Code: '</w:t>
      </w:r>
      <w:r>
        <w:rPr>
          <w:rFonts w:ascii="Courier New" w:hAnsi="Courier New" w:cs="Courier New"/>
        </w:rPr>
        <w:t>SupervisedArea</w:t>
      </w:r>
      <w:r>
        <w:t>'</w:t>
      </w:r>
      <w:r>
        <w:br/>
        <w:t>Remarks: It is not a requirement that every feature instance be associated with an authority. Note that having AbstractService as well as SupervisedArea allows the subclasses to link to CONDET both directly and via AUTORI, which may not be desirable because it gives encoders two ways to reach almost the same result.</w:t>
      </w:r>
      <w:r>
        <w:br/>
        <w:t>Aliases: (none)        Supertype: OrganisationContactArea</w:t>
      </w:r>
      <w:r>
        <w:br/>
        <w:t>Feature use type: geographic</w:t>
      </w:r>
      <w:r>
        <w:br/>
        <w:t xml:space="preserve">Permitted primitives: noGeometry  </w:t>
      </w:r>
    </w:p>
    <w:p w14:paraId="4234E7A6" w14:textId="77777777" w:rsidR="00EC0FF0" w:rsidRDefault="00EC0FF0">
      <w:pPr>
        <w:pStyle w:val="Center"/>
      </w:pPr>
      <w:r>
        <w:t>Attribute Bindings</w:t>
      </w:r>
    </w:p>
    <w:p w14:paraId="02A792CA" w14:textId="77777777" w:rsidR="00EC0FF0" w:rsidRDefault="00EC0FF0">
      <w:pPr>
        <w:spacing w:before="160" w:after="160"/>
      </w:pPr>
      <w:r>
        <w:t>(No local bindings, but will inherit bindings from super-types if any)</w:t>
      </w:r>
    </w:p>
    <w:p w14:paraId="71B70DCC" w14:textId="77777777" w:rsidR="00EC0FF0" w:rsidRDefault="00EC0FF0">
      <w:r>
        <w:br/>
      </w:r>
    </w:p>
    <w:p w14:paraId="169930B8" w14:textId="77777777" w:rsidR="00EC0FF0" w:rsidRDefault="00EC0FF0">
      <w:pPr>
        <w:pStyle w:val="Center"/>
      </w:pPr>
      <w:r>
        <w:t xml:space="preserve">Information bindings </w:t>
      </w:r>
    </w:p>
    <w:p w14:paraId="0DEEB2BA"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78FB6EFC"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4B3FAC"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D66280"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8DD179"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A9C3EE"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CE6B69" w14:textId="77777777" w:rsidR="00EC0FF0" w:rsidRDefault="00EC0FF0">
            <w:r>
              <w:rPr>
                <w:b/>
                <w:bCs/>
              </w:rPr>
              <w:t>Name of target class</w:t>
            </w:r>
          </w:p>
        </w:tc>
      </w:tr>
      <w:tr w:rsidR="00EC0FF0" w14:paraId="791FD73C"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DDC390"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A45BA2"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5C140A" w14:textId="77777777" w:rsidR="00EC0FF0" w:rsidRDefault="00EC0FF0">
            <w:r>
              <w:t>SrvControl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79BAB2" w14:textId="77777777" w:rsidR="00EC0FF0" w:rsidRDefault="00EC0FF0">
            <w:r>
              <w:t>controlAuthority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FC0A30" w14:textId="77777777" w:rsidR="00EC0FF0" w:rsidRDefault="00EC0FF0">
            <w:r>
              <w:t>Authority</w:t>
            </w:r>
          </w:p>
        </w:tc>
      </w:tr>
    </w:tbl>
    <w:p w14:paraId="5591061E" w14:textId="77777777" w:rsidR="00EC0FF0" w:rsidRDefault="00EC0FF0">
      <w:pPr>
        <w:pStyle w:val="Center"/>
      </w:pPr>
    </w:p>
    <w:p w14:paraId="37A48756" w14:textId="77777777" w:rsidR="00EC0FF0" w:rsidRDefault="00EC0FF0">
      <w:r>
        <w:br/>
      </w:r>
    </w:p>
    <w:p w14:paraId="3DE8D14C" w14:textId="77777777" w:rsidR="00EC0FF0" w:rsidRDefault="00EC0FF0">
      <w:pPr>
        <w:pStyle w:val="Center"/>
      </w:pPr>
      <w:r>
        <w:t xml:space="preserve">Feature bindings </w:t>
      </w:r>
    </w:p>
    <w:p w14:paraId="27B22F65" w14:textId="77777777" w:rsidR="00EC0FF0" w:rsidRDefault="00EC0FF0">
      <w:pPr>
        <w:pStyle w:val="Center"/>
      </w:pPr>
      <w:r>
        <w:t>(Bindings are also inherited from super-types, if any.)</w:t>
      </w:r>
    </w:p>
    <w:p w14:paraId="79D106E9" w14:textId="77777777" w:rsidR="00EC0FF0" w:rsidRDefault="00EC0FF0">
      <w:pPr>
        <w:pStyle w:val="Center"/>
      </w:pPr>
      <w:r>
        <w:t>(No local bindings, but will inherit super-type bindings if any)</w:t>
      </w:r>
    </w:p>
    <w:p w14:paraId="630314F3" w14:textId="77777777" w:rsidR="00EC0FF0" w:rsidRDefault="00EC0FF0">
      <w:pPr>
        <w:pStyle w:val="Heading2"/>
        <w:spacing w:before="160" w:after="160"/>
        <w:rPr>
          <w:rFonts w:ascii="Times New Roman" w:hAnsi="Times New Roman" w:cs="Times New Roman"/>
          <w:b w:val="0"/>
          <w:bCs w:val="0"/>
          <w:sz w:val="24"/>
          <w:szCs w:val="24"/>
        </w:rPr>
      </w:pPr>
      <w:bookmarkStart w:id="788" w:name="idmarkerx16777217x203402"/>
      <w:bookmarkStart w:id="789" w:name="_Toc25000039"/>
      <w:bookmarkEnd w:id="788"/>
      <w:r>
        <w:t>9.4 Reportable Service Area</w:t>
      </w:r>
      <w:bookmarkEnd w:id="789"/>
    </w:p>
    <w:p w14:paraId="0847954F" w14:textId="77777777" w:rsidR="00EC0FF0" w:rsidRDefault="00EC0FF0">
      <w:r>
        <w:t>Name: Reportable Service Area        Abstract type: true</w:t>
      </w:r>
      <w:r>
        <w:br/>
        <w:t>Definition: A service area that generally has requirements for submission of information, including communications not strictly considered "reporting."</w:t>
      </w:r>
      <w:r>
        <w:br/>
        <w:t>Code: '</w:t>
      </w:r>
      <w:r>
        <w:rPr>
          <w:rFonts w:ascii="Courier New" w:hAnsi="Courier New" w:cs="Courier New"/>
        </w:rPr>
        <w:t>ReportableServiceArea</w:t>
      </w:r>
      <w:r>
        <w:t>'</w:t>
      </w:r>
      <w:r>
        <w:br/>
        <w:t>Remarks: It is not a requirement for every instance to require a report. The service can stretch from providing information and guidelines on reporting formalities and when, what and how to report in a specific port to a full exchange of information in a Single Window ship reporting system.</w:t>
      </w:r>
      <w:r>
        <w:br/>
        <w:t>Aliases: (none)        Supertype: SupervisedArea</w:t>
      </w:r>
      <w:r>
        <w:br/>
        <w:t>Feature use type: geographic</w:t>
      </w:r>
      <w:r>
        <w:br/>
        <w:t xml:space="preserve">Permitted primitives: noGeometry  </w:t>
      </w:r>
    </w:p>
    <w:p w14:paraId="3D37A1CF" w14:textId="77777777" w:rsidR="00EC0FF0" w:rsidRDefault="00EC0FF0">
      <w:pPr>
        <w:pStyle w:val="Center"/>
      </w:pPr>
      <w:r>
        <w:t>Attribute Bindings</w:t>
      </w:r>
    </w:p>
    <w:p w14:paraId="1A475F30" w14:textId="77777777" w:rsidR="00EC0FF0" w:rsidRDefault="00EC0FF0">
      <w:pPr>
        <w:spacing w:before="160" w:after="160"/>
      </w:pPr>
      <w:r>
        <w:t>(No local bindings, but will inherit bindings from super-types if any)</w:t>
      </w:r>
    </w:p>
    <w:p w14:paraId="3F1B77E0" w14:textId="77777777" w:rsidR="00EC0FF0" w:rsidRDefault="00EC0FF0">
      <w:r>
        <w:br/>
      </w:r>
    </w:p>
    <w:p w14:paraId="1BD29223" w14:textId="77777777" w:rsidR="00EC0FF0" w:rsidRDefault="00EC0FF0">
      <w:pPr>
        <w:pStyle w:val="Center"/>
      </w:pPr>
      <w:r>
        <w:t xml:space="preserve">Information bindings </w:t>
      </w:r>
    </w:p>
    <w:p w14:paraId="783D004F"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003A98E6"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41CE5C"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967C69"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2F8B95"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0A98E3"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981A6C" w14:textId="77777777" w:rsidR="00EC0FF0" w:rsidRDefault="00EC0FF0">
            <w:r>
              <w:rPr>
                <w:b/>
                <w:bCs/>
              </w:rPr>
              <w:t>Name of target class</w:t>
            </w:r>
          </w:p>
        </w:tc>
      </w:tr>
      <w:tr w:rsidR="00EC0FF0" w14:paraId="1DE9416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08661A"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41D647"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C63A0E" w14:textId="77777777" w:rsidR="00EC0FF0" w:rsidRDefault="00EC0FF0">
            <w:r>
              <w:t>TrafficServRept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AE2A3D" w14:textId="77777777" w:rsidR="00EC0FF0" w:rsidRDefault="00EC0FF0">
            <w:r>
              <w:t>reptForTrafficServ</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974971" w14:textId="77777777" w:rsidR="00EC0FF0" w:rsidRDefault="00EC0FF0">
            <w:r>
              <w:t>ShipReport</w:t>
            </w:r>
          </w:p>
        </w:tc>
      </w:tr>
    </w:tbl>
    <w:p w14:paraId="187DEB1A" w14:textId="77777777" w:rsidR="00EC0FF0" w:rsidRDefault="00EC0FF0">
      <w:pPr>
        <w:pStyle w:val="Center"/>
      </w:pPr>
    </w:p>
    <w:p w14:paraId="31B0F526" w14:textId="77777777" w:rsidR="00EC0FF0" w:rsidRDefault="00EC0FF0">
      <w:r>
        <w:br/>
      </w:r>
    </w:p>
    <w:p w14:paraId="6CB98F30" w14:textId="77777777" w:rsidR="00EC0FF0" w:rsidRDefault="00EC0FF0">
      <w:pPr>
        <w:pStyle w:val="Center"/>
      </w:pPr>
      <w:r>
        <w:t xml:space="preserve">Feature bindings </w:t>
      </w:r>
    </w:p>
    <w:p w14:paraId="25B72338" w14:textId="77777777" w:rsidR="00EC0FF0" w:rsidRDefault="00EC0FF0">
      <w:pPr>
        <w:pStyle w:val="Center"/>
      </w:pPr>
      <w:r>
        <w:t>(Bindings are also inherited from super-types, if any.)</w:t>
      </w:r>
    </w:p>
    <w:p w14:paraId="7DCEDBB4" w14:textId="77777777" w:rsidR="00EC0FF0" w:rsidRDefault="00EC0FF0">
      <w:pPr>
        <w:pStyle w:val="Center"/>
      </w:pPr>
      <w:r>
        <w:t>(No local bindings, but will inherit super-type bindings if any)</w:t>
      </w:r>
    </w:p>
    <w:p w14:paraId="03CF89B9" w14:textId="77777777" w:rsidR="00EC0FF0" w:rsidRDefault="00EC0FF0">
      <w:pPr>
        <w:pStyle w:val="Heading2"/>
        <w:spacing w:before="160" w:after="160"/>
        <w:rPr>
          <w:rFonts w:ascii="Times New Roman" w:hAnsi="Times New Roman" w:cs="Times New Roman"/>
          <w:b w:val="0"/>
          <w:bCs w:val="0"/>
          <w:sz w:val="24"/>
          <w:szCs w:val="24"/>
        </w:rPr>
      </w:pPr>
      <w:bookmarkStart w:id="790" w:name="idmarkerx16777217x204109"/>
      <w:bookmarkStart w:id="791" w:name="_Toc25000040"/>
      <w:bookmarkEnd w:id="790"/>
      <w:r>
        <w:t>9.5 Caution area</w:t>
      </w:r>
      <w:bookmarkEnd w:id="791"/>
    </w:p>
    <w:p w14:paraId="4BE31F1A" w14:textId="77777777" w:rsidR="00EC0FF0" w:rsidRDefault="00EC0FF0">
      <w:r>
        <w:t>Name: Caution area</w:t>
      </w:r>
      <w:r>
        <w:br/>
        <w:t>Definition: Generally, an area where the mariner has to be made aware of circumstances influencing the safety of navigation.</w:t>
      </w:r>
      <w:r>
        <w:br/>
        <w:t>Code: '</w:t>
      </w:r>
      <w:r>
        <w:rPr>
          <w:rFonts w:ascii="Courier New" w:hAnsi="Courier New" w:cs="Courier New"/>
        </w:rPr>
        <w:t>CautionArea</w:t>
      </w:r>
      <w:r>
        <w:t>'</w:t>
      </w:r>
      <w:r>
        <w:br/>
        <w:t xml:space="preserve">Remarks: </w:t>
      </w:r>
      <w:r>
        <w:br/>
        <w:t>Aliases: CTNARE        Supertype: FeatureType</w:t>
      </w:r>
      <w:r>
        <w:br/>
        <w:t>Feature use type: geographic</w:t>
      </w:r>
      <w:r>
        <w:br/>
        <w:t xml:space="preserve">Permitted primitives: point  surface  </w:t>
      </w:r>
    </w:p>
    <w:p w14:paraId="632CF851"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5738BCD5"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3F2D64"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BD39BB"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5CA410"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0EA739"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31EC08" w14:textId="77777777" w:rsidR="00EC0FF0" w:rsidRDefault="00EC0FF0">
            <w:r>
              <w:rPr>
                <w:b/>
                <w:bCs/>
              </w:rPr>
              <w:t>Sequential</w:t>
            </w:r>
          </w:p>
        </w:tc>
      </w:tr>
      <w:tr w:rsidR="00EC0FF0" w14:paraId="60D17A6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B10D9F" w14:textId="77777777" w:rsidR="00EC0FF0" w:rsidRDefault="00EC0FF0">
            <w:r>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646939"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58F17"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EF47F5" w14:textId="77777777" w:rsidR="00EC0FF0" w:rsidRDefault="008A31A8">
            <w:r>
              <w:t>1 :</w:t>
            </w:r>
            <w:r w:rsidR="00EC0FF0">
              <w:t xml:space="preserve"> under construction</w:t>
            </w:r>
            <w:r w:rsidR="00EC0FF0">
              <w:br/>
              <w:t>3 : under reclamation</w:t>
            </w:r>
            <w:r w:rsidR="00EC0FF0">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A883B4" w14:textId="77777777" w:rsidR="00EC0FF0" w:rsidRDefault="00EC0FF0">
            <w:r>
              <w:t>false</w:t>
            </w:r>
          </w:p>
        </w:tc>
      </w:tr>
      <w:tr w:rsidR="00EC0FF0" w14:paraId="54C2595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520F2B"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1CDC9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47128C"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9F7D91" w14:textId="77777777" w:rsidR="00EC0FF0" w:rsidRDefault="00EC0FF0">
            <w:r>
              <w:br/>
            </w:r>
            <w:r>
              <w:br/>
              <w:t>5 : periodic/intermittent</w:t>
            </w:r>
            <w:r>
              <w:br/>
              <w:t>7 : temporary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A1157F" w14:textId="77777777" w:rsidR="00EC0FF0" w:rsidRDefault="00EC0FF0">
            <w:r>
              <w:t>false</w:t>
            </w:r>
          </w:p>
        </w:tc>
      </w:tr>
    </w:tbl>
    <w:p w14:paraId="3EE94A66" w14:textId="77777777" w:rsidR="00EC0FF0" w:rsidRDefault="00EC0FF0">
      <w:pPr>
        <w:spacing w:before="160" w:after="160"/>
      </w:pPr>
    </w:p>
    <w:p w14:paraId="16D7F9F5" w14:textId="77777777" w:rsidR="00EC0FF0" w:rsidRDefault="00EC0FF0">
      <w:r>
        <w:br/>
      </w:r>
    </w:p>
    <w:p w14:paraId="769CE9BE" w14:textId="77777777" w:rsidR="00EC0FF0" w:rsidRDefault="00EC0FF0">
      <w:pPr>
        <w:pStyle w:val="Center"/>
      </w:pPr>
      <w:r>
        <w:t xml:space="preserve">Information bindings </w:t>
      </w:r>
    </w:p>
    <w:p w14:paraId="7CC011A2" w14:textId="77777777" w:rsidR="00EC0FF0" w:rsidRDefault="00EC0FF0">
      <w:pPr>
        <w:pStyle w:val="Center"/>
      </w:pPr>
      <w:r>
        <w:t>(Bindings are also inherited from super-types, if any.)</w:t>
      </w:r>
    </w:p>
    <w:p w14:paraId="6F717E8B" w14:textId="77777777" w:rsidR="00EC0FF0" w:rsidRDefault="00EC0FF0">
      <w:pPr>
        <w:pStyle w:val="Center"/>
      </w:pPr>
      <w:r>
        <w:t>(No local bindings, but may inherit bindings from super-types, if any)</w:t>
      </w:r>
    </w:p>
    <w:p w14:paraId="70107CB9" w14:textId="77777777" w:rsidR="00EC0FF0" w:rsidRDefault="00EC0FF0">
      <w:r>
        <w:br/>
      </w:r>
    </w:p>
    <w:p w14:paraId="438DCA81" w14:textId="77777777" w:rsidR="00EC0FF0" w:rsidRDefault="00EC0FF0">
      <w:pPr>
        <w:pStyle w:val="Center"/>
      </w:pPr>
      <w:r>
        <w:t xml:space="preserve">Feature bindings </w:t>
      </w:r>
    </w:p>
    <w:p w14:paraId="319E9619" w14:textId="77777777" w:rsidR="00EC0FF0" w:rsidRDefault="00EC0FF0">
      <w:pPr>
        <w:pStyle w:val="Center"/>
      </w:pPr>
      <w:r>
        <w:t>(Bindings are also inherited from super-types, if any.)</w:t>
      </w:r>
    </w:p>
    <w:p w14:paraId="2BF111C1" w14:textId="77777777" w:rsidR="00EC0FF0" w:rsidRDefault="00EC0FF0">
      <w:pPr>
        <w:pStyle w:val="Center"/>
      </w:pPr>
      <w:r>
        <w:t>(No local bindings, but will inherit super-type bindings if any)</w:t>
      </w:r>
    </w:p>
    <w:p w14:paraId="5A42D654" w14:textId="77777777" w:rsidR="00EC0FF0" w:rsidRDefault="00EC0FF0">
      <w:pPr>
        <w:pStyle w:val="Heading2"/>
        <w:spacing w:before="160" w:after="160"/>
        <w:rPr>
          <w:rFonts w:ascii="Times New Roman" w:hAnsi="Times New Roman" w:cs="Times New Roman"/>
          <w:b w:val="0"/>
          <w:bCs w:val="0"/>
          <w:sz w:val="24"/>
          <w:szCs w:val="24"/>
        </w:rPr>
      </w:pPr>
      <w:bookmarkStart w:id="792" w:name="idmarkerx16777217x205112"/>
      <w:bookmarkStart w:id="793" w:name="_Toc25000041"/>
      <w:bookmarkEnd w:id="792"/>
      <w:r>
        <w:t>9.6 Concentration of shipping hazard area</w:t>
      </w:r>
      <w:bookmarkEnd w:id="793"/>
    </w:p>
    <w:p w14:paraId="51253DB7" w14:textId="77777777" w:rsidR="00EC0FF0" w:rsidRDefault="00EC0FF0">
      <w:r>
        <w:t>Name: Concentration of shipping hazard area</w:t>
      </w:r>
      <w:r>
        <w:br/>
        <w:t>Definition: An area where hazards, caused by concentrations of shipping, may occur. Hazards are risks to shipping, which stem from sources other than shoal water or obstructions.</w:t>
      </w:r>
      <w:r>
        <w:br/>
        <w:t>Code: '</w:t>
      </w:r>
      <w:r>
        <w:rPr>
          <w:rFonts w:ascii="Courier New" w:hAnsi="Courier New" w:cs="Courier New"/>
        </w:rPr>
        <w:t>ConcentrationOfShippingHazardArea</w:t>
      </w:r>
      <w:r>
        <w:t>'</w:t>
      </w:r>
      <w:r>
        <w:br/>
        <w:t xml:space="preserve">Remarks: </w:t>
      </w:r>
      <w:r>
        <w:br/>
        <w:t>Aliases: CONSHA        Supertype: FeatureType</w:t>
      </w:r>
      <w:r>
        <w:br/>
        <w:t>Feature use type: geographic</w:t>
      </w:r>
      <w:r>
        <w:br/>
        <w:t xml:space="preserve">Permitted primitives: surface  </w:t>
      </w:r>
    </w:p>
    <w:p w14:paraId="1CBD7039"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992"/>
        <w:gridCol w:w="1078"/>
        <w:gridCol w:w="733"/>
        <w:gridCol w:w="4051"/>
        <w:gridCol w:w="961"/>
      </w:tblGrid>
      <w:tr w:rsidR="00EC0FF0" w14:paraId="5758891B"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86ECE9"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3B74F3"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023AA3"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904712"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035ECB" w14:textId="77777777" w:rsidR="00EC0FF0" w:rsidRDefault="00EC0FF0">
            <w:r>
              <w:rPr>
                <w:b/>
                <w:bCs/>
              </w:rPr>
              <w:t>Sequential</w:t>
            </w:r>
          </w:p>
        </w:tc>
      </w:tr>
      <w:tr w:rsidR="00EC0FF0" w14:paraId="2E2369A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90B848" w14:textId="77777777" w:rsidR="00EC0FF0" w:rsidRDefault="00EC0FF0">
            <w:r>
              <w:lastRenderedPageBreak/>
              <w:t>categoryOfConcentrationOfShippingHazardArea</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FA9C71"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505F4F"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6545C0" w14:textId="77777777" w:rsidR="00EC0FF0" w:rsidRDefault="008A31A8">
            <w:r>
              <w:t>1 :</w:t>
            </w:r>
            <w:r w:rsidR="00EC0FF0">
              <w:t xml:space="preserve"> concentration of merchant shipping</w:t>
            </w:r>
            <w:r w:rsidR="00EC0FF0">
              <w:br/>
              <w:t>2 : concentration of recreational vessels</w:t>
            </w:r>
            <w:r w:rsidR="00EC0FF0">
              <w:br/>
              <w:t>3 : concentration of fishing vessels</w:t>
            </w:r>
            <w:r w:rsidR="00EC0FF0">
              <w:br/>
              <w:t>4 : concentration of military vessels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318761" w14:textId="77777777" w:rsidR="00EC0FF0" w:rsidRDefault="00EC0FF0">
            <w:r>
              <w:t>false</w:t>
            </w:r>
          </w:p>
        </w:tc>
      </w:tr>
      <w:tr w:rsidR="00EC0FF0" w14:paraId="3954BF1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992E92"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9C5707"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C38607"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F99642" w14:textId="77777777" w:rsidR="00EC0FF0" w:rsidRDefault="008A31A8">
            <w:r>
              <w:t>1 :</w:t>
            </w:r>
            <w:r w:rsidR="00EC0FF0">
              <w:t xml:space="preserve"> permanent</w:t>
            </w:r>
            <w:r w:rsidR="00EC0FF0">
              <w:br/>
              <w:t>2 : occasional</w:t>
            </w:r>
            <w:r w:rsidR="00EC0FF0">
              <w:br/>
              <w:t>5 : periodic/intermittent</w:t>
            </w:r>
            <w:r w:rsidR="00EC0FF0">
              <w:br/>
              <w:t>7 : temporary</w:t>
            </w:r>
            <w:r w:rsidR="00EC0FF0">
              <w:br/>
              <w:t>16 : watched</w:t>
            </w:r>
            <w:r w:rsidR="00EC0FF0">
              <w:br/>
              <w:t>17 : un-watched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06220A" w14:textId="77777777" w:rsidR="00EC0FF0" w:rsidRDefault="00EC0FF0">
            <w:r>
              <w:t>false</w:t>
            </w:r>
          </w:p>
        </w:tc>
      </w:tr>
    </w:tbl>
    <w:p w14:paraId="03338696" w14:textId="77777777" w:rsidR="00EC0FF0" w:rsidRDefault="00EC0FF0">
      <w:pPr>
        <w:spacing w:before="160" w:after="160"/>
      </w:pPr>
    </w:p>
    <w:p w14:paraId="6ABEE8EE" w14:textId="77777777" w:rsidR="00EC0FF0" w:rsidRDefault="00EC0FF0">
      <w:r>
        <w:br/>
      </w:r>
    </w:p>
    <w:p w14:paraId="38FAD465" w14:textId="77777777" w:rsidR="00EC0FF0" w:rsidRDefault="00EC0FF0">
      <w:pPr>
        <w:pStyle w:val="Center"/>
      </w:pPr>
      <w:r>
        <w:t xml:space="preserve">Information bindings </w:t>
      </w:r>
    </w:p>
    <w:p w14:paraId="09B300AF" w14:textId="77777777" w:rsidR="00EC0FF0" w:rsidRDefault="00EC0FF0">
      <w:pPr>
        <w:pStyle w:val="Center"/>
      </w:pPr>
      <w:r>
        <w:t>(Bindings are also inherited from super-types, if any.)</w:t>
      </w:r>
    </w:p>
    <w:p w14:paraId="332DF2D2" w14:textId="77777777" w:rsidR="00EC0FF0" w:rsidRDefault="00EC0FF0">
      <w:pPr>
        <w:pStyle w:val="Center"/>
      </w:pPr>
      <w:r>
        <w:t>(No local bindings, but may inherit bindings from super-types, if any)</w:t>
      </w:r>
    </w:p>
    <w:p w14:paraId="04C93371" w14:textId="77777777" w:rsidR="00EC0FF0" w:rsidRDefault="00EC0FF0">
      <w:r>
        <w:br/>
      </w:r>
    </w:p>
    <w:p w14:paraId="35C71EAA" w14:textId="77777777" w:rsidR="00EC0FF0" w:rsidRDefault="00EC0FF0">
      <w:pPr>
        <w:pStyle w:val="Center"/>
      </w:pPr>
      <w:r>
        <w:t xml:space="preserve">Feature bindings </w:t>
      </w:r>
    </w:p>
    <w:p w14:paraId="32F02478" w14:textId="77777777" w:rsidR="00EC0FF0" w:rsidRDefault="00EC0FF0">
      <w:pPr>
        <w:pStyle w:val="Center"/>
      </w:pPr>
      <w:r>
        <w:t>(Bindings are also inherited from super-types, if any.)</w:t>
      </w:r>
    </w:p>
    <w:p w14:paraId="41B3D8B9" w14:textId="77777777" w:rsidR="00EC0FF0" w:rsidRDefault="00EC0FF0">
      <w:pPr>
        <w:pStyle w:val="Center"/>
      </w:pPr>
      <w:r>
        <w:t>(No local bindings, but will inherit super-type bindings if any)</w:t>
      </w:r>
    </w:p>
    <w:p w14:paraId="2B8E15D6" w14:textId="77777777" w:rsidR="00EC0FF0" w:rsidRDefault="00EC0FF0">
      <w:pPr>
        <w:pStyle w:val="Heading2"/>
        <w:spacing w:before="160" w:after="160"/>
        <w:rPr>
          <w:rFonts w:ascii="Times New Roman" w:hAnsi="Times New Roman" w:cs="Times New Roman"/>
          <w:b w:val="0"/>
          <w:bCs w:val="0"/>
          <w:sz w:val="24"/>
          <w:szCs w:val="24"/>
        </w:rPr>
      </w:pPr>
      <w:bookmarkStart w:id="794" w:name="idmarkerx16777217x206128"/>
      <w:bookmarkStart w:id="795" w:name="_Toc25000042"/>
      <w:bookmarkEnd w:id="794"/>
      <w:r>
        <w:t>9.7 ISPS code security level</w:t>
      </w:r>
      <w:bookmarkEnd w:id="795"/>
    </w:p>
    <w:p w14:paraId="04E88A6A" w14:textId="77777777" w:rsidR="00EC0FF0" w:rsidRDefault="00EC0FF0">
      <w:r>
        <w:t>Name: ISPS code security level</w:t>
      </w:r>
      <w:r>
        <w:br/>
        <w:t>Definition: The area to which an International Ship and Port Facility Security (ISPS) level applies.</w:t>
      </w:r>
      <w:r>
        <w:br/>
        <w:t>Code: '</w:t>
      </w:r>
      <w:r>
        <w:rPr>
          <w:rFonts w:ascii="Courier New" w:hAnsi="Courier New" w:cs="Courier New"/>
        </w:rPr>
        <w:t>IspsCodeSecurityLevel</w:t>
      </w:r>
      <w:r>
        <w:t>'</w:t>
      </w:r>
      <w:r>
        <w:br/>
        <w:t>Remarks: The International Ship and Port Facility Security (ISPS) Code is an amendment to the Safety of Life at Sea (SOLAS) Convention (1974/1988) on minimum security arrangements for ships, ports and government agencies. Having come into force in 2004, it prescribes responsibilities to governments, shipping companies, shipboard personnel, and port/facility personnel to detect security threats and take preventive measures against security incidents affecting ships or port facilities used in international trade.</w:t>
      </w:r>
      <w:r>
        <w:br/>
        <w:t>Aliases: SECLVL        Supertype: OrganisationContactArea</w:t>
      </w:r>
      <w:r>
        <w:br/>
        <w:t>Feature use type: geographic</w:t>
      </w:r>
      <w:r>
        <w:br/>
        <w:t xml:space="preserve">Permitted primitives: curve  surface  </w:t>
      </w:r>
    </w:p>
    <w:p w14:paraId="6812A58D"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2B1F19DC"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65F009"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B64CA2"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A6A1A4"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93F2A8"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D10E51" w14:textId="77777777" w:rsidR="00EC0FF0" w:rsidRDefault="00EC0FF0">
            <w:r>
              <w:rPr>
                <w:b/>
                <w:bCs/>
              </w:rPr>
              <w:t>Sequential</w:t>
            </w:r>
          </w:p>
        </w:tc>
      </w:tr>
      <w:tr w:rsidR="00EC0FF0" w14:paraId="6B5F7A62"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2FDE11" w14:textId="77777777" w:rsidR="00EC0FF0" w:rsidRDefault="00EC0FF0">
            <w:r>
              <w:t>ispsLevel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67278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63B7AA"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9BDE4" w14:textId="77777777" w:rsidR="00EC0FF0" w:rsidRDefault="008A31A8">
            <w:r>
              <w:t>1 :</w:t>
            </w:r>
            <w:r w:rsidR="00EC0FF0">
              <w:t xml:space="preserve"> ISPS Level 1</w:t>
            </w:r>
            <w:r w:rsidR="00EC0FF0">
              <w:br/>
              <w:t>2 : ISPS Level 2</w:t>
            </w:r>
            <w:r w:rsidR="00EC0FF0">
              <w:br/>
              <w:t>3 : ISPS Level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469218" w14:textId="77777777" w:rsidR="00EC0FF0" w:rsidRDefault="00EC0FF0">
            <w:r>
              <w:t>false</w:t>
            </w:r>
          </w:p>
        </w:tc>
      </w:tr>
    </w:tbl>
    <w:p w14:paraId="48E6EF5F" w14:textId="77777777" w:rsidR="00EC0FF0" w:rsidRDefault="00EC0FF0">
      <w:pPr>
        <w:spacing w:before="160" w:after="160"/>
      </w:pPr>
    </w:p>
    <w:p w14:paraId="5E79ED65" w14:textId="77777777" w:rsidR="00EC0FF0" w:rsidRDefault="00EC0FF0">
      <w:r>
        <w:br/>
      </w:r>
    </w:p>
    <w:p w14:paraId="06952C63" w14:textId="77777777" w:rsidR="00EC0FF0" w:rsidRDefault="00EC0FF0">
      <w:pPr>
        <w:pStyle w:val="Center"/>
      </w:pPr>
      <w:r>
        <w:t xml:space="preserve">Information bindings </w:t>
      </w:r>
    </w:p>
    <w:p w14:paraId="23D48CA3" w14:textId="77777777" w:rsidR="00EC0FF0" w:rsidRDefault="00EC0FF0">
      <w:pPr>
        <w:pStyle w:val="Center"/>
      </w:pPr>
      <w:r>
        <w:t>(Bindings are also inherited from super-types, if any.)</w:t>
      </w:r>
    </w:p>
    <w:p w14:paraId="2C24054F" w14:textId="77777777" w:rsidR="00EC0FF0" w:rsidRDefault="00EC0FF0">
      <w:pPr>
        <w:pStyle w:val="Center"/>
      </w:pPr>
      <w:r>
        <w:t>(No local bindings, but may inherit bindings from super-types, if any)</w:t>
      </w:r>
    </w:p>
    <w:p w14:paraId="7CEC7519" w14:textId="77777777" w:rsidR="00EC0FF0" w:rsidRDefault="00EC0FF0">
      <w:r>
        <w:br/>
      </w:r>
    </w:p>
    <w:p w14:paraId="16553247" w14:textId="77777777" w:rsidR="00EC0FF0" w:rsidRDefault="00EC0FF0">
      <w:pPr>
        <w:pStyle w:val="Center"/>
      </w:pPr>
      <w:r>
        <w:t xml:space="preserve">Feature bindings </w:t>
      </w:r>
    </w:p>
    <w:p w14:paraId="5D767A60" w14:textId="77777777" w:rsidR="00EC0FF0" w:rsidRDefault="00EC0FF0">
      <w:pPr>
        <w:pStyle w:val="Center"/>
      </w:pPr>
      <w:r>
        <w:t>(Bindings are also inherited from super-types, if any.)</w:t>
      </w:r>
    </w:p>
    <w:p w14:paraId="254191A3" w14:textId="77777777" w:rsidR="00EC0FF0" w:rsidRDefault="00EC0FF0">
      <w:pPr>
        <w:pStyle w:val="Center"/>
      </w:pPr>
      <w:r>
        <w:t>(No local bindings, but will inherit super-type bindings if any)</w:t>
      </w:r>
    </w:p>
    <w:p w14:paraId="5F7CEF1B" w14:textId="77777777" w:rsidR="00EC0FF0" w:rsidRDefault="00EC0FF0">
      <w:pPr>
        <w:pStyle w:val="Heading2"/>
        <w:spacing w:before="160" w:after="160"/>
        <w:rPr>
          <w:rFonts w:ascii="Times New Roman" w:hAnsi="Times New Roman" w:cs="Times New Roman"/>
          <w:b w:val="0"/>
          <w:bCs w:val="0"/>
          <w:sz w:val="24"/>
          <w:szCs w:val="24"/>
        </w:rPr>
      </w:pPr>
      <w:bookmarkStart w:id="796" w:name="idmarkerx16777217x206842"/>
      <w:bookmarkStart w:id="797" w:name="_Toc25000043"/>
      <w:bookmarkEnd w:id="796"/>
      <w:r>
        <w:t>9.8 Local Port Service Area</w:t>
      </w:r>
      <w:bookmarkEnd w:id="797"/>
    </w:p>
    <w:p w14:paraId="56EDD74B" w14:textId="77777777" w:rsidR="00EC0FF0" w:rsidRDefault="00EC0FF0">
      <w:r>
        <w:lastRenderedPageBreak/>
        <w:t>Name: Local Port Service Area</w:t>
      </w:r>
      <w:r>
        <w:br/>
        <w:t>Definition: A service established to provide port information without interaction between the customer and the service provider. This information could be inter alia berthing information, availability of port services, shipping schedules, meteorological and hydrological data.</w:t>
      </w:r>
      <w:r>
        <w:br/>
        <w:t>Code: '</w:t>
      </w:r>
      <w:r>
        <w:rPr>
          <w:rFonts w:ascii="Courier New" w:hAnsi="Courier New" w:cs="Courier New"/>
        </w:rPr>
        <w:t>LocalPortServiceArea</w:t>
      </w:r>
      <w:r>
        <w:t>'</w:t>
      </w:r>
      <w:r>
        <w:br/>
        <w:t xml:space="preserve">Remarks: </w:t>
      </w:r>
      <w:r>
        <w:br/>
        <w:t>Aliases: LPSARE        Supertype: ReportableServiceArea</w:t>
      </w:r>
      <w:r>
        <w:br/>
        <w:t>Feature use type: geographic</w:t>
      </w:r>
      <w:r>
        <w:br/>
        <w:t xml:space="preserve">Permitted primitives: surface  </w:t>
      </w:r>
    </w:p>
    <w:p w14:paraId="7D693514"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904"/>
        <w:gridCol w:w="1051"/>
        <w:gridCol w:w="745"/>
        <w:gridCol w:w="4154"/>
        <w:gridCol w:w="961"/>
      </w:tblGrid>
      <w:tr w:rsidR="00EC0FF0" w14:paraId="16455518"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26427E"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D1A9EC"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70ADE2"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CB875A"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144FC7" w14:textId="77777777" w:rsidR="00EC0FF0" w:rsidRDefault="00EC0FF0">
            <w:r>
              <w:rPr>
                <w:b/>
                <w:bCs/>
              </w:rPr>
              <w:t>Sequential</w:t>
            </w:r>
          </w:p>
        </w:tc>
      </w:tr>
      <w:tr w:rsidR="00EC0FF0" w14:paraId="3F4517F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DE3E5A" w14:textId="77777777" w:rsidR="00EC0FF0" w:rsidRDefault="00EC0FF0">
            <w:r>
              <w:t>serviceAccessProcedure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0AEB38"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EEAC2B"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4FCBF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5043C8" w14:textId="77777777" w:rsidR="00EC0FF0" w:rsidRDefault="00EC0FF0">
            <w:r>
              <w:t>false</w:t>
            </w:r>
          </w:p>
        </w:tc>
      </w:tr>
      <w:tr w:rsidR="00EC0FF0" w14:paraId="4D4EA18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B51D12" w14:textId="77777777" w:rsidR="00EC0FF0" w:rsidRDefault="00EC0FF0">
            <w:r>
              <w:t>requirementsForMaintenanceOfListeningWatch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291A2D"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DDF3A2"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D86C09"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B57B7A" w14:textId="77777777" w:rsidR="00EC0FF0" w:rsidRDefault="00EC0FF0">
            <w:r>
              <w:t>false</w:t>
            </w:r>
          </w:p>
        </w:tc>
      </w:tr>
    </w:tbl>
    <w:p w14:paraId="5C96B5D1" w14:textId="77777777" w:rsidR="00EC0FF0" w:rsidRDefault="00EC0FF0">
      <w:pPr>
        <w:spacing w:before="160" w:after="160"/>
      </w:pPr>
    </w:p>
    <w:p w14:paraId="1CCA0412" w14:textId="77777777" w:rsidR="00EC0FF0" w:rsidRDefault="00EC0FF0">
      <w:r>
        <w:br/>
      </w:r>
    </w:p>
    <w:p w14:paraId="0D0AE4A8" w14:textId="77777777" w:rsidR="00EC0FF0" w:rsidRDefault="00EC0FF0">
      <w:pPr>
        <w:pStyle w:val="Center"/>
      </w:pPr>
      <w:r>
        <w:t xml:space="preserve">Information bindings </w:t>
      </w:r>
    </w:p>
    <w:p w14:paraId="75F2CAC2" w14:textId="77777777" w:rsidR="00EC0FF0" w:rsidRDefault="00EC0FF0">
      <w:pPr>
        <w:pStyle w:val="Center"/>
      </w:pPr>
      <w:r>
        <w:t>(Bindings are also inherited from super-types, if any.)</w:t>
      </w:r>
    </w:p>
    <w:p w14:paraId="7E596A7C" w14:textId="77777777" w:rsidR="00EC0FF0" w:rsidRDefault="00EC0FF0">
      <w:pPr>
        <w:pStyle w:val="Center"/>
      </w:pPr>
      <w:r>
        <w:t>(No local bindings, but may inherit bindings from super-types, if any)</w:t>
      </w:r>
    </w:p>
    <w:p w14:paraId="47571A8C" w14:textId="77777777" w:rsidR="00EC0FF0" w:rsidRDefault="00EC0FF0">
      <w:r>
        <w:br/>
      </w:r>
    </w:p>
    <w:p w14:paraId="73A23E4E" w14:textId="77777777" w:rsidR="00EC0FF0" w:rsidRDefault="00EC0FF0">
      <w:pPr>
        <w:pStyle w:val="Center"/>
      </w:pPr>
      <w:r>
        <w:t xml:space="preserve">Feature bindings </w:t>
      </w:r>
    </w:p>
    <w:p w14:paraId="323D212F"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2826"/>
        <w:gridCol w:w="1771"/>
        <w:gridCol w:w="1838"/>
      </w:tblGrid>
      <w:tr w:rsidR="00EC0FF0" w14:paraId="2F1AB5FF"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2EE2CF"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C01E21"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50A670"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0DF758"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D6D0F2" w14:textId="77777777" w:rsidR="00EC0FF0" w:rsidRDefault="00EC0FF0">
            <w:r>
              <w:rPr>
                <w:b/>
                <w:bCs/>
              </w:rPr>
              <w:t>Name of target class</w:t>
            </w:r>
          </w:p>
        </w:tc>
      </w:tr>
      <w:tr w:rsidR="00EC0FF0" w14:paraId="66CA6115"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C4C890"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4EF662"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4EDEAD"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C15ADA"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C74C64" w14:textId="77777777" w:rsidR="00EC0FF0" w:rsidRDefault="00EC0FF0">
            <w:r>
              <w:t>RadioCallingInPoint</w:t>
            </w:r>
          </w:p>
        </w:tc>
      </w:tr>
      <w:tr w:rsidR="00EC0FF0" w14:paraId="2B834B82"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FB4AC7"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70A090"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CCA049"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2DE08A"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0C0E09" w14:textId="77777777" w:rsidR="00EC0FF0" w:rsidRDefault="00EC0FF0">
            <w:r>
              <w:t>RadarRange</w:t>
            </w:r>
          </w:p>
        </w:tc>
      </w:tr>
      <w:tr w:rsidR="00EC0FF0" w14:paraId="452FF0EC"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F484B4"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93DC5C"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798FA3"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882E5E"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6790EE" w14:textId="77777777" w:rsidR="00EC0FF0" w:rsidRDefault="00EC0FF0">
            <w:r>
              <w:t>SignalStationWarning</w:t>
            </w:r>
          </w:p>
        </w:tc>
      </w:tr>
      <w:tr w:rsidR="00EC0FF0" w14:paraId="7781E28C"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3A6E3E"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A41890"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4F3690"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ECFBAB"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7FA24A" w14:textId="77777777" w:rsidR="00EC0FF0" w:rsidRDefault="00EC0FF0">
            <w:r>
              <w:t>SignalStationTraffic</w:t>
            </w:r>
          </w:p>
        </w:tc>
      </w:tr>
    </w:tbl>
    <w:p w14:paraId="4CDD03D4" w14:textId="77777777" w:rsidR="00EC0FF0" w:rsidRDefault="00EC0FF0">
      <w:pPr>
        <w:pStyle w:val="Center"/>
      </w:pPr>
    </w:p>
    <w:p w14:paraId="55E8B64E" w14:textId="77777777" w:rsidR="00EC0FF0" w:rsidRDefault="00EC0FF0">
      <w:pPr>
        <w:pStyle w:val="Heading2"/>
        <w:spacing w:before="160" w:after="160"/>
        <w:rPr>
          <w:rFonts w:ascii="Times New Roman" w:hAnsi="Times New Roman" w:cs="Times New Roman"/>
          <w:b w:val="0"/>
          <w:bCs w:val="0"/>
          <w:sz w:val="24"/>
          <w:szCs w:val="24"/>
        </w:rPr>
      </w:pPr>
      <w:bookmarkStart w:id="798" w:name="idmarkerx16777217x209243"/>
      <w:bookmarkStart w:id="799" w:name="_Toc25000044"/>
      <w:bookmarkEnd w:id="798"/>
      <w:r>
        <w:t>9.9 Military practice area</w:t>
      </w:r>
      <w:bookmarkEnd w:id="799"/>
    </w:p>
    <w:p w14:paraId="5BA6A374" w14:textId="77777777" w:rsidR="00EC0FF0" w:rsidRDefault="00EC0FF0">
      <w:r>
        <w:t>Name: Military practice area</w:t>
      </w:r>
      <w:r>
        <w:br/>
        <w:t>Definition: An area within which naval, military or aerial exercises are carried out. Also called an 'exercise area'.</w:t>
      </w:r>
      <w:r>
        <w:br/>
        <w:t>Code: '</w:t>
      </w:r>
      <w:r>
        <w:rPr>
          <w:rFonts w:ascii="Courier New" w:hAnsi="Courier New" w:cs="Courier New"/>
        </w:rPr>
        <w:t>MilitaryPracticeArea</w:t>
      </w:r>
      <w:r>
        <w:t>'</w:t>
      </w:r>
      <w:r>
        <w:br/>
        <w:t xml:space="preserve">Remarks: </w:t>
      </w:r>
      <w:r>
        <w:br/>
        <w:t>Aliases: MIPARE        Supertype: SupervisedArea</w:t>
      </w:r>
      <w:r>
        <w:br/>
        <w:t>Feature use type: geographic</w:t>
      </w:r>
      <w:r>
        <w:br/>
        <w:t xml:space="preserve">Permitted primitives: point  surface  </w:t>
      </w:r>
    </w:p>
    <w:p w14:paraId="22D9802B"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648"/>
        <w:gridCol w:w="1080"/>
        <w:gridCol w:w="756"/>
        <w:gridCol w:w="4320"/>
        <w:gridCol w:w="961"/>
      </w:tblGrid>
      <w:tr w:rsidR="00EC0FF0" w14:paraId="1F264DF2"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16C219"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20EFB5"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98B631"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923B90"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03BAE8" w14:textId="77777777" w:rsidR="00EC0FF0" w:rsidRDefault="00EC0FF0">
            <w:r>
              <w:rPr>
                <w:b/>
                <w:bCs/>
              </w:rPr>
              <w:t>Sequential</w:t>
            </w:r>
          </w:p>
        </w:tc>
      </w:tr>
      <w:tr w:rsidR="00EC0FF0" w14:paraId="02B4356B"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88F38A" w14:textId="77777777" w:rsidR="00EC0FF0" w:rsidRDefault="00EC0FF0">
            <w:r>
              <w:t>categoryOfMilitaryPracticeArea</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F3B891"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FC7ECB"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993625" w14:textId="77777777" w:rsidR="00EC0FF0" w:rsidRDefault="00EC0FF0">
            <w:r>
              <w:br/>
            </w:r>
            <w:r>
              <w:br/>
              <w:t>2 : torpedo exercise area</w:t>
            </w:r>
            <w:r>
              <w:br/>
              <w:t>3 : submarine exercise area</w:t>
            </w:r>
            <w:r>
              <w:br/>
              <w:t>4 : firing danger area</w:t>
            </w:r>
            <w:r>
              <w:br/>
              <w:t>5 : mine-laying practice area</w:t>
            </w:r>
            <w:r>
              <w:br/>
              <w:t>6 : small arms firing 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BF01C8" w14:textId="77777777" w:rsidR="00EC0FF0" w:rsidRDefault="00EC0FF0">
            <w:r>
              <w:t>false</w:t>
            </w:r>
          </w:p>
        </w:tc>
      </w:tr>
      <w:tr w:rsidR="00EC0FF0" w14:paraId="03762A0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720297" w14:textId="77777777" w:rsidR="00EC0FF0" w:rsidRDefault="00EC0FF0">
            <w:r>
              <w:t>nationality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DA47F3"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07381A"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001CFA"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64935D" w14:textId="77777777" w:rsidR="00EC0FF0" w:rsidRDefault="00EC0FF0">
            <w:r>
              <w:t>false</w:t>
            </w:r>
          </w:p>
        </w:tc>
      </w:tr>
      <w:tr w:rsidR="00EC0FF0" w14:paraId="7DDDBA4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37472D" w14:textId="77777777" w:rsidR="00EC0FF0" w:rsidRDefault="00EC0FF0">
            <w:r>
              <w:t>restriction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B2741F"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1D9CE2"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1858DB" w14:textId="77777777" w:rsidR="00EC0FF0" w:rsidRDefault="008A31A8">
            <w:r>
              <w:t>1 :</w:t>
            </w:r>
            <w:r w:rsidR="00EC0FF0">
              <w:t xml:space="preserve"> anchoring prohibited</w:t>
            </w:r>
            <w:r w:rsidR="00EC0FF0">
              <w:br/>
              <w:t>2 : anchoring restricted</w:t>
            </w:r>
            <w:r w:rsidR="00EC0FF0">
              <w:br/>
              <w:t>3 : fishing prohibited</w:t>
            </w:r>
            <w:r w:rsidR="00EC0FF0">
              <w:br/>
            </w:r>
            <w:r w:rsidR="00EC0FF0">
              <w:lastRenderedPageBreak/>
              <w:t>4 : fishing restricted</w:t>
            </w:r>
            <w:r w:rsidR="00EC0FF0">
              <w:br/>
              <w:t>5 : trawling prohibited</w:t>
            </w:r>
            <w:r w:rsidR="00EC0FF0">
              <w:br/>
              <w:t>6 : trawling restricted</w:t>
            </w:r>
            <w:r w:rsidR="00EC0FF0">
              <w:br/>
              <w:t>7 : entry prohibited</w:t>
            </w:r>
            <w:r w:rsidR="00EC0FF0">
              <w:br/>
              <w:t>8 : entry restricted</w:t>
            </w:r>
            <w:r w:rsidR="00EC0FF0">
              <w:br/>
              <w:t>9 : dredging prohibited</w:t>
            </w:r>
            <w:r w:rsidR="00EC0FF0">
              <w:br/>
              <w:t>10 : dredging restricted</w:t>
            </w:r>
            <w:r w:rsidR="00EC0FF0">
              <w:br/>
              <w:t>11 : diving prohibited</w:t>
            </w:r>
            <w:r w:rsidR="00EC0FF0">
              <w:br/>
              <w:t>12 : diving restricted</w:t>
            </w:r>
            <w:r w:rsidR="00EC0FF0">
              <w:br/>
              <w:t>13 : no wake</w:t>
            </w:r>
            <w:r w:rsidR="00EC0FF0">
              <w:br/>
              <w:t>15 : construction prohibited</w:t>
            </w:r>
            <w:r w:rsidR="00EC0FF0">
              <w:br/>
              <w:t>16 : discharging prohibited</w:t>
            </w:r>
            <w:r w:rsidR="00EC0FF0">
              <w:br/>
              <w:t>17 : discharging restricted</w:t>
            </w:r>
            <w:r w:rsidR="00EC0FF0">
              <w:br/>
              <w:t>18 : industrial or mineral exploration/development prohibited</w:t>
            </w:r>
            <w:r w:rsidR="00EC0FF0">
              <w:br/>
              <w:t>19 : industrial or mineral exploration/development restricted</w:t>
            </w:r>
            <w:r w:rsidR="00EC0FF0">
              <w:br/>
              <w:t>20 : drilling prohibited</w:t>
            </w:r>
            <w:r w:rsidR="00EC0FF0">
              <w:br/>
              <w:t>21 : drilling restricted</w:t>
            </w:r>
            <w:r w:rsidR="00EC0FF0">
              <w:br/>
              <w:t>22 : removal of historical artifacts prohibited</w:t>
            </w:r>
            <w:r w:rsidR="00EC0FF0">
              <w:br/>
              <w:t>23 : cargo transhipment (lightering) prohibited</w:t>
            </w:r>
            <w:r w:rsidR="00EC0FF0">
              <w:br/>
              <w:t>24 : dragging prohibited</w:t>
            </w:r>
            <w:r w:rsidR="00EC0FF0">
              <w:br/>
              <w:t>25 : stopping prohibited</w:t>
            </w:r>
            <w:r w:rsidR="00EC0FF0">
              <w:br/>
              <w:t>26 : landing prohibited</w:t>
            </w:r>
            <w:r w:rsidR="00EC0FF0">
              <w:br/>
              <w:t>27 : speed restricted</w:t>
            </w:r>
            <w:r w:rsidR="00EC0FF0">
              <w:br/>
              <w:t>39 : swimming prohibited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15795D" w14:textId="77777777" w:rsidR="00EC0FF0" w:rsidRDefault="00EC0FF0">
            <w:r>
              <w:lastRenderedPageBreak/>
              <w:t>false</w:t>
            </w:r>
          </w:p>
        </w:tc>
      </w:tr>
      <w:tr w:rsidR="00EC0FF0" w14:paraId="47C91CE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40194C"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175AD7"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04C8F6"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9E83EC" w14:textId="77777777" w:rsidR="00EC0FF0" w:rsidRDefault="008A31A8">
            <w:r>
              <w:t>1 :</w:t>
            </w:r>
            <w:r w:rsidR="00EC0FF0">
              <w:t xml:space="preserve"> permanent</w:t>
            </w:r>
            <w:r w:rsidR="00EC0FF0">
              <w:br/>
              <w:t>2 : occasional</w:t>
            </w:r>
            <w:r w:rsidR="00EC0FF0">
              <w:br/>
              <w:t>5 : periodic/intermittent</w:t>
            </w:r>
            <w:r w:rsidR="00EC0FF0">
              <w:br/>
              <w:t>6 : reserved</w:t>
            </w:r>
            <w:r w:rsidR="00EC0FF0">
              <w:br/>
              <w:t>7 : temporary</w:t>
            </w:r>
            <w:r w:rsidR="00EC0FF0">
              <w:br/>
              <w:t>16 : watched</w:t>
            </w:r>
            <w:r w:rsidR="00EC0FF0">
              <w:br/>
              <w:t>17 : un-watched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37C68F" w14:textId="77777777" w:rsidR="00EC0FF0" w:rsidRDefault="00EC0FF0">
            <w:r>
              <w:t>false</w:t>
            </w:r>
          </w:p>
        </w:tc>
      </w:tr>
    </w:tbl>
    <w:p w14:paraId="096702FF" w14:textId="77777777" w:rsidR="00EC0FF0" w:rsidRDefault="00EC0FF0">
      <w:pPr>
        <w:spacing w:before="160" w:after="160"/>
      </w:pPr>
    </w:p>
    <w:p w14:paraId="4FEA96C6" w14:textId="77777777" w:rsidR="00EC0FF0" w:rsidRDefault="00EC0FF0">
      <w:r>
        <w:br/>
      </w:r>
    </w:p>
    <w:p w14:paraId="75A71539" w14:textId="77777777" w:rsidR="00EC0FF0" w:rsidRDefault="00EC0FF0">
      <w:pPr>
        <w:pStyle w:val="Center"/>
      </w:pPr>
      <w:r>
        <w:t xml:space="preserve">Information bindings </w:t>
      </w:r>
    </w:p>
    <w:p w14:paraId="25E6301B"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023E5773"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D05427"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39158F"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FD1466"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0453DC"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1211B6" w14:textId="77777777" w:rsidR="00EC0FF0" w:rsidRDefault="00EC0FF0">
            <w:r>
              <w:rPr>
                <w:b/>
                <w:bCs/>
              </w:rPr>
              <w:t>Name of target class</w:t>
            </w:r>
          </w:p>
        </w:tc>
      </w:tr>
      <w:tr w:rsidR="00EC0FF0" w14:paraId="7D95E00B"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AD9292"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DCC2E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2F17C7" w14:textId="77777777" w:rsidR="00EC0FF0" w:rsidRDefault="00EC0FF0">
            <w:r>
              <w:t>LocationHours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AFF5AD" w14:textId="77777777" w:rsidR="00EC0FF0" w:rsidRDefault="00EC0FF0">
            <w:r>
              <w:t>theServiceHours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70B329" w14:textId="77777777" w:rsidR="00EC0FF0" w:rsidRDefault="00EC0FF0">
            <w:r>
              <w:t>ServiceHours</w:t>
            </w:r>
          </w:p>
        </w:tc>
      </w:tr>
    </w:tbl>
    <w:p w14:paraId="79C0F004" w14:textId="77777777" w:rsidR="00EC0FF0" w:rsidRDefault="00EC0FF0">
      <w:pPr>
        <w:pStyle w:val="Center"/>
      </w:pPr>
    </w:p>
    <w:p w14:paraId="79C4CA8D" w14:textId="77777777" w:rsidR="00EC0FF0" w:rsidRDefault="00EC0FF0">
      <w:r>
        <w:br/>
      </w:r>
    </w:p>
    <w:p w14:paraId="0D9B823B" w14:textId="77777777" w:rsidR="00EC0FF0" w:rsidRDefault="00EC0FF0">
      <w:pPr>
        <w:pStyle w:val="Center"/>
      </w:pPr>
      <w:r>
        <w:t xml:space="preserve">Feature bindings </w:t>
      </w:r>
    </w:p>
    <w:p w14:paraId="21DFC06A" w14:textId="77777777" w:rsidR="00EC0FF0" w:rsidRDefault="00EC0FF0">
      <w:pPr>
        <w:pStyle w:val="Center"/>
      </w:pPr>
      <w:r>
        <w:t>(Bindings are also inherited from super-types, if any.)</w:t>
      </w:r>
    </w:p>
    <w:p w14:paraId="1FE57814" w14:textId="77777777" w:rsidR="00EC0FF0" w:rsidRDefault="00EC0FF0">
      <w:pPr>
        <w:pStyle w:val="Center"/>
      </w:pPr>
      <w:r>
        <w:t>(No local bindings, but will inherit super-type bindings if any)</w:t>
      </w:r>
    </w:p>
    <w:p w14:paraId="413C5B60" w14:textId="77777777" w:rsidR="00EC0FF0" w:rsidRDefault="00EC0FF0">
      <w:pPr>
        <w:pStyle w:val="Heading2"/>
        <w:spacing w:before="160" w:after="160"/>
        <w:rPr>
          <w:rFonts w:ascii="Times New Roman" w:hAnsi="Times New Roman" w:cs="Times New Roman"/>
          <w:b w:val="0"/>
          <w:bCs w:val="0"/>
          <w:sz w:val="24"/>
          <w:szCs w:val="24"/>
        </w:rPr>
      </w:pPr>
      <w:bookmarkStart w:id="800" w:name="idmarkerx16777217x211517"/>
      <w:bookmarkStart w:id="801" w:name="_Toc25000045"/>
      <w:bookmarkEnd w:id="800"/>
      <w:r>
        <w:t>9.10 Pilot boarding place</w:t>
      </w:r>
      <w:bookmarkEnd w:id="801"/>
    </w:p>
    <w:p w14:paraId="438A4FFC" w14:textId="77777777" w:rsidR="00EC0FF0" w:rsidRDefault="00EC0FF0">
      <w:r>
        <w:t>Name: Pilot boarding place</w:t>
      </w:r>
      <w:r>
        <w:br/>
        <w:t>Definition: The meeting place to which the pilot comes out.</w:t>
      </w:r>
      <w:r>
        <w:br/>
        <w:t>Code: '</w:t>
      </w:r>
      <w:r>
        <w:rPr>
          <w:rFonts w:ascii="Courier New" w:hAnsi="Courier New" w:cs="Courier New"/>
        </w:rPr>
        <w:t>PilotBoardingPlace</w:t>
      </w:r>
      <w:r>
        <w:t>'</w:t>
      </w:r>
      <w:r>
        <w:br/>
        <w:t xml:space="preserve">Remarks: </w:t>
      </w:r>
      <w:r>
        <w:br/>
      </w:r>
      <w:r>
        <w:lastRenderedPageBreak/>
        <w:t>Aliases: PILBOP        Supertype: OrganisationContactArea</w:t>
      </w:r>
      <w:r>
        <w:br/>
        <w:t>Feature use type: geographic</w:t>
      </w:r>
      <w:r>
        <w:br/>
        <w:t xml:space="preserve">Permitted primitives: point  surface  </w:t>
      </w:r>
    </w:p>
    <w:p w14:paraId="2C2B55C8"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515"/>
        <w:gridCol w:w="1305"/>
        <w:gridCol w:w="756"/>
        <w:gridCol w:w="4320"/>
        <w:gridCol w:w="961"/>
      </w:tblGrid>
      <w:tr w:rsidR="00EC0FF0" w14:paraId="72A35D08"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86AE54"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DA89BB"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E2B422"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255718"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8AE5EC" w14:textId="77777777" w:rsidR="00EC0FF0" w:rsidRDefault="00EC0FF0">
            <w:r>
              <w:rPr>
                <w:b/>
                <w:bCs/>
              </w:rPr>
              <w:t>Sequential</w:t>
            </w:r>
          </w:p>
        </w:tc>
      </w:tr>
      <w:tr w:rsidR="00EC0FF0" w14:paraId="045BE2A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350361" w14:textId="77777777" w:rsidR="00EC0FF0" w:rsidRDefault="00EC0FF0">
            <w:r>
              <w:t>callSign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CF634D"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214A4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2A7A3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9E8B89" w14:textId="77777777" w:rsidR="00EC0FF0" w:rsidRDefault="00EC0FF0">
            <w:r>
              <w:t>false</w:t>
            </w:r>
          </w:p>
        </w:tc>
      </w:tr>
      <w:tr w:rsidR="00EC0FF0" w14:paraId="3B8CBB6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122EDA" w14:textId="77777777" w:rsidR="00EC0FF0" w:rsidRDefault="00EC0FF0">
            <w:r>
              <w:t>categoryOfPilotBoardingPlace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9C3E68"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12F41E"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2C2905" w14:textId="77777777" w:rsidR="00EC0FF0" w:rsidRDefault="008A31A8">
            <w:r>
              <w:t>1 :</w:t>
            </w:r>
            <w:r w:rsidR="00EC0FF0">
              <w:t xml:space="preserve"> boarding by pilot-cruising vessel</w:t>
            </w:r>
            <w:r w:rsidR="00EC0FF0">
              <w:br/>
              <w:t>2 : boarding by helicopter</w:t>
            </w:r>
            <w:r w:rsidR="00EC0FF0">
              <w:br/>
              <w:t>3 : pilot comes out from shore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2E840D" w14:textId="77777777" w:rsidR="00EC0FF0" w:rsidRDefault="00EC0FF0">
            <w:r>
              <w:t>false</w:t>
            </w:r>
          </w:p>
        </w:tc>
      </w:tr>
      <w:tr w:rsidR="00EC0FF0" w14:paraId="773F0BB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FDCEE9" w14:textId="77777777" w:rsidR="00EC0FF0" w:rsidRDefault="00EC0FF0">
            <w:r>
              <w:t>categoryOfPreference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F7837B"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7BE06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5D67CC" w14:textId="77777777" w:rsidR="00EC0FF0" w:rsidRDefault="008A31A8">
            <w:r>
              <w:t>1 :</w:t>
            </w:r>
            <w:r w:rsidR="00EC0FF0">
              <w:t xml:space="preserve"> primary</w:t>
            </w:r>
            <w:r w:rsidR="00EC0FF0">
              <w:br/>
              <w:t>2 : alternate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63F1C6" w14:textId="77777777" w:rsidR="00EC0FF0" w:rsidRDefault="00EC0FF0">
            <w:r>
              <w:t>false</w:t>
            </w:r>
          </w:p>
        </w:tc>
      </w:tr>
      <w:tr w:rsidR="00EC0FF0" w14:paraId="1AF93ED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B1AD65" w14:textId="77777777" w:rsidR="00EC0FF0" w:rsidRDefault="00EC0FF0">
            <w:r>
              <w:t>categoryOfVessel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55D8D3" w14:textId="77777777" w:rsidR="00EC0FF0" w:rsidRDefault="00EC0FF0">
            <w:r>
              <w:t>S100_CodeList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6C0E63"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70CFD9" w14:textId="77777777" w:rsidR="00EC0FF0" w:rsidRDefault="008A31A8">
            <w:r>
              <w:t>1 :</w:t>
            </w:r>
            <w:r w:rsidR="00EC0FF0">
              <w:t xml:space="preserve"> general cargo vessel</w:t>
            </w:r>
            <w:r w:rsidR="00EC0FF0">
              <w:br/>
              <w:t>2 : container carrier</w:t>
            </w:r>
            <w:r w:rsidR="00EC0FF0">
              <w:br/>
              <w:t>3 : tanker</w:t>
            </w:r>
            <w:r w:rsidR="00EC0FF0">
              <w:br/>
              <w:t>4 : bulk carrier</w:t>
            </w:r>
            <w:r w:rsidR="00EC0FF0">
              <w:br/>
              <w:t>5 : passenger vessel</w:t>
            </w:r>
            <w:r w:rsidR="00EC0FF0">
              <w:br/>
              <w:t>6 : roll-on roll-off</w:t>
            </w:r>
            <w:r w:rsidR="00EC0FF0">
              <w:br/>
              <w:t>7 : refrigerated cargo vessel</w:t>
            </w:r>
            <w:r w:rsidR="00EC0FF0">
              <w:br/>
              <w:t>8 : fishing vessel</w:t>
            </w:r>
            <w:r w:rsidR="00EC0FF0">
              <w:br/>
              <w:t>9 : service</w:t>
            </w:r>
            <w:r w:rsidR="00EC0FF0">
              <w:br/>
              <w:t>10 : warship</w:t>
            </w:r>
            <w:r w:rsidR="00EC0FF0">
              <w:br/>
              <w:t>11 : towed or pushed composite unit</w:t>
            </w:r>
            <w:r w:rsidR="00EC0FF0">
              <w:br/>
              <w:t>12 : tug and tow</w:t>
            </w:r>
            <w:r w:rsidR="00EC0FF0">
              <w:br/>
              <w:t>13 : light recreational</w:t>
            </w:r>
            <w:r w:rsidR="00EC0FF0">
              <w:br/>
              <w:t>14 : semi-submersible offshore installation</w:t>
            </w:r>
            <w:r w:rsidR="00EC0FF0">
              <w:br/>
              <w:t>15 : jack-up exploration or project installation</w:t>
            </w:r>
            <w:r w:rsidR="00EC0FF0">
              <w:br/>
              <w:t>16 : livestock carrier</w:t>
            </w:r>
            <w:r w:rsidR="00EC0FF0">
              <w:br/>
              <w:t>17 : sport fishing</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E27041" w14:textId="77777777" w:rsidR="00EC0FF0" w:rsidRDefault="00EC0FF0">
            <w:r>
              <w:t>false</w:t>
            </w:r>
          </w:p>
        </w:tc>
      </w:tr>
      <w:tr w:rsidR="00EC0FF0" w14:paraId="1D2AF0E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EC6DAF" w14:textId="77777777" w:rsidR="00EC0FF0" w:rsidRDefault="00EC0FF0">
            <w:r>
              <w:t>communicationChannel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38B987"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32398B"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D690F6"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843D27" w14:textId="77777777" w:rsidR="00EC0FF0" w:rsidRDefault="00EC0FF0">
            <w:r>
              <w:t>false</w:t>
            </w:r>
          </w:p>
        </w:tc>
      </w:tr>
      <w:tr w:rsidR="00EC0FF0" w14:paraId="1AA9388C"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6807A3" w14:textId="77777777" w:rsidR="00EC0FF0" w:rsidRDefault="00EC0FF0">
            <w:r>
              <w:t>destination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F9C385"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CE8DD9"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24911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DE7E89" w14:textId="77777777" w:rsidR="00EC0FF0" w:rsidRDefault="00EC0FF0">
            <w:r>
              <w:t>false</w:t>
            </w:r>
          </w:p>
        </w:tc>
      </w:tr>
      <w:tr w:rsidR="00EC0FF0" w14:paraId="42E4496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EB001D" w14:textId="77777777" w:rsidR="00EC0FF0" w:rsidRDefault="00EC0FF0">
            <w:r>
              <w:t>pilotMovement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704DA7"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5FAF78"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DB8A74" w14:textId="77777777" w:rsidR="00EC0FF0" w:rsidRDefault="008A31A8">
            <w:r>
              <w:t>1 :</w:t>
            </w:r>
            <w:r w:rsidR="00EC0FF0">
              <w:t xml:space="preserve"> embarkation</w:t>
            </w:r>
            <w:r w:rsidR="00EC0FF0">
              <w:br/>
              <w:t>2 : disembarkation</w:t>
            </w:r>
            <w:r w:rsidR="00EC0FF0">
              <w:br/>
              <w:t>3 : pilot change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5B4148" w14:textId="77777777" w:rsidR="00EC0FF0" w:rsidRDefault="00EC0FF0">
            <w:r>
              <w:t>false</w:t>
            </w:r>
          </w:p>
        </w:tc>
      </w:tr>
      <w:tr w:rsidR="00EC0FF0" w14:paraId="7A7E825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E039D3" w14:textId="77777777" w:rsidR="00EC0FF0" w:rsidRDefault="00EC0FF0">
            <w:r>
              <w:t>pilotVessel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172BD9"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F9CF4A"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923137"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76AAAE" w14:textId="77777777" w:rsidR="00EC0FF0" w:rsidRDefault="00EC0FF0">
            <w:r>
              <w:t>false</w:t>
            </w:r>
          </w:p>
        </w:tc>
      </w:tr>
      <w:tr w:rsidR="00EC0FF0" w14:paraId="644A48C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5A5019"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BFB49C"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80A33A"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02F11E" w14:textId="77777777" w:rsidR="00EC0FF0" w:rsidRDefault="008A31A8">
            <w:r>
              <w:t>1 :</w:t>
            </w:r>
            <w:r w:rsidR="00EC0FF0">
              <w:t xml:space="preserve"> permanent</w:t>
            </w:r>
            <w:r w:rsidR="00EC0FF0">
              <w:br/>
              <w:t>2 : occasional</w:t>
            </w:r>
            <w:r w:rsidR="00EC0FF0">
              <w:br/>
              <w:t>5 : periodic/intermittent</w:t>
            </w:r>
            <w:r w:rsidR="00EC0FF0">
              <w:br/>
              <w:t>6 : reserved</w:t>
            </w:r>
            <w:r w:rsidR="00EC0FF0">
              <w:br/>
              <w:t>9 : mandatory</w:t>
            </w:r>
            <w:r w:rsidR="00EC0FF0">
              <w:br/>
              <w:t>16 : watched</w:t>
            </w:r>
            <w:r w:rsidR="00EC0FF0">
              <w:br/>
              <w:t>17 : un-watched</w:t>
            </w:r>
            <w:r w:rsidR="00EC0FF0">
              <w:br/>
              <w:t>28 : buoyed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E8C7EB" w14:textId="77777777" w:rsidR="00EC0FF0" w:rsidRDefault="00EC0FF0">
            <w:r>
              <w:t>false</w:t>
            </w:r>
          </w:p>
        </w:tc>
      </w:tr>
    </w:tbl>
    <w:p w14:paraId="10D7D6CA" w14:textId="77777777" w:rsidR="00EC0FF0" w:rsidRDefault="00EC0FF0">
      <w:pPr>
        <w:spacing w:before="160" w:after="160"/>
      </w:pPr>
    </w:p>
    <w:p w14:paraId="4357AF97" w14:textId="77777777" w:rsidR="00EC0FF0" w:rsidRDefault="00EC0FF0">
      <w:r>
        <w:br/>
      </w:r>
    </w:p>
    <w:p w14:paraId="15F81424" w14:textId="77777777" w:rsidR="00EC0FF0" w:rsidRDefault="00EC0FF0">
      <w:pPr>
        <w:pStyle w:val="Center"/>
      </w:pPr>
      <w:r>
        <w:t xml:space="preserve">Information bindings </w:t>
      </w:r>
    </w:p>
    <w:p w14:paraId="69296C36" w14:textId="77777777" w:rsidR="00EC0FF0" w:rsidRDefault="00EC0FF0">
      <w:pPr>
        <w:pStyle w:val="Center"/>
      </w:pPr>
      <w:r>
        <w:t>(Bindings are also inherited from super-types, if any.)</w:t>
      </w:r>
    </w:p>
    <w:p w14:paraId="75294A3A" w14:textId="77777777" w:rsidR="00EC0FF0" w:rsidRDefault="00EC0FF0">
      <w:pPr>
        <w:pStyle w:val="Center"/>
      </w:pPr>
      <w:r>
        <w:t>(No local bindings, but may inherit bindings from super-types, if any)</w:t>
      </w:r>
    </w:p>
    <w:p w14:paraId="4C118184" w14:textId="77777777" w:rsidR="00EC0FF0" w:rsidRDefault="00EC0FF0">
      <w:r>
        <w:br/>
      </w:r>
    </w:p>
    <w:p w14:paraId="56A274E7" w14:textId="77777777" w:rsidR="00EC0FF0" w:rsidRDefault="00EC0FF0">
      <w:pPr>
        <w:pStyle w:val="Center"/>
      </w:pPr>
      <w:r>
        <w:t xml:space="preserve">Feature bindings </w:t>
      </w:r>
    </w:p>
    <w:p w14:paraId="316B947D"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2260"/>
        <w:gridCol w:w="1771"/>
        <w:gridCol w:w="1788"/>
      </w:tblGrid>
      <w:tr w:rsidR="00EC0FF0" w14:paraId="4ED00F35"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2C5FB2" w14:textId="77777777" w:rsidR="00EC0FF0" w:rsidRDefault="00EC0FF0">
            <w:r>
              <w:rPr>
                <w:b/>
                <w:bCs/>
              </w:rPr>
              <w:lastRenderedPageBreak/>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5FF2CD"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F272B9"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27EB4A"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7A45AE" w14:textId="77777777" w:rsidR="00EC0FF0" w:rsidRDefault="00EC0FF0">
            <w:r>
              <w:rPr>
                <w:b/>
                <w:bCs/>
              </w:rPr>
              <w:t>Name of target class</w:t>
            </w:r>
          </w:p>
        </w:tc>
      </w:tr>
      <w:tr w:rsidR="00EC0FF0" w14:paraId="4EDE4AE3"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E44CC8"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62570B"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B21849" w14:textId="77777777" w:rsidR="00EC0FF0" w:rsidRDefault="00EC0FF0">
            <w:r>
              <w:t>PilotageDistrictAssociation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5A99D0"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CB8C9D" w14:textId="77777777" w:rsidR="00EC0FF0" w:rsidRDefault="00EC0FF0">
            <w:r>
              <w:t>PilotageDistrict</w:t>
            </w:r>
          </w:p>
        </w:tc>
      </w:tr>
      <w:tr w:rsidR="00EC0FF0" w14:paraId="79855700"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EBB6DD"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D3124E"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7201E5" w14:textId="77777777" w:rsidR="00EC0FF0" w:rsidRDefault="00EC0FF0">
            <w:r>
              <w:t>ServiceProvisionArea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BF7393" w14:textId="77777777" w:rsidR="00EC0FF0" w:rsidRDefault="00EC0FF0">
            <w:r>
              <w:t>serviceProvider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C1AFE3" w14:textId="77777777" w:rsidR="00EC0FF0" w:rsidRDefault="00EC0FF0">
            <w:r>
              <w:t>PilotService</w:t>
            </w:r>
          </w:p>
        </w:tc>
      </w:tr>
    </w:tbl>
    <w:p w14:paraId="0B679C68" w14:textId="77777777" w:rsidR="00EC0FF0" w:rsidRDefault="00EC0FF0">
      <w:pPr>
        <w:pStyle w:val="Center"/>
      </w:pPr>
    </w:p>
    <w:p w14:paraId="20E7E992" w14:textId="77777777" w:rsidR="00EC0FF0" w:rsidRDefault="00EC0FF0">
      <w:pPr>
        <w:pStyle w:val="Heading2"/>
        <w:spacing w:before="160" w:after="160"/>
        <w:rPr>
          <w:rFonts w:ascii="Times New Roman" w:hAnsi="Times New Roman" w:cs="Times New Roman"/>
          <w:b w:val="0"/>
          <w:bCs w:val="0"/>
          <w:sz w:val="24"/>
          <w:szCs w:val="24"/>
        </w:rPr>
      </w:pPr>
      <w:bookmarkStart w:id="802" w:name="idmarkerx16777217x215470"/>
      <w:bookmarkStart w:id="803" w:name="_Toc25000046"/>
      <w:bookmarkEnd w:id="802"/>
      <w:r>
        <w:t>9.11 Pilot service</w:t>
      </w:r>
      <w:bookmarkEnd w:id="803"/>
    </w:p>
    <w:p w14:paraId="7BF84AD2" w14:textId="77777777" w:rsidR="00EC0FF0" w:rsidRDefault="00EC0FF0">
      <w:r>
        <w:t>Name: Pilot service</w:t>
      </w:r>
      <w:r>
        <w:br/>
        <w:t>Definition: The service provided by a person who directs the movements of a vessel through pilot waters, usually a person who has demonstrated extensive knowledge of channels, aids to navigation, dangers to navigation, etc., in a particular area and is licensed for that area.</w:t>
      </w:r>
      <w:r>
        <w:br/>
        <w:t>Code: '</w:t>
      </w:r>
      <w:r>
        <w:rPr>
          <w:rFonts w:ascii="Courier New" w:hAnsi="Courier New" w:cs="Courier New"/>
        </w:rPr>
        <w:t>PilotService</w:t>
      </w:r>
      <w:r>
        <w:t>'</w:t>
      </w:r>
      <w:r>
        <w:br/>
        <w:t>Remarks: The name of this object may be the same as the Pilot District of the associated PILBOPs.</w:t>
      </w:r>
      <w:r>
        <w:br/>
        <w:t>Aliases: PLTSRV        Supertype: ReportableServiceArea</w:t>
      </w:r>
      <w:r>
        <w:br/>
        <w:t>Feature use type: geographic</w:t>
      </w:r>
      <w:r>
        <w:br/>
        <w:t xml:space="preserve">Permitted primitives: surface  </w:t>
      </w:r>
    </w:p>
    <w:p w14:paraId="7F5B50BF"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128514F4"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35B655"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A0B9F7"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0AFF89"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FA1D8F"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4CDB48" w14:textId="77777777" w:rsidR="00EC0FF0" w:rsidRDefault="00EC0FF0">
            <w:r>
              <w:rPr>
                <w:b/>
                <w:bCs/>
              </w:rPr>
              <w:t>Sequential</w:t>
            </w:r>
          </w:p>
        </w:tc>
      </w:tr>
      <w:tr w:rsidR="00EC0FF0" w14:paraId="1EB0AD8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81862C" w14:textId="77777777" w:rsidR="00EC0FF0" w:rsidRDefault="00EC0FF0">
            <w:r>
              <w:t>categoryOfPilot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04FBF0"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41D146"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062EEB" w14:textId="77777777" w:rsidR="00EC0FF0" w:rsidRDefault="008A31A8">
            <w:r>
              <w:t>1 :</w:t>
            </w:r>
            <w:r w:rsidR="00EC0FF0">
              <w:t xml:space="preserve"> pilot</w:t>
            </w:r>
            <w:r w:rsidR="00EC0FF0">
              <w:br/>
              <w:t>2 : deep sea</w:t>
            </w:r>
            <w:r w:rsidR="00EC0FF0">
              <w:br/>
              <w:t>3 : harbour</w:t>
            </w:r>
            <w:r w:rsidR="00EC0FF0">
              <w:br/>
              <w:t>4 : bar</w:t>
            </w:r>
            <w:r w:rsidR="00EC0FF0">
              <w:br/>
              <w:t>5 : river</w:t>
            </w:r>
            <w:r w:rsidR="00EC0FF0">
              <w:br/>
              <w:t>6 : channel</w:t>
            </w:r>
            <w:r w:rsidR="00EC0FF0">
              <w:br/>
              <w:t>7 : lake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42B899" w14:textId="77777777" w:rsidR="00EC0FF0" w:rsidRDefault="00EC0FF0">
            <w:r>
              <w:t>false</w:t>
            </w:r>
          </w:p>
        </w:tc>
      </w:tr>
      <w:tr w:rsidR="00EC0FF0" w14:paraId="763FC70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FD2B97" w14:textId="77777777" w:rsidR="00EC0FF0" w:rsidRDefault="00EC0FF0">
            <w:r>
              <w:t>pilotQualification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7E381D"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3B9EE7"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4BF31C" w14:textId="77777777" w:rsidR="00EC0FF0" w:rsidRDefault="008A31A8">
            <w:r>
              <w:t>1 :</w:t>
            </w:r>
            <w:r w:rsidR="00EC0FF0">
              <w:t xml:space="preserve"> government pilot</w:t>
            </w:r>
            <w:r w:rsidR="00EC0FF0">
              <w:br/>
              <w:t>2 : pilot approved by government</w:t>
            </w:r>
            <w:r w:rsidR="00EC0FF0">
              <w:br/>
              <w:t>3 : state pilot</w:t>
            </w:r>
            <w:r w:rsidR="00EC0FF0">
              <w:br/>
              <w:t>4 : federal pilot</w:t>
            </w:r>
            <w:r w:rsidR="00EC0FF0">
              <w:br/>
              <w:t>5 : company pilot</w:t>
            </w:r>
            <w:r w:rsidR="00EC0FF0">
              <w:br/>
              <w:t>6 : local pilot</w:t>
            </w:r>
            <w:r w:rsidR="00EC0FF0">
              <w:br/>
              <w:t>7 : citizen with sufficient local knowledge</w:t>
            </w:r>
            <w:r w:rsidR="00EC0FF0">
              <w:br/>
              <w:t>8 : citizen with doubtful local knowledge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BA684A" w14:textId="77777777" w:rsidR="00EC0FF0" w:rsidRDefault="00EC0FF0">
            <w:r>
              <w:t>false</w:t>
            </w:r>
          </w:p>
        </w:tc>
      </w:tr>
      <w:tr w:rsidR="00EC0FF0" w14:paraId="3D5B975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C36A2E" w14:textId="77777777" w:rsidR="00EC0FF0" w:rsidRDefault="00EC0FF0">
            <w:r>
              <w:t>pilotRequest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CD2C51"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2A15D0"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93A619"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580F9C" w14:textId="77777777" w:rsidR="00EC0FF0" w:rsidRDefault="00EC0FF0">
            <w:r>
              <w:t>false</w:t>
            </w:r>
          </w:p>
        </w:tc>
      </w:tr>
      <w:tr w:rsidR="00EC0FF0" w14:paraId="631E8C8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C9728A" w14:textId="77777777" w:rsidR="00EC0FF0" w:rsidRDefault="00EC0FF0">
            <w:r>
              <w:t>remotePilot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3C1018" w14:textId="77777777" w:rsidR="00EC0FF0" w:rsidRDefault="00EC0FF0">
            <w:r>
              <w:t>boolean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423B36"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E6864C"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BAD8DD" w14:textId="77777777" w:rsidR="00EC0FF0" w:rsidRDefault="00EC0FF0">
            <w:r>
              <w:t>false</w:t>
            </w:r>
          </w:p>
        </w:tc>
      </w:tr>
      <w:tr w:rsidR="00EC0FF0" w14:paraId="0D3E75E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01BC49" w14:textId="77777777" w:rsidR="00EC0FF0" w:rsidRDefault="00EC0FF0">
            <w:r>
              <w:t>noticeTime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A0FA90"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B92913"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6991AC"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06502D" w14:textId="77777777" w:rsidR="00EC0FF0" w:rsidRDefault="00EC0FF0">
            <w:r>
              <w:t>false</w:t>
            </w:r>
          </w:p>
        </w:tc>
      </w:tr>
    </w:tbl>
    <w:p w14:paraId="303E41E4" w14:textId="77777777" w:rsidR="00EC0FF0" w:rsidRDefault="00EC0FF0">
      <w:pPr>
        <w:spacing w:before="160" w:after="160"/>
      </w:pPr>
    </w:p>
    <w:p w14:paraId="5F728B95" w14:textId="77777777" w:rsidR="00EC0FF0" w:rsidRDefault="00EC0FF0">
      <w:r>
        <w:br/>
      </w:r>
    </w:p>
    <w:p w14:paraId="4861ACE5" w14:textId="77777777" w:rsidR="00EC0FF0" w:rsidRDefault="00EC0FF0">
      <w:pPr>
        <w:pStyle w:val="Center"/>
      </w:pPr>
      <w:r>
        <w:t xml:space="preserve">Information bindings </w:t>
      </w:r>
    </w:p>
    <w:p w14:paraId="663297E5"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574438D3"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FA09B4"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530C3E"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0975CC"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F8F3B1"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A9AC50" w14:textId="77777777" w:rsidR="00EC0FF0" w:rsidRDefault="00EC0FF0">
            <w:r>
              <w:rPr>
                <w:b/>
                <w:bCs/>
              </w:rPr>
              <w:t>Name of target class</w:t>
            </w:r>
          </w:p>
        </w:tc>
      </w:tr>
      <w:tr w:rsidR="00EC0FF0" w14:paraId="0DF4EB42"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44E698"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4F3D4B"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EF4BA0" w14:textId="77777777" w:rsidR="00EC0FF0" w:rsidRDefault="00EC0FF0">
            <w:r>
              <w:t>LocationHours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3509BF" w14:textId="77777777" w:rsidR="00EC0FF0" w:rsidRDefault="00EC0FF0">
            <w:r>
              <w:t>theServiceHours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C3CF4F" w14:textId="77777777" w:rsidR="00EC0FF0" w:rsidRDefault="00EC0FF0">
            <w:r>
              <w:t>ServiceHours</w:t>
            </w:r>
          </w:p>
        </w:tc>
      </w:tr>
    </w:tbl>
    <w:p w14:paraId="07F2097D" w14:textId="77777777" w:rsidR="00EC0FF0" w:rsidRDefault="00EC0FF0">
      <w:pPr>
        <w:pStyle w:val="Center"/>
      </w:pPr>
    </w:p>
    <w:p w14:paraId="6B62B0F6" w14:textId="77777777" w:rsidR="00EC0FF0" w:rsidRDefault="00EC0FF0">
      <w:r>
        <w:br/>
      </w:r>
    </w:p>
    <w:p w14:paraId="442BC22E" w14:textId="77777777" w:rsidR="00EC0FF0" w:rsidRDefault="00EC0FF0">
      <w:pPr>
        <w:pStyle w:val="Center"/>
      </w:pPr>
      <w:r>
        <w:t xml:space="preserve">Feature bindings </w:t>
      </w:r>
    </w:p>
    <w:p w14:paraId="5DC53F71"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816"/>
        <w:gridCol w:w="1771"/>
        <w:gridCol w:w="1788"/>
      </w:tblGrid>
      <w:tr w:rsidR="00EC0FF0" w14:paraId="0E0A7C82"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1FBEFE"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EF1A86"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D95116"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087AA0"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5550D3" w14:textId="77777777" w:rsidR="00EC0FF0" w:rsidRDefault="00EC0FF0">
            <w:r>
              <w:rPr>
                <w:b/>
                <w:bCs/>
              </w:rPr>
              <w:t>Name of target class</w:t>
            </w:r>
          </w:p>
        </w:tc>
      </w:tr>
      <w:tr w:rsidR="00EC0FF0" w14:paraId="01B11C23"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573023"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DE8F4D"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2C359F" w14:textId="77777777" w:rsidR="00EC0FF0" w:rsidRDefault="00EC0FF0">
            <w:r>
              <w:t>ServiceProvisionArea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11D487" w14:textId="77777777" w:rsidR="00EC0FF0" w:rsidRDefault="00EC0FF0">
            <w:r>
              <w:t>serviceArea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131FA1" w14:textId="77777777" w:rsidR="00EC0FF0" w:rsidRDefault="00EC0FF0">
            <w:r>
              <w:t>PilotageDistrict</w:t>
            </w:r>
          </w:p>
        </w:tc>
      </w:tr>
      <w:tr w:rsidR="00EC0FF0" w14:paraId="3AE4D8E9"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912A7C"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177A45"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BA5B6A" w14:textId="77777777" w:rsidR="00EC0FF0" w:rsidRDefault="00EC0FF0">
            <w:r>
              <w:t>ServiceProvisionArea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51C620" w14:textId="77777777" w:rsidR="00EC0FF0" w:rsidRDefault="00EC0FF0">
            <w:r>
              <w:t>serviceArea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2A6802" w14:textId="77777777" w:rsidR="00EC0FF0" w:rsidRDefault="00EC0FF0">
            <w:r>
              <w:t>PilotBoardingPlace</w:t>
            </w:r>
          </w:p>
        </w:tc>
      </w:tr>
    </w:tbl>
    <w:p w14:paraId="786247B8" w14:textId="77777777" w:rsidR="00EC0FF0" w:rsidRDefault="00EC0FF0">
      <w:pPr>
        <w:pStyle w:val="Center"/>
      </w:pPr>
    </w:p>
    <w:p w14:paraId="6D665F51" w14:textId="77777777" w:rsidR="00EC0FF0" w:rsidRDefault="00EC0FF0">
      <w:pPr>
        <w:pStyle w:val="Heading2"/>
        <w:spacing w:before="160" w:after="160"/>
        <w:rPr>
          <w:rFonts w:ascii="Times New Roman" w:hAnsi="Times New Roman" w:cs="Times New Roman"/>
          <w:b w:val="0"/>
          <w:bCs w:val="0"/>
          <w:sz w:val="24"/>
          <w:szCs w:val="24"/>
        </w:rPr>
      </w:pPr>
      <w:bookmarkStart w:id="804" w:name="idmarkerx16777217x218785"/>
      <w:bookmarkStart w:id="805" w:name="_Toc25000047"/>
      <w:bookmarkEnd w:id="804"/>
      <w:r>
        <w:t>9.12 Pilotage district</w:t>
      </w:r>
      <w:bookmarkEnd w:id="805"/>
    </w:p>
    <w:p w14:paraId="0B63A1D6" w14:textId="77777777" w:rsidR="00EC0FF0" w:rsidRDefault="00EC0FF0">
      <w:r>
        <w:t>Name: Pilotage district</w:t>
      </w:r>
      <w:r>
        <w:br/>
        <w:t>Definition: An area within which a pilotage direction exists. Such directions are regulated by a competent harbour authority which dictates circumstances under which they apply.</w:t>
      </w:r>
      <w:r>
        <w:br/>
        <w:t>Code: '</w:t>
      </w:r>
      <w:r>
        <w:rPr>
          <w:rFonts w:ascii="Courier New" w:hAnsi="Courier New" w:cs="Courier New"/>
        </w:rPr>
        <w:t>PilotageDistrict</w:t>
      </w:r>
      <w:r>
        <w:t>'</w:t>
      </w:r>
      <w:r>
        <w:br/>
        <w:t xml:space="preserve">Remarks: </w:t>
      </w:r>
      <w:r>
        <w:br/>
        <w:t>Aliases: (none)        Supertype: FeatureType</w:t>
      </w:r>
      <w:r>
        <w:br/>
        <w:t>Feature use type: geographic</w:t>
      </w:r>
      <w:r>
        <w:br/>
        <w:t xml:space="preserve">Permitted primitives: surface  </w:t>
      </w:r>
    </w:p>
    <w:p w14:paraId="08444884"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5A320CB0"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9EA527"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32A1A8"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7097BB"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79916A"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CC56FE" w14:textId="77777777" w:rsidR="00EC0FF0" w:rsidRDefault="00EC0FF0">
            <w:r>
              <w:rPr>
                <w:b/>
                <w:bCs/>
              </w:rPr>
              <w:t>Sequential</w:t>
            </w:r>
          </w:p>
        </w:tc>
      </w:tr>
      <w:tr w:rsidR="00EC0FF0" w14:paraId="36B9AA6B"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1DA18A" w14:textId="77777777" w:rsidR="00EC0FF0" w:rsidRDefault="00EC0FF0">
            <w:r>
              <w:t>communicationChannel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CB10AA"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4B01F3"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96D05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C2BC2B" w14:textId="77777777" w:rsidR="00EC0FF0" w:rsidRDefault="00EC0FF0">
            <w:r>
              <w:t>false</w:t>
            </w:r>
          </w:p>
        </w:tc>
      </w:tr>
    </w:tbl>
    <w:p w14:paraId="0BCB9AD3" w14:textId="77777777" w:rsidR="00EC0FF0" w:rsidRDefault="00EC0FF0">
      <w:pPr>
        <w:spacing w:before="160" w:after="160"/>
      </w:pPr>
    </w:p>
    <w:p w14:paraId="1CFF3CDD" w14:textId="77777777" w:rsidR="00EC0FF0" w:rsidRDefault="00EC0FF0">
      <w:r>
        <w:br/>
      </w:r>
    </w:p>
    <w:p w14:paraId="06CEA435" w14:textId="77777777" w:rsidR="00EC0FF0" w:rsidRDefault="00EC0FF0">
      <w:pPr>
        <w:pStyle w:val="Center"/>
      </w:pPr>
      <w:r>
        <w:t xml:space="preserve">Information bindings </w:t>
      </w:r>
    </w:p>
    <w:p w14:paraId="407E4864" w14:textId="77777777" w:rsidR="00EC0FF0" w:rsidRDefault="00EC0FF0">
      <w:pPr>
        <w:pStyle w:val="Center"/>
      </w:pPr>
      <w:r>
        <w:t>(Bindings are also inherited from super-types, if any.)</w:t>
      </w:r>
    </w:p>
    <w:p w14:paraId="47ABF494" w14:textId="77777777" w:rsidR="00EC0FF0" w:rsidRDefault="00EC0FF0">
      <w:pPr>
        <w:pStyle w:val="Center"/>
      </w:pPr>
      <w:r>
        <w:t>(No local bindings, but may inherit bindings from super-types, if any)</w:t>
      </w:r>
    </w:p>
    <w:p w14:paraId="2AD299D9" w14:textId="77777777" w:rsidR="00EC0FF0" w:rsidRDefault="00EC0FF0">
      <w:r>
        <w:br/>
      </w:r>
    </w:p>
    <w:p w14:paraId="6C64E9A1" w14:textId="77777777" w:rsidR="00EC0FF0" w:rsidRDefault="00EC0FF0">
      <w:pPr>
        <w:pStyle w:val="Center"/>
      </w:pPr>
      <w:r>
        <w:t xml:space="preserve">Feature bindings </w:t>
      </w:r>
    </w:p>
    <w:p w14:paraId="7663B07C"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2260"/>
        <w:gridCol w:w="1771"/>
        <w:gridCol w:w="1788"/>
      </w:tblGrid>
      <w:tr w:rsidR="00EC0FF0" w14:paraId="606365F8"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766D92"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5662DC"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1B968C"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6B3FD1"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7C0F4B" w14:textId="77777777" w:rsidR="00EC0FF0" w:rsidRDefault="00EC0FF0">
            <w:r>
              <w:rPr>
                <w:b/>
                <w:bCs/>
              </w:rPr>
              <w:t>Name of target class</w:t>
            </w:r>
          </w:p>
        </w:tc>
      </w:tr>
      <w:tr w:rsidR="00EC0FF0" w14:paraId="7E1999F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4BBDFF"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C4D6D9"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731C4C" w14:textId="77777777" w:rsidR="00EC0FF0" w:rsidRDefault="00EC0FF0">
            <w:r>
              <w:t>PilotageDistrictAssociation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1164CE"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54FA77" w14:textId="77777777" w:rsidR="00EC0FF0" w:rsidRDefault="00EC0FF0">
            <w:r>
              <w:t>PilotBoardingPlace</w:t>
            </w:r>
          </w:p>
        </w:tc>
      </w:tr>
      <w:tr w:rsidR="00EC0FF0" w14:paraId="47B42505"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33B647"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E481DB"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569403" w14:textId="77777777" w:rsidR="00EC0FF0" w:rsidRDefault="00EC0FF0">
            <w:r>
              <w:t>ServiceProvisionArea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790EAF" w14:textId="77777777" w:rsidR="00EC0FF0" w:rsidRDefault="00EC0FF0">
            <w:r>
              <w:t>serviceProvider</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351004" w14:textId="77777777" w:rsidR="00EC0FF0" w:rsidRDefault="00EC0FF0">
            <w:r>
              <w:t>PilotService</w:t>
            </w:r>
          </w:p>
        </w:tc>
      </w:tr>
    </w:tbl>
    <w:p w14:paraId="64FD1A2A" w14:textId="77777777" w:rsidR="00EC0FF0" w:rsidRDefault="00EC0FF0">
      <w:pPr>
        <w:pStyle w:val="Center"/>
      </w:pPr>
    </w:p>
    <w:p w14:paraId="5CE1A5EE" w14:textId="77777777" w:rsidR="00EC0FF0" w:rsidRDefault="00EC0FF0">
      <w:pPr>
        <w:pStyle w:val="Heading2"/>
        <w:spacing w:before="160" w:after="160"/>
        <w:rPr>
          <w:rFonts w:ascii="Times New Roman" w:hAnsi="Times New Roman" w:cs="Times New Roman"/>
          <w:b w:val="0"/>
          <w:bCs w:val="0"/>
          <w:sz w:val="24"/>
          <w:szCs w:val="24"/>
        </w:rPr>
      </w:pPr>
      <w:bookmarkStart w:id="806" w:name="idmarkerx16777217x220331"/>
      <w:bookmarkStart w:id="807" w:name="_Toc25000048"/>
      <w:bookmarkEnd w:id="806"/>
      <w:r>
        <w:t>9.13 Piracy risk area</w:t>
      </w:r>
      <w:bookmarkEnd w:id="807"/>
    </w:p>
    <w:p w14:paraId="57A79225" w14:textId="77777777" w:rsidR="00EC0FF0" w:rsidRDefault="00EC0FF0">
      <w:r>
        <w:t>Name: Piracy risk area</w:t>
      </w:r>
      <w:r>
        <w:br/>
        <w:t>Definition: An area where there is a raised risk of piracy or armed robbery.</w:t>
      </w:r>
      <w:r>
        <w:br/>
        <w:t>Code: '</w:t>
      </w:r>
      <w:r>
        <w:rPr>
          <w:rFonts w:ascii="Courier New" w:hAnsi="Courier New" w:cs="Courier New"/>
        </w:rPr>
        <w:t>PiracyRiskArea</w:t>
      </w:r>
      <w:r>
        <w:t>'</w:t>
      </w:r>
      <w:r>
        <w:br/>
        <w:t xml:space="preserve">Remarks: </w:t>
      </w:r>
      <w:r>
        <w:br/>
        <w:t>Aliases: PIRARE        Supertype: ReportableServiceArea</w:t>
      </w:r>
      <w:r>
        <w:br/>
        <w:t>Feature use type: geographic</w:t>
      </w:r>
      <w:r>
        <w:br/>
        <w:t xml:space="preserve">Permitted primitives: point  surface  </w:t>
      </w:r>
    </w:p>
    <w:p w14:paraId="529E8ADA"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15F29F1F"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41BF3D"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524C2C"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40F2A1"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A8B845"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B2083B" w14:textId="77777777" w:rsidR="00EC0FF0" w:rsidRDefault="00EC0FF0">
            <w:r>
              <w:rPr>
                <w:b/>
                <w:bCs/>
              </w:rPr>
              <w:t>Sequential</w:t>
            </w:r>
          </w:p>
        </w:tc>
      </w:tr>
      <w:tr w:rsidR="00EC0FF0" w14:paraId="334A3FE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CF1A04" w14:textId="77777777" w:rsidR="00EC0FF0" w:rsidRDefault="00EC0FF0">
            <w:r>
              <w:t>restriction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25D64E"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9B59C8" w14:textId="77777777" w:rsidR="00EC0FF0" w:rsidRDefault="00EC0FF0">
            <w:r>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D039C8" w14:textId="77777777" w:rsidR="00EC0FF0" w:rsidRDefault="008A31A8">
            <w:r>
              <w:t>1 :</w:t>
            </w:r>
            <w:r w:rsidR="00EC0FF0">
              <w:t xml:space="preserve"> anchoring prohibited</w:t>
            </w:r>
            <w:r w:rsidR="00EC0FF0">
              <w:br/>
              <w:t>2 : anchoring restricted</w:t>
            </w:r>
            <w:r w:rsidR="00EC0FF0">
              <w:br/>
              <w:t>3 : fishing prohibited</w:t>
            </w:r>
            <w:r w:rsidR="00EC0FF0">
              <w:br/>
              <w:t>4 : fishing restricted</w:t>
            </w:r>
            <w:r w:rsidR="00EC0FF0">
              <w:br/>
              <w:t>5 : trawling prohibited</w:t>
            </w:r>
            <w:r w:rsidR="00EC0FF0">
              <w:br/>
              <w:t>6 : trawling restricted</w:t>
            </w:r>
            <w:r w:rsidR="00EC0FF0">
              <w:br/>
              <w:t>7 : entry prohibited</w:t>
            </w:r>
            <w:r w:rsidR="00EC0FF0">
              <w:br/>
              <w:t>8 : entry restricted</w:t>
            </w:r>
            <w:r w:rsidR="00EC0FF0">
              <w:br/>
              <w:t>9 : dredging prohibited</w:t>
            </w:r>
            <w:r w:rsidR="00EC0FF0">
              <w:br/>
              <w:t>10 : dredging restricted</w:t>
            </w:r>
            <w:r w:rsidR="00EC0FF0">
              <w:br/>
              <w:t>11 : diving prohibited</w:t>
            </w:r>
            <w:r w:rsidR="00EC0FF0">
              <w:br/>
              <w:t>12 : diving restricted</w:t>
            </w:r>
            <w:r w:rsidR="00EC0FF0">
              <w:br/>
              <w:t>14 : area to be avoided</w:t>
            </w:r>
            <w:r w:rsidR="00EC0FF0">
              <w:br/>
            </w:r>
            <w:r w:rsidR="00EC0FF0">
              <w:lastRenderedPageBreak/>
              <w:t>18 : industrial or mineral exploration/development prohibited</w:t>
            </w:r>
            <w:r w:rsidR="00EC0FF0">
              <w:br/>
              <w:t>19 : industrial or mineral exploration/development restricted</w:t>
            </w:r>
            <w:r w:rsidR="00EC0FF0">
              <w:br/>
              <w:t>20 : drilling prohibited</w:t>
            </w:r>
            <w:r w:rsidR="00EC0FF0">
              <w:br/>
              <w:t>21 : drilling restricted</w:t>
            </w:r>
            <w:r w:rsidR="00EC0FF0">
              <w:br/>
              <w:t>24 : dragging prohibited</w:t>
            </w:r>
            <w:r w:rsidR="00EC0FF0">
              <w:br/>
              <w:t>25 : stopping prohibited</w:t>
            </w:r>
            <w:r w:rsidR="00EC0FF0">
              <w:br/>
              <w:t>26 : landing prohibited</w:t>
            </w:r>
            <w:r w:rsidR="00EC0FF0">
              <w:br/>
              <w:t>27 : speed restricted</w:t>
            </w:r>
            <w:r w:rsidR="00EC0FF0">
              <w:br/>
              <w:t>31 : berthing prohibited</w:t>
            </w:r>
            <w:r w:rsidR="00EC0FF0">
              <w:br/>
              <w:t>32 : berthing restricted</w:t>
            </w:r>
            <w:r w:rsidR="00EC0FF0">
              <w:br/>
              <w:t>33 : making fast prohibited</w:t>
            </w:r>
            <w:r w:rsidR="00EC0FF0">
              <w:br/>
              <w:t>34 : making fast restricted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456540" w14:textId="77777777" w:rsidR="00EC0FF0" w:rsidRDefault="00EC0FF0">
            <w:r>
              <w:lastRenderedPageBreak/>
              <w:t>false</w:t>
            </w:r>
          </w:p>
        </w:tc>
      </w:tr>
      <w:tr w:rsidR="00EC0FF0" w14:paraId="4DF8C9F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82AA8E"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D5EC6B"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DB8EC1"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003957" w14:textId="77777777" w:rsidR="00EC0FF0" w:rsidRDefault="008A31A8">
            <w:r>
              <w:t>1 :</w:t>
            </w:r>
            <w:r w:rsidR="00EC0FF0">
              <w:t xml:space="preserve"> permanent</w:t>
            </w:r>
            <w:r w:rsidR="00EC0FF0">
              <w:br/>
              <w:t>2 : occasional</w:t>
            </w:r>
            <w:r w:rsidR="00EC0FF0">
              <w:br/>
              <w:t>5 : periodic/intermittent</w:t>
            </w:r>
            <w:r w:rsidR="00EC0FF0">
              <w:br/>
              <w:t>7 : temporary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A46D0F" w14:textId="77777777" w:rsidR="00EC0FF0" w:rsidRDefault="00EC0FF0">
            <w:r>
              <w:t>false</w:t>
            </w:r>
          </w:p>
        </w:tc>
      </w:tr>
    </w:tbl>
    <w:p w14:paraId="5C68E9B0" w14:textId="77777777" w:rsidR="00EC0FF0" w:rsidRDefault="00EC0FF0">
      <w:pPr>
        <w:spacing w:before="160" w:after="160"/>
      </w:pPr>
    </w:p>
    <w:p w14:paraId="3FD9E06D" w14:textId="77777777" w:rsidR="00EC0FF0" w:rsidRDefault="00EC0FF0">
      <w:r>
        <w:br/>
      </w:r>
    </w:p>
    <w:p w14:paraId="2483871F" w14:textId="77777777" w:rsidR="00EC0FF0" w:rsidRDefault="00EC0FF0">
      <w:pPr>
        <w:pStyle w:val="Center"/>
      </w:pPr>
      <w:r>
        <w:t xml:space="preserve">Information bindings </w:t>
      </w:r>
    </w:p>
    <w:p w14:paraId="64E37BB6" w14:textId="77777777" w:rsidR="00EC0FF0" w:rsidRDefault="00EC0FF0">
      <w:pPr>
        <w:pStyle w:val="Center"/>
      </w:pPr>
      <w:r>
        <w:t>(Bindings are also inherited from super-types, if any.)</w:t>
      </w:r>
    </w:p>
    <w:p w14:paraId="060DF1F4" w14:textId="77777777" w:rsidR="00EC0FF0" w:rsidRDefault="00EC0FF0">
      <w:pPr>
        <w:pStyle w:val="Center"/>
      </w:pPr>
      <w:r>
        <w:t>(No local bindings, but may inherit bindings from super-types, if any)</w:t>
      </w:r>
    </w:p>
    <w:p w14:paraId="6007C247" w14:textId="77777777" w:rsidR="00EC0FF0" w:rsidRDefault="00EC0FF0">
      <w:r>
        <w:br/>
      </w:r>
    </w:p>
    <w:p w14:paraId="24B5172E" w14:textId="77777777" w:rsidR="00EC0FF0" w:rsidRDefault="00EC0FF0">
      <w:pPr>
        <w:pStyle w:val="Center"/>
      </w:pPr>
      <w:r>
        <w:t xml:space="preserve">Feature bindings </w:t>
      </w:r>
    </w:p>
    <w:p w14:paraId="5246FD14" w14:textId="77777777" w:rsidR="00EC0FF0" w:rsidRDefault="00EC0FF0">
      <w:pPr>
        <w:pStyle w:val="Center"/>
      </w:pPr>
      <w:r>
        <w:t>(Bindings are also inherited from super-types, if any.)</w:t>
      </w:r>
    </w:p>
    <w:p w14:paraId="0867B90B" w14:textId="77777777" w:rsidR="00EC0FF0" w:rsidRDefault="00EC0FF0">
      <w:pPr>
        <w:pStyle w:val="Center"/>
      </w:pPr>
      <w:r>
        <w:t>(No local bindings, but will inherit super-type bindings if any)</w:t>
      </w:r>
    </w:p>
    <w:p w14:paraId="0E328722" w14:textId="77777777" w:rsidR="00EC0FF0" w:rsidRDefault="00EC0FF0">
      <w:pPr>
        <w:pStyle w:val="Heading2"/>
        <w:spacing w:before="160" w:after="160"/>
        <w:rPr>
          <w:rFonts w:ascii="Times New Roman" w:hAnsi="Times New Roman" w:cs="Times New Roman"/>
          <w:b w:val="0"/>
          <w:bCs w:val="0"/>
          <w:sz w:val="24"/>
          <w:szCs w:val="24"/>
        </w:rPr>
      </w:pPr>
      <w:bookmarkStart w:id="808" w:name="idmarkerx16777217x221428"/>
      <w:bookmarkStart w:id="809" w:name="_Toc25000049"/>
      <w:bookmarkEnd w:id="808"/>
      <w:r>
        <w:t>9.14 Place of refuge</w:t>
      </w:r>
      <w:bookmarkEnd w:id="809"/>
    </w:p>
    <w:p w14:paraId="4376D64E" w14:textId="77777777" w:rsidR="00EC0FF0" w:rsidRDefault="00EC0FF0">
      <w:r>
        <w:t>Name: Place of refuge</w:t>
      </w:r>
      <w:r>
        <w:br/>
        <w:t>Definition: A place where a ship in need of assistance can take action to enable it to stabilize its condition and reduce the hazards to navigation, and to protect human life and the environment.</w:t>
      </w:r>
      <w:r>
        <w:br/>
        <w:t>Code: '</w:t>
      </w:r>
      <w:r>
        <w:rPr>
          <w:rFonts w:ascii="Courier New" w:hAnsi="Courier New" w:cs="Courier New"/>
        </w:rPr>
        <w:t>PlaceOfRefuge</w:t>
      </w:r>
      <w:r>
        <w:t>'</w:t>
      </w:r>
      <w:r>
        <w:br/>
        <w:t xml:space="preserve">Remarks: </w:t>
      </w:r>
      <w:r>
        <w:br/>
        <w:t>Aliases: (none)        Supertype: ReportableServiceArea</w:t>
      </w:r>
      <w:r>
        <w:br/>
        <w:t>Feature use type: geographic</w:t>
      </w:r>
      <w:r>
        <w:br/>
        <w:t xml:space="preserve">Permitted primitives: point  surface  </w:t>
      </w:r>
    </w:p>
    <w:p w14:paraId="41083598"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62D9CE9C"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FCD817"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FADC52"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E31A44"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7392CB"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D36BC1" w14:textId="77777777" w:rsidR="00EC0FF0" w:rsidRDefault="00EC0FF0">
            <w:r>
              <w:rPr>
                <w:b/>
                <w:bCs/>
              </w:rPr>
              <w:t>Sequential</w:t>
            </w:r>
          </w:p>
        </w:tc>
      </w:tr>
      <w:tr w:rsidR="00EC0FF0" w14:paraId="539C66C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D82E7B" w14:textId="77777777" w:rsidR="00EC0FF0" w:rsidRDefault="00EC0FF0">
            <w:r>
              <w:t>communicationChannel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7C0F87"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6CAEFF"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823757"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91E21F" w14:textId="77777777" w:rsidR="00EC0FF0" w:rsidRDefault="00EC0FF0">
            <w:r>
              <w:t>false</w:t>
            </w:r>
          </w:p>
        </w:tc>
      </w:tr>
      <w:tr w:rsidR="00EC0FF0" w14:paraId="3E8CB3F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1EA306"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60FDC3"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F400DA"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D16AF6" w14:textId="77777777" w:rsidR="00EC0FF0" w:rsidRDefault="008A31A8">
            <w:r>
              <w:t>1 :</w:t>
            </w:r>
            <w:r w:rsidR="00EC0FF0">
              <w:t xml:space="preserve"> permanent</w:t>
            </w:r>
            <w:r w:rsidR="00EC0FF0">
              <w:br/>
              <w:t>2 : occasional</w:t>
            </w:r>
            <w:r w:rsidR="00EC0FF0">
              <w:br/>
              <w:t>3 : recommended</w:t>
            </w:r>
            <w:r w:rsidR="00EC0FF0">
              <w:br/>
              <w:t>4 : not in use</w:t>
            </w:r>
            <w:r w:rsidR="00EC0FF0">
              <w:br/>
              <w:t>5 : periodic/intermittent</w:t>
            </w:r>
            <w:r w:rsidR="00EC0FF0">
              <w:br/>
              <w:t>6 : reserved</w:t>
            </w:r>
            <w:r w:rsidR="00EC0FF0">
              <w:br/>
              <w:t>7 : temporary</w:t>
            </w:r>
            <w:r w:rsidR="00EC0FF0">
              <w:br/>
              <w:t>8 : private</w:t>
            </w:r>
            <w:r w:rsidR="00EC0FF0">
              <w:br/>
              <w:t>9 : mandatory</w:t>
            </w:r>
            <w:r w:rsidR="00EC0FF0">
              <w:br/>
              <w:t>28 : buoyed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0128F2" w14:textId="77777777" w:rsidR="00EC0FF0" w:rsidRDefault="00EC0FF0">
            <w:r>
              <w:t>false</w:t>
            </w:r>
          </w:p>
        </w:tc>
      </w:tr>
    </w:tbl>
    <w:p w14:paraId="36E1D637" w14:textId="77777777" w:rsidR="00EC0FF0" w:rsidRDefault="00EC0FF0">
      <w:pPr>
        <w:spacing w:before="160" w:after="160"/>
      </w:pPr>
    </w:p>
    <w:p w14:paraId="10E3C5A3" w14:textId="77777777" w:rsidR="00EC0FF0" w:rsidRDefault="00EC0FF0">
      <w:r>
        <w:br/>
      </w:r>
    </w:p>
    <w:p w14:paraId="0D21C6E6" w14:textId="77777777" w:rsidR="00EC0FF0" w:rsidRDefault="00EC0FF0">
      <w:pPr>
        <w:pStyle w:val="Center"/>
      </w:pPr>
      <w:r>
        <w:t xml:space="preserve">Information bindings </w:t>
      </w:r>
    </w:p>
    <w:p w14:paraId="63D8205F" w14:textId="77777777" w:rsidR="00EC0FF0" w:rsidRDefault="00EC0FF0">
      <w:pPr>
        <w:pStyle w:val="Center"/>
      </w:pPr>
      <w:r>
        <w:t>(Bindings are also inherited from super-types, if any.)</w:t>
      </w:r>
    </w:p>
    <w:p w14:paraId="755ECCE7" w14:textId="77777777" w:rsidR="00EC0FF0" w:rsidRDefault="00EC0FF0">
      <w:pPr>
        <w:pStyle w:val="Center"/>
      </w:pPr>
      <w:r>
        <w:t>(No local bindings, but may inherit bindings from super-types, if any)</w:t>
      </w:r>
    </w:p>
    <w:p w14:paraId="50E7A570" w14:textId="77777777" w:rsidR="00EC0FF0" w:rsidRDefault="00EC0FF0">
      <w:r>
        <w:br/>
      </w:r>
    </w:p>
    <w:p w14:paraId="61C2ACB3" w14:textId="77777777" w:rsidR="00EC0FF0" w:rsidRDefault="00EC0FF0">
      <w:pPr>
        <w:pStyle w:val="Center"/>
      </w:pPr>
      <w:r>
        <w:t xml:space="preserve">Feature bindings </w:t>
      </w:r>
    </w:p>
    <w:p w14:paraId="04684844" w14:textId="77777777" w:rsidR="00EC0FF0" w:rsidRDefault="00EC0FF0">
      <w:pPr>
        <w:pStyle w:val="Center"/>
      </w:pPr>
      <w:r>
        <w:t>(Bindings are also inherited from super-types, if any.)</w:t>
      </w:r>
    </w:p>
    <w:p w14:paraId="2FA90822" w14:textId="77777777" w:rsidR="00EC0FF0" w:rsidRDefault="00EC0FF0">
      <w:pPr>
        <w:pStyle w:val="Center"/>
      </w:pPr>
      <w:r>
        <w:t>(No local bindings, but will inherit super-type bindings if any)</w:t>
      </w:r>
    </w:p>
    <w:p w14:paraId="02A9D95F" w14:textId="77777777" w:rsidR="00EC0FF0" w:rsidRDefault="00EC0FF0">
      <w:pPr>
        <w:pStyle w:val="Heading2"/>
        <w:spacing w:before="160" w:after="160"/>
        <w:rPr>
          <w:rFonts w:ascii="Times New Roman" w:hAnsi="Times New Roman" w:cs="Times New Roman"/>
          <w:b w:val="0"/>
          <w:bCs w:val="0"/>
          <w:sz w:val="24"/>
          <w:szCs w:val="24"/>
        </w:rPr>
      </w:pPr>
      <w:bookmarkStart w:id="810" w:name="idmarkerx16777217x222447"/>
      <w:bookmarkStart w:id="811" w:name="_Toc25000050"/>
      <w:bookmarkEnd w:id="810"/>
      <w:r>
        <w:t>9.15 Radar range</w:t>
      </w:r>
      <w:bookmarkEnd w:id="811"/>
    </w:p>
    <w:p w14:paraId="4904BCE5" w14:textId="77777777" w:rsidR="00EC0FF0" w:rsidRDefault="00EC0FF0">
      <w:r>
        <w:t>Name: Radar range</w:t>
      </w:r>
      <w:r>
        <w:br/>
        <w:t>Definition: Indicates the coverage of a sea area by a radar surveillance station. Inside this area a vessel may request shore-based radar assistance, particularly in poor visibility.</w:t>
      </w:r>
      <w:r>
        <w:br/>
        <w:t>Code: '</w:t>
      </w:r>
      <w:r>
        <w:rPr>
          <w:rFonts w:ascii="Courier New" w:hAnsi="Courier New" w:cs="Courier New"/>
        </w:rPr>
        <w:t>RadarRange</w:t>
      </w:r>
      <w:r>
        <w:t>'</w:t>
      </w:r>
      <w:r>
        <w:br/>
        <w:t>Remarks: Many large ports have a radar surveillance system covering their approaches to provide guidance for vessels, particularly in poor visibility. The maximum range of the system forms an arc or series of overlapping arcs (IHO Chart Specifications, M-4).</w:t>
      </w:r>
      <w:r>
        <w:br/>
        <w:t>Aliases: RADRNG        Supertype: FeatureType</w:t>
      </w:r>
      <w:r>
        <w:br/>
        <w:t>Feature use type: geographic</w:t>
      </w:r>
      <w:r>
        <w:br/>
        <w:t xml:space="preserve">Permitted primitives: surface  </w:t>
      </w:r>
    </w:p>
    <w:p w14:paraId="55CF7D8D"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7BA6919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106B55"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F25EF0"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310CD4"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C61396"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EA0AA1" w14:textId="77777777" w:rsidR="00EC0FF0" w:rsidRDefault="00EC0FF0">
            <w:r>
              <w:rPr>
                <w:b/>
                <w:bCs/>
              </w:rPr>
              <w:t>Sequential</w:t>
            </w:r>
          </w:p>
        </w:tc>
      </w:tr>
      <w:tr w:rsidR="00EC0FF0" w14:paraId="650D216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2D1DAF" w14:textId="77777777" w:rsidR="00EC0FF0" w:rsidRDefault="00EC0FF0">
            <w:r>
              <w:t>communicationChannel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D8A0E9"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A1D86C"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F86F8A"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DBE5D6" w14:textId="77777777" w:rsidR="00EC0FF0" w:rsidRDefault="00EC0FF0">
            <w:r>
              <w:t>false</w:t>
            </w:r>
          </w:p>
        </w:tc>
      </w:tr>
      <w:tr w:rsidR="00EC0FF0" w14:paraId="0BEFCC8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C64986"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FF77DE"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A63F7C"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DE6EF5" w14:textId="77777777" w:rsidR="00EC0FF0" w:rsidRDefault="008A31A8">
            <w:r>
              <w:t>1 :</w:t>
            </w:r>
            <w:r w:rsidR="00EC0FF0">
              <w:t xml:space="preserve"> permanent</w:t>
            </w:r>
            <w:r w:rsidR="00EC0FF0">
              <w:br/>
              <w:t>2 : occasional</w:t>
            </w:r>
            <w:r w:rsidR="00EC0FF0">
              <w:br/>
              <w:t>4 : not in use</w:t>
            </w:r>
            <w:r w:rsidR="00EC0FF0">
              <w:br/>
              <w:t>7 : temporary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539108" w14:textId="77777777" w:rsidR="00EC0FF0" w:rsidRDefault="00EC0FF0">
            <w:r>
              <w:t>false</w:t>
            </w:r>
          </w:p>
        </w:tc>
      </w:tr>
    </w:tbl>
    <w:p w14:paraId="0987259A" w14:textId="77777777" w:rsidR="00EC0FF0" w:rsidRDefault="00EC0FF0">
      <w:pPr>
        <w:spacing w:before="160" w:after="160"/>
      </w:pPr>
    </w:p>
    <w:p w14:paraId="20BA3966" w14:textId="77777777" w:rsidR="00EC0FF0" w:rsidRDefault="00EC0FF0">
      <w:r>
        <w:br/>
      </w:r>
    </w:p>
    <w:p w14:paraId="2338B73A" w14:textId="77777777" w:rsidR="00EC0FF0" w:rsidRDefault="00EC0FF0">
      <w:pPr>
        <w:pStyle w:val="Center"/>
      </w:pPr>
      <w:r>
        <w:t xml:space="preserve">Information bindings </w:t>
      </w:r>
    </w:p>
    <w:p w14:paraId="51D9F640" w14:textId="77777777" w:rsidR="00EC0FF0" w:rsidRDefault="00EC0FF0">
      <w:pPr>
        <w:pStyle w:val="Center"/>
      </w:pPr>
      <w:r>
        <w:t>(Bindings are also inherited from super-types, if any.)</w:t>
      </w:r>
    </w:p>
    <w:p w14:paraId="31C8C859" w14:textId="77777777" w:rsidR="00EC0FF0" w:rsidRDefault="00EC0FF0">
      <w:pPr>
        <w:pStyle w:val="Center"/>
      </w:pPr>
      <w:r>
        <w:t>(No local bindings, but may inherit bindings from super-types, if any)</w:t>
      </w:r>
    </w:p>
    <w:p w14:paraId="7EBAC2AA" w14:textId="77777777" w:rsidR="00EC0FF0" w:rsidRDefault="00EC0FF0">
      <w:r>
        <w:br/>
      </w:r>
    </w:p>
    <w:p w14:paraId="5DCAE6C5" w14:textId="77777777" w:rsidR="00EC0FF0" w:rsidRDefault="00EC0FF0">
      <w:pPr>
        <w:pStyle w:val="Center"/>
      </w:pPr>
      <w:r>
        <w:t xml:space="preserve">Feature bindings </w:t>
      </w:r>
    </w:p>
    <w:p w14:paraId="4C040CE0"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2826"/>
        <w:gridCol w:w="1771"/>
        <w:gridCol w:w="2215"/>
      </w:tblGrid>
      <w:tr w:rsidR="00EC0FF0" w14:paraId="6E2CF845"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6ECA2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4D759B"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A5B3CB"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EF4F95"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CCE2FE" w14:textId="77777777" w:rsidR="00EC0FF0" w:rsidRDefault="00EC0FF0">
            <w:r>
              <w:rPr>
                <w:b/>
                <w:bCs/>
              </w:rPr>
              <w:t>Name of target class</w:t>
            </w:r>
          </w:p>
        </w:tc>
      </w:tr>
      <w:tr w:rsidR="00EC0FF0" w14:paraId="49D266AC"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3D72A4"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63D5EC"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127821"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976912"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A6C4A2" w14:textId="77777777" w:rsidR="00EC0FF0" w:rsidRDefault="00EC0FF0">
            <w:r>
              <w:t>VesselTrafficServiceArea</w:t>
            </w:r>
          </w:p>
        </w:tc>
      </w:tr>
      <w:tr w:rsidR="00EC0FF0" w14:paraId="3596429A"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B9BCF0"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91FE9C"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E15BB9"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8892C3"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73126B" w14:textId="77777777" w:rsidR="00EC0FF0" w:rsidRDefault="00EC0FF0">
            <w:r>
              <w:t>LocalPortServiceArea</w:t>
            </w:r>
          </w:p>
        </w:tc>
      </w:tr>
      <w:tr w:rsidR="00EC0FF0" w14:paraId="6ED7AF36"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85DC78"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67CF39"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857933"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877BE8"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A96014" w14:textId="77777777" w:rsidR="00EC0FF0" w:rsidRDefault="00EC0FF0">
            <w:r>
              <w:t>ShipReportingServiceArea</w:t>
            </w:r>
          </w:p>
        </w:tc>
      </w:tr>
    </w:tbl>
    <w:p w14:paraId="6369A38D" w14:textId="77777777" w:rsidR="00EC0FF0" w:rsidRDefault="00EC0FF0">
      <w:pPr>
        <w:pStyle w:val="Center"/>
      </w:pPr>
    </w:p>
    <w:p w14:paraId="66B438A7" w14:textId="77777777" w:rsidR="00EC0FF0" w:rsidRDefault="00EC0FF0">
      <w:pPr>
        <w:pStyle w:val="Heading2"/>
        <w:spacing w:before="160" w:after="160"/>
        <w:rPr>
          <w:rFonts w:ascii="Times New Roman" w:hAnsi="Times New Roman" w:cs="Times New Roman"/>
          <w:b w:val="0"/>
          <w:bCs w:val="0"/>
          <w:sz w:val="24"/>
          <w:szCs w:val="24"/>
        </w:rPr>
      </w:pPr>
      <w:bookmarkStart w:id="812" w:name="idmarkerx16777217x224584"/>
      <w:bookmarkStart w:id="813" w:name="_Toc25000051"/>
      <w:bookmarkEnd w:id="812"/>
      <w:r>
        <w:t>9.16 Radio calling-in point</w:t>
      </w:r>
      <w:bookmarkEnd w:id="813"/>
    </w:p>
    <w:p w14:paraId="2AEE561B" w14:textId="77777777" w:rsidR="00EC0FF0" w:rsidRDefault="00EC0FF0">
      <w:r>
        <w:t>Name: Radio calling-in point</w:t>
      </w:r>
      <w:r>
        <w:br/>
        <w:t>Definition: On passing a radio callin-in point or crossing a defined line vessels are required to report on VHF to a Traffic Control Centre. The attribute 'orientation' (ORIENT) encodes the orientation of the traffic flow at that point.</w:t>
      </w:r>
      <w:r>
        <w:br/>
        <w:t>Code: '</w:t>
      </w:r>
      <w:r>
        <w:rPr>
          <w:rFonts w:ascii="Courier New" w:hAnsi="Courier New" w:cs="Courier New"/>
        </w:rPr>
        <w:t>RadioCallingInPoint</w:t>
      </w:r>
      <w:r>
        <w:t>'</w:t>
      </w:r>
      <w:r>
        <w:br/>
        <w:t>Remarks: Radio calling-in points are established in certain busy waterways and port approaches to assist traffic control.</w:t>
      </w:r>
      <w:r>
        <w:br/>
      </w:r>
      <w:r>
        <w:lastRenderedPageBreak/>
        <w:t>Aliases: Radio reporting points; RDOCAL        Supertype: FeatureType</w:t>
      </w:r>
      <w:r>
        <w:br/>
        <w:t>Feature use type: geographic</w:t>
      </w:r>
      <w:r>
        <w:br/>
        <w:t xml:space="preserve">Permitted primitives: point  curve  </w:t>
      </w:r>
    </w:p>
    <w:p w14:paraId="146A11D1"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305"/>
        <w:gridCol w:w="756"/>
        <w:gridCol w:w="4320"/>
        <w:gridCol w:w="961"/>
      </w:tblGrid>
      <w:tr w:rsidR="00EC0FF0" w14:paraId="471ABEB2"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3A47C2"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DFA63C"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F90D96"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8AF967"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8EA9F4" w14:textId="77777777" w:rsidR="00EC0FF0" w:rsidRDefault="00EC0FF0">
            <w:r>
              <w:rPr>
                <w:b/>
                <w:bCs/>
              </w:rPr>
              <w:t>Sequential</w:t>
            </w:r>
          </w:p>
        </w:tc>
      </w:tr>
      <w:tr w:rsidR="00EC0FF0" w14:paraId="02C418A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129053" w14:textId="77777777" w:rsidR="00EC0FF0" w:rsidRDefault="00EC0FF0">
            <w:r>
              <w:t>callSign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379BF1"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663396"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D5BC76"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ABD2D5" w14:textId="77777777" w:rsidR="00EC0FF0" w:rsidRDefault="00EC0FF0">
            <w:r>
              <w:t>false</w:t>
            </w:r>
          </w:p>
        </w:tc>
      </w:tr>
      <w:tr w:rsidR="00EC0FF0" w14:paraId="3C6F305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F2D8B9" w14:textId="77777777" w:rsidR="00EC0FF0" w:rsidRDefault="00EC0FF0">
            <w:r>
              <w:t>communicationChannel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70F611"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9CD83F"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20BC48"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E3F65D" w14:textId="77777777" w:rsidR="00EC0FF0" w:rsidRDefault="00EC0FF0">
            <w:r>
              <w:t>false</w:t>
            </w:r>
          </w:p>
        </w:tc>
      </w:tr>
      <w:tr w:rsidR="00EC0FF0" w14:paraId="40201E0C"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9D67CC" w14:textId="77777777" w:rsidR="00EC0FF0" w:rsidRDefault="00EC0FF0">
            <w:r>
              <w:t>categoryOfCargo</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A3C4D2"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C25940"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E69F20" w14:textId="77777777" w:rsidR="00EC0FF0" w:rsidRDefault="008A31A8">
            <w:r>
              <w:t>1 :</w:t>
            </w:r>
            <w:r w:rsidR="00EC0FF0">
              <w:t xml:space="preserve"> bulk</w:t>
            </w:r>
            <w:r w:rsidR="00EC0FF0">
              <w:br/>
              <w:t>2 : container</w:t>
            </w:r>
            <w:r w:rsidR="00EC0FF0">
              <w:br/>
              <w:t>3 : general</w:t>
            </w:r>
            <w:r w:rsidR="00EC0FF0">
              <w:br/>
              <w:t>4 : liquid</w:t>
            </w:r>
            <w:r w:rsidR="00EC0FF0">
              <w:br/>
              <w:t>5 : passenger</w:t>
            </w:r>
            <w:r w:rsidR="00EC0FF0">
              <w:br/>
              <w:t>6 : livestock</w:t>
            </w:r>
            <w:r w:rsidR="00EC0FF0">
              <w:br/>
              <w:t>7 : dangerous or hazardous</w:t>
            </w:r>
            <w:r w:rsidR="00EC0FF0">
              <w:br/>
              <w:t>8 : heavy lift</w:t>
            </w:r>
            <w:r w:rsidR="00EC0FF0">
              <w:br/>
              <w:t>9 : ballast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7380C6" w14:textId="77777777" w:rsidR="00EC0FF0" w:rsidRDefault="00EC0FF0">
            <w:r>
              <w:t>false</w:t>
            </w:r>
          </w:p>
        </w:tc>
      </w:tr>
      <w:tr w:rsidR="00EC0FF0" w14:paraId="353FDA8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2D7E57" w14:textId="77777777" w:rsidR="00EC0FF0" w:rsidRDefault="00EC0FF0">
            <w:r>
              <w:t>categoryOfVessel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548A21" w14:textId="77777777" w:rsidR="00EC0FF0" w:rsidRDefault="00EC0FF0">
            <w:r>
              <w:t>S100_CodeList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43C225"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7BDB15" w14:textId="77777777" w:rsidR="00EC0FF0" w:rsidRDefault="008A31A8">
            <w:r>
              <w:t>1 :</w:t>
            </w:r>
            <w:r w:rsidR="00EC0FF0">
              <w:t xml:space="preserve"> general cargo vessel</w:t>
            </w:r>
            <w:r w:rsidR="00EC0FF0">
              <w:br/>
              <w:t>2 : container carrier</w:t>
            </w:r>
            <w:r w:rsidR="00EC0FF0">
              <w:br/>
              <w:t>3 : tanker</w:t>
            </w:r>
            <w:r w:rsidR="00EC0FF0">
              <w:br/>
              <w:t>4 : bulk carrier</w:t>
            </w:r>
            <w:r w:rsidR="00EC0FF0">
              <w:br/>
              <w:t>5 : passenger vessel</w:t>
            </w:r>
            <w:r w:rsidR="00EC0FF0">
              <w:br/>
              <w:t>6 : roll-on roll-off</w:t>
            </w:r>
            <w:r w:rsidR="00EC0FF0">
              <w:br/>
              <w:t>7 : refrigerated cargo vessel</w:t>
            </w:r>
            <w:r w:rsidR="00EC0FF0">
              <w:br/>
              <w:t>8 : fishing vessel</w:t>
            </w:r>
            <w:r w:rsidR="00EC0FF0">
              <w:br/>
              <w:t>9 : service</w:t>
            </w:r>
            <w:r w:rsidR="00EC0FF0">
              <w:br/>
              <w:t>10 : warship</w:t>
            </w:r>
            <w:r w:rsidR="00EC0FF0">
              <w:br/>
              <w:t>11 : towed or pushed composite unit</w:t>
            </w:r>
            <w:r w:rsidR="00EC0FF0">
              <w:br/>
              <w:t>12 : tug and tow</w:t>
            </w:r>
            <w:r w:rsidR="00EC0FF0">
              <w:br/>
              <w:t>13 : light recreational</w:t>
            </w:r>
            <w:r w:rsidR="00EC0FF0">
              <w:br/>
              <w:t>14 : semi-submersible offshore installation</w:t>
            </w:r>
            <w:r w:rsidR="00EC0FF0">
              <w:br/>
              <w:t>15 : jack-up exploration or project installation</w:t>
            </w:r>
            <w:r w:rsidR="00EC0FF0">
              <w:br/>
              <w:t>16 : livestock carrier</w:t>
            </w:r>
            <w:r w:rsidR="00EC0FF0">
              <w:br/>
              <w:t>17 : sport fishing</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90A612" w14:textId="77777777" w:rsidR="00EC0FF0" w:rsidRDefault="00EC0FF0">
            <w:r>
              <w:t>false</w:t>
            </w:r>
          </w:p>
        </w:tc>
      </w:tr>
      <w:tr w:rsidR="00EC0FF0" w14:paraId="689F664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AF4CA6" w14:textId="77777777" w:rsidR="00EC0FF0" w:rsidRDefault="00EC0FF0">
            <w:r>
              <w:t>orientationValue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1C73D0" w14:textId="77777777" w:rsidR="00EC0FF0" w:rsidRDefault="00EC0FF0">
            <w:r>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93E7F9" w14:textId="77777777" w:rsidR="00EC0FF0" w:rsidRDefault="00EC0FF0">
            <w:r>
              <w:t>0..2</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372D9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DC2C62" w14:textId="77777777" w:rsidR="00EC0FF0" w:rsidRDefault="00EC0FF0">
            <w:r>
              <w:t>false</w:t>
            </w:r>
          </w:p>
        </w:tc>
      </w:tr>
      <w:tr w:rsidR="00EC0FF0" w14:paraId="5DD27FF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234786"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7BAD1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ABCA74"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82BD72" w14:textId="77777777" w:rsidR="00EC0FF0" w:rsidRDefault="008A31A8">
            <w:r>
              <w:t>1 :</w:t>
            </w:r>
            <w:r w:rsidR="00EC0FF0">
              <w:t xml:space="preserve"> permanent</w:t>
            </w:r>
            <w:r w:rsidR="00EC0FF0">
              <w:br/>
              <w:t>3 : recommended</w:t>
            </w:r>
            <w:r w:rsidR="00EC0FF0">
              <w:br/>
              <w:t>4 : not in use</w:t>
            </w:r>
            <w:r w:rsidR="00EC0FF0">
              <w:br/>
              <w:t>5 : periodic/intermittent</w:t>
            </w:r>
            <w:r w:rsidR="00EC0FF0">
              <w:br/>
              <w:t>6 : reserved</w:t>
            </w:r>
            <w:r w:rsidR="00EC0FF0">
              <w:br/>
              <w:t>7 : temporary</w:t>
            </w:r>
            <w:r w:rsidR="00EC0FF0">
              <w:br/>
              <w:t>9 : mandatory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AAC19E" w14:textId="77777777" w:rsidR="00EC0FF0" w:rsidRDefault="00EC0FF0">
            <w:r>
              <w:t>false</w:t>
            </w:r>
          </w:p>
        </w:tc>
      </w:tr>
      <w:tr w:rsidR="00EC0FF0" w14:paraId="3A98A7A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84486C" w14:textId="77777777" w:rsidR="00EC0FF0" w:rsidRDefault="00EC0FF0">
            <w:r>
              <w:t>trafficFlow</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DB56B0"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9976BA"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6CA0C6" w14:textId="77777777" w:rsidR="00EC0FF0" w:rsidRDefault="008A31A8">
            <w:r>
              <w:t>1 :</w:t>
            </w:r>
            <w:r w:rsidR="00EC0FF0">
              <w:t xml:space="preserve"> inbound</w:t>
            </w:r>
            <w:r w:rsidR="00EC0FF0">
              <w:br/>
              <w:t>2 : outbound</w:t>
            </w:r>
            <w:r w:rsidR="00EC0FF0">
              <w:br/>
              <w:t>3 : one-way</w:t>
            </w:r>
            <w:r w:rsidR="00EC0FF0">
              <w:br/>
              <w:t>4 : two-way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60B8A7" w14:textId="77777777" w:rsidR="00EC0FF0" w:rsidRDefault="00EC0FF0">
            <w:r>
              <w:t>false</w:t>
            </w:r>
          </w:p>
        </w:tc>
      </w:tr>
    </w:tbl>
    <w:p w14:paraId="0D646200" w14:textId="77777777" w:rsidR="00EC0FF0" w:rsidRDefault="00EC0FF0">
      <w:pPr>
        <w:spacing w:before="160" w:after="160"/>
      </w:pPr>
    </w:p>
    <w:p w14:paraId="5F10538B" w14:textId="77777777" w:rsidR="00EC0FF0" w:rsidRDefault="00EC0FF0">
      <w:r>
        <w:br/>
      </w:r>
    </w:p>
    <w:p w14:paraId="1061E885" w14:textId="77777777" w:rsidR="00EC0FF0" w:rsidRDefault="00EC0FF0">
      <w:pPr>
        <w:pStyle w:val="Center"/>
      </w:pPr>
      <w:r>
        <w:t xml:space="preserve">Information bindings </w:t>
      </w:r>
    </w:p>
    <w:p w14:paraId="1721F4CF" w14:textId="77777777" w:rsidR="00EC0FF0" w:rsidRDefault="00EC0FF0">
      <w:pPr>
        <w:pStyle w:val="Center"/>
      </w:pPr>
      <w:r>
        <w:t>(Bindings are also inherited from super-types, if any.)</w:t>
      </w:r>
    </w:p>
    <w:p w14:paraId="0CB96F69" w14:textId="77777777" w:rsidR="00EC0FF0" w:rsidRDefault="00EC0FF0">
      <w:pPr>
        <w:pStyle w:val="Center"/>
      </w:pPr>
      <w:r>
        <w:t>(No local bindings, but may inherit bindings from super-types, if any)</w:t>
      </w:r>
    </w:p>
    <w:p w14:paraId="40F3CA30" w14:textId="77777777" w:rsidR="00EC0FF0" w:rsidRDefault="00EC0FF0">
      <w:r>
        <w:br/>
      </w:r>
    </w:p>
    <w:p w14:paraId="63A0725F" w14:textId="77777777" w:rsidR="00EC0FF0" w:rsidRDefault="00EC0FF0">
      <w:pPr>
        <w:pStyle w:val="Center"/>
      </w:pPr>
      <w:r>
        <w:lastRenderedPageBreak/>
        <w:t xml:space="preserve">Feature bindings </w:t>
      </w:r>
    </w:p>
    <w:p w14:paraId="1D5085AC"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2826"/>
        <w:gridCol w:w="1771"/>
        <w:gridCol w:w="2215"/>
      </w:tblGrid>
      <w:tr w:rsidR="00EC0FF0" w14:paraId="7A7BFC13"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24E530"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7923C6"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5E4BC1"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8D095F"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AD6EAF" w14:textId="77777777" w:rsidR="00EC0FF0" w:rsidRDefault="00EC0FF0">
            <w:r>
              <w:rPr>
                <w:b/>
                <w:bCs/>
              </w:rPr>
              <w:t>Name of target class</w:t>
            </w:r>
          </w:p>
        </w:tc>
      </w:tr>
      <w:tr w:rsidR="00EC0FF0" w14:paraId="07962B45"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825034"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4B928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427695"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CBF018"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C6AAE0" w14:textId="77777777" w:rsidR="00EC0FF0" w:rsidRDefault="00EC0FF0">
            <w:r>
              <w:t>VesselTrafficServiceArea</w:t>
            </w:r>
          </w:p>
        </w:tc>
      </w:tr>
      <w:tr w:rsidR="00EC0FF0" w14:paraId="3FB19E9A"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06AC04"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01E6E6"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03F067"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2A7A01"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97695C" w14:textId="77777777" w:rsidR="00EC0FF0" w:rsidRDefault="00EC0FF0">
            <w:r>
              <w:t>LocalPortServiceArea</w:t>
            </w:r>
          </w:p>
        </w:tc>
      </w:tr>
      <w:tr w:rsidR="00EC0FF0" w14:paraId="74A3C7E9"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1E4BEB"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534545"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954C2D"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98013D"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743F0E" w14:textId="77777777" w:rsidR="00EC0FF0" w:rsidRDefault="00EC0FF0">
            <w:r>
              <w:t>ShipReportingServiceArea</w:t>
            </w:r>
          </w:p>
        </w:tc>
      </w:tr>
    </w:tbl>
    <w:p w14:paraId="4A392EF4" w14:textId="77777777" w:rsidR="00EC0FF0" w:rsidRDefault="00EC0FF0">
      <w:pPr>
        <w:pStyle w:val="Center"/>
      </w:pPr>
    </w:p>
    <w:p w14:paraId="0ECB237B" w14:textId="77777777" w:rsidR="00EC0FF0" w:rsidRDefault="00EC0FF0">
      <w:pPr>
        <w:pStyle w:val="Heading2"/>
        <w:spacing w:before="160" w:after="160"/>
        <w:rPr>
          <w:rFonts w:ascii="Times New Roman" w:hAnsi="Times New Roman" w:cs="Times New Roman"/>
          <w:b w:val="0"/>
          <w:bCs w:val="0"/>
          <w:sz w:val="24"/>
          <w:szCs w:val="24"/>
        </w:rPr>
      </w:pPr>
      <w:bookmarkStart w:id="814" w:name="idmarkerx16777217x228274"/>
      <w:bookmarkStart w:id="815" w:name="_Toc25000052"/>
      <w:bookmarkEnd w:id="814"/>
      <w:r>
        <w:t>9.17 Restricted area navigational</w:t>
      </w:r>
      <w:bookmarkEnd w:id="815"/>
    </w:p>
    <w:p w14:paraId="221CDB2F" w14:textId="77777777" w:rsidR="00EC0FF0" w:rsidRDefault="00EC0FF0">
      <w:r>
        <w:t>Name: Restricted area navigational</w:t>
      </w:r>
      <w:r>
        <w:br/>
        <w:t>Definition: A specified area of land or water designated by an appropriate authority within which access or navigation is restricted in accordance with certain specified conditions. A navigational restricted area is an area where the restrictions have a direct impact on the navigation of a vessel in the area.</w:t>
      </w:r>
      <w:r>
        <w:br/>
        <w:t>Code: '</w:t>
      </w:r>
      <w:r>
        <w:rPr>
          <w:rFonts w:ascii="Courier New" w:hAnsi="Courier New" w:cs="Courier New"/>
        </w:rPr>
        <w:t>RestrictedAreaNavigational</w:t>
      </w:r>
      <w:r>
        <w:t>'</w:t>
      </w:r>
      <w:r>
        <w:br/>
        <w:t xml:space="preserve">Remarks: </w:t>
      </w:r>
      <w:r>
        <w:br/>
        <w:t>Aliases: (none)        Supertype: SupervisedArea</w:t>
      </w:r>
      <w:r>
        <w:br/>
        <w:t>Feature use type: geographic</w:t>
      </w:r>
      <w:r>
        <w:br/>
        <w:t xml:space="preserve">Permitted primitives: surface  </w:t>
      </w:r>
    </w:p>
    <w:p w14:paraId="48116813"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1D78E1B2"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D27E1D"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3CF6E0"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7CF22"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322A6F"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92D16B" w14:textId="77777777" w:rsidR="00EC0FF0" w:rsidRDefault="00EC0FF0">
            <w:r>
              <w:rPr>
                <w:b/>
                <w:bCs/>
              </w:rPr>
              <w:t>Sequential</w:t>
            </w:r>
          </w:p>
        </w:tc>
      </w:tr>
      <w:tr w:rsidR="00EC0FF0" w14:paraId="0A65561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772BC0" w14:textId="77777777" w:rsidR="00EC0FF0" w:rsidRDefault="00EC0FF0">
            <w:r>
              <w:t>categoryOfRestrictedArea</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D64689"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5CAAD2"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1204D7" w14:textId="77777777" w:rsidR="00EC0FF0" w:rsidRDefault="008A31A8">
            <w:r>
              <w:t>1 :</w:t>
            </w:r>
            <w:r w:rsidR="00EC0FF0">
              <w:t xml:space="preserve"> offshore safety zone</w:t>
            </w:r>
            <w:r w:rsidR="00EC0FF0">
              <w:br/>
              <w:t>4 : nature reserve</w:t>
            </w:r>
            <w:r w:rsidR="00EC0FF0">
              <w:br/>
              <w:t>5 : bird sanctuary</w:t>
            </w:r>
            <w:r w:rsidR="00EC0FF0">
              <w:br/>
              <w:t>6 : game reserve</w:t>
            </w:r>
            <w:r w:rsidR="00EC0FF0">
              <w:br/>
              <w:t>7 : seal sanctuary</w:t>
            </w:r>
            <w:r w:rsidR="00EC0FF0">
              <w:br/>
              <w:t>8 : degaussing range</w:t>
            </w:r>
            <w:r w:rsidR="00EC0FF0">
              <w:br/>
              <w:t>9 : military area</w:t>
            </w:r>
            <w:r w:rsidR="00EC0FF0">
              <w:br/>
              <w:t>10 : historic wreck area</w:t>
            </w:r>
            <w:r w:rsidR="00EC0FF0">
              <w:br/>
              <w:t>12 : navigational aid safety zone</w:t>
            </w:r>
            <w:r w:rsidR="00EC0FF0">
              <w:br/>
              <w:t>14 : minefield</w:t>
            </w:r>
            <w:r w:rsidR="00EC0FF0">
              <w:br/>
              <w:t>19 : waiting area</w:t>
            </w:r>
            <w:r w:rsidR="00EC0FF0">
              <w:br/>
              <w:t>20 : research area</w:t>
            </w:r>
            <w:r w:rsidR="00EC0FF0">
              <w:br/>
              <w:t>22 : fish sanctuary</w:t>
            </w:r>
            <w:r w:rsidR="00EC0FF0">
              <w:br/>
              <w:t>23 : ecological reserve</w:t>
            </w:r>
            <w:r w:rsidR="00EC0FF0">
              <w:br/>
              <w:t>25 : swinging area</w:t>
            </w:r>
            <w:r w:rsidR="00EC0FF0">
              <w:br/>
              <w:t>27 : environmentally sensitive sea area</w:t>
            </w:r>
            <w:r w:rsidR="00EC0FF0">
              <w:br/>
              <w:t>28 : particularly sensitive sea area</w:t>
            </w:r>
            <w:r w:rsidR="00EC0FF0">
              <w:br/>
              <w:t>29 : disengagement area</w:t>
            </w:r>
            <w:r w:rsidR="00EC0FF0">
              <w:br/>
              <w:t>30 : port security area</w:t>
            </w:r>
            <w:r w:rsidR="00EC0FF0">
              <w:br/>
              <w:t>31 : coral sanctuary</w:t>
            </w:r>
            <w:r w:rsidR="00EC0FF0">
              <w:br/>
              <w:t>32 : recreation 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50A20B" w14:textId="77777777" w:rsidR="00EC0FF0" w:rsidRDefault="00EC0FF0">
            <w:r>
              <w:t>false</w:t>
            </w:r>
          </w:p>
        </w:tc>
      </w:tr>
      <w:tr w:rsidR="00EC0FF0" w14:paraId="2469E08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A47EE1" w14:textId="77777777" w:rsidR="00EC0FF0" w:rsidRDefault="00EC0FF0">
            <w:r>
              <w:t>restriction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A4655C"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D182B8" w14:textId="77777777" w:rsidR="00EC0FF0" w:rsidRDefault="00EC0FF0">
            <w:r>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BF60F3" w14:textId="77777777" w:rsidR="00EC0FF0" w:rsidRDefault="008A31A8">
            <w:pPr>
              <w:rPr>
                <w:ins w:id="816" w:author="Raphael Malyankar" w:date="2019-11-18T19:55:00Z"/>
              </w:rPr>
            </w:pPr>
            <w:r>
              <w:t>1 :</w:t>
            </w:r>
            <w:r w:rsidR="00EC0FF0">
              <w:t xml:space="preserve"> anchoring prohibited</w:t>
            </w:r>
            <w:r w:rsidR="00EC0FF0">
              <w:br/>
              <w:t>2 : anchoring restricted</w:t>
            </w:r>
            <w:r w:rsidR="00EC0FF0">
              <w:br/>
              <w:t>7 : entry prohibited</w:t>
            </w:r>
            <w:r w:rsidR="00EC0FF0">
              <w:br/>
              <w:t>8 : entry restricted</w:t>
            </w:r>
            <w:r w:rsidR="00EC0FF0">
              <w:br/>
              <w:t>13 : no wake</w:t>
            </w:r>
            <w:r w:rsidR="00EC0FF0">
              <w:br/>
              <w:t>14 : area to be avoided</w:t>
            </w:r>
            <w:r w:rsidR="00EC0FF0">
              <w:br/>
              <w:t>25 : stopping prohibited</w:t>
            </w:r>
            <w:r w:rsidR="00EC0FF0">
              <w:br/>
              <w:t>26 : landing prohibited</w:t>
            </w:r>
            <w:r w:rsidR="00EC0FF0">
              <w:br/>
              <w:t>27 : speed restricted</w:t>
            </w:r>
          </w:p>
          <w:p w14:paraId="4867A0EF" w14:textId="4A83BC87" w:rsidR="002A3B43" w:rsidRDefault="002A3B43">
            <w:pPr>
              <w:rPr>
                <w:ins w:id="817" w:author="Raphael Malyankar" w:date="2019-11-18T19:55:00Z"/>
              </w:rPr>
            </w:pPr>
            <w:ins w:id="818" w:author="Raphael Malyankar" w:date="2019-11-18T19:55:00Z">
              <w:r>
                <w:t>28 :</w:t>
              </w:r>
            </w:ins>
            <w:ins w:id="819" w:author="Raphael Malyankar" w:date="2019-11-18T19:57:00Z">
              <w:r w:rsidR="000E54A5">
                <w:t xml:space="preserve"> </w:t>
              </w:r>
              <w:r w:rsidR="000E54A5" w:rsidRPr="000E54A5">
                <w:t>overtaking prohibited</w:t>
              </w:r>
            </w:ins>
          </w:p>
          <w:p w14:paraId="4322352E" w14:textId="66F2056D" w:rsidR="002A3B43" w:rsidRDefault="002A3B43">
            <w:pPr>
              <w:rPr>
                <w:ins w:id="820" w:author="Raphael Malyankar" w:date="2019-11-18T19:55:00Z"/>
              </w:rPr>
            </w:pPr>
            <w:ins w:id="821" w:author="Raphael Malyankar" w:date="2019-11-18T19:55:00Z">
              <w:r>
                <w:t>29 :</w:t>
              </w:r>
            </w:ins>
            <w:ins w:id="822" w:author="Raphael Malyankar" w:date="2019-11-18T19:57:00Z">
              <w:r w:rsidR="000E54A5">
                <w:t xml:space="preserve"> </w:t>
              </w:r>
              <w:r w:rsidR="000E54A5" w:rsidRPr="000E54A5">
                <w:t>overtaking of convoys by convoys prohibited</w:t>
              </w:r>
            </w:ins>
          </w:p>
          <w:p w14:paraId="1B5CB177" w14:textId="41958E9B" w:rsidR="002A3B43" w:rsidRDefault="002A3B43">
            <w:pPr>
              <w:rPr>
                <w:ins w:id="823" w:author="Raphael Malyankar" w:date="2019-11-18T19:55:00Z"/>
              </w:rPr>
            </w:pPr>
            <w:ins w:id="824" w:author="Raphael Malyankar" w:date="2019-11-18T19:55:00Z">
              <w:r>
                <w:t>30 :</w:t>
              </w:r>
            </w:ins>
            <w:ins w:id="825" w:author="Raphael Malyankar" w:date="2019-11-18T19:57:00Z">
              <w:r w:rsidR="000E54A5">
                <w:t xml:space="preserve"> </w:t>
              </w:r>
            </w:ins>
            <w:ins w:id="826" w:author="Raphael Malyankar" w:date="2019-11-18T19:58:00Z">
              <w:r w:rsidR="000E54A5" w:rsidRPr="000E54A5">
                <w:t>passing or overtaking prohibited</w:t>
              </w:r>
            </w:ins>
          </w:p>
          <w:p w14:paraId="2546D453" w14:textId="4A1FB37A" w:rsidR="002A3B43" w:rsidRDefault="002A3B43">
            <w:pPr>
              <w:rPr>
                <w:ins w:id="827" w:author="Raphael Malyankar" w:date="2019-11-18T19:55:00Z"/>
              </w:rPr>
            </w:pPr>
            <w:ins w:id="828" w:author="Raphael Malyankar" w:date="2019-11-18T19:55:00Z">
              <w:r>
                <w:t>35 :</w:t>
              </w:r>
            </w:ins>
            <w:ins w:id="829" w:author="Raphael Malyankar" w:date="2019-11-18T19:58:00Z">
              <w:r w:rsidR="000E54A5">
                <w:t xml:space="preserve"> </w:t>
              </w:r>
              <w:r w:rsidR="000E54A5" w:rsidRPr="000E54A5">
                <w:t>turning prohibited</w:t>
              </w:r>
            </w:ins>
          </w:p>
          <w:p w14:paraId="68750226" w14:textId="33BDA7FE" w:rsidR="002A3B43" w:rsidRDefault="002A3B43">
            <w:pPr>
              <w:rPr>
                <w:ins w:id="830" w:author="Raphael Malyankar" w:date="2019-11-18T19:55:00Z"/>
              </w:rPr>
            </w:pPr>
            <w:ins w:id="831" w:author="Raphael Malyankar" w:date="2019-11-18T19:55:00Z">
              <w:r>
                <w:lastRenderedPageBreak/>
                <w:t>36 :</w:t>
              </w:r>
            </w:ins>
            <w:ins w:id="832" w:author="Raphael Malyankar" w:date="2019-11-18T19:58:00Z">
              <w:r w:rsidR="000E54A5">
                <w:t xml:space="preserve"> </w:t>
              </w:r>
              <w:r w:rsidR="000E54A5" w:rsidRPr="000E54A5">
                <w:t>restricted fairway depth</w:t>
              </w:r>
            </w:ins>
          </w:p>
          <w:p w14:paraId="4E908FE7" w14:textId="4BC39E22" w:rsidR="002A3B43" w:rsidRDefault="002A3B43">
            <w:ins w:id="833" w:author="Raphael Malyankar" w:date="2019-11-18T19:55:00Z">
              <w:r>
                <w:t>37 :</w:t>
              </w:r>
            </w:ins>
            <w:ins w:id="834" w:author="Raphael Malyankar" w:date="2019-11-18T19:58:00Z">
              <w:r w:rsidR="000E54A5">
                <w:t xml:space="preserve"> </w:t>
              </w:r>
            </w:ins>
            <w:ins w:id="835" w:author="Raphael Malyankar" w:date="2019-11-18T19:59:00Z">
              <w:r w:rsidR="000E54A5" w:rsidRPr="000E54A5">
                <w:t>restricted fairway width</w:t>
              </w:r>
            </w:ins>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ED8090" w14:textId="77777777" w:rsidR="00EC0FF0" w:rsidRDefault="00EC0FF0">
            <w:r>
              <w:lastRenderedPageBreak/>
              <w:t>false</w:t>
            </w:r>
          </w:p>
        </w:tc>
      </w:tr>
      <w:tr w:rsidR="00EC0FF0" w14:paraId="192D5DF2"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D6F761"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DD0C65"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315576"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A85061" w14:textId="77777777" w:rsidR="00EC0FF0" w:rsidRDefault="008A31A8">
            <w:r>
              <w:t>1 :</w:t>
            </w:r>
            <w:r w:rsidR="00EC0FF0">
              <w:t xml:space="preserve"> permanent</w:t>
            </w:r>
            <w:r w:rsidR="00EC0FF0">
              <w:br/>
              <w:t>2 : occasional</w:t>
            </w:r>
            <w:r w:rsidR="00EC0FF0">
              <w:br/>
              <w:t>3 : recommended</w:t>
            </w:r>
            <w:r w:rsidR="00EC0FF0">
              <w:br/>
              <w:t>4 : not in use</w:t>
            </w:r>
            <w:r w:rsidR="00EC0FF0">
              <w:br/>
              <w:t>5 : periodic/intermittent</w:t>
            </w:r>
            <w:r w:rsidR="00EC0FF0">
              <w:br/>
              <w:t>6 : reserved</w:t>
            </w:r>
            <w:r w:rsidR="00EC0FF0">
              <w:br/>
              <w:t>7 : temporary</w:t>
            </w:r>
            <w:r w:rsidR="00EC0FF0">
              <w:br/>
              <w:t>9 : mandatory</w:t>
            </w:r>
            <w:r w:rsidR="00EC0FF0">
              <w:br/>
              <w:t>18 : existence doubtful</w:t>
            </w:r>
            <w:r w:rsidR="00EC0FF0">
              <w:br/>
              <w:t>28 : buoyed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208224" w14:textId="77777777" w:rsidR="00EC0FF0" w:rsidRDefault="00EC0FF0">
            <w:r>
              <w:t>false</w:t>
            </w:r>
          </w:p>
        </w:tc>
      </w:tr>
    </w:tbl>
    <w:p w14:paraId="7C79CF99" w14:textId="77777777" w:rsidR="00EC0FF0" w:rsidRDefault="00EC0FF0">
      <w:pPr>
        <w:spacing w:before="160" w:after="160"/>
      </w:pPr>
    </w:p>
    <w:p w14:paraId="681E13BF" w14:textId="77777777" w:rsidR="00EC0FF0" w:rsidRDefault="00EC0FF0">
      <w:r>
        <w:br/>
      </w:r>
    </w:p>
    <w:p w14:paraId="64E86744" w14:textId="77777777" w:rsidR="00EC0FF0" w:rsidRDefault="00EC0FF0">
      <w:pPr>
        <w:pStyle w:val="Center"/>
      </w:pPr>
      <w:r>
        <w:t xml:space="preserve">Information bindings </w:t>
      </w:r>
    </w:p>
    <w:p w14:paraId="42CE9696" w14:textId="77777777" w:rsidR="00EC0FF0" w:rsidRDefault="00EC0FF0">
      <w:pPr>
        <w:pStyle w:val="Center"/>
      </w:pPr>
      <w:r>
        <w:t>(Bindings are also inherited from super-types, if any.)</w:t>
      </w:r>
    </w:p>
    <w:p w14:paraId="0A73CE24" w14:textId="77777777" w:rsidR="00EC0FF0" w:rsidRDefault="00EC0FF0">
      <w:pPr>
        <w:pStyle w:val="Center"/>
      </w:pPr>
      <w:r>
        <w:t>(No local bindings, but may inherit bindings from super-types, if any)</w:t>
      </w:r>
    </w:p>
    <w:p w14:paraId="17B7DFCC" w14:textId="77777777" w:rsidR="00EC0FF0" w:rsidRDefault="00EC0FF0">
      <w:r>
        <w:br/>
      </w:r>
    </w:p>
    <w:p w14:paraId="041148BD" w14:textId="77777777" w:rsidR="00EC0FF0" w:rsidRDefault="00EC0FF0">
      <w:pPr>
        <w:pStyle w:val="Center"/>
      </w:pPr>
      <w:r>
        <w:t xml:space="preserve">Feature bindings </w:t>
      </w:r>
    </w:p>
    <w:p w14:paraId="262033E8" w14:textId="77777777" w:rsidR="00EC0FF0" w:rsidRDefault="00EC0FF0">
      <w:pPr>
        <w:pStyle w:val="Center"/>
      </w:pPr>
      <w:r>
        <w:t>(Bindings are also inherited from super-types, if any.)</w:t>
      </w:r>
    </w:p>
    <w:p w14:paraId="3C741C6E" w14:textId="77777777" w:rsidR="00EC0FF0" w:rsidRDefault="00EC0FF0">
      <w:pPr>
        <w:pStyle w:val="Center"/>
      </w:pPr>
      <w:r>
        <w:t>(No local bindings, but will inherit super-type bindings if any)</w:t>
      </w:r>
    </w:p>
    <w:p w14:paraId="4D7376EF" w14:textId="77777777" w:rsidR="00EC0FF0" w:rsidRDefault="00EC0FF0">
      <w:pPr>
        <w:pStyle w:val="Heading2"/>
        <w:spacing w:before="160" w:after="160"/>
        <w:rPr>
          <w:rFonts w:ascii="Times New Roman" w:hAnsi="Times New Roman" w:cs="Times New Roman"/>
          <w:b w:val="0"/>
          <w:bCs w:val="0"/>
          <w:sz w:val="24"/>
          <w:szCs w:val="24"/>
        </w:rPr>
      </w:pPr>
      <w:bookmarkStart w:id="836" w:name="idmarkerx16777217x229692"/>
      <w:bookmarkStart w:id="837" w:name="_Toc25000053"/>
      <w:bookmarkEnd w:id="836"/>
      <w:r>
        <w:t>9.18 Restricted area regulatory</w:t>
      </w:r>
      <w:bookmarkEnd w:id="837"/>
    </w:p>
    <w:p w14:paraId="61A699E5" w14:textId="77777777" w:rsidR="00EC0FF0" w:rsidRDefault="00EC0FF0">
      <w:r>
        <w:t>Name: Restricted area regulatory</w:t>
      </w:r>
      <w:r>
        <w:br/>
        <w:t>Definition: A specified area of land or water designated by an appropriate authority within which access or navigation is restricted in accordance with certain specified conditions. A regulatory restricted area is an area where the restrictions have no direct impact on the navigation of a vessel in the area, but impact on the activities that can take place within the area.</w:t>
      </w:r>
      <w:r>
        <w:br/>
        <w:t>Code: '</w:t>
      </w:r>
      <w:r>
        <w:rPr>
          <w:rFonts w:ascii="Courier New" w:hAnsi="Courier New" w:cs="Courier New"/>
        </w:rPr>
        <w:t>RestrictedAreaRegulatory</w:t>
      </w:r>
      <w:r>
        <w:t>'</w:t>
      </w:r>
      <w:r>
        <w:br/>
        <w:t xml:space="preserve">Remarks: </w:t>
      </w:r>
      <w:r>
        <w:br/>
        <w:t>Aliases: (none)        Supertype: SupervisedArea</w:t>
      </w:r>
      <w:r>
        <w:br/>
        <w:t>Feature use type: geographic</w:t>
      </w:r>
      <w:r>
        <w:br/>
        <w:t xml:space="preserve">Permitted primitives: surface  </w:t>
      </w:r>
    </w:p>
    <w:p w14:paraId="4F6AD5AF"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2E219F8F"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947F34"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E0C58E"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07C65C"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516EF2"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1A043F" w14:textId="77777777" w:rsidR="00EC0FF0" w:rsidRDefault="00EC0FF0">
            <w:r>
              <w:rPr>
                <w:b/>
                <w:bCs/>
              </w:rPr>
              <w:t>Sequential</w:t>
            </w:r>
          </w:p>
        </w:tc>
      </w:tr>
      <w:tr w:rsidR="00EC0FF0" w14:paraId="64FF882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F2ED0A" w14:textId="77777777" w:rsidR="00EC0FF0" w:rsidRDefault="00EC0FF0">
            <w:r>
              <w:t>categoryOfRestrictedArea</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7C8C66"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22F0E2"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7FE10C" w14:textId="77777777" w:rsidR="00EC0FF0" w:rsidRDefault="008A31A8">
            <w:r>
              <w:t>1 :</w:t>
            </w:r>
            <w:r w:rsidR="00EC0FF0">
              <w:t xml:space="preserve"> offshore safety zone</w:t>
            </w:r>
            <w:r w:rsidR="00EC0FF0">
              <w:br/>
              <w:t>4 : nature reserve</w:t>
            </w:r>
            <w:r w:rsidR="00EC0FF0">
              <w:br/>
              <w:t>5 : bird sanctuary</w:t>
            </w:r>
            <w:r w:rsidR="00EC0FF0">
              <w:br/>
              <w:t>6 : game reserve</w:t>
            </w:r>
            <w:r w:rsidR="00EC0FF0">
              <w:br/>
              <w:t>7 : seal sanctuary</w:t>
            </w:r>
            <w:r w:rsidR="00EC0FF0">
              <w:br/>
              <w:t>8 : degaussing range</w:t>
            </w:r>
            <w:r w:rsidR="00EC0FF0">
              <w:br/>
              <w:t>9 : military area</w:t>
            </w:r>
            <w:r w:rsidR="00EC0FF0">
              <w:br/>
              <w:t>10 : historic wreck area</w:t>
            </w:r>
            <w:r w:rsidR="00EC0FF0">
              <w:br/>
              <w:t>12 : navigational aid safety zone</w:t>
            </w:r>
            <w:r w:rsidR="00EC0FF0">
              <w:br/>
              <w:t>14 : minefield</w:t>
            </w:r>
            <w:r w:rsidR="00EC0FF0">
              <w:br/>
              <w:t>19 : waiting area</w:t>
            </w:r>
            <w:r w:rsidR="00EC0FF0">
              <w:br/>
              <w:t>20 : research area</w:t>
            </w:r>
            <w:r w:rsidR="00EC0FF0">
              <w:br/>
              <w:t>22 : fish sanctuary</w:t>
            </w:r>
            <w:r w:rsidR="00EC0FF0">
              <w:br/>
              <w:t>23 : ecological reserve</w:t>
            </w:r>
            <w:r w:rsidR="00EC0FF0">
              <w:br/>
              <w:t>25 : swinging area</w:t>
            </w:r>
            <w:r w:rsidR="00EC0FF0">
              <w:br/>
              <w:t>27 : environmentally sensitive sea area</w:t>
            </w:r>
            <w:r w:rsidR="00EC0FF0">
              <w:br/>
            </w:r>
            <w:r w:rsidR="00EC0FF0">
              <w:lastRenderedPageBreak/>
              <w:t>28 : particularly sensitive sea area</w:t>
            </w:r>
            <w:r w:rsidR="00EC0FF0">
              <w:br/>
              <w:t>29 : disengagement area</w:t>
            </w:r>
            <w:r w:rsidR="00EC0FF0">
              <w:br/>
              <w:t>30 : port security area</w:t>
            </w:r>
            <w:r w:rsidR="00EC0FF0">
              <w:br/>
              <w:t>31 : coral sanctuary</w:t>
            </w:r>
            <w:r w:rsidR="00EC0FF0">
              <w:br/>
              <w:t>32 : recreation 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E96620" w14:textId="77777777" w:rsidR="00EC0FF0" w:rsidRDefault="00EC0FF0">
            <w:r>
              <w:lastRenderedPageBreak/>
              <w:t>false</w:t>
            </w:r>
          </w:p>
        </w:tc>
      </w:tr>
      <w:tr w:rsidR="00EC0FF0" w14:paraId="7695659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1738A7" w14:textId="77777777" w:rsidR="00EC0FF0" w:rsidRDefault="00EC0FF0">
            <w:r>
              <w:t>restriction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E53B82"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289FBA"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847092" w14:textId="77777777" w:rsidR="00EC0FF0" w:rsidRDefault="00EC0FF0">
            <w:r>
              <w:br/>
            </w:r>
            <w:r>
              <w:br/>
              <w:t>3 : fishing prohibited</w:t>
            </w:r>
            <w:r>
              <w:br/>
              <w:t>4 : fishing restricted</w:t>
            </w:r>
            <w:r>
              <w:br/>
              <w:t>5 : trawling prohibited</w:t>
            </w:r>
            <w:r>
              <w:br/>
              <w:t>6 : trawling restricted</w:t>
            </w:r>
            <w:r>
              <w:br/>
              <w:t>9 : dredging prohibited</w:t>
            </w:r>
            <w:r>
              <w:br/>
              <w:t>10 : dredging restricted</w:t>
            </w:r>
            <w:r>
              <w:br/>
              <w:t>11 : diving prohibited</w:t>
            </w:r>
            <w:r>
              <w:br/>
              <w:t>12 : diving restricted</w:t>
            </w:r>
            <w:r>
              <w:br/>
              <w:t>15 : construction prohibited</w:t>
            </w:r>
            <w:r>
              <w:br/>
              <w:t>16 : discharging prohibited</w:t>
            </w:r>
            <w:r>
              <w:br/>
              <w:t>17 : discharging restricted</w:t>
            </w:r>
            <w:r>
              <w:br/>
              <w:t>18 : industrial or mineral exploration/development prohibited</w:t>
            </w:r>
            <w:r>
              <w:br/>
              <w:t>19 : industrial or mineral exploration/development restricted</w:t>
            </w:r>
            <w:r>
              <w:br/>
              <w:t>20 : drilling prohibited</w:t>
            </w:r>
            <w:r>
              <w:br/>
              <w:t>21 : drilling restricted</w:t>
            </w:r>
            <w:r>
              <w:br/>
              <w:t>22 : removal of historical artifacts prohibited</w:t>
            </w:r>
            <w:r>
              <w:br/>
              <w:t>23 : cargo transhipment (lightering) prohibited</w:t>
            </w:r>
            <w:r>
              <w:br/>
              <w:t>24 : dragging prohibited</w:t>
            </w:r>
            <w:r>
              <w:br/>
              <w:t>39 : swimming prohibited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DF6E40" w14:textId="77777777" w:rsidR="00EC0FF0" w:rsidRDefault="00EC0FF0">
            <w:r>
              <w:t>false</w:t>
            </w:r>
          </w:p>
        </w:tc>
      </w:tr>
      <w:tr w:rsidR="00EC0FF0" w14:paraId="534F4912"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67319D"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E7334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A6B2BD"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23BA06" w14:textId="77777777" w:rsidR="00EC0FF0" w:rsidRDefault="008A31A8">
            <w:r>
              <w:t>1 :</w:t>
            </w:r>
            <w:r w:rsidR="00EC0FF0">
              <w:t xml:space="preserve"> permanent</w:t>
            </w:r>
            <w:r w:rsidR="00EC0FF0">
              <w:br/>
              <w:t>2 : occasional</w:t>
            </w:r>
            <w:r w:rsidR="00EC0FF0">
              <w:br/>
              <w:t>3 : recommended</w:t>
            </w:r>
            <w:r w:rsidR="00EC0FF0">
              <w:br/>
              <w:t>4 : not in use</w:t>
            </w:r>
            <w:r w:rsidR="00EC0FF0">
              <w:br/>
              <w:t>5 : periodic/intermittent</w:t>
            </w:r>
            <w:r w:rsidR="00EC0FF0">
              <w:br/>
              <w:t>6 : reserved</w:t>
            </w:r>
            <w:r w:rsidR="00EC0FF0">
              <w:br/>
              <w:t>7 : temporary</w:t>
            </w:r>
            <w:r w:rsidR="00EC0FF0">
              <w:br/>
              <w:t>9 : mandatory</w:t>
            </w:r>
            <w:r w:rsidR="00EC0FF0">
              <w:br/>
              <w:t>18 : existence doubtful</w:t>
            </w:r>
            <w:r w:rsidR="00EC0FF0">
              <w:br/>
              <w:t>28 : buoyed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A46F51" w14:textId="77777777" w:rsidR="00EC0FF0" w:rsidRDefault="00EC0FF0">
            <w:r>
              <w:t>false</w:t>
            </w:r>
          </w:p>
        </w:tc>
      </w:tr>
    </w:tbl>
    <w:p w14:paraId="23B31ECB" w14:textId="77777777" w:rsidR="00EC0FF0" w:rsidRDefault="00EC0FF0">
      <w:pPr>
        <w:spacing w:before="160" w:after="160"/>
      </w:pPr>
    </w:p>
    <w:p w14:paraId="29B110C3" w14:textId="77777777" w:rsidR="00EC0FF0" w:rsidRDefault="00EC0FF0">
      <w:r>
        <w:br/>
      </w:r>
    </w:p>
    <w:p w14:paraId="08DCD977" w14:textId="77777777" w:rsidR="00EC0FF0" w:rsidRDefault="00EC0FF0">
      <w:pPr>
        <w:pStyle w:val="Center"/>
      </w:pPr>
      <w:r>
        <w:t xml:space="preserve">Information bindings </w:t>
      </w:r>
    </w:p>
    <w:p w14:paraId="1B8F6ECB" w14:textId="77777777" w:rsidR="00EC0FF0" w:rsidRDefault="00EC0FF0">
      <w:pPr>
        <w:pStyle w:val="Center"/>
      </w:pPr>
      <w:r>
        <w:t>(Bindings are also inherited from super-types, if any.)</w:t>
      </w:r>
    </w:p>
    <w:p w14:paraId="689A1CF0" w14:textId="77777777" w:rsidR="00EC0FF0" w:rsidRDefault="00EC0FF0">
      <w:pPr>
        <w:pStyle w:val="Center"/>
      </w:pPr>
      <w:r>
        <w:t>(No local bindings, but may inherit bindings from super-types, if any)</w:t>
      </w:r>
    </w:p>
    <w:p w14:paraId="7B55100E" w14:textId="77777777" w:rsidR="00EC0FF0" w:rsidRDefault="00EC0FF0">
      <w:r>
        <w:br/>
      </w:r>
    </w:p>
    <w:p w14:paraId="0955E65F" w14:textId="77777777" w:rsidR="00EC0FF0" w:rsidRDefault="00EC0FF0">
      <w:pPr>
        <w:pStyle w:val="Center"/>
      </w:pPr>
      <w:r>
        <w:t xml:space="preserve">Feature bindings </w:t>
      </w:r>
    </w:p>
    <w:p w14:paraId="3F737299" w14:textId="77777777" w:rsidR="00EC0FF0" w:rsidRDefault="00EC0FF0">
      <w:pPr>
        <w:pStyle w:val="Center"/>
      </w:pPr>
      <w:r>
        <w:t>(Bindings are also inherited from super-types, if any.)</w:t>
      </w:r>
    </w:p>
    <w:p w14:paraId="4B00383D" w14:textId="77777777" w:rsidR="00EC0FF0" w:rsidRDefault="00EC0FF0">
      <w:pPr>
        <w:pStyle w:val="Center"/>
      </w:pPr>
      <w:r>
        <w:t>(No local bindings, but will inherit super-type bindings if any)</w:t>
      </w:r>
    </w:p>
    <w:p w14:paraId="627A6223" w14:textId="77777777" w:rsidR="00EC0FF0" w:rsidRDefault="00EC0FF0">
      <w:pPr>
        <w:pStyle w:val="Heading2"/>
        <w:spacing w:before="160" w:after="160"/>
        <w:rPr>
          <w:rFonts w:ascii="Times New Roman" w:hAnsi="Times New Roman" w:cs="Times New Roman"/>
          <w:b w:val="0"/>
          <w:bCs w:val="0"/>
          <w:sz w:val="24"/>
          <w:szCs w:val="24"/>
        </w:rPr>
      </w:pPr>
      <w:bookmarkStart w:id="838" w:name="idmarkerx16777217x231150"/>
      <w:bookmarkStart w:id="839" w:name="_Toc25000054"/>
      <w:bookmarkEnd w:id="838"/>
      <w:r>
        <w:t>9.19 Routeing measure</w:t>
      </w:r>
      <w:bookmarkEnd w:id="839"/>
    </w:p>
    <w:p w14:paraId="0C13BAB9" w14:textId="77777777" w:rsidR="00EC0FF0" w:rsidRDefault="00EC0FF0">
      <w:r>
        <w:t>Name: Routeing measure</w:t>
      </w:r>
      <w:r>
        <w:br/>
        <w:t xml:space="preserve">Definition: An area or line designating the limits or central line of a routeing measure (or part of a routeing measure). Routeing measures </w:t>
      </w:r>
      <w:r>
        <w:lastRenderedPageBreak/>
        <w:t>include traffic separation schemes, deep-water routes, two-way routes, archipelagic sea lanes, and fairway systems.</w:t>
      </w:r>
      <w:r>
        <w:br/>
        <w:t>Code: '</w:t>
      </w:r>
      <w:r>
        <w:rPr>
          <w:rFonts w:ascii="Courier New" w:hAnsi="Courier New" w:cs="Courier New"/>
        </w:rPr>
        <w:t>RouteingMeasure</w:t>
      </w:r>
      <w:r>
        <w:t>'</w:t>
      </w:r>
      <w:r>
        <w:br/>
        <w:t>Remarks: (1) categoryOfNavigationLine permitted only if categoryOfRouteingMeasure is 4 (recommended route). (2) categoryOfTrafficSeparationScheme permitted only if categoryOfRouteingMeasure = 5 (traffic separation scheme)</w:t>
      </w:r>
      <w:r>
        <w:br/>
        <w:t>Aliases: (none)        Supertype: FeatureType</w:t>
      </w:r>
      <w:r>
        <w:br/>
        <w:t>Feature use type: geographic</w:t>
      </w:r>
      <w:r>
        <w:br/>
        <w:t xml:space="preserve">Permitted primitives: surface  curve  </w:t>
      </w:r>
    </w:p>
    <w:p w14:paraId="6BEF1529"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003"/>
        <w:gridCol w:w="1080"/>
        <w:gridCol w:w="756"/>
        <w:gridCol w:w="4320"/>
        <w:gridCol w:w="961"/>
      </w:tblGrid>
      <w:tr w:rsidR="00EC0FF0" w14:paraId="7395F468"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0BAA73"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96CEA0"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81A997"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53DB0D"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07495B" w14:textId="77777777" w:rsidR="00EC0FF0" w:rsidRDefault="00EC0FF0">
            <w:r>
              <w:rPr>
                <w:b/>
                <w:bCs/>
              </w:rPr>
              <w:t>Sequential</w:t>
            </w:r>
          </w:p>
        </w:tc>
      </w:tr>
      <w:tr w:rsidR="00EC0FF0" w14:paraId="1E2CAAA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CE3D81" w14:textId="77777777" w:rsidR="00EC0FF0" w:rsidRDefault="00EC0FF0">
            <w:r>
              <w:t>categoryOfRouteingMeasure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1A644B"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65056"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C4CAD5" w14:textId="77777777" w:rsidR="00EC0FF0" w:rsidRDefault="008A31A8">
            <w:r>
              <w:t>1 :</w:t>
            </w:r>
            <w:r w:rsidR="00EC0FF0">
              <w:t xml:space="preserve"> archipelagic sea lane</w:t>
            </w:r>
            <w:r w:rsidR="00EC0FF0">
              <w:br/>
              <w:t>2 : deep water route</w:t>
            </w:r>
            <w:r w:rsidR="00EC0FF0">
              <w:br/>
              <w:t>3 : fairway system</w:t>
            </w:r>
            <w:r w:rsidR="00EC0FF0">
              <w:br/>
              <w:t>4 : recommended route</w:t>
            </w:r>
            <w:r w:rsidR="00EC0FF0">
              <w:br/>
              <w:t>5 : traffic separation scheme</w:t>
            </w:r>
            <w:r w:rsidR="00EC0FF0">
              <w:br/>
              <w:t>6 : two-way route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A6342E" w14:textId="77777777" w:rsidR="00EC0FF0" w:rsidRDefault="00EC0FF0">
            <w:r>
              <w:t>false</w:t>
            </w:r>
          </w:p>
        </w:tc>
      </w:tr>
      <w:tr w:rsidR="00EC0FF0" w14:paraId="1E4388B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9B3EEE" w14:textId="77777777" w:rsidR="00EC0FF0" w:rsidRDefault="00EC0FF0">
            <w:r>
              <w:t>categoryOfTrafficSeparationScheme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C9F2C7"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736641"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269AA9" w14:textId="77777777" w:rsidR="00EC0FF0" w:rsidRDefault="008A31A8">
            <w:r>
              <w:t>1 :</w:t>
            </w:r>
            <w:r w:rsidR="00EC0FF0">
              <w:t xml:space="preserve"> IMO - Adopted</w:t>
            </w:r>
            <w:r w:rsidR="00EC0FF0">
              <w:br/>
              <w:t>2 : not IMO - adopted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08376F" w14:textId="77777777" w:rsidR="00EC0FF0" w:rsidRDefault="00EC0FF0">
            <w:r>
              <w:t>false</w:t>
            </w:r>
          </w:p>
        </w:tc>
      </w:tr>
      <w:tr w:rsidR="00EC0FF0" w14:paraId="2F92436C"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DFF9AB" w14:textId="77777777" w:rsidR="00EC0FF0" w:rsidRDefault="00EC0FF0">
            <w:r>
              <w:t>categoryOfNavigationLine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79E943"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F6AEDE"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9F5A7B" w14:textId="77777777" w:rsidR="00EC0FF0" w:rsidRDefault="008A31A8">
            <w:r>
              <w:t>1 :</w:t>
            </w:r>
            <w:r w:rsidR="00EC0FF0">
              <w:t xml:space="preserve"> clearing line</w:t>
            </w:r>
            <w:r w:rsidR="00EC0FF0">
              <w:br/>
              <w:t>2 : transit line</w:t>
            </w:r>
            <w:r w:rsidR="00EC0FF0">
              <w:br/>
              <w:t>3 : leading line bearing a recommended track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5F06BC" w14:textId="77777777" w:rsidR="00EC0FF0" w:rsidRDefault="00EC0FF0">
            <w:r>
              <w:t>false</w:t>
            </w:r>
          </w:p>
        </w:tc>
      </w:tr>
    </w:tbl>
    <w:p w14:paraId="19315A02" w14:textId="77777777" w:rsidR="00EC0FF0" w:rsidRDefault="00EC0FF0">
      <w:pPr>
        <w:spacing w:before="160" w:after="160"/>
      </w:pPr>
    </w:p>
    <w:p w14:paraId="1556B50D" w14:textId="77777777" w:rsidR="00EC0FF0" w:rsidRDefault="00EC0FF0">
      <w:r>
        <w:br/>
      </w:r>
    </w:p>
    <w:p w14:paraId="3A6C81A6" w14:textId="77777777" w:rsidR="00EC0FF0" w:rsidRDefault="00EC0FF0">
      <w:pPr>
        <w:pStyle w:val="Center"/>
      </w:pPr>
      <w:r>
        <w:t xml:space="preserve">Information bindings </w:t>
      </w:r>
    </w:p>
    <w:p w14:paraId="6FB6938B" w14:textId="77777777" w:rsidR="00EC0FF0" w:rsidRDefault="00EC0FF0">
      <w:pPr>
        <w:pStyle w:val="Center"/>
      </w:pPr>
      <w:r>
        <w:t>(Bindings are also inherited from super-types, if any.)</w:t>
      </w:r>
    </w:p>
    <w:p w14:paraId="4A473E52" w14:textId="77777777" w:rsidR="00EC0FF0" w:rsidRDefault="00EC0FF0">
      <w:pPr>
        <w:pStyle w:val="Center"/>
      </w:pPr>
      <w:r>
        <w:t>(No local bindings, but may inherit bindings from super-types, if any)</w:t>
      </w:r>
    </w:p>
    <w:p w14:paraId="2A2EAF53" w14:textId="77777777" w:rsidR="00EC0FF0" w:rsidRDefault="00EC0FF0">
      <w:r>
        <w:br/>
      </w:r>
    </w:p>
    <w:p w14:paraId="5C08CD54" w14:textId="77777777" w:rsidR="00EC0FF0" w:rsidRDefault="00EC0FF0">
      <w:pPr>
        <w:pStyle w:val="Center"/>
      </w:pPr>
      <w:r>
        <w:t xml:space="preserve">Feature bindings </w:t>
      </w:r>
    </w:p>
    <w:p w14:paraId="58BA08F9" w14:textId="77777777" w:rsidR="00EC0FF0" w:rsidRDefault="00EC0FF0">
      <w:pPr>
        <w:pStyle w:val="Center"/>
      </w:pPr>
      <w:r>
        <w:t>(Bindings are also inherited from super-types, if any.)</w:t>
      </w:r>
    </w:p>
    <w:p w14:paraId="73F72327" w14:textId="77777777" w:rsidR="00EC0FF0" w:rsidRDefault="00EC0FF0">
      <w:pPr>
        <w:pStyle w:val="Center"/>
      </w:pPr>
      <w:r>
        <w:t>(No local bindings, but will inherit super-type bindings if any)</w:t>
      </w:r>
    </w:p>
    <w:p w14:paraId="6B0C822E" w14:textId="77777777" w:rsidR="00EC0FF0" w:rsidRDefault="00EC0FF0">
      <w:pPr>
        <w:pStyle w:val="Heading2"/>
        <w:spacing w:before="160" w:after="160"/>
        <w:rPr>
          <w:rFonts w:ascii="Times New Roman" w:hAnsi="Times New Roman" w:cs="Times New Roman"/>
          <w:b w:val="0"/>
          <w:bCs w:val="0"/>
          <w:sz w:val="24"/>
          <w:szCs w:val="24"/>
        </w:rPr>
      </w:pPr>
      <w:bookmarkStart w:id="840" w:name="idmarkerx16777217x232463"/>
      <w:bookmarkStart w:id="841" w:name="_Toc25000055"/>
      <w:bookmarkEnd w:id="840"/>
      <w:r>
        <w:t>9.20 Ship Reporting Service Area</w:t>
      </w:r>
      <w:bookmarkEnd w:id="841"/>
    </w:p>
    <w:p w14:paraId="59EB1805" w14:textId="77777777" w:rsidR="00EC0FF0" w:rsidRDefault="00EC0FF0">
      <w:r>
        <w:t>Name: Ship Reporting Service Area</w:t>
      </w:r>
      <w:r>
        <w:br/>
        <w:t>Definition: A service established by a relevant authority consisting of one or more reporting points or lines at which ships are required to report their identity, course, speed and other data to the monitoring authority.</w:t>
      </w:r>
      <w:r>
        <w:br/>
        <w:t>Code: '</w:t>
      </w:r>
      <w:r>
        <w:rPr>
          <w:rFonts w:ascii="Courier New" w:hAnsi="Courier New" w:cs="Courier New"/>
        </w:rPr>
        <w:t>ShipReportingServiceArea</w:t>
      </w:r>
      <w:r>
        <w:t>'</w:t>
      </w:r>
      <w:r>
        <w:br/>
        <w:t xml:space="preserve">Remarks: </w:t>
      </w:r>
      <w:r>
        <w:br/>
        <w:t>Aliases: (none)        Supertype: ReportableServiceArea</w:t>
      </w:r>
      <w:r>
        <w:br/>
        <w:t>Feature use type: geographic</w:t>
      </w:r>
      <w:r>
        <w:br/>
        <w:t xml:space="preserve">Permitted primitives: surface  </w:t>
      </w:r>
    </w:p>
    <w:p w14:paraId="2B0554A7"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904"/>
        <w:gridCol w:w="1051"/>
        <w:gridCol w:w="745"/>
        <w:gridCol w:w="4154"/>
        <w:gridCol w:w="961"/>
      </w:tblGrid>
      <w:tr w:rsidR="00EC0FF0" w14:paraId="393687D5"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8D6689"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A33D67"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779BFF"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A8379D"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6A61CC" w14:textId="77777777" w:rsidR="00EC0FF0" w:rsidRDefault="00EC0FF0">
            <w:r>
              <w:rPr>
                <w:b/>
                <w:bCs/>
              </w:rPr>
              <w:t>Sequential</w:t>
            </w:r>
          </w:p>
        </w:tc>
      </w:tr>
      <w:tr w:rsidR="00EC0FF0" w14:paraId="1A98FC3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05BD1C" w14:textId="77777777" w:rsidR="00EC0FF0" w:rsidRDefault="00EC0FF0">
            <w:r>
              <w:t>serviceAccessProcedure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34C6FF"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C2E6C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1D08D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E9CE37" w14:textId="77777777" w:rsidR="00EC0FF0" w:rsidRDefault="00EC0FF0">
            <w:r>
              <w:t>false</w:t>
            </w:r>
          </w:p>
        </w:tc>
      </w:tr>
      <w:tr w:rsidR="00EC0FF0" w14:paraId="0AA5E2B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104A34" w14:textId="77777777" w:rsidR="00EC0FF0" w:rsidRDefault="00EC0FF0">
            <w:r>
              <w:t>requirementsForMaintenanceOfListeningWatch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FB9BA2"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8E81AD"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118BF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32319A" w14:textId="77777777" w:rsidR="00EC0FF0" w:rsidRDefault="00EC0FF0">
            <w:r>
              <w:t>false</w:t>
            </w:r>
          </w:p>
        </w:tc>
      </w:tr>
    </w:tbl>
    <w:p w14:paraId="18F79DC3" w14:textId="77777777" w:rsidR="00EC0FF0" w:rsidRDefault="00EC0FF0">
      <w:pPr>
        <w:spacing w:before="160" w:after="160"/>
      </w:pPr>
    </w:p>
    <w:p w14:paraId="6E6C1169" w14:textId="77777777" w:rsidR="00EC0FF0" w:rsidRDefault="00EC0FF0">
      <w:r>
        <w:br/>
      </w:r>
    </w:p>
    <w:p w14:paraId="42E4E59A" w14:textId="77777777" w:rsidR="00EC0FF0" w:rsidRDefault="00EC0FF0">
      <w:pPr>
        <w:pStyle w:val="Center"/>
      </w:pPr>
      <w:r>
        <w:t xml:space="preserve">Information bindings </w:t>
      </w:r>
    </w:p>
    <w:p w14:paraId="6249138B" w14:textId="77777777" w:rsidR="00EC0FF0" w:rsidRDefault="00EC0FF0">
      <w:pPr>
        <w:pStyle w:val="Center"/>
      </w:pPr>
      <w:r>
        <w:t>(Bindings are also inherited from super-types, if any.)</w:t>
      </w:r>
    </w:p>
    <w:p w14:paraId="287FAA18" w14:textId="77777777" w:rsidR="00EC0FF0" w:rsidRDefault="00EC0FF0">
      <w:pPr>
        <w:pStyle w:val="Center"/>
      </w:pPr>
      <w:r>
        <w:t>(No local bindings, but may inherit bindings from super-types, if any)</w:t>
      </w:r>
    </w:p>
    <w:p w14:paraId="44AD1217" w14:textId="77777777" w:rsidR="00EC0FF0" w:rsidRDefault="00EC0FF0">
      <w:r>
        <w:lastRenderedPageBreak/>
        <w:br/>
      </w:r>
    </w:p>
    <w:p w14:paraId="3E9BDF1D" w14:textId="77777777" w:rsidR="00EC0FF0" w:rsidRDefault="00EC0FF0">
      <w:pPr>
        <w:pStyle w:val="Center"/>
      </w:pPr>
      <w:r>
        <w:t xml:space="preserve">Feature bindings </w:t>
      </w:r>
    </w:p>
    <w:p w14:paraId="7CCB1E71"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2826"/>
        <w:gridCol w:w="1771"/>
        <w:gridCol w:w="1838"/>
      </w:tblGrid>
      <w:tr w:rsidR="00EC0FF0" w14:paraId="131B8F5C"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5BDD20"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3EC2B5"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C0686E"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731329"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B2E582" w14:textId="77777777" w:rsidR="00EC0FF0" w:rsidRDefault="00EC0FF0">
            <w:r>
              <w:rPr>
                <w:b/>
                <w:bCs/>
              </w:rPr>
              <w:t>Name of target class</w:t>
            </w:r>
          </w:p>
        </w:tc>
      </w:tr>
      <w:tr w:rsidR="00EC0FF0" w14:paraId="3753030F"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577BD0"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35A7A9"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6DFB14"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45EB55"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61F724" w14:textId="77777777" w:rsidR="00EC0FF0" w:rsidRDefault="00EC0FF0">
            <w:r>
              <w:t>RadioCallingInPoint</w:t>
            </w:r>
          </w:p>
        </w:tc>
      </w:tr>
      <w:tr w:rsidR="00EC0FF0" w14:paraId="40F6F30A"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A92E45"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60BC0C"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1AEDED"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268793"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2BCA27" w14:textId="77777777" w:rsidR="00EC0FF0" w:rsidRDefault="00EC0FF0">
            <w:r>
              <w:t>RadarRange</w:t>
            </w:r>
          </w:p>
        </w:tc>
      </w:tr>
      <w:tr w:rsidR="00EC0FF0" w14:paraId="3595587B"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D69B4D"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10BC8E"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1E566D"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E647F9"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63F406" w14:textId="77777777" w:rsidR="00EC0FF0" w:rsidRDefault="00EC0FF0">
            <w:r>
              <w:t>SignalStationWarning</w:t>
            </w:r>
          </w:p>
        </w:tc>
      </w:tr>
      <w:tr w:rsidR="00EC0FF0" w14:paraId="30CB44F3"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703968"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5712A4"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72D879"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E76AF4"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FEFA0A" w14:textId="77777777" w:rsidR="00EC0FF0" w:rsidRDefault="00EC0FF0">
            <w:r>
              <w:t>SignalStationTraffic</w:t>
            </w:r>
          </w:p>
        </w:tc>
      </w:tr>
    </w:tbl>
    <w:p w14:paraId="0120E6AA" w14:textId="77777777" w:rsidR="00EC0FF0" w:rsidRDefault="00EC0FF0">
      <w:pPr>
        <w:pStyle w:val="Center"/>
      </w:pPr>
    </w:p>
    <w:p w14:paraId="663DA6B4" w14:textId="77777777" w:rsidR="00EC0FF0" w:rsidRDefault="00EC0FF0">
      <w:pPr>
        <w:pStyle w:val="Heading2"/>
        <w:spacing w:before="160" w:after="160"/>
        <w:rPr>
          <w:rFonts w:ascii="Times New Roman" w:hAnsi="Times New Roman" w:cs="Times New Roman"/>
          <w:b w:val="0"/>
          <w:bCs w:val="0"/>
          <w:sz w:val="24"/>
          <w:szCs w:val="24"/>
        </w:rPr>
      </w:pPr>
      <w:bookmarkStart w:id="842" w:name="idmarkerx16777217x234863"/>
      <w:bookmarkStart w:id="843" w:name="_Toc25000056"/>
      <w:bookmarkEnd w:id="842"/>
      <w:r>
        <w:t>9.21 Signal Station Warning</w:t>
      </w:r>
      <w:bookmarkEnd w:id="843"/>
    </w:p>
    <w:p w14:paraId="663121E7" w14:textId="77777777" w:rsidR="00EC0FF0" w:rsidRDefault="00EC0FF0">
      <w:r>
        <w:t>Name: Signal Station Warning</w:t>
      </w:r>
      <w:r>
        <w:br/>
        <w:t>Definition: A warning signal station is a place on shore from which warning signals are made to ships at sea.</w:t>
      </w:r>
      <w:r>
        <w:br/>
        <w:t>Code: '</w:t>
      </w:r>
      <w:r>
        <w:rPr>
          <w:rFonts w:ascii="Courier New" w:hAnsi="Courier New" w:cs="Courier New"/>
        </w:rPr>
        <w:t>SignalStationWarning</w:t>
      </w:r>
      <w:r>
        <w:t>'</w:t>
      </w:r>
      <w:r>
        <w:br/>
        <w:t xml:space="preserve">Remarks: </w:t>
      </w:r>
      <w:r>
        <w:br/>
        <w:t>Aliases: (none)        Supertype: FeatureType</w:t>
      </w:r>
      <w:r>
        <w:br/>
        <w:t>Feature use type: geographic</w:t>
      </w:r>
      <w:r>
        <w:br/>
        <w:t xml:space="preserve">Permitted primitives: point  surface  </w:t>
      </w:r>
    </w:p>
    <w:p w14:paraId="05EE9069"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38"/>
        <w:gridCol w:w="1080"/>
        <w:gridCol w:w="756"/>
        <w:gridCol w:w="4320"/>
        <w:gridCol w:w="961"/>
      </w:tblGrid>
      <w:tr w:rsidR="00EC0FF0" w14:paraId="28AD0830"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26B86E"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7E14D9"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F2AE36"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121E3E"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1EF515" w14:textId="77777777" w:rsidR="00EC0FF0" w:rsidRDefault="00EC0FF0">
            <w:r>
              <w:rPr>
                <w:b/>
                <w:bCs/>
              </w:rPr>
              <w:t>Sequential</w:t>
            </w:r>
          </w:p>
        </w:tc>
      </w:tr>
      <w:tr w:rsidR="00EC0FF0" w14:paraId="299769B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1FE019" w14:textId="77777777" w:rsidR="00EC0FF0" w:rsidRDefault="00EC0FF0">
            <w:r>
              <w:t>categoryOfSignalStationWarning</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E4DD93"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15169B" w14:textId="77777777" w:rsidR="00EC0FF0" w:rsidRDefault="00EC0FF0">
            <w:r>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448836" w14:textId="77777777" w:rsidR="00EC0FF0" w:rsidRDefault="008A31A8">
            <w:pPr>
              <w:rPr>
                <w:ins w:id="844" w:author="Raphael Malyankar" w:date="2019-11-18T20:00:00Z"/>
              </w:rPr>
            </w:pPr>
            <w:r>
              <w:t>1 :</w:t>
            </w:r>
            <w:r w:rsidR="00EC0FF0">
              <w:t xml:space="preserve"> danger</w:t>
            </w:r>
            <w:r w:rsidR="00EC0FF0">
              <w:br/>
              <w:t>2 : maritime obstruction</w:t>
            </w:r>
            <w:r w:rsidR="00EC0FF0">
              <w:br/>
              <w:t>3 : cable</w:t>
            </w:r>
            <w:r w:rsidR="00EC0FF0">
              <w:br/>
              <w:t>4 : military practice</w:t>
            </w:r>
            <w:r w:rsidR="00EC0FF0">
              <w:br/>
              <w:t>5 : distress</w:t>
            </w:r>
            <w:r w:rsidR="00EC0FF0">
              <w:br/>
              <w:t>6 : weather</w:t>
            </w:r>
            <w:r w:rsidR="00EC0FF0">
              <w:br/>
              <w:t>7 : storm</w:t>
            </w:r>
            <w:r w:rsidR="00EC0FF0">
              <w:br/>
              <w:t>8 : ice</w:t>
            </w:r>
            <w:r w:rsidR="00EC0FF0">
              <w:br/>
              <w:t>9 : time</w:t>
            </w:r>
            <w:r w:rsidR="00EC0FF0">
              <w:br/>
              <w:t>10 : tide</w:t>
            </w:r>
            <w:r w:rsidR="00EC0FF0">
              <w:br/>
              <w:t>11 : tidal stream</w:t>
            </w:r>
            <w:r w:rsidR="00EC0FF0">
              <w:br/>
              <w:t>12 : tide gauge</w:t>
            </w:r>
            <w:r w:rsidR="00EC0FF0">
              <w:br/>
              <w:t>13 : tide scale</w:t>
            </w:r>
            <w:r w:rsidR="00EC0FF0">
              <w:br/>
              <w:t>14 : diving</w:t>
            </w:r>
            <w:r w:rsidR="00EC0FF0">
              <w:br/>
              <w:t>15 : water level gauge</w:t>
            </w:r>
          </w:p>
          <w:p w14:paraId="2A4B01AA" w14:textId="6458D3E6" w:rsidR="00F112CC" w:rsidRDefault="00F112CC">
            <w:pPr>
              <w:rPr>
                <w:ins w:id="845" w:author="Raphael Malyankar" w:date="2019-11-18T20:00:00Z"/>
              </w:rPr>
            </w:pPr>
            <w:ins w:id="846" w:author="Raphael Malyankar" w:date="2019-11-18T20:00:00Z">
              <w:r>
                <w:t xml:space="preserve">16 : </w:t>
              </w:r>
              <w:r w:rsidR="004D0A18" w:rsidRPr="004D0A18">
                <w:t>vertical clearance indication</w:t>
              </w:r>
            </w:ins>
          </w:p>
          <w:p w14:paraId="48048FFB" w14:textId="7A1979B0" w:rsidR="00F112CC" w:rsidRDefault="00F112CC">
            <w:pPr>
              <w:rPr>
                <w:ins w:id="847" w:author="Raphael Malyankar" w:date="2019-11-18T20:00:00Z"/>
              </w:rPr>
            </w:pPr>
            <w:ins w:id="848" w:author="Raphael Malyankar" w:date="2019-11-18T20:00:00Z">
              <w:r>
                <w:t xml:space="preserve">17 : </w:t>
              </w:r>
            </w:ins>
            <w:ins w:id="849" w:author="Raphael Malyankar" w:date="2019-11-18T20:01:00Z">
              <w:r w:rsidR="004D0A18" w:rsidRPr="004D0A18">
                <w:t>high water mark</w:t>
              </w:r>
            </w:ins>
          </w:p>
          <w:p w14:paraId="2D114015" w14:textId="5283DE71" w:rsidR="00F112CC" w:rsidRDefault="00F112CC">
            <w:ins w:id="850" w:author="Raphael Malyankar" w:date="2019-11-18T20:00:00Z">
              <w:r>
                <w:t xml:space="preserve">18 : </w:t>
              </w:r>
            </w:ins>
            <w:ins w:id="851" w:author="Raphael Malyankar" w:date="2019-11-18T20:01:00Z">
              <w:r w:rsidR="004D0A18" w:rsidRPr="004D0A18">
                <w:t>depth indication</w:t>
              </w:r>
            </w:ins>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D41E34" w14:textId="77777777" w:rsidR="00EC0FF0" w:rsidRDefault="00EC0FF0">
            <w:r>
              <w:t>false</w:t>
            </w:r>
          </w:p>
        </w:tc>
      </w:tr>
      <w:tr w:rsidR="00EC0FF0" w14:paraId="6CC5402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BE52A4" w14:textId="77777777" w:rsidR="00EC0FF0" w:rsidRDefault="00EC0FF0">
            <w:r>
              <w:t>communicationChannel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751EEB"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2FDFD4"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AACCA3"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797689" w14:textId="77777777" w:rsidR="00EC0FF0" w:rsidRDefault="00EC0FF0">
            <w:r>
              <w:t>false</w:t>
            </w:r>
          </w:p>
        </w:tc>
      </w:tr>
      <w:tr w:rsidR="00EC0FF0" w14:paraId="4F0316E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3A3470"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FA8FAB"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666AEF"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214E88" w14:textId="77777777" w:rsidR="00EC0FF0" w:rsidRDefault="008A31A8">
            <w:r>
              <w:t>1 :</w:t>
            </w:r>
            <w:r w:rsidR="00EC0FF0">
              <w:t xml:space="preserve"> permanent</w:t>
            </w:r>
            <w:r w:rsidR="00EC0FF0">
              <w:br/>
              <w:t>2 : occasional</w:t>
            </w:r>
            <w:r w:rsidR="00EC0FF0">
              <w:br/>
              <w:t>4 : not in use</w:t>
            </w:r>
            <w:r w:rsidR="00EC0FF0">
              <w:br/>
              <w:t>5 : periodic/intermittent</w:t>
            </w:r>
            <w:r w:rsidR="00EC0FF0">
              <w:br/>
              <w:t>7 : temporary</w:t>
            </w:r>
            <w:r w:rsidR="00EC0FF0">
              <w:br/>
              <w:t>8 : private</w:t>
            </w:r>
            <w:r w:rsidR="00EC0FF0">
              <w:br/>
              <w:t>12 : illuminated</w:t>
            </w:r>
            <w:r w:rsidR="00EC0FF0">
              <w:br/>
              <w:t>14 : public</w:t>
            </w:r>
            <w:r w:rsidR="00EC0FF0">
              <w:br/>
              <w:t>15 : synchronized</w:t>
            </w:r>
            <w:r w:rsidR="00EC0FF0">
              <w:br/>
              <w:t>16 : watched</w:t>
            </w:r>
            <w:r w:rsidR="00EC0FF0">
              <w:br/>
              <w:t>17 : un-watched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CE8CFA" w14:textId="77777777" w:rsidR="00EC0FF0" w:rsidRDefault="00EC0FF0">
            <w:r>
              <w:t>false</w:t>
            </w:r>
          </w:p>
        </w:tc>
      </w:tr>
    </w:tbl>
    <w:p w14:paraId="44938692" w14:textId="77777777" w:rsidR="00EC0FF0" w:rsidRDefault="00EC0FF0">
      <w:pPr>
        <w:spacing w:before="160" w:after="160"/>
      </w:pPr>
    </w:p>
    <w:p w14:paraId="6A9E6E45" w14:textId="77777777" w:rsidR="00EC0FF0" w:rsidRDefault="00EC0FF0">
      <w:r>
        <w:lastRenderedPageBreak/>
        <w:br/>
      </w:r>
    </w:p>
    <w:p w14:paraId="5AF94819" w14:textId="77777777" w:rsidR="00EC0FF0" w:rsidRDefault="00EC0FF0">
      <w:pPr>
        <w:pStyle w:val="Center"/>
      </w:pPr>
      <w:r>
        <w:t xml:space="preserve">Information bindings </w:t>
      </w:r>
    </w:p>
    <w:p w14:paraId="284FCAAA" w14:textId="77777777" w:rsidR="00EC0FF0" w:rsidRDefault="00EC0FF0">
      <w:pPr>
        <w:pStyle w:val="Center"/>
      </w:pPr>
      <w:r>
        <w:t>(Bindings are also inherited from super-types, if any.)</w:t>
      </w:r>
    </w:p>
    <w:p w14:paraId="181E9E99" w14:textId="77777777" w:rsidR="00EC0FF0" w:rsidRDefault="00EC0FF0">
      <w:pPr>
        <w:pStyle w:val="Center"/>
      </w:pPr>
      <w:r>
        <w:t>(No local bindings, but may inherit bindings from super-types, if any)</w:t>
      </w:r>
    </w:p>
    <w:p w14:paraId="69B707F4" w14:textId="77777777" w:rsidR="00EC0FF0" w:rsidRDefault="00EC0FF0">
      <w:r>
        <w:br/>
      </w:r>
    </w:p>
    <w:p w14:paraId="2DB91A92" w14:textId="77777777" w:rsidR="00EC0FF0" w:rsidRDefault="00EC0FF0">
      <w:pPr>
        <w:pStyle w:val="Center"/>
      </w:pPr>
      <w:r>
        <w:t xml:space="preserve">Feature bindings </w:t>
      </w:r>
    </w:p>
    <w:p w14:paraId="313D2157"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2826"/>
        <w:gridCol w:w="1771"/>
        <w:gridCol w:w="2215"/>
      </w:tblGrid>
      <w:tr w:rsidR="00EC0FF0" w14:paraId="41ACA26F"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34D954"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82335F"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F9A4C5"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32EA91"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5D7DB6" w14:textId="77777777" w:rsidR="00EC0FF0" w:rsidRDefault="00EC0FF0">
            <w:r>
              <w:rPr>
                <w:b/>
                <w:bCs/>
              </w:rPr>
              <w:t>Name of target class</w:t>
            </w:r>
          </w:p>
        </w:tc>
      </w:tr>
      <w:tr w:rsidR="00EC0FF0" w14:paraId="6831EF97"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E044C8"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BB78E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1B3F38"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550B62"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A25F61" w14:textId="77777777" w:rsidR="00EC0FF0" w:rsidRDefault="00EC0FF0">
            <w:r>
              <w:t>VesselTrafficServiceArea</w:t>
            </w:r>
          </w:p>
        </w:tc>
      </w:tr>
      <w:tr w:rsidR="00EC0FF0" w14:paraId="6B5213D0"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C16E83"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B97EB1"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3E23BF"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EE08E4"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D7D6A3" w14:textId="77777777" w:rsidR="00EC0FF0" w:rsidRDefault="00EC0FF0">
            <w:r>
              <w:t>LocalPortServiceArea</w:t>
            </w:r>
          </w:p>
        </w:tc>
      </w:tr>
      <w:tr w:rsidR="00EC0FF0" w14:paraId="50CF9C69"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CF0248"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975768"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00DCB0"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1F36B6"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82B7BD" w14:textId="77777777" w:rsidR="00EC0FF0" w:rsidRDefault="00EC0FF0">
            <w:r>
              <w:t>ShipReportingServiceArea</w:t>
            </w:r>
          </w:p>
        </w:tc>
      </w:tr>
    </w:tbl>
    <w:p w14:paraId="47B03E50" w14:textId="77777777" w:rsidR="00EC0FF0" w:rsidRDefault="00EC0FF0">
      <w:pPr>
        <w:pStyle w:val="Center"/>
      </w:pPr>
    </w:p>
    <w:p w14:paraId="4F53588E" w14:textId="77777777" w:rsidR="00EC0FF0" w:rsidRDefault="00EC0FF0">
      <w:pPr>
        <w:pStyle w:val="Heading2"/>
        <w:spacing w:before="160" w:after="160"/>
        <w:rPr>
          <w:rFonts w:ascii="Times New Roman" w:hAnsi="Times New Roman" w:cs="Times New Roman"/>
          <w:b w:val="0"/>
          <w:bCs w:val="0"/>
          <w:sz w:val="24"/>
          <w:szCs w:val="24"/>
        </w:rPr>
      </w:pPr>
      <w:bookmarkStart w:id="852" w:name="idmarkerx16777217x237372"/>
      <w:bookmarkStart w:id="853" w:name="_Toc25000057"/>
      <w:bookmarkEnd w:id="852"/>
      <w:r>
        <w:t>9.22 Signal Station Traffic</w:t>
      </w:r>
      <w:bookmarkEnd w:id="853"/>
    </w:p>
    <w:p w14:paraId="4B792317" w14:textId="77777777" w:rsidR="00EC0FF0" w:rsidRDefault="00EC0FF0">
      <w:r>
        <w:t>Name: Signal Station Traffic</w:t>
      </w:r>
      <w:r>
        <w:br/>
        <w:t>Definition: A traffic signal station is a place on shore from which signals are made to regulate the movement of traffic.</w:t>
      </w:r>
      <w:r>
        <w:br/>
        <w:t>Code: '</w:t>
      </w:r>
      <w:r>
        <w:rPr>
          <w:rFonts w:ascii="Courier New" w:hAnsi="Courier New" w:cs="Courier New"/>
        </w:rPr>
        <w:t>SignalStationTraffic</w:t>
      </w:r>
      <w:r>
        <w:t>'</w:t>
      </w:r>
      <w:r>
        <w:br/>
        <w:t>Remarks: A signal station is a place on shore from which signals are made to ships at sea (IHO Dictionary, S-32, 5th Edition).</w:t>
      </w:r>
      <w:r>
        <w:br/>
        <w:t>Aliases: (none)        Supertype: OrganisationContactArea</w:t>
      </w:r>
      <w:r>
        <w:br/>
        <w:t>Feature use type: geographic</w:t>
      </w:r>
      <w:r>
        <w:br/>
        <w:t xml:space="preserve">Permitted primitives: point  surface  </w:t>
      </w:r>
    </w:p>
    <w:p w14:paraId="01440B97"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593"/>
        <w:gridCol w:w="1080"/>
        <w:gridCol w:w="756"/>
        <w:gridCol w:w="4320"/>
        <w:gridCol w:w="961"/>
      </w:tblGrid>
      <w:tr w:rsidR="00EC0FF0" w14:paraId="2261907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7D585A"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B34CE4"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997DC9"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7B7DFF"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9D6612" w14:textId="77777777" w:rsidR="00EC0FF0" w:rsidRDefault="00EC0FF0">
            <w:r>
              <w:rPr>
                <w:b/>
                <w:bCs/>
              </w:rPr>
              <w:t>Sequential</w:t>
            </w:r>
          </w:p>
        </w:tc>
      </w:tr>
      <w:tr w:rsidR="00EC0FF0" w14:paraId="5E7BD75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F0DDFC" w14:textId="77777777" w:rsidR="00EC0FF0" w:rsidRDefault="00EC0FF0">
            <w:r>
              <w:t>categoryOfSignalStationTraffic</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80C678"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4AACBA" w14:textId="77777777" w:rsidR="00EC0FF0" w:rsidRDefault="00EC0FF0">
            <w:r>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D1522F" w14:textId="77777777" w:rsidR="00EC0FF0" w:rsidRDefault="008A31A8">
            <w:r>
              <w:t>1 :</w:t>
            </w:r>
            <w:r w:rsidR="00EC0FF0">
              <w:t xml:space="preserve"> port control</w:t>
            </w:r>
            <w:r w:rsidR="00EC0FF0">
              <w:br/>
              <w:t>2 : port entry and departure</w:t>
            </w:r>
            <w:r w:rsidR="00EC0FF0">
              <w:br/>
              <w:t>3 : International Port Traffic</w:t>
            </w:r>
            <w:r w:rsidR="00EC0FF0">
              <w:br/>
              <w:t>4 : berthing</w:t>
            </w:r>
            <w:r w:rsidR="00EC0FF0">
              <w:br/>
              <w:t>5 : dock</w:t>
            </w:r>
            <w:r w:rsidR="00EC0FF0">
              <w:br/>
              <w:t>6 : lock</w:t>
            </w:r>
            <w:r w:rsidR="00EC0FF0">
              <w:br/>
              <w:t>7 : flood barrage</w:t>
            </w:r>
            <w:r w:rsidR="00EC0FF0">
              <w:br/>
              <w:t>8 : bridge passage</w:t>
            </w:r>
            <w:r w:rsidR="00EC0FF0">
              <w:br/>
              <w:t>9 : dredging</w:t>
            </w:r>
            <w:r w:rsidR="00EC0FF0">
              <w:br/>
              <w:t>10 : traffic control light</w:t>
            </w:r>
            <w:r w:rsidR="00EC0FF0">
              <w:br/>
              <w:t>13 : oncoming traffic indication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4A9D28" w14:textId="77777777" w:rsidR="00EC0FF0" w:rsidRDefault="00EC0FF0">
            <w:r>
              <w:t>false</w:t>
            </w:r>
          </w:p>
        </w:tc>
      </w:tr>
      <w:tr w:rsidR="00EC0FF0" w14:paraId="6A8A85B2"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009C83" w14:textId="77777777" w:rsidR="00EC0FF0" w:rsidRDefault="00EC0FF0">
            <w:r>
              <w:t>communicationChannel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81361D"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05DF48"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53CACF"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985891" w14:textId="77777777" w:rsidR="00EC0FF0" w:rsidRDefault="00EC0FF0">
            <w:r>
              <w:t>false</w:t>
            </w:r>
          </w:p>
        </w:tc>
      </w:tr>
      <w:tr w:rsidR="00EC0FF0" w14:paraId="0402FCD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37E164"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CEB076"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5497B9"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4D93F6" w14:textId="77777777" w:rsidR="00EC0FF0" w:rsidRDefault="008A31A8">
            <w:r>
              <w:t>1 :</w:t>
            </w:r>
            <w:r w:rsidR="00EC0FF0">
              <w:t xml:space="preserve"> permanent</w:t>
            </w:r>
            <w:r w:rsidR="00EC0FF0">
              <w:br/>
              <w:t>2 : occasional</w:t>
            </w:r>
            <w:r w:rsidR="00EC0FF0">
              <w:br/>
              <w:t>4 : not in use</w:t>
            </w:r>
            <w:r w:rsidR="00EC0FF0">
              <w:br/>
              <w:t>5 : periodic/intermittent</w:t>
            </w:r>
            <w:r w:rsidR="00EC0FF0">
              <w:br/>
              <w:t>7 : temporary</w:t>
            </w:r>
            <w:r w:rsidR="00EC0FF0">
              <w:br/>
              <w:t>8 : private</w:t>
            </w:r>
            <w:r w:rsidR="00EC0FF0">
              <w:br/>
              <w:t>12 : illuminated</w:t>
            </w:r>
            <w:r w:rsidR="00EC0FF0">
              <w:br/>
              <w:t>14 : public</w:t>
            </w:r>
            <w:r w:rsidR="00EC0FF0">
              <w:br/>
              <w:t>15 : synchronized</w:t>
            </w:r>
            <w:r w:rsidR="00EC0FF0">
              <w:br/>
              <w:t>16 : watched</w:t>
            </w:r>
            <w:r w:rsidR="00EC0FF0">
              <w:br/>
              <w:t>17 : un-watched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3212AC" w14:textId="77777777" w:rsidR="00EC0FF0" w:rsidRDefault="00EC0FF0">
            <w:r>
              <w:t>false</w:t>
            </w:r>
          </w:p>
        </w:tc>
      </w:tr>
    </w:tbl>
    <w:p w14:paraId="01AAB254" w14:textId="77777777" w:rsidR="00EC0FF0" w:rsidRDefault="00EC0FF0">
      <w:pPr>
        <w:spacing w:before="160" w:after="160"/>
      </w:pPr>
    </w:p>
    <w:p w14:paraId="0C87FB6A" w14:textId="77777777" w:rsidR="00EC0FF0" w:rsidRDefault="00EC0FF0">
      <w:r>
        <w:br/>
      </w:r>
    </w:p>
    <w:p w14:paraId="57C4BC25" w14:textId="77777777" w:rsidR="00EC0FF0" w:rsidRDefault="00EC0FF0">
      <w:pPr>
        <w:pStyle w:val="Center"/>
      </w:pPr>
      <w:r>
        <w:t xml:space="preserve">Information bindings </w:t>
      </w:r>
    </w:p>
    <w:p w14:paraId="3172AF79" w14:textId="77777777" w:rsidR="00EC0FF0" w:rsidRDefault="00EC0FF0">
      <w:pPr>
        <w:pStyle w:val="Center"/>
      </w:pPr>
      <w:r>
        <w:lastRenderedPageBreak/>
        <w:t>(Bindings are also inherited from super-types, if any.)</w:t>
      </w:r>
    </w:p>
    <w:p w14:paraId="17C28FEC" w14:textId="77777777" w:rsidR="00EC0FF0" w:rsidRDefault="00EC0FF0">
      <w:pPr>
        <w:pStyle w:val="Center"/>
      </w:pPr>
      <w:r>
        <w:t>(No local bindings, but may inherit bindings from super-types, if any)</w:t>
      </w:r>
    </w:p>
    <w:p w14:paraId="1E1817D8" w14:textId="77777777" w:rsidR="00EC0FF0" w:rsidRDefault="00EC0FF0">
      <w:r>
        <w:br/>
      </w:r>
    </w:p>
    <w:p w14:paraId="1D577B68" w14:textId="77777777" w:rsidR="00EC0FF0" w:rsidRDefault="00EC0FF0">
      <w:pPr>
        <w:pStyle w:val="Center"/>
      </w:pPr>
      <w:r>
        <w:t xml:space="preserve">Feature bindings </w:t>
      </w:r>
    </w:p>
    <w:p w14:paraId="402618A0"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2826"/>
        <w:gridCol w:w="1771"/>
        <w:gridCol w:w="2215"/>
      </w:tblGrid>
      <w:tr w:rsidR="00EC0FF0" w14:paraId="0E8C296B"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8B95C8"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FDE376"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0BFC7D"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E1F9FC"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4029B0" w14:textId="77777777" w:rsidR="00EC0FF0" w:rsidRDefault="00EC0FF0">
            <w:r>
              <w:rPr>
                <w:b/>
                <w:bCs/>
              </w:rPr>
              <w:t>Name of target class</w:t>
            </w:r>
          </w:p>
        </w:tc>
      </w:tr>
      <w:tr w:rsidR="00EC0FF0" w14:paraId="47694F9D"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1DB79A"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195E98"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4ECA48"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B2F68F"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A9B3F3" w14:textId="77777777" w:rsidR="00EC0FF0" w:rsidRDefault="00EC0FF0">
            <w:r>
              <w:t>VesselTrafficServiceArea</w:t>
            </w:r>
          </w:p>
        </w:tc>
      </w:tr>
      <w:tr w:rsidR="00EC0FF0" w14:paraId="7996C77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2007D0"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D87ED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87EF5B"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F62E55"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5C3629" w14:textId="77777777" w:rsidR="00EC0FF0" w:rsidRDefault="00EC0FF0">
            <w:r>
              <w:t>LocalPortServiceArea</w:t>
            </w:r>
          </w:p>
        </w:tc>
      </w:tr>
      <w:tr w:rsidR="00EC0FF0" w14:paraId="03C808ED"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6E2054"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DB0E1C"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B9089D"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8C2A9A" w14:textId="77777777" w:rsidR="00EC0FF0" w:rsidRDefault="00EC0FF0">
            <w:r>
              <w:t>componentOf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4B3F4C" w14:textId="77777777" w:rsidR="00EC0FF0" w:rsidRDefault="00EC0FF0">
            <w:r>
              <w:t>ShipReportingServiceArea</w:t>
            </w:r>
          </w:p>
        </w:tc>
      </w:tr>
    </w:tbl>
    <w:p w14:paraId="2C0B160F" w14:textId="77777777" w:rsidR="00EC0FF0" w:rsidRDefault="00EC0FF0">
      <w:pPr>
        <w:pStyle w:val="Center"/>
      </w:pPr>
    </w:p>
    <w:p w14:paraId="405A0C80" w14:textId="77777777" w:rsidR="00EC0FF0" w:rsidRDefault="00EC0FF0">
      <w:pPr>
        <w:pStyle w:val="Heading2"/>
        <w:spacing w:before="160" w:after="160"/>
        <w:rPr>
          <w:rFonts w:ascii="Times New Roman" w:hAnsi="Times New Roman" w:cs="Times New Roman"/>
          <w:b w:val="0"/>
          <w:bCs w:val="0"/>
          <w:sz w:val="24"/>
          <w:szCs w:val="24"/>
        </w:rPr>
      </w:pPr>
      <w:bookmarkStart w:id="854" w:name="idmarkerx16777217x239868"/>
      <w:bookmarkStart w:id="855" w:name="_Toc25000058"/>
      <w:bookmarkEnd w:id="854"/>
      <w:r>
        <w:t>9.23 Underkeel clearance allowance area</w:t>
      </w:r>
      <w:bookmarkEnd w:id="855"/>
    </w:p>
    <w:p w14:paraId="599E562D" w14:textId="77777777" w:rsidR="00EC0FF0" w:rsidRDefault="00EC0FF0">
      <w:r>
        <w:t>Name: Underkeel clearance allowance area</w:t>
      </w:r>
      <w:r>
        <w:br/>
        <w:t>Definition: An area for which an authority has stated underkeel allowance requirements.</w:t>
      </w:r>
      <w:r>
        <w:br/>
        <w:t>Code: '</w:t>
      </w:r>
      <w:r>
        <w:rPr>
          <w:rFonts w:ascii="Courier New" w:hAnsi="Courier New" w:cs="Courier New"/>
        </w:rPr>
        <w:t>UnderkeelClearanceAllowanceArea</w:t>
      </w:r>
      <w:r>
        <w:t>'</w:t>
      </w:r>
      <w:r>
        <w:br/>
        <w:t xml:space="preserve">Remarks: </w:t>
      </w:r>
      <w:r>
        <w:br/>
        <w:t>Aliases: UKAARE        Supertype: FeatureType</w:t>
      </w:r>
      <w:r>
        <w:br/>
        <w:t>Feature use type: geographic</w:t>
      </w:r>
      <w:r>
        <w:br/>
        <w:t xml:space="preserve">Permitted primitives: surface  </w:t>
      </w:r>
    </w:p>
    <w:p w14:paraId="2A5CE7B9"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44D57706"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3262D9"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06F2FA"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A439FB"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51583A"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B2A7A0" w14:textId="77777777" w:rsidR="00EC0FF0" w:rsidRDefault="00EC0FF0">
            <w:r>
              <w:rPr>
                <w:b/>
                <w:bCs/>
              </w:rPr>
              <w:t>Sequential</w:t>
            </w:r>
          </w:p>
        </w:tc>
      </w:tr>
      <w:tr w:rsidR="00EC0FF0" w14:paraId="2F908DFF"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43E91C" w14:textId="77777777" w:rsidR="00EC0FF0" w:rsidRDefault="00EC0FF0">
            <w:r>
              <w:t>underkeelAllowance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52BF65"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8578EE"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7D2A3C"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CA2F96" w14:textId="77777777" w:rsidR="00EC0FF0" w:rsidRDefault="00EC0FF0">
            <w:r>
              <w:t>false</w:t>
            </w:r>
          </w:p>
        </w:tc>
      </w:tr>
      <w:tr w:rsidR="00EC0FF0" w14:paraId="25DE7F6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A436D1" w14:textId="77777777" w:rsidR="00EC0FF0" w:rsidRDefault="00EC0FF0">
            <w:r>
              <w:t>waterLevelTrend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D7DF32"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9A50E3"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1DF87E" w14:textId="77777777" w:rsidR="00EC0FF0" w:rsidRDefault="008A31A8">
            <w:r>
              <w:t>1 :</w:t>
            </w:r>
            <w:r w:rsidR="00EC0FF0">
              <w:t xml:space="preserve"> decreasing</w:t>
            </w:r>
            <w:r w:rsidR="00EC0FF0">
              <w:br/>
              <w:t>2 : increasing</w:t>
            </w:r>
            <w:r w:rsidR="00EC0FF0">
              <w:br/>
              <w:t>3 : steady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D2E66C" w14:textId="77777777" w:rsidR="00EC0FF0" w:rsidRDefault="00EC0FF0">
            <w:r>
              <w:t>false</w:t>
            </w:r>
          </w:p>
        </w:tc>
      </w:tr>
    </w:tbl>
    <w:p w14:paraId="63CA2E70" w14:textId="77777777" w:rsidR="00EC0FF0" w:rsidRDefault="00EC0FF0">
      <w:pPr>
        <w:spacing w:before="160" w:after="160"/>
      </w:pPr>
    </w:p>
    <w:p w14:paraId="5E647C57" w14:textId="77777777" w:rsidR="00EC0FF0" w:rsidRDefault="00EC0FF0">
      <w:r>
        <w:br/>
      </w:r>
    </w:p>
    <w:p w14:paraId="500306E5" w14:textId="77777777" w:rsidR="00EC0FF0" w:rsidRDefault="00EC0FF0">
      <w:pPr>
        <w:pStyle w:val="Center"/>
      </w:pPr>
      <w:r>
        <w:t xml:space="preserve">Information bindings </w:t>
      </w:r>
    </w:p>
    <w:p w14:paraId="1F2C719C" w14:textId="77777777" w:rsidR="00EC0FF0" w:rsidRDefault="00EC0FF0">
      <w:pPr>
        <w:pStyle w:val="Center"/>
      </w:pPr>
      <w:r>
        <w:t>(Bindings are also inherited from super-types, if any.)</w:t>
      </w:r>
    </w:p>
    <w:p w14:paraId="070F2F2A" w14:textId="77777777" w:rsidR="00EC0FF0" w:rsidRDefault="00EC0FF0">
      <w:pPr>
        <w:pStyle w:val="Center"/>
      </w:pPr>
      <w:r>
        <w:t>(No local bindings, but may inherit bindings from super-types, if any)</w:t>
      </w:r>
    </w:p>
    <w:p w14:paraId="6C91084A" w14:textId="77777777" w:rsidR="00EC0FF0" w:rsidRDefault="00EC0FF0">
      <w:r>
        <w:br/>
      </w:r>
    </w:p>
    <w:p w14:paraId="12F7FB44" w14:textId="77777777" w:rsidR="00EC0FF0" w:rsidRDefault="00EC0FF0">
      <w:pPr>
        <w:pStyle w:val="Center"/>
      </w:pPr>
      <w:r>
        <w:t xml:space="preserve">Feature bindings </w:t>
      </w:r>
    </w:p>
    <w:p w14:paraId="4E6F2742" w14:textId="77777777" w:rsidR="00EC0FF0" w:rsidRDefault="00EC0FF0">
      <w:pPr>
        <w:pStyle w:val="Center"/>
      </w:pPr>
      <w:r>
        <w:t>(Bindings are also inherited from super-types, if any.)</w:t>
      </w:r>
    </w:p>
    <w:p w14:paraId="1941FABA" w14:textId="77777777" w:rsidR="00EC0FF0" w:rsidRDefault="00EC0FF0">
      <w:pPr>
        <w:pStyle w:val="Center"/>
      </w:pPr>
      <w:r>
        <w:t>(No local bindings, but will inherit super-type bindings if any)</w:t>
      </w:r>
    </w:p>
    <w:p w14:paraId="133C6CB1" w14:textId="77777777" w:rsidR="00EC0FF0" w:rsidRDefault="00EC0FF0">
      <w:pPr>
        <w:pStyle w:val="Heading2"/>
        <w:spacing w:before="160" w:after="160"/>
        <w:rPr>
          <w:rFonts w:ascii="Times New Roman" w:hAnsi="Times New Roman" w:cs="Times New Roman"/>
          <w:b w:val="0"/>
          <w:bCs w:val="0"/>
          <w:sz w:val="24"/>
          <w:szCs w:val="24"/>
        </w:rPr>
      </w:pPr>
      <w:bookmarkStart w:id="856" w:name="idmarkerx16777217x240856"/>
      <w:bookmarkStart w:id="857" w:name="_Toc25000059"/>
      <w:bookmarkEnd w:id="856"/>
      <w:r>
        <w:t>9.24 Underkeel clearance management area</w:t>
      </w:r>
      <w:bookmarkEnd w:id="857"/>
    </w:p>
    <w:p w14:paraId="102281D8" w14:textId="77777777" w:rsidR="00EC0FF0" w:rsidRDefault="00EC0FF0">
      <w:r>
        <w:t>Name: Underkeel clearance management area</w:t>
      </w:r>
      <w:r>
        <w:br/>
        <w:t>Definition: An area for which an authority permits use of dynamic underkeel clearance information or provides dynamic information related to underkeel clearances.</w:t>
      </w:r>
      <w:r>
        <w:br/>
        <w:t>Code: '</w:t>
      </w:r>
      <w:r>
        <w:rPr>
          <w:rFonts w:ascii="Courier New" w:hAnsi="Courier New" w:cs="Courier New"/>
        </w:rPr>
        <w:t>UnderkeelClearanceManagementArea</w:t>
      </w:r>
      <w:r>
        <w:t>'</w:t>
      </w:r>
      <w:r>
        <w:br/>
        <w:t xml:space="preserve">Remarks: </w:t>
      </w:r>
      <w:r>
        <w:br/>
        <w:t>Aliases: UKMARE        Supertype: ReportableServiceArea</w:t>
      </w:r>
      <w:r>
        <w:br/>
        <w:t>Feature use type: geographic</w:t>
      </w:r>
      <w:r>
        <w:br/>
        <w:t xml:space="preserve">Permitted primitives: surface  </w:t>
      </w:r>
    </w:p>
    <w:p w14:paraId="16DBF025"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4678005A"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988985"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E07123"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60F993"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53362C"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52118B" w14:textId="77777777" w:rsidR="00EC0FF0" w:rsidRDefault="00EC0FF0">
            <w:r>
              <w:rPr>
                <w:b/>
                <w:bCs/>
              </w:rPr>
              <w:t>Sequential</w:t>
            </w:r>
          </w:p>
        </w:tc>
      </w:tr>
      <w:tr w:rsidR="00EC0FF0" w14:paraId="35E2229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B2441B" w14:textId="77777777" w:rsidR="00EC0FF0" w:rsidRDefault="00EC0FF0">
            <w:r>
              <w:t>dynamicResource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EB7741"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4AE256"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D9E265" w14:textId="77777777" w:rsidR="00EC0FF0" w:rsidRDefault="008A31A8">
            <w:r>
              <w:t>1 :</w:t>
            </w:r>
            <w:r w:rsidR="00EC0FF0">
              <w:t xml:space="preserve"> static</w:t>
            </w:r>
            <w:r w:rsidR="00EC0FF0">
              <w:br/>
              <w:t>2 : mandatory external dynamic</w:t>
            </w:r>
            <w:r w:rsidR="00EC0FF0">
              <w:br/>
            </w:r>
            <w:r w:rsidR="00EC0FF0">
              <w:lastRenderedPageBreak/>
              <w:t>3 : optional external dynamic</w:t>
            </w:r>
            <w:r w:rsidR="00EC0FF0">
              <w:br/>
              <w:t>4 : onboard dynamic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CF1EEC" w14:textId="77777777" w:rsidR="00EC0FF0" w:rsidRDefault="00EC0FF0">
            <w:r>
              <w:lastRenderedPageBreak/>
              <w:t>false</w:t>
            </w:r>
          </w:p>
        </w:tc>
      </w:tr>
    </w:tbl>
    <w:p w14:paraId="3F55F969" w14:textId="77777777" w:rsidR="00EC0FF0" w:rsidRDefault="00EC0FF0">
      <w:pPr>
        <w:spacing w:before="160" w:after="160"/>
      </w:pPr>
    </w:p>
    <w:p w14:paraId="604E02F7" w14:textId="77777777" w:rsidR="00EC0FF0" w:rsidRDefault="00EC0FF0">
      <w:r>
        <w:br/>
      </w:r>
    </w:p>
    <w:p w14:paraId="2BD4A50F" w14:textId="77777777" w:rsidR="00EC0FF0" w:rsidRDefault="00EC0FF0">
      <w:pPr>
        <w:pStyle w:val="Center"/>
      </w:pPr>
      <w:r>
        <w:t xml:space="preserve">Information bindings </w:t>
      </w:r>
    </w:p>
    <w:p w14:paraId="17CCF66F" w14:textId="77777777" w:rsidR="00EC0FF0" w:rsidRDefault="00EC0FF0">
      <w:pPr>
        <w:pStyle w:val="Center"/>
      </w:pPr>
      <w:r>
        <w:t>(Bindings are also inherited from super-types, if any.)</w:t>
      </w:r>
    </w:p>
    <w:p w14:paraId="2D16CCD4" w14:textId="77777777" w:rsidR="00EC0FF0" w:rsidRDefault="00EC0FF0">
      <w:pPr>
        <w:pStyle w:val="Center"/>
      </w:pPr>
      <w:r>
        <w:t>(No local bindings, but may inherit bindings from super-types, if any)</w:t>
      </w:r>
    </w:p>
    <w:p w14:paraId="5EBCA5F3" w14:textId="77777777" w:rsidR="00EC0FF0" w:rsidRDefault="00EC0FF0">
      <w:r>
        <w:br/>
      </w:r>
    </w:p>
    <w:p w14:paraId="06373951" w14:textId="77777777" w:rsidR="00EC0FF0" w:rsidRDefault="00EC0FF0">
      <w:pPr>
        <w:pStyle w:val="Center"/>
      </w:pPr>
      <w:r>
        <w:t xml:space="preserve">Feature bindings </w:t>
      </w:r>
    </w:p>
    <w:p w14:paraId="0F9E8A55" w14:textId="77777777" w:rsidR="00EC0FF0" w:rsidRDefault="00EC0FF0">
      <w:pPr>
        <w:pStyle w:val="Center"/>
      </w:pPr>
      <w:r>
        <w:t>(Bindings are also inherited from super-types, if any.)</w:t>
      </w:r>
    </w:p>
    <w:p w14:paraId="502D914E" w14:textId="77777777" w:rsidR="00EC0FF0" w:rsidRDefault="00EC0FF0">
      <w:pPr>
        <w:pStyle w:val="Center"/>
      </w:pPr>
      <w:r>
        <w:t>(No local bindings, but will inherit super-type bindings if any)</w:t>
      </w:r>
    </w:p>
    <w:p w14:paraId="7F2C408A" w14:textId="77777777" w:rsidR="00EC0FF0" w:rsidRDefault="00EC0FF0">
      <w:pPr>
        <w:pStyle w:val="Heading2"/>
        <w:spacing w:before="160" w:after="160"/>
        <w:rPr>
          <w:rFonts w:ascii="Times New Roman" w:hAnsi="Times New Roman" w:cs="Times New Roman"/>
          <w:b w:val="0"/>
          <w:bCs w:val="0"/>
          <w:sz w:val="24"/>
          <w:szCs w:val="24"/>
        </w:rPr>
      </w:pPr>
      <w:bookmarkStart w:id="858" w:name="idmarkerx16777217x241566"/>
      <w:bookmarkStart w:id="859" w:name="_Toc25000060"/>
      <w:bookmarkEnd w:id="858"/>
      <w:r>
        <w:t>9.25 Vessel Traffic Service Area</w:t>
      </w:r>
      <w:bookmarkEnd w:id="859"/>
    </w:p>
    <w:p w14:paraId="5FB4DADA" w14:textId="77777777" w:rsidR="00EC0FF0" w:rsidRDefault="00EC0FF0">
      <w:r>
        <w:t>Name: Vessel Traffic Service Area</w:t>
      </w:r>
      <w:r>
        <w:br/>
        <w:t>Definition: The area of any service implemented by a relevant authority primarily designed to improve safety and efficiency of traffic flow and the protection of the environment. It may range from simple information messages, to extensive organisation of the traffic involving national or regional schemes.</w:t>
      </w:r>
      <w:r>
        <w:br/>
        <w:t>Code: '</w:t>
      </w:r>
      <w:r>
        <w:rPr>
          <w:rFonts w:ascii="Courier New" w:hAnsi="Courier New" w:cs="Courier New"/>
        </w:rPr>
        <w:t>VesselTrafficServiceArea</w:t>
      </w:r>
      <w:r>
        <w:t>'</w:t>
      </w:r>
      <w:r>
        <w:br/>
        <w:t xml:space="preserve">Remarks: </w:t>
      </w:r>
      <w:r>
        <w:br/>
        <w:t>Aliases: VTSARE        Supertype: ReportableServiceArea</w:t>
      </w:r>
      <w:r>
        <w:br/>
        <w:t>Feature use type: geographic</w:t>
      </w:r>
      <w:r>
        <w:br/>
        <w:t xml:space="preserve">Permitted primitives: surface  </w:t>
      </w:r>
    </w:p>
    <w:p w14:paraId="383CCC9D"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904"/>
        <w:gridCol w:w="1079"/>
        <w:gridCol w:w="743"/>
        <w:gridCol w:w="4128"/>
        <w:gridCol w:w="961"/>
      </w:tblGrid>
      <w:tr w:rsidR="00EC0FF0" w14:paraId="397D649C"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8280B3"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900874"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A1112C"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1CA651"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254965" w14:textId="77777777" w:rsidR="00EC0FF0" w:rsidRDefault="00EC0FF0">
            <w:r>
              <w:rPr>
                <w:b/>
                <w:bCs/>
              </w:rPr>
              <w:t>Sequential</w:t>
            </w:r>
          </w:p>
        </w:tc>
      </w:tr>
      <w:tr w:rsidR="00EC0FF0" w14:paraId="58B172E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898200" w14:textId="77777777" w:rsidR="00EC0FF0" w:rsidRDefault="00EC0FF0">
            <w:r>
              <w:t>categoryOfVesselTrafficService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4CFEDC"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DA14FD"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640A4C" w14:textId="77777777" w:rsidR="00EC0FF0" w:rsidRDefault="008A31A8">
            <w:r>
              <w:t>1 :</w:t>
            </w:r>
            <w:r w:rsidR="00EC0FF0">
              <w:t xml:space="preserve"> Information Service</w:t>
            </w:r>
            <w:r w:rsidR="00EC0FF0">
              <w:br/>
              <w:t>2 : Traffic Organisation Service</w:t>
            </w:r>
            <w:r w:rsidR="00EC0FF0">
              <w:br/>
              <w:t>3 : Navigational Assistance Service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EBDE07" w14:textId="77777777" w:rsidR="00EC0FF0" w:rsidRDefault="00EC0FF0">
            <w:r>
              <w:t>false</w:t>
            </w:r>
          </w:p>
        </w:tc>
      </w:tr>
      <w:tr w:rsidR="00EC0FF0" w14:paraId="2694294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92093F" w14:textId="77777777" w:rsidR="00EC0FF0" w:rsidRDefault="00EC0FF0">
            <w:r>
              <w:t>serviceAccessProcedure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797CFE"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BD0493"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654F4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9E078C" w14:textId="77777777" w:rsidR="00EC0FF0" w:rsidRDefault="00EC0FF0">
            <w:r>
              <w:t>false</w:t>
            </w:r>
          </w:p>
        </w:tc>
      </w:tr>
      <w:tr w:rsidR="00EC0FF0" w14:paraId="0F8B8E8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014598" w14:textId="77777777" w:rsidR="00EC0FF0" w:rsidRDefault="00EC0FF0">
            <w:r>
              <w:t>requirementsForMaintenanceOfListeningWatch</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D7964C"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ADBB09"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ED2D2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E8EAFB" w14:textId="77777777" w:rsidR="00EC0FF0" w:rsidRDefault="00EC0FF0">
            <w:r>
              <w:t>false</w:t>
            </w:r>
          </w:p>
        </w:tc>
      </w:tr>
    </w:tbl>
    <w:p w14:paraId="77E7A7E2" w14:textId="77777777" w:rsidR="00EC0FF0" w:rsidRDefault="00EC0FF0">
      <w:pPr>
        <w:spacing w:before="160" w:after="160"/>
      </w:pPr>
    </w:p>
    <w:p w14:paraId="0D2076F3" w14:textId="77777777" w:rsidR="00EC0FF0" w:rsidRDefault="00EC0FF0">
      <w:r>
        <w:br/>
      </w:r>
    </w:p>
    <w:p w14:paraId="318006D8" w14:textId="77777777" w:rsidR="00EC0FF0" w:rsidRDefault="00EC0FF0">
      <w:pPr>
        <w:pStyle w:val="Center"/>
      </w:pPr>
      <w:r>
        <w:t xml:space="preserve">Information bindings </w:t>
      </w:r>
    </w:p>
    <w:p w14:paraId="179359A6" w14:textId="77777777" w:rsidR="00EC0FF0" w:rsidRDefault="00EC0FF0">
      <w:pPr>
        <w:pStyle w:val="Center"/>
      </w:pPr>
      <w:r>
        <w:t>(Bindings are also inherited from super-types, if any.)</w:t>
      </w:r>
    </w:p>
    <w:p w14:paraId="0AE2EC3B" w14:textId="77777777" w:rsidR="00EC0FF0" w:rsidRDefault="00EC0FF0">
      <w:pPr>
        <w:pStyle w:val="Center"/>
      </w:pPr>
      <w:r>
        <w:t>(No local bindings, but may inherit bindings from super-types, if any)</w:t>
      </w:r>
    </w:p>
    <w:p w14:paraId="3E8D4C61" w14:textId="77777777" w:rsidR="00EC0FF0" w:rsidRDefault="00EC0FF0">
      <w:r>
        <w:br/>
      </w:r>
    </w:p>
    <w:p w14:paraId="4DB800E0" w14:textId="77777777" w:rsidR="00EC0FF0" w:rsidRDefault="00EC0FF0">
      <w:pPr>
        <w:pStyle w:val="Center"/>
      </w:pPr>
      <w:r>
        <w:t xml:space="preserve">Feature bindings </w:t>
      </w:r>
    </w:p>
    <w:p w14:paraId="270670D6"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2826"/>
        <w:gridCol w:w="1771"/>
        <w:gridCol w:w="1838"/>
      </w:tblGrid>
      <w:tr w:rsidR="00EC0FF0" w14:paraId="49377C33"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2384F4"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B05BDC"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C0CAE3"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341047"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6134E8" w14:textId="77777777" w:rsidR="00EC0FF0" w:rsidRDefault="00EC0FF0">
            <w:r>
              <w:rPr>
                <w:b/>
                <w:bCs/>
              </w:rPr>
              <w:t>Name of target class</w:t>
            </w:r>
          </w:p>
        </w:tc>
      </w:tr>
      <w:tr w:rsidR="00EC0FF0" w14:paraId="338AAB85"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A49B26"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E0ECD9"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EB3E56"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C34CAB"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613DBF" w14:textId="77777777" w:rsidR="00EC0FF0" w:rsidRDefault="00EC0FF0">
            <w:r>
              <w:t>RadioCallingInPoint</w:t>
            </w:r>
          </w:p>
        </w:tc>
      </w:tr>
      <w:tr w:rsidR="00EC0FF0" w14:paraId="765B130F"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E2CCB4"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D408DB"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648FE1"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F067CF"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CB2519" w14:textId="77777777" w:rsidR="00EC0FF0" w:rsidRDefault="00EC0FF0">
            <w:r>
              <w:t>RadarRange</w:t>
            </w:r>
          </w:p>
        </w:tc>
      </w:tr>
      <w:tr w:rsidR="00EC0FF0" w14:paraId="614D6D69"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F724B5"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47E9C8"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E04FB6"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5EB97B"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FE7EA5" w14:textId="77777777" w:rsidR="00EC0FF0" w:rsidRDefault="00EC0FF0">
            <w:r>
              <w:t>SignalStationWarning</w:t>
            </w:r>
          </w:p>
        </w:tc>
      </w:tr>
      <w:tr w:rsidR="00EC0FF0" w14:paraId="49DE3827"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6B3D84"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23F222" w14:textId="77777777" w:rsidR="00EC0FF0" w:rsidRDefault="00EC0FF0">
            <w:r>
              <w:t>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0CBB85" w14:textId="77777777" w:rsidR="00EC0FF0" w:rsidRDefault="00EC0FF0">
            <w:r>
              <w:t>TrafficControlServiceAggregation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82CDDC" w14:textId="77777777" w:rsidR="00EC0FF0" w:rsidRDefault="00EC0FF0">
            <w:r>
              <w:t>consistsOf</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204405" w14:textId="77777777" w:rsidR="00EC0FF0" w:rsidRDefault="00EC0FF0">
            <w:r>
              <w:t>SignalStationTraffic</w:t>
            </w:r>
          </w:p>
        </w:tc>
      </w:tr>
    </w:tbl>
    <w:p w14:paraId="6D1CFCD1" w14:textId="77777777" w:rsidR="00EC0FF0" w:rsidRDefault="00EC0FF0">
      <w:pPr>
        <w:pStyle w:val="Center"/>
      </w:pPr>
    </w:p>
    <w:p w14:paraId="0C1BD72A" w14:textId="77777777" w:rsidR="00EC0FF0" w:rsidRDefault="00EC0FF0">
      <w:pPr>
        <w:pStyle w:val="Heading2"/>
        <w:spacing w:before="160" w:after="160"/>
        <w:rPr>
          <w:rFonts w:ascii="Times New Roman" w:hAnsi="Times New Roman" w:cs="Times New Roman"/>
          <w:b w:val="0"/>
          <w:bCs w:val="0"/>
          <w:sz w:val="24"/>
          <w:szCs w:val="24"/>
        </w:rPr>
      </w:pPr>
      <w:bookmarkStart w:id="860" w:name="idmarkerx16777217x244262"/>
      <w:bookmarkStart w:id="861" w:name="_Toc25000061"/>
      <w:bookmarkEnd w:id="860"/>
      <w:r>
        <w:t>9.26 Waterway area</w:t>
      </w:r>
      <w:bookmarkEnd w:id="861"/>
    </w:p>
    <w:p w14:paraId="231A15D7" w14:textId="77777777" w:rsidR="00EC0FF0" w:rsidRDefault="00EC0FF0">
      <w:r>
        <w:lastRenderedPageBreak/>
        <w:t>Name: Waterway area</w:t>
      </w:r>
      <w:r>
        <w:br/>
        <w:t>Definition: An area in which uniform general information of the waterway exists.</w:t>
      </w:r>
      <w:r>
        <w:br/>
        <w:t>Code: '</w:t>
      </w:r>
      <w:r>
        <w:rPr>
          <w:rFonts w:ascii="Courier New" w:hAnsi="Courier New" w:cs="Courier New"/>
        </w:rPr>
        <w:t>WaterwayArea</w:t>
      </w:r>
      <w:r>
        <w:t>'</w:t>
      </w:r>
      <w:r>
        <w:br/>
        <w:t>Remarks: The current (January 2018) definition is the same as Waterway Area (wtware) in the Inland ENC domain.</w:t>
      </w:r>
      <w:r>
        <w:br/>
        <w:t>Aliases: WATARE        Supertype: SupervisedArea</w:t>
      </w:r>
      <w:r>
        <w:br/>
        <w:t>Feature use type: geographic</w:t>
      </w:r>
      <w:r>
        <w:br/>
        <w:t xml:space="preserve">Permitted primitives: surface  </w:t>
      </w:r>
    </w:p>
    <w:p w14:paraId="3AC499B2"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03D62DD5"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490B2C"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3E51BA"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D235FF"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6E40EC"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BD4392" w14:textId="77777777" w:rsidR="00EC0FF0" w:rsidRDefault="00EC0FF0">
            <w:r>
              <w:rPr>
                <w:b/>
                <w:bCs/>
              </w:rPr>
              <w:t>Sequential</w:t>
            </w:r>
          </w:p>
        </w:tc>
      </w:tr>
      <w:tr w:rsidR="00EC0FF0" w14:paraId="656290D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A8E62C" w14:textId="77777777" w:rsidR="00EC0FF0" w:rsidRDefault="00EC0FF0">
            <w:r>
              <w:t>dynamicResource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92FCC0"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F738A1"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443B06" w14:textId="77777777" w:rsidR="00EC0FF0" w:rsidRDefault="008A31A8">
            <w:r>
              <w:t>1 :</w:t>
            </w:r>
            <w:r w:rsidR="00EC0FF0">
              <w:t xml:space="preserve"> static</w:t>
            </w:r>
            <w:r w:rsidR="00EC0FF0">
              <w:br/>
              <w:t>2 : mandatory external dynamic</w:t>
            </w:r>
            <w:r w:rsidR="00EC0FF0">
              <w:br/>
              <w:t>3 : optional external dynamic</w:t>
            </w:r>
            <w:r w:rsidR="00EC0FF0">
              <w:br/>
              <w:t>4 : onboard dynamic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993A68" w14:textId="77777777" w:rsidR="00EC0FF0" w:rsidRDefault="00EC0FF0">
            <w:r>
              <w:t>false</w:t>
            </w:r>
          </w:p>
        </w:tc>
      </w:tr>
      <w:tr w:rsidR="00EC0FF0" w14:paraId="2F18AA0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5B082F" w14:textId="77777777" w:rsidR="00EC0FF0" w:rsidRDefault="00EC0FF0">
            <w:r>
              <w:t>siltationRate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55AD84"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EE94DE"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D1E27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EAA714" w14:textId="77777777" w:rsidR="00EC0FF0" w:rsidRDefault="00EC0FF0">
            <w:r>
              <w:t>false</w:t>
            </w:r>
          </w:p>
        </w:tc>
      </w:tr>
      <w:tr w:rsidR="00EC0FF0" w14:paraId="544570D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3F501D"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F1619E"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3AD89F"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9506BB" w14:textId="77777777" w:rsidR="00EC0FF0" w:rsidRDefault="008A31A8">
            <w:r>
              <w:t>1 :</w:t>
            </w:r>
            <w:r w:rsidR="00EC0FF0">
              <w:t xml:space="preserve"> permanent</w:t>
            </w:r>
            <w:r w:rsidR="00EC0FF0">
              <w:br/>
              <w:t>2 : occasional</w:t>
            </w:r>
            <w:r w:rsidR="00EC0FF0">
              <w:br/>
              <w:t>3 : recommended</w:t>
            </w:r>
            <w:r w:rsidR="00EC0FF0">
              <w:br/>
              <w:t>4 : not in use</w:t>
            </w:r>
            <w:r w:rsidR="00EC0FF0">
              <w:br/>
              <w:t>5 : periodic/intermittent</w:t>
            </w:r>
            <w:r w:rsidR="00EC0FF0">
              <w:br/>
              <w:t>6 : reserved</w:t>
            </w:r>
            <w:r w:rsidR="00EC0FF0">
              <w:br/>
              <w:t>7 : temporary</w:t>
            </w:r>
            <w:r w:rsidR="00EC0FF0">
              <w:br/>
              <w:t>8 : private</w:t>
            </w:r>
            <w:r w:rsidR="00EC0FF0">
              <w:br/>
              <w:t>9 : mandatory</w:t>
            </w:r>
            <w:r w:rsidR="00EC0FF0">
              <w:br/>
              <w:t>28 : buoyed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300BE7" w14:textId="77777777" w:rsidR="00EC0FF0" w:rsidRDefault="00EC0FF0">
            <w:r>
              <w:t>false</w:t>
            </w:r>
          </w:p>
        </w:tc>
      </w:tr>
    </w:tbl>
    <w:p w14:paraId="0706AC5E" w14:textId="77777777" w:rsidR="00EC0FF0" w:rsidRDefault="00EC0FF0">
      <w:pPr>
        <w:spacing w:before="160" w:after="160"/>
      </w:pPr>
    </w:p>
    <w:p w14:paraId="260F57D5" w14:textId="77777777" w:rsidR="00EC0FF0" w:rsidRDefault="00EC0FF0">
      <w:r>
        <w:br/>
      </w:r>
    </w:p>
    <w:p w14:paraId="35A95D5F" w14:textId="77777777" w:rsidR="00EC0FF0" w:rsidRDefault="00EC0FF0">
      <w:pPr>
        <w:pStyle w:val="Center"/>
      </w:pPr>
      <w:r>
        <w:t xml:space="preserve">Information bindings </w:t>
      </w:r>
    </w:p>
    <w:p w14:paraId="3D6FDAEE" w14:textId="77777777" w:rsidR="00EC0FF0" w:rsidRDefault="00EC0FF0">
      <w:pPr>
        <w:pStyle w:val="Center"/>
      </w:pPr>
      <w:r>
        <w:t>(Bindings are also inherited from super-types, if any.)</w:t>
      </w:r>
    </w:p>
    <w:p w14:paraId="072EB900" w14:textId="77777777" w:rsidR="00EC0FF0" w:rsidRDefault="00EC0FF0">
      <w:pPr>
        <w:pStyle w:val="Center"/>
      </w:pPr>
      <w:r>
        <w:t>(No local bindings, but may inherit bindings from super-types, if any)</w:t>
      </w:r>
    </w:p>
    <w:p w14:paraId="267BF4FE" w14:textId="77777777" w:rsidR="00EC0FF0" w:rsidRDefault="00EC0FF0">
      <w:r>
        <w:br/>
      </w:r>
    </w:p>
    <w:p w14:paraId="7C726C64" w14:textId="77777777" w:rsidR="00EC0FF0" w:rsidRDefault="00EC0FF0">
      <w:pPr>
        <w:pStyle w:val="Center"/>
      </w:pPr>
      <w:r>
        <w:t xml:space="preserve">Feature bindings </w:t>
      </w:r>
    </w:p>
    <w:p w14:paraId="4CB53A67" w14:textId="77777777" w:rsidR="00EC0FF0" w:rsidRDefault="00EC0FF0">
      <w:pPr>
        <w:pStyle w:val="Center"/>
      </w:pPr>
      <w:r>
        <w:t>(Bindings are also inherited from super-types, if any.)</w:t>
      </w:r>
    </w:p>
    <w:p w14:paraId="5F8E67D8" w14:textId="77777777" w:rsidR="00EC0FF0" w:rsidRDefault="00EC0FF0">
      <w:pPr>
        <w:pStyle w:val="Center"/>
      </w:pPr>
      <w:r>
        <w:t>(No local bindings, but will inherit super-type bindings if any)</w:t>
      </w:r>
    </w:p>
    <w:p w14:paraId="7532AEEB" w14:textId="77777777" w:rsidR="00EC0FF0" w:rsidRDefault="00EC0FF0">
      <w:pPr>
        <w:pStyle w:val="Heading2"/>
        <w:spacing w:before="160" w:after="160"/>
        <w:rPr>
          <w:rFonts w:ascii="Times New Roman" w:hAnsi="Times New Roman" w:cs="Times New Roman"/>
          <w:b w:val="0"/>
          <w:bCs w:val="0"/>
          <w:sz w:val="24"/>
          <w:szCs w:val="24"/>
        </w:rPr>
      </w:pPr>
      <w:bookmarkStart w:id="862" w:name="idmarkerx16777217x245581"/>
      <w:bookmarkStart w:id="863" w:name="_Toc25000062"/>
      <w:bookmarkEnd w:id="862"/>
      <w:r>
        <w:t>9.27 Data quality</w:t>
      </w:r>
      <w:bookmarkEnd w:id="863"/>
    </w:p>
    <w:p w14:paraId="346D6B54" w14:textId="77777777" w:rsidR="00EC0FF0" w:rsidRDefault="00EC0FF0">
      <w:r>
        <w:t>Name: Data quality        Abstract type: true</w:t>
      </w:r>
      <w:r>
        <w:br/>
        <w:t>Definition: Abstract feature type for data quality meta-features.</w:t>
      </w:r>
      <w:r>
        <w:br/>
        <w:t>Code: '</w:t>
      </w:r>
      <w:r>
        <w:rPr>
          <w:rFonts w:ascii="Courier New" w:hAnsi="Courier New" w:cs="Courier New"/>
        </w:rPr>
        <w:t>DataQuality</w:t>
      </w:r>
      <w:r>
        <w:t>'</w:t>
      </w:r>
      <w:r>
        <w:br/>
        <w:t xml:space="preserve">Remarks: </w:t>
      </w:r>
      <w:r>
        <w:br/>
        <w:t>Aliases: (none)</w:t>
      </w:r>
      <w:r>
        <w:br/>
        <w:t>Feature use type: meta</w:t>
      </w:r>
      <w:r>
        <w:br/>
        <w:t xml:space="preserve">Permitted primitives: surface  </w:t>
      </w:r>
    </w:p>
    <w:p w14:paraId="64BB3607"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72CB13DE"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149370"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693B48"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13FBEA"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B43A25"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2753EB" w14:textId="77777777" w:rsidR="00EC0FF0" w:rsidRDefault="00EC0FF0">
            <w:r>
              <w:rPr>
                <w:b/>
                <w:bCs/>
              </w:rPr>
              <w:t>Sequential</w:t>
            </w:r>
          </w:p>
        </w:tc>
      </w:tr>
      <w:tr w:rsidR="00EC0FF0" w14:paraId="1702822F"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62002"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C6F061"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007241" w14:textId="77777777" w:rsidR="00EC0FF0" w:rsidRDefault="00EC0FF0">
            <w:r>
              <w:t>0..*</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2C309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509F78" w14:textId="77777777" w:rsidR="00EC0FF0" w:rsidRDefault="00EC0FF0">
            <w:r>
              <w:t>false</w:t>
            </w:r>
          </w:p>
        </w:tc>
      </w:tr>
    </w:tbl>
    <w:p w14:paraId="5648F268" w14:textId="77777777" w:rsidR="00EC0FF0" w:rsidRDefault="00EC0FF0">
      <w:pPr>
        <w:spacing w:before="160" w:after="160"/>
      </w:pPr>
    </w:p>
    <w:p w14:paraId="47885580" w14:textId="77777777" w:rsidR="00EC0FF0" w:rsidRDefault="00EC0FF0">
      <w:r>
        <w:br/>
      </w:r>
    </w:p>
    <w:p w14:paraId="5444E18C" w14:textId="77777777" w:rsidR="00EC0FF0" w:rsidRDefault="00EC0FF0">
      <w:pPr>
        <w:pStyle w:val="Center"/>
      </w:pPr>
      <w:r>
        <w:t xml:space="preserve">Information bindings </w:t>
      </w:r>
    </w:p>
    <w:p w14:paraId="718D8DB9" w14:textId="77777777" w:rsidR="00EC0FF0" w:rsidRDefault="00EC0FF0">
      <w:pPr>
        <w:pStyle w:val="Center"/>
      </w:pPr>
      <w:r>
        <w:t>(Bindings are also inherited from super-types, if any.)</w:t>
      </w:r>
    </w:p>
    <w:p w14:paraId="5E82F88D" w14:textId="77777777" w:rsidR="00EC0FF0" w:rsidRDefault="00EC0FF0">
      <w:pPr>
        <w:pStyle w:val="Center"/>
      </w:pPr>
      <w:r>
        <w:lastRenderedPageBreak/>
        <w:t>(No local bindings, but may inherit bindings from super-types, if any)</w:t>
      </w:r>
    </w:p>
    <w:p w14:paraId="61862D49" w14:textId="77777777" w:rsidR="00EC0FF0" w:rsidRDefault="00EC0FF0">
      <w:r>
        <w:br/>
      </w:r>
    </w:p>
    <w:p w14:paraId="73843138" w14:textId="77777777" w:rsidR="00EC0FF0" w:rsidRDefault="00EC0FF0">
      <w:pPr>
        <w:pStyle w:val="Center"/>
      </w:pPr>
      <w:r>
        <w:t xml:space="preserve">Feature bindings </w:t>
      </w:r>
    </w:p>
    <w:p w14:paraId="31611A2B" w14:textId="77777777" w:rsidR="00EC0FF0" w:rsidRDefault="00EC0FF0">
      <w:pPr>
        <w:pStyle w:val="Center"/>
      </w:pPr>
      <w:r>
        <w:t>(Bindings are also inherited from super-types, if any.)</w:t>
      </w:r>
    </w:p>
    <w:p w14:paraId="7535C1F4" w14:textId="77777777" w:rsidR="00EC0FF0" w:rsidRDefault="00EC0FF0">
      <w:pPr>
        <w:pStyle w:val="Center"/>
      </w:pPr>
      <w:r>
        <w:t>(No local bindings, but will inherit super-type bindings if any)</w:t>
      </w:r>
    </w:p>
    <w:p w14:paraId="2A5EA1C8" w14:textId="77777777" w:rsidR="00EC0FF0" w:rsidRDefault="00EC0FF0">
      <w:pPr>
        <w:pStyle w:val="Heading2"/>
        <w:spacing w:before="160" w:after="160"/>
        <w:rPr>
          <w:rFonts w:ascii="Times New Roman" w:hAnsi="Times New Roman" w:cs="Times New Roman"/>
          <w:b w:val="0"/>
          <w:bCs w:val="0"/>
          <w:sz w:val="24"/>
          <w:szCs w:val="24"/>
        </w:rPr>
      </w:pPr>
      <w:bookmarkStart w:id="864" w:name="idmarkerx16777217x246271"/>
      <w:bookmarkStart w:id="865" w:name="_Toc25000063"/>
      <w:bookmarkEnd w:id="864"/>
      <w:r>
        <w:t>9.28 Quality of temporal variation</w:t>
      </w:r>
      <w:bookmarkEnd w:id="865"/>
    </w:p>
    <w:p w14:paraId="0B713E1E" w14:textId="77777777" w:rsidR="00EC0FF0" w:rsidRDefault="00EC0FF0">
      <w:r>
        <w:t>Name: Quality of temporal variation        Abstract type: true</w:t>
      </w:r>
      <w:r>
        <w:br/>
        <w:t>Definition: Abstract type for meta-feature which can describe temporal variation.</w:t>
      </w:r>
      <w:r>
        <w:br/>
        <w:t>Code: '</w:t>
      </w:r>
      <w:r>
        <w:rPr>
          <w:rFonts w:ascii="Courier New" w:hAnsi="Courier New" w:cs="Courier New"/>
        </w:rPr>
        <w:t>QualityOfTemporalVariation</w:t>
      </w:r>
      <w:r>
        <w:t>'</w:t>
      </w:r>
      <w:r>
        <w:br/>
        <w:t xml:space="preserve">Remarks: </w:t>
      </w:r>
      <w:r>
        <w:br/>
        <w:t>Aliases: (none)        Supertype: DataQuality</w:t>
      </w:r>
      <w:r>
        <w:br/>
        <w:t>Feature use type: meta</w:t>
      </w:r>
      <w:r>
        <w:br/>
        <w:t xml:space="preserve">Permitted primitives: surface  </w:t>
      </w:r>
    </w:p>
    <w:p w14:paraId="1268AAD1"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493"/>
        <w:gridCol w:w="1080"/>
        <w:gridCol w:w="756"/>
        <w:gridCol w:w="4320"/>
        <w:gridCol w:w="961"/>
      </w:tblGrid>
      <w:tr w:rsidR="00EC0FF0" w14:paraId="520F2DAA"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6DC3F4"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03520B"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6F20C7"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492F49"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A7D7D0" w14:textId="77777777" w:rsidR="00EC0FF0" w:rsidRDefault="00EC0FF0">
            <w:r>
              <w:rPr>
                <w:b/>
                <w:bCs/>
              </w:rPr>
              <w:t>Sequential</w:t>
            </w:r>
          </w:p>
        </w:tc>
      </w:tr>
      <w:tr w:rsidR="00EC0FF0" w14:paraId="7C7CBDA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57AA33" w14:textId="77777777" w:rsidR="00EC0FF0" w:rsidRDefault="00EC0FF0">
            <w:r>
              <w:t>categoryOfTemporalVariation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293F6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1C981"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4C1C1A" w14:textId="77777777" w:rsidR="00EC0FF0" w:rsidRDefault="008A31A8">
            <w:r>
              <w:t>1 :</w:t>
            </w:r>
            <w:r w:rsidR="00EC0FF0">
              <w:t xml:space="preserve"> Extreme Event</w:t>
            </w:r>
            <w:r w:rsidR="00EC0FF0">
              <w:br/>
              <w:t>4 : Likely to Change</w:t>
            </w:r>
            <w:r w:rsidR="00EC0FF0">
              <w:br/>
              <w:t>5 : Unlikely to Change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DEDACD" w14:textId="77777777" w:rsidR="00EC0FF0" w:rsidRDefault="00EC0FF0">
            <w:r>
              <w:t>false</w:t>
            </w:r>
          </w:p>
        </w:tc>
      </w:tr>
    </w:tbl>
    <w:p w14:paraId="58842E3E" w14:textId="77777777" w:rsidR="00EC0FF0" w:rsidRDefault="00EC0FF0">
      <w:pPr>
        <w:spacing w:before="160" w:after="160"/>
      </w:pPr>
    </w:p>
    <w:p w14:paraId="61EEEF7E" w14:textId="77777777" w:rsidR="00EC0FF0" w:rsidRDefault="00EC0FF0">
      <w:r>
        <w:br/>
      </w:r>
    </w:p>
    <w:p w14:paraId="26668EFD" w14:textId="77777777" w:rsidR="00EC0FF0" w:rsidRDefault="00EC0FF0">
      <w:pPr>
        <w:pStyle w:val="Center"/>
      </w:pPr>
      <w:r>
        <w:t xml:space="preserve">Information bindings </w:t>
      </w:r>
    </w:p>
    <w:p w14:paraId="47884E0F" w14:textId="77777777" w:rsidR="00EC0FF0" w:rsidRDefault="00EC0FF0">
      <w:pPr>
        <w:pStyle w:val="Center"/>
      </w:pPr>
      <w:r>
        <w:t>(Bindings are also inherited from super-types, if any.)</w:t>
      </w:r>
    </w:p>
    <w:p w14:paraId="53278099" w14:textId="77777777" w:rsidR="00EC0FF0" w:rsidRDefault="00EC0FF0">
      <w:pPr>
        <w:pStyle w:val="Center"/>
      </w:pPr>
      <w:r>
        <w:t>(No local bindings, but may inherit bindings from super-types, if any)</w:t>
      </w:r>
    </w:p>
    <w:p w14:paraId="2D7D3DAF" w14:textId="77777777" w:rsidR="00EC0FF0" w:rsidRDefault="00EC0FF0">
      <w:r>
        <w:br/>
      </w:r>
    </w:p>
    <w:p w14:paraId="38B41CB8" w14:textId="77777777" w:rsidR="00EC0FF0" w:rsidRDefault="00EC0FF0">
      <w:pPr>
        <w:pStyle w:val="Center"/>
      </w:pPr>
      <w:r>
        <w:t xml:space="preserve">Feature bindings </w:t>
      </w:r>
    </w:p>
    <w:p w14:paraId="70BE96E2" w14:textId="77777777" w:rsidR="00EC0FF0" w:rsidRDefault="00EC0FF0">
      <w:pPr>
        <w:pStyle w:val="Center"/>
      </w:pPr>
      <w:r>
        <w:t>(Bindings are also inherited from super-types, if any.)</w:t>
      </w:r>
    </w:p>
    <w:p w14:paraId="5AAF4659" w14:textId="77777777" w:rsidR="00EC0FF0" w:rsidRDefault="00EC0FF0">
      <w:pPr>
        <w:pStyle w:val="Center"/>
      </w:pPr>
      <w:r>
        <w:t>(No local bindings, but will inherit super-type bindings if any)</w:t>
      </w:r>
    </w:p>
    <w:p w14:paraId="112AB40E" w14:textId="77777777" w:rsidR="00EC0FF0" w:rsidRDefault="00EC0FF0">
      <w:pPr>
        <w:pStyle w:val="Heading2"/>
        <w:spacing w:before="160" w:after="160"/>
        <w:rPr>
          <w:rFonts w:ascii="Times New Roman" w:hAnsi="Times New Roman" w:cs="Times New Roman"/>
          <w:b w:val="0"/>
          <w:bCs w:val="0"/>
          <w:sz w:val="24"/>
          <w:szCs w:val="24"/>
        </w:rPr>
      </w:pPr>
      <w:bookmarkStart w:id="866" w:name="idmarkerx16777217x246981"/>
      <w:bookmarkStart w:id="867" w:name="_Toc25000064"/>
      <w:bookmarkEnd w:id="866"/>
      <w:r>
        <w:t>9.29 Data coverage</w:t>
      </w:r>
      <w:bookmarkEnd w:id="867"/>
    </w:p>
    <w:p w14:paraId="2E4A29E5" w14:textId="77777777" w:rsidR="00EC0FF0" w:rsidRDefault="00EC0FF0">
      <w:r>
        <w:t>Name: Data coverage</w:t>
      </w:r>
      <w:r>
        <w:br/>
        <w:t>Definition: A geographical area that describes the coverage and extent of spatial objects.</w:t>
      </w:r>
      <w:r>
        <w:br/>
        <w:t>Code: '</w:t>
      </w:r>
      <w:r>
        <w:rPr>
          <w:rFonts w:ascii="Courier New" w:hAnsi="Courier New" w:cs="Courier New"/>
        </w:rPr>
        <w:t>DataCoverage</w:t>
      </w:r>
      <w:r>
        <w:t>'</w:t>
      </w:r>
      <w:r>
        <w:br/>
        <w:t xml:space="preserve">Remarks: </w:t>
      </w:r>
      <w:r>
        <w:br/>
        <w:t>Aliases: (none)</w:t>
      </w:r>
      <w:r>
        <w:br/>
        <w:t>Feature use type: meta</w:t>
      </w:r>
      <w:r>
        <w:br/>
        <w:t xml:space="preserve">Permitted primitives: surface  </w:t>
      </w:r>
    </w:p>
    <w:p w14:paraId="6E36017E"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4A8F7B10"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E42DAB"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B8CC5E"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5046B"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0767A6"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1FF890" w14:textId="77777777" w:rsidR="00EC0FF0" w:rsidRDefault="00EC0FF0">
            <w:r>
              <w:rPr>
                <w:b/>
                <w:bCs/>
              </w:rPr>
              <w:t>Sequential</w:t>
            </w:r>
          </w:p>
        </w:tc>
      </w:tr>
      <w:tr w:rsidR="00EC0FF0" w14:paraId="20AD754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70EAFA" w14:textId="77777777" w:rsidR="00EC0FF0" w:rsidRDefault="00EC0FF0">
            <w:r>
              <w:t>maximumDisplayScale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F374AD" w14:textId="77777777" w:rsidR="00EC0FF0" w:rsidRDefault="00EC0FF0">
            <w:r>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CFF46D"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E0E2DF"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6C66B7" w14:textId="77777777" w:rsidR="00EC0FF0" w:rsidRDefault="00EC0FF0">
            <w:r>
              <w:t>false</w:t>
            </w:r>
          </w:p>
        </w:tc>
      </w:tr>
      <w:tr w:rsidR="00EC0FF0" w14:paraId="2DA5375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7966A2" w14:textId="77777777" w:rsidR="00EC0FF0" w:rsidRDefault="00EC0FF0">
            <w:r>
              <w:t>minimumDisplayScale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632B06" w14:textId="77777777" w:rsidR="00EC0FF0" w:rsidRDefault="00EC0FF0">
            <w:r>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76344F"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C19E3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DF1E95" w14:textId="77777777" w:rsidR="00EC0FF0" w:rsidRDefault="00EC0FF0">
            <w:r>
              <w:t>false</w:t>
            </w:r>
          </w:p>
        </w:tc>
      </w:tr>
    </w:tbl>
    <w:p w14:paraId="3648A5CD" w14:textId="77777777" w:rsidR="00EC0FF0" w:rsidRDefault="00EC0FF0">
      <w:pPr>
        <w:spacing w:before="160" w:after="160"/>
      </w:pPr>
    </w:p>
    <w:p w14:paraId="1C0D6EDC" w14:textId="77777777" w:rsidR="00EC0FF0" w:rsidRDefault="00EC0FF0">
      <w:r>
        <w:br/>
      </w:r>
    </w:p>
    <w:p w14:paraId="4A62A90A" w14:textId="77777777" w:rsidR="00EC0FF0" w:rsidRDefault="00EC0FF0">
      <w:pPr>
        <w:pStyle w:val="Center"/>
      </w:pPr>
      <w:r>
        <w:t xml:space="preserve">Information bindings </w:t>
      </w:r>
    </w:p>
    <w:p w14:paraId="45FBCA89" w14:textId="77777777" w:rsidR="00EC0FF0" w:rsidRDefault="00EC0FF0">
      <w:pPr>
        <w:pStyle w:val="Center"/>
      </w:pPr>
      <w:r>
        <w:t>(Bindings are also inherited from super-types, if any.)</w:t>
      </w:r>
    </w:p>
    <w:p w14:paraId="6795C4CE" w14:textId="77777777" w:rsidR="00EC0FF0" w:rsidRDefault="00EC0FF0">
      <w:pPr>
        <w:pStyle w:val="Center"/>
      </w:pPr>
      <w:r>
        <w:t>(No local bindings, but may inherit bindings from super-types, if any)</w:t>
      </w:r>
    </w:p>
    <w:p w14:paraId="77AC0745" w14:textId="77777777" w:rsidR="00EC0FF0" w:rsidRDefault="00EC0FF0">
      <w:r>
        <w:br/>
      </w:r>
    </w:p>
    <w:p w14:paraId="1D9FEC9C" w14:textId="77777777" w:rsidR="00EC0FF0" w:rsidRDefault="00EC0FF0">
      <w:pPr>
        <w:pStyle w:val="Center"/>
      </w:pPr>
      <w:r>
        <w:t xml:space="preserve">Feature bindings </w:t>
      </w:r>
    </w:p>
    <w:p w14:paraId="1B44F0F8" w14:textId="77777777" w:rsidR="00EC0FF0" w:rsidRDefault="00EC0FF0">
      <w:pPr>
        <w:pStyle w:val="Center"/>
      </w:pPr>
      <w:r>
        <w:t>(Bindings are also inherited from super-types, if any.)</w:t>
      </w:r>
    </w:p>
    <w:p w14:paraId="3EDD1AD5" w14:textId="77777777" w:rsidR="00EC0FF0" w:rsidRDefault="00EC0FF0">
      <w:pPr>
        <w:pStyle w:val="Center"/>
      </w:pPr>
      <w:r>
        <w:t>(No local bindings, but will inherit super-type bindings if any)</w:t>
      </w:r>
    </w:p>
    <w:p w14:paraId="435B34D2" w14:textId="77777777" w:rsidR="00EC0FF0" w:rsidRDefault="00EC0FF0">
      <w:pPr>
        <w:pStyle w:val="Heading2"/>
        <w:spacing w:before="160" w:after="160"/>
        <w:rPr>
          <w:rFonts w:ascii="Times New Roman" w:hAnsi="Times New Roman" w:cs="Times New Roman"/>
          <w:b w:val="0"/>
          <w:bCs w:val="0"/>
          <w:sz w:val="24"/>
          <w:szCs w:val="24"/>
        </w:rPr>
      </w:pPr>
      <w:bookmarkStart w:id="868" w:name="idmarkerx16777217x247951"/>
      <w:bookmarkStart w:id="869" w:name="_Toc25000065"/>
      <w:bookmarkEnd w:id="868"/>
      <w:r>
        <w:t>9.30 Quality of Non-Bathymetric Data</w:t>
      </w:r>
      <w:bookmarkEnd w:id="869"/>
    </w:p>
    <w:p w14:paraId="1D063528" w14:textId="77777777" w:rsidR="00EC0FF0" w:rsidRDefault="00EC0FF0">
      <w:r>
        <w:t>Name: Quality of Non-Bathymetric Data</w:t>
      </w:r>
      <w:r>
        <w:br/>
        <w:t>Definition: An area within which a uniform assessment of the quality of the non-bathymetric data exists</w:t>
      </w:r>
      <w:r>
        <w:br/>
        <w:t>Code: '</w:t>
      </w:r>
      <w:r>
        <w:rPr>
          <w:rFonts w:ascii="Courier New" w:hAnsi="Courier New" w:cs="Courier New"/>
        </w:rPr>
        <w:t>QualityOfNonBathymetricData</w:t>
      </w:r>
      <w:r>
        <w:t>'</w:t>
      </w:r>
      <w:r>
        <w:br/>
        <w:t xml:space="preserve">Remarks: </w:t>
      </w:r>
      <w:r>
        <w:br/>
        <w:t>Aliases: (none)        Supertype: QualityOfTemporalVariation</w:t>
      </w:r>
      <w:r>
        <w:br/>
        <w:t>Feature use type: meta</w:t>
      </w:r>
      <w:r>
        <w:br/>
        <w:t xml:space="preserve">Permitted primitives: surface  </w:t>
      </w:r>
    </w:p>
    <w:p w14:paraId="12320358"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515"/>
        <w:gridCol w:w="1080"/>
        <w:gridCol w:w="756"/>
        <w:gridCol w:w="4320"/>
        <w:gridCol w:w="961"/>
      </w:tblGrid>
      <w:tr w:rsidR="00EC0FF0" w14:paraId="2FDB051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B70935"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E8FF9C"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A2D6D7"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18E7C5"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805F76" w14:textId="77777777" w:rsidR="00EC0FF0" w:rsidRDefault="00EC0FF0">
            <w:r>
              <w:rPr>
                <w:b/>
                <w:bCs/>
              </w:rPr>
              <w:t>Sequential</w:t>
            </w:r>
          </w:p>
        </w:tc>
      </w:tr>
      <w:tr w:rsidR="00EC0FF0" w14:paraId="08709A5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5FFBD0" w14:textId="77777777" w:rsidR="00EC0FF0" w:rsidRDefault="00EC0FF0">
            <w:r>
              <w:t>orientationUncertainty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4BF89B" w14:textId="77777777" w:rsidR="00EC0FF0" w:rsidRDefault="00EC0FF0">
            <w:r>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8D4C4B"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B4B66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C59EFA" w14:textId="77777777" w:rsidR="00EC0FF0" w:rsidRDefault="00EC0FF0">
            <w:r>
              <w:t>false</w:t>
            </w:r>
          </w:p>
        </w:tc>
      </w:tr>
      <w:tr w:rsidR="00EC0FF0" w14:paraId="44F4482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DDB3F3" w14:textId="77777777" w:rsidR="00EC0FF0" w:rsidRDefault="00EC0FF0">
            <w:r>
              <w:t>horizontalDistanceUncertainty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4D61E4" w14:textId="77777777" w:rsidR="00EC0FF0" w:rsidRDefault="00EC0FF0">
            <w:r>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B1684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F96C58"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BE2092" w14:textId="77777777" w:rsidR="00EC0FF0" w:rsidRDefault="00EC0FF0">
            <w:r>
              <w:t>false</w:t>
            </w:r>
          </w:p>
        </w:tc>
      </w:tr>
      <w:tr w:rsidR="00EC0FF0" w14:paraId="4228119B"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809BBD" w14:textId="77777777" w:rsidR="00EC0FF0" w:rsidRDefault="00EC0FF0">
            <w:r>
              <w:t>horizontalPositionUncertainty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E39BDE"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DF774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F0B52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61FCB2" w14:textId="77777777" w:rsidR="00EC0FF0" w:rsidRDefault="00EC0FF0">
            <w:r>
              <w:t>false</w:t>
            </w:r>
          </w:p>
        </w:tc>
      </w:tr>
      <w:tr w:rsidR="00EC0FF0" w14:paraId="54D1A4F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383217" w14:textId="77777777" w:rsidR="00EC0FF0" w:rsidRDefault="00EC0FF0">
            <w:r>
              <w:t>sourceIndication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E65A7A"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299DB1"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933897"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EEAF8D" w14:textId="77777777" w:rsidR="00EC0FF0" w:rsidRDefault="00EC0FF0">
            <w:r>
              <w:t>false</w:t>
            </w:r>
          </w:p>
        </w:tc>
      </w:tr>
      <w:tr w:rsidR="00EC0FF0" w14:paraId="2D4099B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B365FD" w14:textId="77777777" w:rsidR="00EC0FF0" w:rsidRDefault="00EC0FF0">
            <w:r>
              <w:t>surveyDateRange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5C59DA"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EFC9D9"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1F78E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6D0AB4" w14:textId="77777777" w:rsidR="00EC0FF0" w:rsidRDefault="00EC0FF0">
            <w:r>
              <w:t>false</w:t>
            </w:r>
          </w:p>
        </w:tc>
      </w:tr>
    </w:tbl>
    <w:p w14:paraId="22560B47" w14:textId="77777777" w:rsidR="00EC0FF0" w:rsidRDefault="00EC0FF0">
      <w:pPr>
        <w:spacing w:before="160" w:after="160"/>
      </w:pPr>
    </w:p>
    <w:p w14:paraId="59FB57B1" w14:textId="77777777" w:rsidR="00EC0FF0" w:rsidRDefault="00EC0FF0">
      <w:r>
        <w:br/>
      </w:r>
    </w:p>
    <w:p w14:paraId="1A600449" w14:textId="77777777" w:rsidR="00EC0FF0" w:rsidRDefault="00EC0FF0">
      <w:pPr>
        <w:pStyle w:val="Center"/>
      </w:pPr>
      <w:r>
        <w:t xml:space="preserve">Information bindings </w:t>
      </w:r>
    </w:p>
    <w:p w14:paraId="709115F8" w14:textId="77777777" w:rsidR="00EC0FF0" w:rsidRDefault="00EC0FF0">
      <w:pPr>
        <w:pStyle w:val="Center"/>
      </w:pPr>
      <w:r>
        <w:t>(Bindings are also inherited from super-types, if any.)</w:t>
      </w:r>
    </w:p>
    <w:p w14:paraId="0904C6CE" w14:textId="77777777" w:rsidR="00EC0FF0" w:rsidRDefault="00EC0FF0">
      <w:pPr>
        <w:pStyle w:val="Center"/>
      </w:pPr>
      <w:r>
        <w:t>(No local bindings, but may inherit bindings from super-types, if any)</w:t>
      </w:r>
    </w:p>
    <w:p w14:paraId="174B7C1E" w14:textId="77777777" w:rsidR="00EC0FF0" w:rsidRDefault="00EC0FF0">
      <w:r>
        <w:br/>
      </w:r>
    </w:p>
    <w:p w14:paraId="45E555FA" w14:textId="77777777" w:rsidR="00EC0FF0" w:rsidRDefault="00EC0FF0">
      <w:pPr>
        <w:pStyle w:val="Center"/>
      </w:pPr>
      <w:r>
        <w:t xml:space="preserve">Feature bindings </w:t>
      </w:r>
    </w:p>
    <w:p w14:paraId="0A2031D0" w14:textId="77777777" w:rsidR="00EC0FF0" w:rsidRDefault="00EC0FF0">
      <w:pPr>
        <w:pStyle w:val="Center"/>
      </w:pPr>
      <w:r>
        <w:t>(Bindings are also inherited from super-types, if any.)</w:t>
      </w:r>
    </w:p>
    <w:p w14:paraId="1023B1D0" w14:textId="77777777" w:rsidR="00EC0FF0" w:rsidRDefault="00EC0FF0">
      <w:pPr>
        <w:pStyle w:val="Center"/>
      </w:pPr>
      <w:r>
        <w:t>(No local bindings, but will inherit super-type bindings if any)</w:t>
      </w:r>
    </w:p>
    <w:p w14:paraId="44692359" w14:textId="77777777" w:rsidR="00EC0FF0" w:rsidRDefault="00EC0FF0">
      <w:pPr>
        <w:pStyle w:val="Heading2"/>
        <w:spacing w:before="160" w:after="160"/>
        <w:rPr>
          <w:rFonts w:ascii="Times New Roman" w:hAnsi="Times New Roman" w:cs="Times New Roman"/>
          <w:b w:val="0"/>
          <w:bCs w:val="0"/>
          <w:sz w:val="24"/>
          <w:szCs w:val="24"/>
        </w:rPr>
      </w:pPr>
      <w:bookmarkStart w:id="870" w:name="idmarkerx16777217x249772"/>
      <w:bookmarkStart w:id="871" w:name="_Toc25000066"/>
      <w:bookmarkEnd w:id="870"/>
      <w:r>
        <w:t>9.31 Text Placement</w:t>
      </w:r>
      <w:bookmarkEnd w:id="871"/>
    </w:p>
    <w:p w14:paraId="107DDC4F" w14:textId="77777777" w:rsidR="00EC0FF0" w:rsidRDefault="00EC0FF0">
      <w:r>
        <w:t>Name: Text Placement</w:t>
      </w:r>
      <w:r>
        <w:br/>
        <w:t>Definition: The Text Placement feature is used in association with the Feature Name attribute or a light description to optimise text positioning in ECDIS.</w:t>
      </w:r>
      <w:r>
        <w:br/>
        <w:t>Code: '</w:t>
      </w:r>
      <w:r>
        <w:rPr>
          <w:rFonts w:ascii="Courier New" w:hAnsi="Courier New" w:cs="Courier New"/>
        </w:rPr>
        <w:t>TextPlacement</w:t>
      </w:r>
      <w:r>
        <w:t>'</w:t>
      </w:r>
      <w:r>
        <w:br/>
        <w:t xml:space="preserve">Remarks: </w:t>
      </w:r>
      <w:r>
        <w:br/>
        <w:t>Aliases: (none)</w:t>
      </w:r>
      <w:r>
        <w:br/>
        <w:t>Feature use type: cartographic</w:t>
      </w:r>
      <w:r>
        <w:br/>
        <w:t xml:space="preserve">Permitted primitives: point  </w:t>
      </w:r>
    </w:p>
    <w:p w14:paraId="47798769"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2CB9C62B"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4C9047"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47B20F"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86C11E" w14:textId="77777777" w:rsidR="00EC0FF0" w:rsidRDefault="00EC0FF0">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AB634E"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0D8526" w14:textId="77777777" w:rsidR="00EC0FF0" w:rsidRDefault="00EC0FF0">
            <w:r>
              <w:rPr>
                <w:b/>
                <w:bCs/>
              </w:rPr>
              <w:t>Sequential</w:t>
            </w:r>
          </w:p>
        </w:tc>
      </w:tr>
      <w:tr w:rsidR="00EC0FF0" w14:paraId="71F3C63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F41E69" w14:textId="77777777" w:rsidR="00EC0FF0" w:rsidRDefault="00EC0FF0">
            <w:r>
              <w:t>flipBearing</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3F843A" w14:textId="77777777" w:rsidR="00EC0FF0" w:rsidRDefault="00EC0FF0">
            <w:r>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C0761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7E519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0C67B8" w14:textId="77777777" w:rsidR="00EC0FF0" w:rsidRDefault="00EC0FF0">
            <w:r>
              <w:t>false</w:t>
            </w:r>
          </w:p>
        </w:tc>
      </w:tr>
      <w:tr w:rsidR="00EC0FF0" w14:paraId="6E8A3BB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086461" w14:textId="77777777" w:rsidR="00EC0FF0" w:rsidRDefault="00EC0FF0">
            <w:r>
              <w:t>scaleMinimum</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FFB7D3" w14:textId="77777777" w:rsidR="00EC0FF0" w:rsidRDefault="00EC0FF0">
            <w:r>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3C0AA6"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71327B"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AA9105" w14:textId="77777777" w:rsidR="00EC0FF0" w:rsidRDefault="00EC0FF0">
            <w:r>
              <w:t>false</w:t>
            </w:r>
          </w:p>
        </w:tc>
      </w:tr>
      <w:tr w:rsidR="00EC0FF0" w14:paraId="342ED81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21BF96" w14:textId="77777777" w:rsidR="00EC0FF0" w:rsidRDefault="00EC0FF0">
            <w:r>
              <w:t>textJustification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BFAABE"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061F47"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EAC1FC" w14:textId="77777777" w:rsidR="00EC0FF0" w:rsidRDefault="008A31A8">
            <w:r>
              <w:t>1 :</w:t>
            </w:r>
            <w:r w:rsidR="00EC0FF0">
              <w:t xml:space="preserve"> left</w:t>
            </w:r>
            <w:r w:rsidR="00EC0FF0">
              <w:br/>
              <w:t>2 : centred</w:t>
            </w:r>
            <w:r w:rsidR="00EC0FF0">
              <w:br/>
              <w:t>3 : right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209633" w14:textId="77777777" w:rsidR="00EC0FF0" w:rsidRDefault="00EC0FF0">
            <w:r>
              <w:t>false</w:t>
            </w:r>
          </w:p>
        </w:tc>
      </w:tr>
      <w:tr w:rsidR="00EC0FF0" w14:paraId="4310C2AB"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25326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0BE59A"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73F74C"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E2FAD9"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BE2150" w14:textId="77777777" w:rsidR="00EC0FF0" w:rsidRDefault="00EC0FF0">
            <w:r>
              <w:t>false</w:t>
            </w:r>
          </w:p>
        </w:tc>
      </w:tr>
      <w:tr w:rsidR="00EC0FF0" w14:paraId="6C94805F"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08F455" w14:textId="77777777" w:rsidR="00EC0FF0" w:rsidRDefault="00EC0FF0">
            <w:r>
              <w:t>textType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92556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E2C88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34A05D" w14:textId="77777777" w:rsidR="00EC0FF0" w:rsidRDefault="008A31A8">
            <w:r>
              <w:t>1 :</w:t>
            </w:r>
            <w:r w:rsidR="00EC0FF0">
              <w:t xml:space="preserve"> feature name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F8F323" w14:textId="77777777" w:rsidR="00EC0FF0" w:rsidRDefault="00EC0FF0">
            <w:r>
              <w:t>false</w:t>
            </w:r>
          </w:p>
        </w:tc>
      </w:tr>
    </w:tbl>
    <w:p w14:paraId="180DA39E" w14:textId="77777777" w:rsidR="00EC0FF0" w:rsidRDefault="00EC0FF0">
      <w:pPr>
        <w:spacing w:before="160" w:after="160"/>
      </w:pPr>
    </w:p>
    <w:p w14:paraId="5E4A957A" w14:textId="77777777" w:rsidR="00EC0FF0" w:rsidRDefault="00EC0FF0">
      <w:r>
        <w:br/>
      </w:r>
    </w:p>
    <w:p w14:paraId="6E55422F" w14:textId="77777777" w:rsidR="00EC0FF0" w:rsidRDefault="00EC0FF0">
      <w:pPr>
        <w:pStyle w:val="Center"/>
      </w:pPr>
      <w:r>
        <w:t xml:space="preserve">Information bindings </w:t>
      </w:r>
    </w:p>
    <w:p w14:paraId="57D8EF3F" w14:textId="77777777" w:rsidR="00EC0FF0" w:rsidRDefault="00EC0FF0">
      <w:pPr>
        <w:pStyle w:val="Center"/>
      </w:pPr>
      <w:r>
        <w:t>(Bindings are also inherited from super-types, if any.)</w:t>
      </w:r>
    </w:p>
    <w:p w14:paraId="385F2C90" w14:textId="77777777" w:rsidR="00EC0FF0" w:rsidRDefault="00EC0FF0">
      <w:pPr>
        <w:pStyle w:val="Center"/>
      </w:pPr>
      <w:r>
        <w:t>(No local bindings, but may inherit bindings from super-types, if any)</w:t>
      </w:r>
    </w:p>
    <w:p w14:paraId="363D60A3" w14:textId="77777777" w:rsidR="00EC0FF0" w:rsidRDefault="00EC0FF0">
      <w:r>
        <w:br/>
      </w:r>
    </w:p>
    <w:p w14:paraId="6BB11C43" w14:textId="77777777" w:rsidR="00EC0FF0" w:rsidRDefault="00EC0FF0">
      <w:pPr>
        <w:pStyle w:val="Center"/>
      </w:pPr>
      <w:r>
        <w:t xml:space="preserve">Feature bindings </w:t>
      </w:r>
    </w:p>
    <w:p w14:paraId="04962862"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7780F470"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97FCC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C8916A" w14:textId="77777777" w:rsidR="00EC0FF0" w:rsidRDefault="00EC0FF0">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7F81C6"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A262D9"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B6D11B" w14:textId="77777777" w:rsidR="00EC0FF0" w:rsidRDefault="00EC0FF0">
            <w:r>
              <w:rPr>
                <w:b/>
                <w:bCs/>
              </w:rPr>
              <w:t>Name of target class</w:t>
            </w:r>
          </w:p>
        </w:tc>
      </w:tr>
      <w:tr w:rsidR="00EC0FF0" w14:paraId="16FBD77D"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2E61A7"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650BF9"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89342A" w14:textId="77777777" w:rsidR="00EC0FF0" w:rsidRDefault="00EC0FF0">
            <w:r>
              <w:t>TextAssociation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A2E787" w14:textId="77777777" w:rsidR="00EC0FF0" w:rsidRDefault="00EC0FF0">
            <w:r>
              <w:t>identifies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990FB0" w14:textId="77777777" w:rsidR="00EC0FF0" w:rsidRDefault="00EC0FF0">
            <w:r>
              <w:t>FeatureType</w:t>
            </w:r>
          </w:p>
        </w:tc>
      </w:tr>
    </w:tbl>
    <w:p w14:paraId="56869653" w14:textId="77777777" w:rsidR="00EC0FF0" w:rsidRDefault="00EC0FF0">
      <w:pPr>
        <w:spacing w:before="160" w:after="160"/>
      </w:pPr>
    </w:p>
    <w:p w14:paraId="0441C5AC" w14:textId="77777777" w:rsidR="00EC0FF0" w:rsidRDefault="00EC0FF0">
      <w:r>
        <w:br/>
      </w:r>
    </w:p>
    <w:sectPr w:rsidR="00EC0FF0" w:rsidSect="004314FF">
      <w:footerReference w:type="default" r:id="rId16"/>
      <w:pgSz w:w="12240" w:h="15840"/>
      <w:pgMar w:top="1080" w:right="720" w:bottom="1440" w:left="720" w:header="420" w:footer="4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D47FD" w14:textId="77777777" w:rsidR="00BA4FB0" w:rsidRDefault="00BA4FB0">
      <w:r>
        <w:separator/>
      </w:r>
    </w:p>
  </w:endnote>
  <w:endnote w:type="continuationSeparator" w:id="0">
    <w:p w14:paraId="2E9AFABA" w14:textId="77777777" w:rsidR="00BA4FB0" w:rsidRDefault="00BA4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9707"/>
      <w:gridCol w:w="1093"/>
    </w:tblGrid>
    <w:tr w:rsidR="009E33F9" w14:paraId="108012CA" w14:textId="77777777" w:rsidTr="008B4A3B">
      <w:trPr>
        <w:tblCellSpacing w:w="15" w:type="dxa"/>
      </w:trPr>
      <w:tc>
        <w:tcPr>
          <w:tcW w:w="10755" w:type="dxa"/>
          <w:gridSpan w:val="2"/>
          <w:tcBorders>
            <w:top w:val="nil"/>
            <w:left w:val="nil"/>
            <w:bottom w:val="nil"/>
            <w:right w:val="nil"/>
          </w:tcBorders>
          <w:tcMar>
            <w:top w:w="0" w:type="dxa"/>
            <w:left w:w="0" w:type="dxa"/>
            <w:bottom w:w="0" w:type="dxa"/>
            <w:right w:w="0" w:type="dxa"/>
          </w:tcMar>
          <w:vAlign w:val="center"/>
        </w:tcPr>
        <w:p w14:paraId="6FF476D7" w14:textId="77777777" w:rsidR="009E33F9" w:rsidRDefault="00BA4FB0">
          <w:bookmarkStart w:id="3" w:name="_Hlk531305518"/>
          <w:bookmarkStart w:id="4" w:name="_Hlk531305519"/>
          <w:bookmarkStart w:id="5" w:name="_Hlk531305520"/>
          <w:bookmarkStart w:id="6" w:name="_Hlk531305521"/>
          <w:r>
            <w:rPr>
              <w:noProof/>
            </w:rPr>
            <w:pict w14:anchorId="13614577">
              <v:line id="_x0000_s2051" style="position:absolute;z-index:251663360;mso-position-horizontal-relative:margin;mso-position-vertical-relative:text" from="0,6pt" to="540pt,6pt">
                <w10:wrap anchorx="margin"/>
              </v:line>
            </w:pict>
          </w:r>
        </w:p>
      </w:tc>
    </w:tr>
    <w:tr w:rsidR="009E33F9" w14:paraId="3635A99D" w14:textId="77777777">
      <w:trPr>
        <w:tblCellSpacing w:w="15" w:type="dxa"/>
      </w:trPr>
      <w:tc>
        <w:tcPr>
          <w:tcW w:w="9675" w:type="dxa"/>
          <w:tcBorders>
            <w:top w:val="nil"/>
            <w:left w:val="nil"/>
            <w:bottom w:val="nil"/>
            <w:right w:val="nil"/>
          </w:tcBorders>
          <w:tcMar>
            <w:top w:w="0" w:type="dxa"/>
            <w:left w:w="0" w:type="dxa"/>
            <w:bottom w:w="0" w:type="dxa"/>
            <w:right w:w="0" w:type="dxa"/>
          </w:tcMar>
          <w:vAlign w:val="center"/>
        </w:tcPr>
        <w:p w14:paraId="1C5D8C74" w14:textId="77777777" w:rsidR="009E33F9" w:rsidRDefault="009E33F9">
          <w:r>
            <w:rPr>
              <w:szCs w:val="20"/>
            </w:rPr>
            <w:t xml:space="preserve">Print date: 30-November-2018 </w:t>
          </w:r>
        </w:p>
      </w:tc>
      <w:tc>
        <w:tcPr>
          <w:tcW w:w="1035" w:type="dxa"/>
          <w:tcBorders>
            <w:top w:val="nil"/>
            <w:left w:val="nil"/>
            <w:bottom w:val="nil"/>
            <w:right w:val="nil"/>
          </w:tcBorders>
          <w:tcMar>
            <w:top w:w="0" w:type="dxa"/>
            <w:left w:w="0" w:type="dxa"/>
            <w:bottom w:w="0" w:type="dxa"/>
            <w:right w:w="0" w:type="dxa"/>
          </w:tcMar>
          <w:vAlign w:val="center"/>
        </w:tcPr>
        <w:p w14:paraId="4BE1F30A" w14:textId="77777777" w:rsidR="009E33F9" w:rsidRDefault="009E33F9">
          <w:pPr>
            <w:jc w:val="right"/>
          </w:pPr>
          <w:r>
            <w:rPr>
              <w:b/>
              <w:bCs/>
              <w:szCs w:val="20"/>
            </w:rPr>
            <w:pgNum/>
          </w:r>
        </w:p>
      </w:tc>
      <w:bookmarkEnd w:id="3"/>
      <w:bookmarkEnd w:id="4"/>
      <w:bookmarkEnd w:id="5"/>
      <w:bookmarkEnd w:id="6"/>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578A" w14:textId="77777777" w:rsidR="009E33F9" w:rsidRDefault="009E33F9">
    <w:pPr>
      <w:pStyle w:val="Footer"/>
    </w:pPr>
  </w:p>
  <w:p w14:paraId="4CB11EB3" w14:textId="77777777" w:rsidR="009E33F9" w:rsidRDefault="009E33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3F18F" w14:textId="77777777" w:rsidR="009E33F9" w:rsidRDefault="009E33F9">
    <w:pPr>
      <w:pStyle w:val="Footer"/>
    </w:pPr>
  </w:p>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9706"/>
      <w:gridCol w:w="1094"/>
    </w:tblGrid>
    <w:tr w:rsidR="009E33F9" w14:paraId="0F73269C" w14:textId="77777777" w:rsidTr="009E33F9">
      <w:trPr>
        <w:tblCellSpacing w:w="15" w:type="dxa"/>
      </w:trPr>
      <w:tc>
        <w:tcPr>
          <w:tcW w:w="10755" w:type="dxa"/>
          <w:gridSpan w:val="2"/>
          <w:tcBorders>
            <w:top w:val="nil"/>
            <w:left w:val="nil"/>
            <w:bottom w:val="nil"/>
            <w:right w:val="nil"/>
          </w:tcBorders>
          <w:tcMar>
            <w:top w:w="0" w:type="dxa"/>
            <w:left w:w="0" w:type="dxa"/>
            <w:bottom w:w="0" w:type="dxa"/>
            <w:right w:w="0" w:type="dxa"/>
          </w:tcMar>
          <w:vAlign w:val="center"/>
        </w:tcPr>
        <w:p w14:paraId="130705B8" w14:textId="77777777" w:rsidR="009E33F9" w:rsidRDefault="00BA4FB0" w:rsidP="00F950FC">
          <w:r>
            <w:rPr>
              <w:noProof/>
            </w:rPr>
            <w:pict w14:anchorId="02156B88">
              <v:line id="_x0000_s2055" style="position:absolute;z-index:251671552;mso-position-horizontal-relative:margin;mso-position-vertical-relative:text" from="0,6pt" to="540pt,6pt">
                <w10:wrap anchorx="margin"/>
              </v:line>
            </w:pict>
          </w:r>
        </w:p>
      </w:tc>
    </w:tr>
    <w:tr w:rsidR="009E33F9" w14:paraId="3F0AA991" w14:textId="77777777" w:rsidTr="009E33F9">
      <w:trPr>
        <w:tblCellSpacing w:w="15" w:type="dxa"/>
      </w:trPr>
      <w:tc>
        <w:tcPr>
          <w:tcW w:w="9675" w:type="dxa"/>
          <w:tcBorders>
            <w:top w:val="nil"/>
            <w:left w:val="nil"/>
            <w:bottom w:val="nil"/>
            <w:right w:val="nil"/>
          </w:tcBorders>
          <w:tcMar>
            <w:top w:w="0" w:type="dxa"/>
            <w:left w:w="0" w:type="dxa"/>
            <w:bottom w:w="0" w:type="dxa"/>
            <w:right w:w="0" w:type="dxa"/>
          </w:tcMar>
          <w:vAlign w:val="center"/>
        </w:tcPr>
        <w:p w14:paraId="4F9CDC14" w14:textId="77777777" w:rsidR="009E33F9" w:rsidRDefault="009E33F9" w:rsidP="00F950FC">
          <w:r>
            <w:rPr>
              <w:szCs w:val="20"/>
            </w:rPr>
            <w:t xml:space="preserve">Print date: 30-November-2018 </w:t>
          </w:r>
        </w:p>
      </w:tc>
      <w:tc>
        <w:tcPr>
          <w:tcW w:w="1035" w:type="dxa"/>
          <w:tcBorders>
            <w:top w:val="nil"/>
            <w:left w:val="nil"/>
            <w:bottom w:val="nil"/>
            <w:right w:val="nil"/>
          </w:tcBorders>
          <w:tcMar>
            <w:top w:w="0" w:type="dxa"/>
            <w:left w:w="0" w:type="dxa"/>
            <w:bottom w:w="0" w:type="dxa"/>
            <w:right w:w="0" w:type="dxa"/>
          </w:tcMar>
          <w:vAlign w:val="center"/>
        </w:tcPr>
        <w:p w14:paraId="4FB3C7F4" w14:textId="77777777" w:rsidR="009E33F9" w:rsidRDefault="009E33F9" w:rsidP="00F950FC">
          <w:pPr>
            <w:jc w:val="right"/>
          </w:pPr>
          <w:r>
            <w:rPr>
              <w:b/>
              <w:bCs/>
              <w:szCs w:val="20"/>
            </w:rPr>
            <w:pgNum/>
          </w:r>
        </w:p>
      </w:tc>
    </w:tr>
  </w:tbl>
  <w:p w14:paraId="1717F5EC" w14:textId="77777777" w:rsidR="009E33F9" w:rsidRDefault="009E33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60EC3" w14:textId="77777777" w:rsidR="009E33F9" w:rsidRDefault="009E33F9">
    <w:pPr>
      <w:pStyle w:val="Footer"/>
    </w:pPr>
  </w:p>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9707"/>
      <w:gridCol w:w="1093"/>
    </w:tblGrid>
    <w:tr w:rsidR="009E33F9" w14:paraId="34A2BDC1" w14:textId="77777777" w:rsidTr="009E33F9">
      <w:trPr>
        <w:tblCellSpacing w:w="15" w:type="dxa"/>
      </w:trPr>
      <w:tc>
        <w:tcPr>
          <w:tcW w:w="10755" w:type="dxa"/>
          <w:gridSpan w:val="2"/>
          <w:tcBorders>
            <w:top w:val="nil"/>
            <w:left w:val="nil"/>
            <w:bottom w:val="nil"/>
            <w:right w:val="nil"/>
          </w:tcBorders>
          <w:tcMar>
            <w:top w:w="0" w:type="dxa"/>
            <w:left w:w="0" w:type="dxa"/>
            <w:bottom w:w="0" w:type="dxa"/>
            <w:right w:w="0" w:type="dxa"/>
          </w:tcMar>
          <w:vAlign w:val="center"/>
        </w:tcPr>
        <w:p w14:paraId="3E113172" w14:textId="77777777" w:rsidR="009E33F9" w:rsidRDefault="00BA4FB0" w:rsidP="00F950FC">
          <w:r>
            <w:rPr>
              <w:noProof/>
            </w:rPr>
            <w:pict w14:anchorId="0ACAE640">
              <v:line id="_x0000_s2056" style="position:absolute;z-index:251673600;mso-position-horizontal-relative:margin;mso-position-vertical-relative:text" from="0,6pt" to="540pt,6pt">
                <w10:wrap anchorx="margin"/>
              </v:line>
            </w:pict>
          </w:r>
        </w:p>
      </w:tc>
    </w:tr>
    <w:tr w:rsidR="009E33F9" w14:paraId="77F6F4EC" w14:textId="77777777" w:rsidTr="009E33F9">
      <w:trPr>
        <w:tblCellSpacing w:w="15" w:type="dxa"/>
      </w:trPr>
      <w:tc>
        <w:tcPr>
          <w:tcW w:w="9675" w:type="dxa"/>
          <w:tcBorders>
            <w:top w:val="nil"/>
            <w:left w:val="nil"/>
            <w:bottom w:val="nil"/>
            <w:right w:val="nil"/>
          </w:tcBorders>
          <w:tcMar>
            <w:top w:w="0" w:type="dxa"/>
            <w:left w:w="0" w:type="dxa"/>
            <w:bottom w:w="0" w:type="dxa"/>
            <w:right w:w="0" w:type="dxa"/>
          </w:tcMar>
          <w:vAlign w:val="center"/>
        </w:tcPr>
        <w:p w14:paraId="625658B2" w14:textId="77777777" w:rsidR="009E33F9" w:rsidRDefault="009E33F9" w:rsidP="00F950FC">
          <w:r>
            <w:rPr>
              <w:szCs w:val="20"/>
            </w:rPr>
            <w:t xml:space="preserve">Print date: 30-November-2018 </w:t>
          </w:r>
        </w:p>
      </w:tc>
      <w:tc>
        <w:tcPr>
          <w:tcW w:w="1035" w:type="dxa"/>
          <w:tcBorders>
            <w:top w:val="nil"/>
            <w:left w:val="nil"/>
            <w:bottom w:val="nil"/>
            <w:right w:val="nil"/>
          </w:tcBorders>
          <w:tcMar>
            <w:top w:w="0" w:type="dxa"/>
            <w:left w:w="0" w:type="dxa"/>
            <w:bottom w:w="0" w:type="dxa"/>
            <w:right w:w="0" w:type="dxa"/>
          </w:tcMar>
          <w:vAlign w:val="center"/>
        </w:tcPr>
        <w:p w14:paraId="25959EB9" w14:textId="77777777" w:rsidR="009E33F9" w:rsidRDefault="009E33F9" w:rsidP="00F950FC">
          <w:pPr>
            <w:jc w:val="right"/>
          </w:pPr>
          <w:r>
            <w:rPr>
              <w:b/>
              <w:bCs/>
              <w:szCs w:val="20"/>
            </w:rPr>
            <w:pgNum/>
          </w:r>
        </w:p>
      </w:tc>
    </w:tr>
  </w:tbl>
  <w:p w14:paraId="581EFA25" w14:textId="77777777" w:rsidR="009E33F9" w:rsidRDefault="009E3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A5E29" w14:textId="77777777" w:rsidR="00BA4FB0" w:rsidRDefault="00BA4FB0">
      <w:r>
        <w:separator/>
      </w:r>
    </w:p>
  </w:footnote>
  <w:footnote w:type="continuationSeparator" w:id="0">
    <w:p w14:paraId="44C87058" w14:textId="77777777" w:rsidR="00BA4FB0" w:rsidRDefault="00BA4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62DC" w14:textId="77777777" w:rsidR="009E33F9" w:rsidRDefault="009E33F9"/>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8627"/>
      <w:gridCol w:w="2173"/>
    </w:tblGrid>
    <w:tr w:rsidR="009E33F9" w14:paraId="2A25611C" w14:textId="77777777">
      <w:trPr>
        <w:tblCellSpacing w:w="15" w:type="dxa"/>
      </w:trPr>
      <w:tc>
        <w:tcPr>
          <w:tcW w:w="8595" w:type="dxa"/>
          <w:tcBorders>
            <w:top w:val="nil"/>
            <w:left w:val="nil"/>
            <w:bottom w:val="nil"/>
            <w:right w:val="nil"/>
          </w:tcBorders>
          <w:tcMar>
            <w:top w:w="0" w:type="dxa"/>
            <w:left w:w="0" w:type="dxa"/>
            <w:bottom w:w="0" w:type="dxa"/>
            <w:right w:w="0" w:type="dxa"/>
          </w:tcMar>
          <w:vAlign w:val="center"/>
        </w:tcPr>
        <w:p w14:paraId="114875F4" w14:textId="77777777" w:rsidR="009E33F9" w:rsidRDefault="009E33F9">
          <w:r>
            <w:rPr>
              <w:b/>
              <w:bCs/>
              <w:szCs w:val="20"/>
            </w:rPr>
            <w:t xml:space="preserve">Filename: </w:t>
          </w:r>
          <w:r>
            <w:rPr>
              <w:szCs w:val="20"/>
            </w:rPr>
            <w:t>S127FC.xml</w:t>
          </w:r>
        </w:p>
      </w:tc>
      <w:tc>
        <w:tcPr>
          <w:tcW w:w="2115" w:type="dxa"/>
          <w:tcBorders>
            <w:top w:val="nil"/>
            <w:left w:val="nil"/>
            <w:bottom w:val="nil"/>
            <w:right w:val="nil"/>
          </w:tcBorders>
          <w:tcMar>
            <w:top w:w="0" w:type="dxa"/>
            <w:left w:w="0" w:type="dxa"/>
            <w:bottom w:w="0" w:type="dxa"/>
            <w:right w:w="0" w:type="dxa"/>
          </w:tcMar>
          <w:vAlign w:val="center"/>
        </w:tcPr>
        <w:p w14:paraId="23E1D7ED" w14:textId="77777777" w:rsidR="009E33F9" w:rsidRDefault="009E33F9">
          <w:pPr>
            <w:jc w:val="right"/>
          </w:pPr>
          <w:r>
            <w:rPr>
              <w:szCs w:val="20"/>
            </w:rPr>
            <w:t>Reviewing print</w:t>
          </w:r>
        </w:p>
      </w:tc>
    </w:tr>
    <w:tr w:rsidR="009E33F9" w14:paraId="07222816" w14:textId="77777777" w:rsidTr="008B4A3B">
      <w:trPr>
        <w:tblCellSpacing w:w="15" w:type="dxa"/>
      </w:trPr>
      <w:tc>
        <w:tcPr>
          <w:tcW w:w="10755" w:type="dxa"/>
          <w:gridSpan w:val="2"/>
          <w:tcBorders>
            <w:top w:val="nil"/>
            <w:left w:val="nil"/>
            <w:bottom w:val="nil"/>
            <w:right w:val="nil"/>
          </w:tcBorders>
          <w:tcMar>
            <w:top w:w="0" w:type="dxa"/>
            <w:left w:w="0" w:type="dxa"/>
            <w:bottom w:w="0" w:type="dxa"/>
            <w:right w:w="0" w:type="dxa"/>
          </w:tcMar>
          <w:vAlign w:val="center"/>
        </w:tcPr>
        <w:p w14:paraId="770B49FB" w14:textId="77777777" w:rsidR="009E33F9" w:rsidRDefault="00BA4FB0">
          <w:r>
            <w:rPr>
              <w:noProof/>
            </w:rPr>
            <w:pict w14:anchorId="38619A17">
              <v:line id="_x0000_s2049" style="position:absolute;z-index:251659264;mso-position-horizontal-relative:margin;mso-position-vertical-relative:text" from="0,6pt" to="540pt,6pt">
                <w10:wrap anchorx="margin"/>
              </v:line>
            </w:pic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BF32A" w14:textId="77777777" w:rsidR="009E33F9" w:rsidRDefault="009E33F9">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4439C" w14:textId="77777777" w:rsidR="009E33F9" w:rsidRDefault="009E33F9"/>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8627"/>
      <w:gridCol w:w="2173"/>
    </w:tblGrid>
    <w:tr w:rsidR="009E33F9" w14:paraId="52814C02" w14:textId="77777777">
      <w:trPr>
        <w:tblCellSpacing w:w="15" w:type="dxa"/>
      </w:trPr>
      <w:tc>
        <w:tcPr>
          <w:tcW w:w="8595" w:type="dxa"/>
          <w:tcBorders>
            <w:top w:val="nil"/>
            <w:left w:val="nil"/>
            <w:bottom w:val="nil"/>
            <w:right w:val="nil"/>
          </w:tcBorders>
          <w:tcMar>
            <w:top w:w="0" w:type="dxa"/>
            <w:left w:w="0" w:type="dxa"/>
            <w:bottom w:w="0" w:type="dxa"/>
            <w:right w:w="0" w:type="dxa"/>
          </w:tcMar>
          <w:vAlign w:val="center"/>
        </w:tcPr>
        <w:p w14:paraId="7C3296E7" w14:textId="77777777" w:rsidR="009E33F9" w:rsidRDefault="009E33F9">
          <w:r>
            <w:rPr>
              <w:b/>
              <w:bCs/>
              <w:szCs w:val="20"/>
            </w:rPr>
            <w:t xml:space="preserve">Filename: </w:t>
          </w:r>
          <w:r>
            <w:rPr>
              <w:szCs w:val="20"/>
            </w:rPr>
            <w:t>S127FC.xml</w:t>
          </w:r>
        </w:p>
      </w:tc>
      <w:tc>
        <w:tcPr>
          <w:tcW w:w="2115" w:type="dxa"/>
          <w:tcBorders>
            <w:top w:val="nil"/>
            <w:left w:val="nil"/>
            <w:bottom w:val="nil"/>
            <w:right w:val="nil"/>
          </w:tcBorders>
          <w:tcMar>
            <w:top w:w="0" w:type="dxa"/>
            <w:left w:w="0" w:type="dxa"/>
            <w:bottom w:w="0" w:type="dxa"/>
            <w:right w:w="0" w:type="dxa"/>
          </w:tcMar>
          <w:vAlign w:val="center"/>
        </w:tcPr>
        <w:p w14:paraId="3BD416F3" w14:textId="77777777" w:rsidR="009E33F9" w:rsidRDefault="009E33F9">
          <w:pPr>
            <w:jc w:val="right"/>
          </w:pPr>
          <w:r>
            <w:t>Version 1.0.0</w:t>
          </w:r>
        </w:p>
      </w:tc>
    </w:tr>
    <w:tr w:rsidR="009E33F9" w14:paraId="51D235FF" w14:textId="77777777" w:rsidTr="008B4A3B">
      <w:trPr>
        <w:tblCellSpacing w:w="15" w:type="dxa"/>
      </w:trPr>
      <w:tc>
        <w:tcPr>
          <w:tcW w:w="10755" w:type="dxa"/>
          <w:gridSpan w:val="2"/>
          <w:tcBorders>
            <w:top w:val="nil"/>
            <w:left w:val="nil"/>
            <w:bottom w:val="nil"/>
            <w:right w:val="nil"/>
          </w:tcBorders>
          <w:tcMar>
            <w:top w:w="0" w:type="dxa"/>
            <w:left w:w="0" w:type="dxa"/>
            <w:bottom w:w="0" w:type="dxa"/>
            <w:right w:w="0" w:type="dxa"/>
          </w:tcMar>
          <w:vAlign w:val="center"/>
        </w:tcPr>
        <w:p w14:paraId="454DB980" w14:textId="77777777" w:rsidR="009E33F9" w:rsidRDefault="00BA4FB0">
          <w:r>
            <w:rPr>
              <w:noProof/>
            </w:rPr>
            <w:pict w14:anchorId="15B2A94B">
              <v:line id="_x0000_s2053" style="position:absolute;z-index:251667456;mso-position-horizontal-relative:margin;mso-position-vertical-relative:text" from="0,6pt" to="540pt,6pt">
                <w10:wrap anchorx="margin"/>
              </v:line>
            </w:pict>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467E7" w14:textId="319A4B3E" w:rsidR="009E33F9" w:rsidRDefault="009E33F9">
    <w:pPr>
      <w:pStyle w:val="Header"/>
    </w:pPr>
    <w:r>
      <w:t>S-127 Feature Catalogue</w:t>
    </w:r>
    <w:r>
      <w:tab/>
    </w:r>
    <w:r>
      <w:tab/>
      <w:t>Version 1.0.</w:t>
    </w:r>
    <w:del w:id="8" w:author="Raphael Malyankar" w:date="2019-11-18T20:02:00Z">
      <w:r w:rsidDel="001633FB">
        <w:delText>0</w:delText>
      </w:r>
    </w:del>
    <w:ins w:id="9" w:author="Raphael Malyankar" w:date="2019-11-18T20:02:00Z">
      <w:r w:rsidR="001633FB">
        <w:t>1</w:t>
      </w:r>
    </w:ins>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7"/>
    <o:shapelayout v:ext="edit">
      <o:idmap v:ext="edit" data="2"/>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B4A3B"/>
    <w:rsid w:val="000329E8"/>
    <w:rsid w:val="00052BBC"/>
    <w:rsid w:val="000E54A5"/>
    <w:rsid w:val="001633FB"/>
    <w:rsid w:val="002A3B43"/>
    <w:rsid w:val="003072EB"/>
    <w:rsid w:val="0035217A"/>
    <w:rsid w:val="004314FF"/>
    <w:rsid w:val="004D0A18"/>
    <w:rsid w:val="00593929"/>
    <w:rsid w:val="00627F49"/>
    <w:rsid w:val="006A7FC9"/>
    <w:rsid w:val="00834035"/>
    <w:rsid w:val="00886B76"/>
    <w:rsid w:val="008A31A8"/>
    <w:rsid w:val="008B4A3B"/>
    <w:rsid w:val="0096253B"/>
    <w:rsid w:val="009E33F9"/>
    <w:rsid w:val="00A14875"/>
    <w:rsid w:val="00AA483D"/>
    <w:rsid w:val="00B964D1"/>
    <w:rsid w:val="00BA4FB0"/>
    <w:rsid w:val="00BE065A"/>
    <w:rsid w:val="00C3727A"/>
    <w:rsid w:val="00C74533"/>
    <w:rsid w:val="00CA6000"/>
    <w:rsid w:val="00DA4477"/>
    <w:rsid w:val="00EA725B"/>
    <w:rsid w:val="00EC0FF0"/>
    <w:rsid w:val="00F112CC"/>
    <w:rsid w:val="00F6522E"/>
    <w:rsid w:val="00F950FC"/>
    <w:rsid w:val="00FD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1ECAB237"/>
  <w14:defaultImageDpi w14:val="0"/>
  <w15:docId w15:val="{1D97ECEE-AFBA-4501-9DDF-F57D183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A3B"/>
    <w:pPr>
      <w:widowControl w:val="0"/>
      <w:autoSpaceDE w:val="0"/>
      <w:autoSpaceDN w:val="0"/>
      <w:adjustRightInd w:val="0"/>
      <w:spacing w:after="0" w:line="240" w:lineRule="auto"/>
    </w:pPr>
    <w:rPr>
      <w:rFonts w:ascii="Times New Roman" w:hAnsi="Times New Roman" w:cs="Times New Roman"/>
      <w:sz w:val="20"/>
      <w:szCs w:val="24"/>
    </w:rPr>
  </w:style>
  <w:style w:type="paragraph" w:styleId="Heading1">
    <w:name w:val="heading 1"/>
    <w:basedOn w:val="Normal"/>
    <w:next w:val="Normal"/>
    <w:link w:val="Heading1Char"/>
    <w:uiPriority w:val="99"/>
    <w:qFormat/>
    <w:rsid w:val="008B4A3B"/>
    <w:pPr>
      <w:outlineLvl w:val="0"/>
    </w:pPr>
    <w:rPr>
      <w:rFonts w:ascii="Arial" w:hAnsi="Arial" w:cs="Arial"/>
      <w:b/>
      <w:bCs/>
      <w:sz w:val="36"/>
      <w:szCs w:val="48"/>
    </w:rPr>
  </w:style>
  <w:style w:type="paragraph" w:styleId="Heading2">
    <w:name w:val="heading 2"/>
    <w:basedOn w:val="Normal"/>
    <w:next w:val="Normal"/>
    <w:link w:val="Heading2Char"/>
    <w:uiPriority w:val="99"/>
    <w:qFormat/>
    <w:rsid w:val="008B4A3B"/>
    <w:pPr>
      <w:outlineLvl w:val="1"/>
    </w:pPr>
    <w:rPr>
      <w:rFonts w:ascii="Arial" w:hAnsi="Arial" w:cs="Arial"/>
      <w:b/>
      <w:bCs/>
      <w:sz w:val="28"/>
      <w:szCs w:val="36"/>
    </w:rPr>
  </w:style>
  <w:style w:type="paragraph" w:styleId="Heading3">
    <w:name w:val="heading 3"/>
    <w:basedOn w:val="Normal"/>
    <w:next w:val="Normal"/>
    <w:link w:val="Heading3Char"/>
    <w:uiPriority w:val="99"/>
    <w:qFormat/>
    <w:pPr>
      <w:outlineLvl w:val="2"/>
    </w:pPr>
    <w:rPr>
      <w:rFonts w:ascii="Arial" w:hAnsi="Arial" w:cs="Arial"/>
      <w:b/>
      <w:bCs/>
      <w:sz w:val="26"/>
      <w:szCs w:val="26"/>
    </w:rPr>
  </w:style>
  <w:style w:type="paragraph" w:styleId="Heading4">
    <w:name w:val="heading 4"/>
    <w:basedOn w:val="Normal"/>
    <w:next w:val="Normal"/>
    <w:link w:val="Heading4Char"/>
    <w:uiPriority w:val="99"/>
    <w:qFormat/>
    <w:pPr>
      <w:outlineLvl w:val="3"/>
    </w:pPr>
    <w:rPr>
      <w:rFonts w:ascii="Arial" w:hAnsi="Arial" w:cs="Arial"/>
      <w:b/>
      <w:bCs/>
      <w:sz w:val="22"/>
      <w:szCs w:val="22"/>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B4A3B"/>
    <w:rPr>
      <w:rFonts w:ascii="Arial" w:hAnsi="Arial" w:cs="Arial"/>
      <w:b/>
      <w:bCs/>
      <w:sz w:val="36"/>
      <w:szCs w:val="48"/>
    </w:rPr>
  </w:style>
  <w:style w:type="character" w:customStyle="1" w:styleId="Heading2Char">
    <w:name w:val="Heading 2 Char"/>
    <w:basedOn w:val="DefaultParagraphFont"/>
    <w:link w:val="Heading2"/>
    <w:uiPriority w:val="99"/>
    <w:rsid w:val="008B4A3B"/>
    <w:rPr>
      <w:rFonts w:ascii="Arial" w:hAnsi="Arial" w:cs="Arial"/>
      <w:b/>
      <w:bCs/>
      <w:sz w:val="28"/>
      <w:szCs w:val="3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paragraph" w:customStyle="1" w:styleId="Paragraph">
    <w:name w:val="Paragraph"/>
    <w:uiPriority w:val="99"/>
    <w:rsid w:val="008B4A3B"/>
    <w:pPr>
      <w:widowControl w:val="0"/>
      <w:autoSpaceDE w:val="0"/>
      <w:autoSpaceDN w:val="0"/>
      <w:adjustRightInd w:val="0"/>
      <w:spacing w:after="0" w:line="240" w:lineRule="auto"/>
    </w:pPr>
    <w:rPr>
      <w:rFonts w:ascii="Times New Roman" w:hAnsi="Times New Roman" w:cs="Times New Roman"/>
      <w:sz w:val="20"/>
      <w:szCs w:val="24"/>
    </w:rPr>
  </w:style>
  <w:style w:type="paragraph" w:customStyle="1" w:styleId="Address">
    <w:name w:val="Address"/>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Center">
    <w:name w:val="Center"/>
    <w:uiPriority w:val="99"/>
    <w:rsid w:val="008B4A3B"/>
    <w:pPr>
      <w:widowControl w:val="0"/>
      <w:autoSpaceDE w:val="0"/>
      <w:autoSpaceDN w:val="0"/>
      <w:adjustRightInd w:val="0"/>
      <w:spacing w:after="0" w:line="240" w:lineRule="auto"/>
      <w:jc w:val="center"/>
    </w:pPr>
    <w:rPr>
      <w:rFonts w:ascii="Times New Roman" w:hAnsi="Times New Roman" w:cs="Times New Roman"/>
      <w:sz w:val="20"/>
      <w:szCs w:val="24"/>
    </w:rPr>
  </w:style>
  <w:style w:type="paragraph" w:customStyle="1" w:styleId="Blockquote">
    <w:name w:val="Blockquote"/>
    <w:uiPriority w:val="99"/>
    <w:pPr>
      <w:widowControl w:val="0"/>
      <w:autoSpaceDE w:val="0"/>
      <w:autoSpaceDN w:val="0"/>
      <w:adjustRightInd w:val="0"/>
      <w:spacing w:after="0" w:line="240" w:lineRule="auto"/>
      <w:ind w:left="720"/>
    </w:pPr>
    <w:rPr>
      <w:rFonts w:ascii="Times New Roman" w:hAnsi="Times New Roman" w:cs="Times New Roman"/>
      <w:sz w:val="24"/>
      <w:szCs w:val="24"/>
    </w:rPr>
  </w:style>
  <w:style w:type="paragraph" w:customStyle="1" w:styleId="Fieldset">
    <w:name w:val="Fieldset"/>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imes New Roman" w:hAnsi="Times New Roman" w:cs="Times New Roman"/>
      <w:sz w:val="24"/>
      <w:szCs w:val="24"/>
    </w:rPr>
  </w:style>
  <w:style w:type="paragraph" w:customStyle="1" w:styleId="Preformatted">
    <w:name w:val="Preformatted"/>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uiPriority w:val="99"/>
    <w:pPr>
      <w:widowControl w:val="0"/>
      <w:autoSpaceDE w:val="0"/>
      <w:autoSpaceDN w:val="0"/>
      <w:adjustRightInd w:val="0"/>
      <w:spacing w:after="0" w:line="240" w:lineRule="auto"/>
    </w:pPr>
    <w:rPr>
      <w:rFonts w:ascii="Arial" w:hAnsi="Arial" w:cs="Arial"/>
      <w:sz w:val="24"/>
      <w:szCs w:val="24"/>
    </w:rPr>
  </w:style>
  <w:style w:type="paragraph" w:styleId="TOCHeading">
    <w:name w:val="TOC Heading"/>
    <w:basedOn w:val="Heading1"/>
    <w:next w:val="Normal"/>
    <w:uiPriority w:val="39"/>
    <w:unhideWhenUsed/>
    <w:qFormat/>
    <w:rsid w:val="00EC0FF0"/>
    <w:pPr>
      <w:keepNext/>
      <w:keepLines/>
      <w:widowControl/>
      <w:autoSpaceDE/>
      <w:autoSpaceDN/>
      <w:adjustRightInd/>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74533"/>
    <w:pPr>
      <w:tabs>
        <w:tab w:val="right" w:leader="dot" w:pos="10790"/>
      </w:tabs>
      <w:spacing w:after="100"/>
    </w:pPr>
  </w:style>
  <w:style w:type="paragraph" w:styleId="TOC2">
    <w:name w:val="toc 2"/>
    <w:basedOn w:val="Normal"/>
    <w:next w:val="Normal"/>
    <w:autoRedefine/>
    <w:uiPriority w:val="39"/>
    <w:unhideWhenUsed/>
    <w:rsid w:val="00C74533"/>
    <w:pPr>
      <w:tabs>
        <w:tab w:val="right" w:leader="dot" w:pos="10790"/>
      </w:tabs>
      <w:spacing w:after="100"/>
      <w:ind w:left="200"/>
      <w:pPrChange w:id="0" w:author="Raphael Malyankar" w:date="2019-11-18T20:02:00Z">
        <w:pPr>
          <w:widowControl w:val="0"/>
          <w:autoSpaceDE w:val="0"/>
          <w:autoSpaceDN w:val="0"/>
          <w:adjustRightInd w:val="0"/>
          <w:spacing w:after="100"/>
          <w:ind w:left="200"/>
        </w:pPr>
      </w:pPrChange>
    </w:pPr>
    <w:rPr>
      <w:rPrChange w:id="0" w:author="Raphael Malyankar" w:date="2019-11-18T20:02:00Z">
        <w:rPr>
          <w:rFonts w:eastAsiaTheme="minorEastAsia"/>
          <w:szCs w:val="24"/>
          <w:lang w:val="en-US" w:eastAsia="en-US" w:bidi="ar-SA"/>
        </w:rPr>
      </w:rPrChange>
    </w:rPr>
  </w:style>
  <w:style w:type="character" w:styleId="Hyperlink">
    <w:name w:val="Hyperlink"/>
    <w:basedOn w:val="DefaultParagraphFont"/>
    <w:uiPriority w:val="99"/>
    <w:unhideWhenUsed/>
    <w:rsid w:val="00EC0FF0"/>
    <w:rPr>
      <w:color w:val="0563C1" w:themeColor="hyperlink"/>
      <w:u w:val="single"/>
    </w:rPr>
  </w:style>
  <w:style w:type="paragraph" w:styleId="Header">
    <w:name w:val="header"/>
    <w:basedOn w:val="Normal"/>
    <w:link w:val="HeaderChar"/>
    <w:uiPriority w:val="99"/>
    <w:unhideWhenUsed/>
    <w:rsid w:val="00834035"/>
    <w:pPr>
      <w:tabs>
        <w:tab w:val="center" w:pos="4680"/>
        <w:tab w:val="right" w:pos="9360"/>
      </w:tabs>
    </w:pPr>
  </w:style>
  <w:style w:type="character" w:customStyle="1" w:styleId="HeaderChar">
    <w:name w:val="Header Char"/>
    <w:basedOn w:val="DefaultParagraphFont"/>
    <w:link w:val="Header"/>
    <w:uiPriority w:val="99"/>
    <w:rsid w:val="00834035"/>
    <w:rPr>
      <w:rFonts w:ascii="Times New Roman" w:hAnsi="Times New Roman" w:cs="Times New Roman"/>
      <w:sz w:val="20"/>
      <w:szCs w:val="24"/>
    </w:rPr>
  </w:style>
  <w:style w:type="paragraph" w:styleId="Footer">
    <w:name w:val="footer"/>
    <w:basedOn w:val="Normal"/>
    <w:link w:val="FooterChar"/>
    <w:uiPriority w:val="99"/>
    <w:unhideWhenUsed/>
    <w:rsid w:val="00834035"/>
    <w:pPr>
      <w:tabs>
        <w:tab w:val="center" w:pos="4680"/>
        <w:tab w:val="right" w:pos="9360"/>
      </w:tabs>
    </w:pPr>
  </w:style>
  <w:style w:type="character" w:customStyle="1" w:styleId="FooterChar">
    <w:name w:val="Footer Char"/>
    <w:basedOn w:val="DefaultParagraphFont"/>
    <w:link w:val="Footer"/>
    <w:uiPriority w:val="99"/>
    <w:rsid w:val="00834035"/>
    <w:rPr>
      <w:rFonts w:ascii="Times New Roman" w:hAnsi="Times New Roman" w:cs="Times New Roman"/>
      <w:sz w:val="20"/>
      <w:szCs w:val="24"/>
    </w:rPr>
  </w:style>
  <w:style w:type="paragraph" w:styleId="TOC3">
    <w:name w:val="toc 3"/>
    <w:basedOn w:val="Normal"/>
    <w:next w:val="Normal"/>
    <w:autoRedefine/>
    <w:uiPriority w:val="39"/>
    <w:unhideWhenUsed/>
    <w:rsid w:val="00052BBC"/>
    <w:pPr>
      <w:widowControl/>
      <w:autoSpaceDE/>
      <w:autoSpaceDN/>
      <w:adjustRightInd/>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52BBC"/>
    <w:pPr>
      <w:widowControl/>
      <w:autoSpaceDE/>
      <w:autoSpaceDN/>
      <w:adjustRightInd/>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52BBC"/>
    <w:pPr>
      <w:widowControl/>
      <w:autoSpaceDE/>
      <w:autoSpaceDN/>
      <w:adjustRightInd/>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52BBC"/>
    <w:pPr>
      <w:widowControl/>
      <w:autoSpaceDE/>
      <w:autoSpaceDN/>
      <w:adjustRightInd/>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52BBC"/>
    <w:pPr>
      <w:widowControl/>
      <w:autoSpaceDE/>
      <w:autoSpaceDN/>
      <w:adjustRightInd/>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52BBC"/>
    <w:pPr>
      <w:widowControl/>
      <w:autoSpaceDE/>
      <w:autoSpaceDN/>
      <w:adjustRightInd/>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52BBC"/>
    <w:pPr>
      <w:widowControl/>
      <w:autoSpaceDE/>
      <w:autoSpaceDN/>
      <w:adjustRightInd/>
      <w:spacing w:after="100" w:line="259" w:lineRule="auto"/>
      <w:ind w:left="1760"/>
    </w:pPr>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052BBC"/>
    <w:rPr>
      <w:color w:val="605E5C"/>
      <w:shd w:val="clear" w:color="auto" w:fill="E1DFDD"/>
    </w:rPr>
  </w:style>
  <w:style w:type="paragraph" w:styleId="BalloonText">
    <w:name w:val="Balloon Text"/>
    <w:basedOn w:val="Normal"/>
    <w:link w:val="BalloonTextChar"/>
    <w:uiPriority w:val="99"/>
    <w:semiHidden/>
    <w:unhideWhenUsed/>
    <w:rsid w:val="00AA48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83D"/>
    <w:rPr>
      <w:rFonts w:ascii="Segoe UI" w:hAnsi="Segoe UI" w:cs="Segoe UI"/>
      <w:sz w:val="18"/>
      <w:szCs w:val="18"/>
    </w:rPr>
  </w:style>
  <w:style w:type="paragraph" w:styleId="Revision">
    <w:name w:val="Revision"/>
    <w:hidden/>
    <w:uiPriority w:val="99"/>
    <w:semiHidden/>
    <w:rsid w:val="00EA725B"/>
    <w:pPr>
      <w:spacing w:after="0" w:line="240" w:lineRule="auto"/>
    </w:pPr>
    <w:rPr>
      <w:rFonts w:ascii="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wipo.int/treaties/en/ip/berne/trtdocs_wo001.html" TargetMode="External"/><Relationship Id="rId13" Type="http://schemas.openxmlformats.org/officeDocument/2006/relationships/header" Target="head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9C9FA-5538-4D56-BAB3-8B8A7E40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119</Pages>
  <Words>30805</Words>
  <Characters>175589</Characters>
  <Application>Microsoft Office Word</Application>
  <DocSecurity>0</DocSecurity>
  <Lines>1463</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26</cp:revision>
  <dcterms:created xsi:type="dcterms:W3CDTF">2018-11-30T08:28:00Z</dcterms:created>
  <dcterms:modified xsi:type="dcterms:W3CDTF">2019-11-19T03:03:00Z</dcterms:modified>
</cp:coreProperties>
</file>