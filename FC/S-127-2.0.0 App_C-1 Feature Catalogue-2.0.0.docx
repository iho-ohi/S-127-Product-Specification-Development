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0F05" w14:textId="77777777" w:rsidR="00834035" w:rsidRDefault="00834035" w:rsidP="008B4A3B">
      <w:pPr>
        <w:pStyle w:val="4"/>
        <w:tabs>
          <w:tab w:val="right" w:leader="dot" w:pos="10800"/>
        </w:tabs>
        <w:spacing w:before="160" w:after="160"/>
        <w:rPr>
          <w:color w:val="0000FF"/>
          <w:u w:val="single"/>
        </w:rPr>
      </w:pPr>
    </w:p>
    <w:p w14:paraId="5B91041D" w14:textId="77777777" w:rsidR="00C3727A" w:rsidRPr="00C3727A" w:rsidRDefault="00C3727A" w:rsidP="00C3727A">
      <w:pPr>
        <w:widowControl/>
        <w:suppressAutoHyphens/>
        <w:autoSpaceDE/>
        <w:autoSpaceDN/>
        <w:adjustRightInd/>
        <w:jc w:val="center"/>
        <w:rPr>
          <w:rFonts w:ascii="Arial" w:eastAsia="Times New Roman" w:hAnsi="Arial" w:cs="Arial"/>
          <w:b/>
          <w:bCs/>
          <w:smallCaps/>
          <w:color w:val="000000"/>
          <w:spacing w:val="5"/>
          <w:sz w:val="24"/>
          <w:lang w:eastAsia="ar-SA"/>
        </w:rPr>
      </w:pPr>
      <w:r w:rsidRPr="00C3727A">
        <w:rPr>
          <w:rFonts w:ascii="Arial" w:eastAsia="Times New Roman" w:hAnsi="Arial" w:cs="Arial"/>
          <w:b/>
          <w:bCs/>
          <w:smallCaps/>
          <w:color w:val="000000"/>
          <w:spacing w:val="5"/>
          <w:sz w:val="24"/>
          <w:lang w:eastAsia="ar-SA"/>
        </w:rPr>
        <w:t>INTERNATIONAL HYDROGRAPHIC ORGANIZATION</w:t>
      </w:r>
    </w:p>
    <w:p w14:paraId="6557A972"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6F0C5D3E"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486203C4"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r w:rsidRPr="00C3727A">
        <w:rPr>
          <w:rFonts w:ascii="Arial" w:eastAsia="Times New Roman" w:hAnsi="Arial" w:cs="Arial"/>
          <w:noProof/>
          <w:color w:val="000000"/>
          <w:sz w:val="24"/>
        </w:rPr>
        <w:drawing>
          <wp:inline distT="0" distB="0" distL="0" distR="0" wp14:anchorId="6A4910F4" wp14:editId="101C46B2">
            <wp:extent cx="1684536" cy="2278380"/>
            <wp:effectExtent l="0" t="0" r="0" b="7620"/>
            <wp:docPr id="5" name="Bild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11" descr="Iho_noir"/>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84536" cy="2278380"/>
                    </a:xfrm>
                    <a:prstGeom prst="rect">
                      <a:avLst/>
                    </a:prstGeom>
                    <a:noFill/>
                    <a:ln>
                      <a:noFill/>
                    </a:ln>
                  </pic:spPr>
                </pic:pic>
              </a:graphicData>
            </a:graphic>
          </wp:inline>
        </w:drawing>
      </w:r>
    </w:p>
    <w:p w14:paraId="733753F0"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2C9C00F2"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77DD06F9" w14:textId="77777777" w:rsidR="00C3727A" w:rsidRPr="00C3727A" w:rsidRDefault="00C3727A" w:rsidP="00C3727A">
      <w:pPr>
        <w:widowControl/>
        <w:suppressAutoHyphens/>
        <w:autoSpaceDE/>
        <w:autoSpaceDN/>
        <w:adjustRightInd/>
        <w:jc w:val="center"/>
        <w:rPr>
          <w:rFonts w:ascii="Arial" w:eastAsia="Times New Roman" w:hAnsi="Arial" w:cs="Arial"/>
          <w:b/>
          <w:bCs/>
          <w:smallCaps/>
          <w:color w:val="000000"/>
          <w:spacing w:val="5"/>
          <w:sz w:val="24"/>
          <w:lang w:eastAsia="ar-SA"/>
        </w:rPr>
      </w:pPr>
      <w:r w:rsidRPr="00C3727A">
        <w:rPr>
          <w:rFonts w:ascii="Arial" w:eastAsia="Times New Roman" w:hAnsi="Arial" w:cs="Arial"/>
          <w:b/>
          <w:bCs/>
          <w:smallCaps/>
          <w:color w:val="000000"/>
          <w:spacing w:val="5"/>
          <w:sz w:val="24"/>
          <w:lang w:eastAsia="ar-SA"/>
        </w:rPr>
        <w:t>IHO UNIVERSAL HYDROGRAPHIC DATA MODEL</w:t>
      </w:r>
    </w:p>
    <w:p w14:paraId="75616E19"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35C9A7CC"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14371A8C"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210233BE"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6C87D36B"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r w:rsidRPr="00C3727A">
        <w:rPr>
          <w:rFonts w:ascii="Arial" w:eastAsia="Times New Roman" w:hAnsi="Arial" w:cs="Arial"/>
          <w:b/>
          <w:bCs/>
          <w:color w:val="000000"/>
          <w:sz w:val="24"/>
          <w:lang w:eastAsia="ar-SA"/>
        </w:rPr>
        <w:t>Special Publication No. 127</w:t>
      </w:r>
    </w:p>
    <w:p w14:paraId="31C69015"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r w:rsidRPr="00C3727A">
        <w:rPr>
          <w:rFonts w:ascii="Arial" w:eastAsia="Times New Roman" w:hAnsi="Arial" w:cs="Arial"/>
          <w:b/>
          <w:bCs/>
          <w:color w:val="000000"/>
          <w:sz w:val="24"/>
          <w:lang w:eastAsia="ar-SA"/>
        </w:rPr>
        <w:t>Marine Traffic Management Product Specification</w:t>
      </w:r>
    </w:p>
    <w:p w14:paraId="299231CC" w14:textId="260C69B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r w:rsidRPr="00C3727A">
        <w:rPr>
          <w:rFonts w:ascii="Arial" w:eastAsia="Times New Roman" w:hAnsi="Arial" w:cs="Arial"/>
          <w:b/>
          <w:bCs/>
          <w:color w:val="000000"/>
          <w:sz w:val="24"/>
          <w:lang w:eastAsia="ar-SA"/>
        </w:rPr>
        <w:t xml:space="preserve">Version </w:t>
      </w:r>
      <w:del w:id="1" w:author="Lyu Yuxiao" w:date="2023-02-13T14:50:00Z">
        <w:r w:rsidRPr="00C3727A" w:rsidDel="00D030DF">
          <w:rPr>
            <w:rFonts w:ascii="Arial" w:eastAsia="Times New Roman" w:hAnsi="Arial" w:cs="Arial"/>
            <w:b/>
            <w:bCs/>
            <w:color w:val="000000"/>
            <w:sz w:val="24"/>
            <w:lang w:eastAsia="ar-SA"/>
          </w:rPr>
          <w:delText>1.0.0</w:delText>
        </w:r>
      </w:del>
      <w:ins w:id="2" w:author="Raphael Malyankar" w:date="2019-11-18T19:44:00Z">
        <w:del w:id="3" w:author="Lyu Yuxiao" w:date="2023-02-13T14:50:00Z">
          <w:r w:rsidR="00AA483D" w:rsidDel="00D030DF">
            <w:rPr>
              <w:rFonts w:ascii="Arial" w:eastAsia="Times New Roman" w:hAnsi="Arial" w:cs="Arial"/>
              <w:b/>
              <w:bCs/>
              <w:color w:val="000000"/>
              <w:sz w:val="24"/>
              <w:lang w:eastAsia="ar-SA"/>
            </w:rPr>
            <w:delText>1</w:delText>
          </w:r>
        </w:del>
      </w:ins>
      <w:ins w:id="4" w:author="Lyu Yuxiao" w:date="2023-02-13T14:50:00Z">
        <w:r w:rsidR="00D030DF">
          <w:rPr>
            <w:rFonts w:ascii="Arial" w:eastAsia="Times New Roman" w:hAnsi="Arial" w:cs="Arial"/>
            <w:b/>
            <w:bCs/>
            <w:color w:val="000000"/>
            <w:sz w:val="24"/>
            <w:lang w:eastAsia="ar-SA"/>
          </w:rPr>
          <w:t>2.0.0</w:t>
        </w:r>
      </w:ins>
    </w:p>
    <w:p w14:paraId="688D337A"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p>
    <w:p w14:paraId="0BFCBD65"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79FA78A5"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18F3518C"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r w:rsidRPr="00C3727A">
        <w:rPr>
          <w:rFonts w:ascii="Arial" w:eastAsia="Times New Roman" w:hAnsi="Arial" w:cs="Arial"/>
          <w:b/>
          <w:bCs/>
          <w:color w:val="000000"/>
          <w:sz w:val="24"/>
          <w:lang w:eastAsia="ar-SA"/>
        </w:rPr>
        <w:t xml:space="preserve">Appendix </w:t>
      </w:r>
      <w:r w:rsidR="00F6522E">
        <w:rPr>
          <w:rFonts w:ascii="Arial" w:eastAsia="Times New Roman" w:hAnsi="Arial" w:cs="Arial"/>
          <w:b/>
          <w:bCs/>
          <w:color w:val="000000"/>
          <w:sz w:val="24"/>
          <w:lang w:eastAsia="ar-SA"/>
        </w:rPr>
        <w:t>C-1</w:t>
      </w:r>
    </w:p>
    <w:p w14:paraId="498C2839" w14:textId="77777777" w:rsidR="00C3727A" w:rsidRPr="00C3727A" w:rsidRDefault="00F6522E" w:rsidP="00C3727A">
      <w:pPr>
        <w:widowControl/>
        <w:suppressAutoHyphens/>
        <w:autoSpaceDE/>
        <w:autoSpaceDN/>
        <w:adjustRightInd/>
        <w:jc w:val="center"/>
        <w:rPr>
          <w:rFonts w:ascii="Arial" w:eastAsia="Times New Roman" w:hAnsi="Arial" w:cs="Arial"/>
          <w:b/>
          <w:bCs/>
          <w:color w:val="000000"/>
          <w:sz w:val="24"/>
          <w:lang w:eastAsia="ar-SA"/>
        </w:rPr>
      </w:pPr>
      <w:r>
        <w:rPr>
          <w:rFonts w:ascii="Arial" w:eastAsia="Times New Roman" w:hAnsi="Arial" w:cs="Arial"/>
          <w:b/>
          <w:bCs/>
          <w:color w:val="000000"/>
          <w:sz w:val="24"/>
          <w:lang w:eastAsia="ar-SA"/>
        </w:rPr>
        <w:t>Feature Catalogue</w:t>
      </w:r>
    </w:p>
    <w:p w14:paraId="20EFEDAC"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2F7DA698"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026CD729"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2486ED61"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674D5F88"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r w:rsidRPr="00C3727A">
        <w:rPr>
          <w:rFonts w:ascii="Arial" w:eastAsia="Times New Roman" w:hAnsi="Arial" w:cs="Arial"/>
          <w:color w:val="000000"/>
          <w:sz w:val="24"/>
          <w:lang w:eastAsia="ar-SA"/>
        </w:rPr>
        <w:t>Published by the</w:t>
      </w:r>
    </w:p>
    <w:p w14:paraId="1E56C537"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r w:rsidRPr="00C3727A">
        <w:rPr>
          <w:rFonts w:ascii="Arial" w:eastAsia="Times New Roman" w:hAnsi="Arial" w:cs="Arial"/>
          <w:color w:val="000000"/>
          <w:sz w:val="24"/>
          <w:lang w:eastAsia="ar-SA"/>
        </w:rPr>
        <w:t>International Hydrographic Bureau</w:t>
      </w:r>
    </w:p>
    <w:p w14:paraId="01D89C89" w14:textId="77777777" w:rsidR="00C3727A" w:rsidRPr="00C3727A" w:rsidRDefault="00C3727A" w:rsidP="00C3727A">
      <w:pPr>
        <w:widowControl/>
        <w:suppressAutoHyphens/>
        <w:autoSpaceDE/>
        <w:autoSpaceDN/>
        <w:adjustRightInd/>
        <w:jc w:val="center"/>
        <w:rPr>
          <w:rFonts w:ascii="Arial" w:eastAsia="Times New Roman" w:hAnsi="Arial" w:cs="Arial"/>
          <w:b/>
          <w:bCs/>
          <w:color w:val="000000"/>
          <w:sz w:val="24"/>
          <w:lang w:eastAsia="ar-SA"/>
        </w:rPr>
      </w:pPr>
      <w:r w:rsidRPr="00C3727A">
        <w:rPr>
          <w:rFonts w:ascii="Arial" w:eastAsia="Times New Roman" w:hAnsi="Arial" w:cs="Arial"/>
          <w:b/>
          <w:bCs/>
          <w:color w:val="000000"/>
          <w:sz w:val="24"/>
          <w:lang w:eastAsia="ar-SA"/>
        </w:rPr>
        <w:t>MONACO</w:t>
      </w:r>
    </w:p>
    <w:p w14:paraId="6DF9E72B" w14:textId="77777777" w:rsidR="00C3727A" w:rsidRPr="00C3727A" w:rsidRDefault="00C3727A" w:rsidP="00C3727A">
      <w:pPr>
        <w:widowControl/>
        <w:suppressAutoHyphens/>
        <w:autoSpaceDE/>
        <w:autoSpaceDN/>
        <w:adjustRightInd/>
        <w:jc w:val="center"/>
        <w:rPr>
          <w:rFonts w:ascii="Arial" w:eastAsia="Times New Roman" w:hAnsi="Arial" w:cs="Arial"/>
          <w:color w:val="000000"/>
          <w:sz w:val="24"/>
          <w:lang w:eastAsia="ar-SA"/>
        </w:rPr>
      </w:pPr>
    </w:p>
    <w:p w14:paraId="27264DB1"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037F4D74"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45CB1FED"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r w:rsidRPr="00C3727A">
        <w:rPr>
          <w:rFonts w:ascii="Arial" w:eastAsia="Times New Roman" w:hAnsi="Arial" w:cs="Arial"/>
          <w:color w:val="000000"/>
          <w:sz w:val="24"/>
          <w:lang w:eastAsia="ar-SA"/>
        </w:rPr>
        <w:br w:type="page"/>
      </w:r>
    </w:p>
    <w:p w14:paraId="1C949733"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0B7939AD" w14:textId="77777777" w:rsidR="00C3727A" w:rsidRPr="00C3727A" w:rsidRDefault="00F950FC" w:rsidP="00C3727A">
      <w:pPr>
        <w:widowControl/>
        <w:suppressAutoHyphens/>
        <w:autoSpaceDE/>
        <w:autoSpaceDN/>
        <w:adjustRightInd/>
        <w:rPr>
          <w:rFonts w:ascii="Arial" w:eastAsia="Times New Roman" w:hAnsi="Arial" w:cs="Arial"/>
          <w:color w:val="000000"/>
          <w:sz w:val="24"/>
          <w:lang w:eastAsia="ar-SA"/>
        </w:rPr>
      </w:pPr>
      <w:r>
        <w:rPr>
          <w:rFonts w:ascii="Arial" w:eastAsia="Times New Roman" w:hAnsi="Arial" w:cs="Arial"/>
          <w:color w:val="000000"/>
          <w:sz w:val="24"/>
          <w:lang w:eastAsia="ar-SA"/>
        </w:rPr>
        <w:br w:type="page"/>
      </w:r>
    </w:p>
    <w:p w14:paraId="44A65386"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079"/>
      </w:tblGrid>
      <w:tr w:rsidR="00C3727A" w:rsidRPr="00C3727A" w14:paraId="7ABEE4AA" w14:textId="77777777" w:rsidTr="009E33F9">
        <w:tc>
          <w:tcPr>
            <w:tcW w:w="8079" w:type="dxa"/>
            <w:tcBorders>
              <w:top w:val="single" w:sz="4" w:space="0" w:color="000000"/>
              <w:left w:val="single" w:sz="4" w:space="0" w:color="000000"/>
              <w:bottom w:val="single" w:sz="4" w:space="0" w:color="FFFFFF"/>
              <w:right w:val="single" w:sz="4" w:space="0" w:color="000000"/>
            </w:tcBorders>
            <w:hideMark/>
          </w:tcPr>
          <w:p w14:paraId="3BDF25EE" w14:textId="58CA7FB6" w:rsidR="00C3727A" w:rsidRPr="00C3727A" w:rsidRDefault="00C3727A" w:rsidP="00C3727A">
            <w:pPr>
              <w:widowControl/>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autoSpaceDN/>
              <w:adjustRightInd/>
              <w:spacing w:before="360" w:after="120"/>
              <w:jc w:val="center"/>
              <w:rPr>
                <w:rFonts w:ascii="Helvetica" w:eastAsia="Times New Roman" w:hAnsi="Helvetica" w:cs="Arial"/>
                <w:color w:val="000000"/>
                <w:sz w:val="24"/>
                <w:lang w:val="en-AU" w:eastAsia="ar-SA"/>
              </w:rPr>
            </w:pPr>
            <w:r w:rsidRPr="00C3727A">
              <w:rPr>
                <w:rFonts w:ascii="Helvetica" w:eastAsia="Times New Roman" w:hAnsi="Helvetica" w:cs="Helvetica"/>
                <w:color w:val="000000"/>
                <w:sz w:val="24"/>
                <w:szCs w:val="22"/>
                <w:lang w:val="en-AU" w:eastAsia="ar-SA"/>
              </w:rPr>
              <w:t xml:space="preserve">© </w:t>
            </w:r>
            <w:r w:rsidRPr="00C3727A">
              <w:rPr>
                <w:rFonts w:ascii="Helvetica" w:eastAsia="Times New Roman" w:hAnsi="Helvetica" w:cs="Arial"/>
                <w:color w:val="000000"/>
                <w:sz w:val="24"/>
                <w:szCs w:val="22"/>
                <w:lang w:val="en-AU" w:eastAsia="ar-SA"/>
              </w:rPr>
              <w:t xml:space="preserve">Copyright International Hydrographic Organization </w:t>
            </w:r>
            <w:r w:rsidRPr="00C3727A">
              <w:rPr>
                <w:rFonts w:ascii="Helvetica" w:eastAsia="Times New Roman" w:hAnsi="Helvetica" w:cs="Arial"/>
                <w:color w:val="000000"/>
                <w:sz w:val="24"/>
                <w:szCs w:val="22"/>
                <w:lang w:val="en-AU" w:eastAsia="ar-SA"/>
              </w:rPr>
              <w:fldChar w:fldCharType="begin"/>
            </w:r>
            <w:r w:rsidRPr="00C3727A">
              <w:rPr>
                <w:rFonts w:ascii="Helvetica" w:eastAsia="Times New Roman" w:hAnsi="Helvetica" w:cs="Arial"/>
                <w:color w:val="000000"/>
                <w:sz w:val="24"/>
                <w:szCs w:val="22"/>
                <w:lang w:val="en-AU" w:eastAsia="ar-SA"/>
              </w:rPr>
              <w:instrText xml:space="preserve"> DATE  \@ "MMMM yyyy" </w:instrText>
            </w:r>
            <w:r w:rsidRPr="00C3727A">
              <w:rPr>
                <w:rFonts w:ascii="Helvetica" w:eastAsia="Times New Roman" w:hAnsi="Helvetica" w:cs="Arial"/>
                <w:color w:val="000000"/>
                <w:sz w:val="24"/>
                <w:szCs w:val="22"/>
                <w:lang w:val="en-AU" w:eastAsia="ar-SA"/>
              </w:rPr>
              <w:fldChar w:fldCharType="separate"/>
            </w:r>
            <w:ins w:id="5" w:author="Lyu Yuxiao" w:date="2023-05-25T09:00:00Z">
              <w:r w:rsidR="00762A67">
                <w:rPr>
                  <w:rFonts w:ascii="Helvetica" w:eastAsia="Times New Roman" w:hAnsi="Helvetica" w:cs="Arial"/>
                  <w:noProof/>
                  <w:color w:val="000000"/>
                  <w:sz w:val="24"/>
                  <w:szCs w:val="22"/>
                  <w:lang w:val="en-AU" w:eastAsia="ar-SA"/>
                </w:rPr>
                <w:t>May 2023</w:t>
              </w:r>
            </w:ins>
            <w:ins w:id="6" w:author="Yuxiao Lyu" w:date="2023-04-25T10:37:00Z">
              <w:del w:id="7" w:author="Lyu Yuxiao" w:date="2023-04-28T09:48:00Z">
                <w:r w:rsidR="004A0D50" w:rsidDel="005E38D0">
                  <w:rPr>
                    <w:rFonts w:ascii="Helvetica" w:eastAsia="Times New Roman" w:hAnsi="Helvetica" w:cs="Arial"/>
                    <w:noProof/>
                    <w:color w:val="000000"/>
                    <w:sz w:val="24"/>
                    <w:szCs w:val="22"/>
                    <w:lang w:val="en-AU" w:eastAsia="ar-SA"/>
                  </w:rPr>
                  <w:delText>April 2023</w:delText>
                </w:r>
              </w:del>
            </w:ins>
            <w:del w:id="8" w:author="Lyu Yuxiao" w:date="2023-04-28T09:48:00Z">
              <w:r w:rsidR="00AA483D" w:rsidDel="005E38D0">
                <w:rPr>
                  <w:rFonts w:ascii="Helvetica" w:eastAsia="Times New Roman" w:hAnsi="Helvetica" w:cs="Arial"/>
                  <w:noProof/>
                  <w:color w:val="000000"/>
                  <w:sz w:val="24"/>
                  <w:szCs w:val="22"/>
                  <w:lang w:val="en-AU" w:eastAsia="ar-SA"/>
                </w:rPr>
                <w:delText>November 2019</w:delText>
              </w:r>
            </w:del>
            <w:r w:rsidRPr="00C3727A">
              <w:rPr>
                <w:rFonts w:ascii="Helvetica" w:eastAsia="Times New Roman" w:hAnsi="Helvetica" w:cs="Arial"/>
                <w:color w:val="000000"/>
                <w:sz w:val="24"/>
                <w:szCs w:val="22"/>
                <w:lang w:val="en-AU" w:eastAsia="ar-SA"/>
              </w:rPr>
              <w:fldChar w:fldCharType="end"/>
            </w:r>
          </w:p>
        </w:tc>
      </w:tr>
      <w:tr w:rsidR="00C3727A" w:rsidRPr="00C3727A" w14:paraId="15402B9B" w14:textId="77777777" w:rsidTr="009E33F9">
        <w:tc>
          <w:tcPr>
            <w:tcW w:w="8079" w:type="dxa"/>
            <w:tcBorders>
              <w:top w:val="single" w:sz="4" w:space="0" w:color="FFFFFF"/>
              <w:left w:val="single" w:sz="4" w:space="0" w:color="000000"/>
              <w:bottom w:val="single" w:sz="4" w:space="0" w:color="FFFFFF"/>
              <w:right w:val="single" w:sz="4" w:space="0" w:color="000000"/>
            </w:tcBorders>
            <w:hideMark/>
          </w:tcPr>
          <w:p w14:paraId="0857395C" w14:textId="77777777" w:rsidR="00C3727A" w:rsidRPr="00C3727A" w:rsidRDefault="00C3727A" w:rsidP="00C3727A">
            <w:pPr>
              <w:widowControl/>
              <w:suppressAutoHyphens/>
              <w:autoSpaceDE/>
              <w:autoSpaceDN/>
              <w:adjustRightInd/>
              <w:rPr>
                <w:rFonts w:ascii="Arial" w:eastAsia="Times New Roman" w:hAnsi="Arial" w:cs="Arial"/>
                <w:color w:val="000000"/>
                <w:sz w:val="24"/>
                <w:lang w:val="en-CA" w:eastAsia="ar-SA"/>
              </w:rPr>
            </w:pPr>
            <w:r w:rsidRPr="00C3727A">
              <w:rPr>
                <w:rFonts w:ascii="Arial" w:eastAsia="Times New Roman" w:hAnsi="Arial" w:cs="Arial"/>
                <w:color w:val="000000"/>
                <w:sz w:val="24"/>
                <w:lang w:val="en-CA" w:eastAsia="ar-SA"/>
              </w:rPr>
              <w:t xml:space="preserve">This work is copyright. Apart from any use permitted in accordance with the </w:t>
            </w:r>
            <w:hyperlink r:id="rId8" w:history="1">
              <w:r w:rsidRPr="00C3727A">
                <w:rPr>
                  <w:rFonts w:ascii="Arial" w:eastAsia="Times New Roman" w:hAnsi="Arial" w:cs="Arial"/>
                  <w:color w:val="0000FF"/>
                  <w:sz w:val="24"/>
                  <w:u w:val="single"/>
                  <w:lang w:val="en-CA" w:eastAsia="ar-SA"/>
                </w:rPr>
                <w:t>Berne Convention for the Protection of Literary and Artistic Works</w:t>
              </w:r>
            </w:hyperlink>
            <w:r w:rsidRPr="00C3727A">
              <w:rPr>
                <w:rFonts w:ascii="Arial" w:eastAsia="Times New Roman" w:hAnsi="Arial" w:cs="Arial"/>
                <w:color w:val="000000"/>
                <w:sz w:val="24"/>
                <w:lang w:val="en-CA" w:eastAsia="ar-SA"/>
              </w:rPr>
              <w:t xml:space="preserve"> (1886), and except in the circumstances described below, no part may be translated, reproduced by any process, adapted, communicated or commercially exploited without prior written permission from the International Hydrographic Bureau (IHB). Copyright in some of the material in this publication may be owned by another party and permission for the translation and/or reproduction of that material must be obtained from the owner.</w:t>
            </w:r>
          </w:p>
        </w:tc>
      </w:tr>
      <w:tr w:rsidR="00C3727A" w:rsidRPr="00C3727A" w14:paraId="7391C9A4" w14:textId="77777777" w:rsidTr="009E33F9">
        <w:tc>
          <w:tcPr>
            <w:tcW w:w="8079" w:type="dxa"/>
            <w:tcBorders>
              <w:top w:val="single" w:sz="4" w:space="0" w:color="FFFFFF"/>
              <w:left w:val="single" w:sz="4" w:space="0" w:color="000000"/>
              <w:bottom w:val="single" w:sz="4" w:space="0" w:color="FFFFFF"/>
              <w:right w:val="single" w:sz="4" w:space="0" w:color="000000"/>
            </w:tcBorders>
            <w:hideMark/>
          </w:tcPr>
          <w:p w14:paraId="59D5A117" w14:textId="77777777" w:rsidR="00C3727A" w:rsidRPr="00C3727A" w:rsidRDefault="00C3727A" w:rsidP="00C3727A">
            <w:pPr>
              <w:widowControl/>
              <w:suppressAutoHyphens/>
              <w:autoSpaceDE/>
              <w:autoSpaceDN/>
              <w:adjustRightInd/>
              <w:rPr>
                <w:rFonts w:ascii="Arial" w:eastAsia="Times New Roman" w:hAnsi="Arial" w:cs="Arial"/>
                <w:color w:val="000000"/>
                <w:sz w:val="24"/>
                <w:lang w:val="en-CA" w:eastAsia="ar-SA"/>
              </w:rPr>
            </w:pPr>
            <w:r w:rsidRPr="00C3727A">
              <w:rPr>
                <w:rFonts w:ascii="Arial" w:eastAsia="Times New Roman" w:hAnsi="Arial" w:cs="Arial"/>
                <w:color w:val="000000"/>
                <w:sz w:val="24"/>
                <w:lang w:val="en-CA" w:eastAsia="ar-SA"/>
              </w:rPr>
              <w:t>This document or partial material from this document may be translated, reproduced or distributed for general information, on no more than a cost recovery basis. Copies may not be sold or distributed for profit or gain without prior written agreement of the IHB and any other copyright holders.</w:t>
            </w:r>
          </w:p>
        </w:tc>
      </w:tr>
      <w:tr w:rsidR="00C3727A" w:rsidRPr="00C3727A" w14:paraId="60C9EA79" w14:textId="77777777" w:rsidTr="009E33F9">
        <w:tc>
          <w:tcPr>
            <w:tcW w:w="8079" w:type="dxa"/>
            <w:tcBorders>
              <w:top w:val="single" w:sz="4" w:space="0" w:color="FFFFFF"/>
              <w:left w:val="single" w:sz="4" w:space="0" w:color="000000"/>
              <w:bottom w:val="single" w:sz="4" w:space="0" w:color="FFFFFF"/>
              <w:right w:val="single" w:sz="4" w:space="0" w:color="000000"/>
            </w:tcBorders>
            <w:hideMark/>
          </w:tcPr>
          <w:p w14:paraId="3AF19410" w14:textId="77777777" w:rsidR="00C3727A" w:rsidRPr="00C3727A" w:rsidRDefault="00C3727A" w:rsidP="00C3727A">
            <w:pPr>
              <w:widowControl/>
              <w:suppressAutoHyphens/>
              <w:spacing w:after="120"/>
              <w:ind w:left="317" w:right="390"/>
              <w:rPr>
                <w:rFonts w:ascii="Arial" w:eastAsia="Times New Roman" w:hAnsi="Arial" w:cs="Arial"/>
                <w:color w:val="000000"/>
                <w:lang w:val="en-AU" w:eastAsia="ar-SA"/>
              </w:rPr>
            </w:pPr>
            <w:r w:rsidRPr="00C3727A">
              <w:rPr>
                <w:rFonts w:ascii="Arial" w:eastAsia="Times New Roman" w:hAnsi="Arial" w:cs="Arial"/>
                <w:color w:val="000000"/>
                <w:lang w:val="en-AU" w:eastAsia="ar-SA"/>
              </w:rPr>
              <w:t>In the event that this document or partial material from this document is reproduced, translated or distributed under the terms described above, the following statements are to be included:</w:t>
            </w:r>
          </w:p>
        </w:tc>
      </w:tr>
      <w:tr w:rsidR="00C3727A" w:rsidRPr="00C3727A" w14:paraId="3951BABC" w14:textId="77777777" w:rsidTr="009E33F9">
        <w:tc>
          <w:tcPr>
            <w:tcW w:w="8079" w:type="dxa"/>
            <w:tcBorders>
              <w:top w:val="single" w:sz="4" w:space="0" w:color="FFFFFF"/>
              <w:left w:val="single" w:sz="4" w:space="0" w:color="000000"/>
              <w:bottom w:val="single" w:sz="4" w:space="0" w:color="FFFFFF"/>
              <w:right w:val="single" w:sz="4" w:space="0" w:color="000000"/>
            </w:tcBorders>
            <w:hideMark/>
          </w:tcPr>
          <w:p w14:paraId="3D351ACB" w14:textId="77777777" w:rsidR="00C3727A" w:rsidRPr="00C3727A" w:rsidRDefault="00C3727A" w:rsidP="00C3727A">
            <w:pPr>
              <w:widowControl/>
              <w:suppressAutoHyphens/>
              <w:spacing w:after="120"/>
              <w:ind w:left="600" w:right="924"/>
              <w:jc w:val="center"/>
              <w:rPr>
                <w:rFonts w:ascii="Calibri" w:eastAsia="Times New Roman" w:hAnsi="Calibri" w:cs="Arial"/>
                <w:i/>
                <w:color w:val="000000"/>
                <w:lang w:val="en-AU" w:eastAsia="ar-SA"/>
              </w:rPr>
            </w:pPr>
            <w:r w:rsidRPr="00C3727A">
              <w:rPr>
                <w:rFonts w:ascii="Calibri" w:eastAsia="Times New Roman" w:hAnsi="Calibri" w:cs="Arial"/>
                <w:i/>
                <w:color w:val="000000"/>
                <w:lang w:val="en-AU" w:eastAsia="ar-SA"/>
              </w:rPr>
              <w:t>“Material from IHO publication [reference to extract: Title, Edition] is reproduced with the permission of the International Hydrographic Bureau (IHB) (Permission No …</w:t>
            </w:r>
            <w:proofErr w:type="gramStart"/>
            <w:r w:rsidRPr="00C3727A">
              <w:rPr>
                <w:rFonts w:ascii="Calibri" w:eastAsia="Times New Roman" w:hAnsi="Calibri" w:cs="Arial"/>
                <w:i/>
                <w:color w:val="000000"/>
                <w:lang w:val="en-AU" w:eastAsia="ar-SA"/>
              </w:rPr>
              <w:t>…./</w:t>
            </w:r>
            <w:proofErr w:type="gramEnd"/>
            <w:r w:rsidRPr="00C3727A">
              <w:rPr>
                <w:rFonts w:ascii="Calibri" w:eastAsia="Times New Roman" w:hAnsi="Calibri" w:cs="Arial"/>
                <w:i/>
                <w:color w:val="000000"/>
                <w:lang w:val="en-AU" w:eastAsia="ar-SA"/>
              </w:rPr>
              <w:t>…)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w:t>
            </w:r>
          </w:p>
        </w:tc>
      </w:tr>
      <w:tr w:rsidR="00C3727A" w:rsidRPr="00C3727A" w14:paraId="310BDFA8" w14:textId="77777777" w:rsidTr="009E33F9">
        <w:trPr>
          <w:trHeight w:val="2312"/>
        </w:trPr>
        <w:tc>
          <w:tcPr>
            <w:tcW w:w="8079" w:type="dxa"/>
            <w:tcBorders>
              <w:top w:val="single" w:sz="4" w:space="0" w:color="FFFFFF"/>
              <w:left w:val="single" w:sz="4" w:space="0" w:color="000000"/>
              <w:bottom w:val="single" w:sz="4" w:space="0" w:color="000000"/>
              <w:right w:val="single" w:sz="4" w:space="0" w:color="000000"/>
            </w:tcBorders>
          </w:tcPr>
          <w:p w14:paraId="0F7581BC" w14:textId="77777777" w:rsidR="00C3727A" w:rsidRPr="00C3727A" w:rsidRDefault="00C3727A" w:rsidP="00C3727A">
            <w:pPr>
              <w:widowControl/>
              <w:suppressAutoHyphens/>
              <w:spacing w:after="120"/>
              <w:ind w:left="600" w:right="924"/>
              <w:rPr>
                <w:rFonts w:ascii="Calibri" w:eastAsia="Times New Roman" w:hAnsi="Calibri" w:cs="Arial"/>
                <w:i/>
                <w:color w:val="000000"/>
                <w:lang w:val="en-AU" w:eastAsia="ar-SA"/>
              </w:rPr>
            </w:pPr>
            <w:r w:rsidRPr="00C3727A">
              <w:rPr>
                <w:rFonts w:ascii="Calibri" w:eastAsia="Times New Roman" w:hAnsi="Calibri" w:cs="Arial"/>
                <w:i/>
                <w:color w:val="000000"/>
                <w:lang w:val="en-AU" w:eastAsia="ar-SA"/>
              </w:rPr>
              <w:t>“This [document/publication] is a translation of IHO [document/publication] [name]. The IHO has not checked this translation and therefore takes no responsibility for its accuracy. In case of doubt the source version of [name] in [language] should be consulted.”</w:t>
            </w:r>
          </w:p>
          <w:p w14:paraId="29FECF0F" w14:textId="77777777" w:rsidR="00C3727A" w:rsidRPr="00C3727A" w:rsidRDefault="00C3727A" w:rsidP="00C3727A">
            <w:pPr>
              <w:widowControl/>
              <w:suppressAutoHyphens/>
              <w:spacing w:after="120"/>
              <w:ind w:left="366" w:right="924"/>
              <w:rPr>
                <w:rFonts w:ascii="Arial" w:eastAsia="Times New Roman" w:hAnsi="Arial" w:cs="Arial"/>
                <w:color w:val="000000"/>
                <w:lang w:val="en-AU" w:eastAsia="ar-SA"/>
              </w:rPr>
            </w:pPr>
            <w:r w:rsidRPr="00C3727A">
              <w:rPr>
                <w:rFonts w:ascii="Arial" w:eastAsia="Times New Roman" w:hAnsi="Arial" w:cs="Arial"/>
                <w:color w:val="000000"/>
                <w:lang w:val="en-AU" w:eastAsia="ar-SA"/>
              </w:rPr>
              <w:t>The IHO Logo or other identifiers shall not be used in any derived product without prior written permission from the IHB.</w:t>
            </w:r>
          </w:p>
          <w:p w14:paraId="2F5A2A0C" w14:textId="77777777" w:rsidR="00C3727A" w:rsidRPr="00C3727A" w:rsidRDefault="00C3727A" w:rsidP="00C3727A">
            <w:pPr>
              <w:widowControl/>
              <w:suppressAutoHyphens/>
              <w:spacing w:after="120"/>
              <w:ind w:left="600" w:right="924"/>
              <w:rPr>
                <w:rFonts w:ascii="Arial" w:eastAsia="Times New Roman" w:hAnsi="Arial" w:cs="Arial"/>
                <w:color w:val="000000"/>
                <w:sz w:val="24"/>
                <w:lang w:val="en-AU" w:eastAsia="ar-SA"/>
              </w:rPr>
            </w:pPr>
          </w:p>
        </w:tc>
      </w:tr>
    </w:tbl>
    <w:p w14:paraId="2F900CF2"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444D5C62" w14:textId="77777777" w:rsidR="00C3727A" w:rsidRPr="00C3727A" w:rsidRDefault="00C3727A" w:rsidP="00C3727A">
      <w:pPr>
        <w:widowControl/>
        <w:suppressAutoHyphens/>
        <w:autoSpaceDE/>
        <w:autoSpaceDN/>
        <w:adjustRightInd/>
        <w:rPr>
          <w:rFonts w:ascii="Arial" w:eastAsia="Times New Roman" w:hAnsi="Arial" w:cs="Arial"/>
          <w:color w:val="000000"/>
          <w:sz w:val="24"/>
          <w:lang w:eastAsia="ar-SA"/>
        </w:rPr>
      </w:pPr>
    </w:p>
    <w:p w14:paraId="66DDE57B" w14:textId="77777777" w:rsidR="0035217A" w:rsidRDefault="00F950FC" w:rsidP="009E33F9">
      <w:pPr>
        <w:suppressAutoHyphens/>
        <w:jc w:val="center"/>
        <w:rPr>
          <w:color w:val="0000FF"/>
          <w:u w:val="single"/>
        </w:rPr>
      </w:pPr>
      <w:r>
        <w:rPr>
          <w:color w:val="0000FF"/>
          <w:u w:val="single"/>
        </w:rPr>
        <w:br w:type="page"/>
      </w:r>
    </w:p>
    <w:p w14:paraId="69B97D44" w14:textId="77777777" w:rsidR="0035217A" w:rsidRDefault="0035217A" w:rsidP="009E33F9">
      <w:pPr>
        <w:suppressAutoHyphens/>
        <w:jc w:val="center"/>
        <w:rPr>
          <w:rFonts w:ascii="Arial" w:eastAsia="Times New Roman" w:hAnsi="Arial" w:cs="Arial"/>
          <w:color w:val="000000"/>
          <w:sz w:val="24"/>
          <w:lang w:eastAsia="ar-SA"/>
        </w:rPr>
      </w:pPr>
    </w:p>
    <w:p w14:paraId="0C0794E4" w14:textId="77777777" w:rsidR="0035217A" w:rsidRDefault="0035217A" w:rsidP="009E33F9">
      <w:pPr>
        <w:suppressAutoHyphens/>
        <w:jc w:val="center"/>
        <w:rPr>
          <w:rFonts w:ascii="Arial" w:eastAsia="Times New Roman" w:hAnsi="Arial" w:cs="Arial"/>
          <w:color w:val="000000"/>
          <w:sz w:val="24"/>
          <w:lang w:eastAsia="ar-SA"/>
        </w:rPr>
      </w:pPr>
    </w:p>
    <w:p w14:paraId="19E7939F" w14:textId="77777777" w:rsidR="0035217A" w:rsidRDefault="0035217A" w:rsidP="009E33F9">
      <w:pPr>
        <w:suppressAutoHyphens/>
        <w:jc w:val="center"/>
        <w:rPr>
          <w:rFonts w:ascii="Arial" w:eastAsia="Times New Roman" w:hAnsi="Arial" w:cs="Arial"/>
          <w:color w:val="000000"/>
          <w:sz w:val="24"/>
          <w:lang w:eastAsia="ar-SA"/>
        </w:rPr>
      </w:pPr>
    </w:p>
    <w:p w14:paraId="6416F55B" w14:textId="77777777" w:rsidR="0035217A" w:rsidRDefault="0035217A" w:rsidP="009E33F9">
      <w:pPr>
        <w:suppressAutoHyphens/>
        <w:jc w:val="center"/>
        <w:rPr>
          <w:rFonts w:ascii="Arial" w:eastAsia="Times New Roman" w:hAnsi="Arial" w:cs="Arial"/>
          <w:color w:val="000000"/>
          <w:sz w:val="24"/>
          <w:lang w:eastAsia="ar-SA"/>
        </w:rPr>
      </w:pPr>
    </w:p>
    <w:p w14:paraId="5FCF7F8B" w14:textId="77777777" w:rsidR="0035217A" w:rsidRDefault="0035217A" w:rsidP="009E33F9">
      <w:pPr>
        <w:suppressAutoHyphens/>
        <w:jc w:val="center"/>
        <w:rPr>
          <w:rFonts w:ascii="Arial" w:eastAsia="Times New Roman" w:hAnsi="Arial" w:cs="Arial"/>
          <w:color w:val="000000"/>
          <w:sz w:val="24"/>
          <w:lang w:eastAsia="ar-SA"/>
        </w:rPr>
      </w:pPr>
    </w:p>
    <w:p w14:paraId="365CEF62" w14:textId="77777777" w:rsidR="0035217A" w:rsidRDefault="0035217A" w:rsidP="009E33F9">
      <w:pPr>
        <w:suppressAutoHyphens/>
        <w:jc w:val="center"/>
        <w:rPr>
          <w:rFonts w:ascii="Arial" w:eastAsia="Times New Roman" w:hAnsi="Arial" w:cs="Arial"/>
          <w:color w:val="000000"/>
          <w:sz w:val="24"/>
          <w:lang w:eastAsia="ar-SA"/>
        </w:rPr>
      </w:pPr>
    </w:p>
    <w:p w14:paraId="26584E0E" w14:textId="77777777" w:rsidR="0035217A" w:rsidRDefault="0035217A" w:rsidP="009E33F9">
      <w:pPr>
        <w:suppressAutoHyphens/>
        <w:jc w:val="center"/>
        <w:rPr>
          <w:rFonts w:ascii="Arial" w:eastAsia="Times New Roman" w:hAnsi="Arial" w:cs="Arial"/>
          <w:color w:val="000000"/>
          <w:sz w:val="24"/>
          <w:lang w:eastAsia="ar-SA"/>
        </w:rPr>
      </w:pPr>
    </w:p>
    <w:p w14:paraId="24B7458E" w14:textId="77777777" w:rsidR="0035217A" w:rsidRDefault="0035217A" w:rsidP="009E33F9">
      <w:pPr>
        <w:suppressAutoHyphens/>
        <w:jc w:val="center"/>
        <w:rPr>
          <w:rFonts w:ascii="Arial" w:eastAsia="Times New Roman" w:hAnsi="Arial" w:cs="Arial"/>
          <w:color w:val="000000"/>
          <w:sz w:val="24"/>
          <w:lang w:eastAsia="ar-SA"/>
        </w:rPr>
      </w:pPr>
    </w:p>
    <w:p w14:paraId="25F42397" w14:textId="77777777" w:rsidR="0035217A" w:rsidRDefault="0035217A" w:rsidP="009E33F9">
      <w:pPr>
        <w:suppressAutoHyphens/>
        <w:jc w:val="center"/>
        <w:rPr>
          <w:rFonts w:ascii="Arial" w:eastAsia="Times New Roman" w:hAnsi="Arial" w:cs="Arial"/>
          <w:color w:val="000000"/>
          <w:sz w:val="24"/>
          <w:lang w:eastAsia="ar-SA"/>
        </w:rPr>
      </w:pPr>
    </w:p>
    <w:p w14:paraId="22062AE1" w14:textId="77777777" w:rsidR="0035217A" w:rsidRDefault="0035217A" w:rsidP="009E33F9">
      <w:pPr>
        <w:suppressAutoHyphens/>
        <w:jc w:val="center"/>
        <w:rPr>
          <w:rFonts w:ascii="Arial" w:eastAsia="Times New Roman" w:hAnsi="Arial" w:cs="Arial"/>
          <w:color w:val="000000"/>
          <w:sz w:val="24"/>
          <w:lang w:eastAsia="ar-SA"/>
        </w:rPr>
      </w:pPr>
    </w:p>
    <w:p w14:paraId="61A7B71A" w14:textId="77777777" w:rsidR="0035217A" w:rsidRDefault="0035217A" w:rsidP="009E33F9">
      <w:pPr>
        <w:suppressAutoHyphens/>
        <w:jc w:val="center"/>
        <w:rPr>
          <w:rFonts w:ascii="Arial" w:eastAsia="Times New Roman" w:hAnsi="Arial" w:cs="Arial"/>
          <w:color w:val="000000"/>
          <w:sz w:val="24"/>
          <w:lang w:eastAsia="ar-SA"/>
        </w:rPr>
      </w:pPr>
    </w:p>
    <w:p w14:paraId="7A285794" w14:textId="77777777" w:rsidR="0035217A" w:rsidRDefault="0035217A" w:rsidP="009E33F9">
      <w:pPr>
        <w:suppressAutoHyphens/>
        <w:jc w:val="center"/>
        <w:rPr>
          <w:rFonts w:ascii="Arial" w:eastAsia="Times New Roman" w:hAnsi="Arial" w:cs="Arial"/>
          <w:color w:val="000000"/>
          <w:sz w:val="24"/>
          <w:lang w:eastAsia="ar-SA"/>
        </w:rPr>
      </w:pPr>
    </w:p>
    <w:p w14:paraId="78B4C19F" w14:textId="77777777" w:rsidR="0035217A" w:rsidRDefault="0035217A" w:rsidP="009E33F9">
      <w:pPr>
        <w:suppressAutoHyphens/>
        <w:jc w:val="center"/>
        <w:rPr>
          <w:rFonts w:ascii="Arial" w:eastAsia="Times New Roman" w:hAnsi="Arial" w:cs="Arial"/>
          <w:color w:val="000000"/>
          <w:sz w:val="24"/>
          <w:lang w:eastAsia="ar-SA"/>
        </w:rPr>
      </w:pPr>
    </w:p>
    <w:p w14:paraId="4974F084" w14:textId="77777777" w:rsidR="0035217A" w:rsidRDefault="0035217A" w:rsidP="009E33F9">
      <w:pPr>
        <w:suppressAutoHyphens/>
        <w:jc w:val="center"/>
        <w:rPr>
          <w:rFonts w:ascii="Arial" w:eastAsia="Times New Roman" w:hAnsi="Arial" w:cs="Arial"/>
          <w:color w:val="000000"/>
          <w:sz w:val="24"/>
          <w:lang w:eastAsia="ar-SA"/>
        </w:rPr>
      </w:pPr>
    </w:p>
    <w:p w14:paraId="263BC641" w14:textId="77777777" w:rsidR="0035217A" w:rsidRDefault="0035217A" w:rsidP="009E33F9">
      <w:pPr>
        <w:suppressAutoHyphens/>
        <w:jc w:val="center"/>
        <w:rPr>
          <w:rFonts w:ascii="Arial" w:eastAsia="Times New Roman" w:hAnsi="Arial" w:cs="Arial"/>
          <w:color w:val="000000"/>
          <w:sz w:val="24"/>
          <w:lang w:eastAsia="ar-SA"/>
        </w:rPr>
      </w:pPr>
    </w:p>
    <w:p w14:paraId="5E317E55" w14:textId="77777777" w:rsidR="0035217A" w:rsidRDefault="0035217A" w:rsidP="009E33F9">
      <w:pPr>
        <w:suppressAutoHyphens/>
        <w:jc w:val="center"/>
        <w:rPr>
          <w:rFonts w:ascii="Arial" w:eastAsia="Times New Roman" w:hAnsi="Arial" w:cs="Arial"/>
          <w:color w:val="000000"/>
          <w:sz w:val="24"/>
          <w:lang w:eastAsia="ar-SA"/>
        </w:rPr>
      </w:pPr>
    </w:p>
    <w:p w14:paraId="2BC8711A" w14:textId="77777777" w:rsidR="00834035" w:rsidRPr="003072EB" w:rsidRDefault="0035217A" w:rsidP="003072EB">
      <w:pPr>
        <w:pBdr>
          <w:top w:val="single" w:sz="4" w:space="6" w:color="auto"/>
          <w:left w:val="single" w:sz="4" w:space="4" w:color="auto"/>
          <w:bottom w:val="single" w:sz="4" w:space="6" w:color="auto"/>
          <w:right w:val="single" w:sz="4" w:space="4" w:color="auto"/>
        </w:pBdr>
        <w:suppressAutoHyphens/>
        <w:ind w:left="1440" w:right="1440"/>
        <w:jc w:val="center"/>
        <w:rPr>
          <w:rFonts w:ascii="Arial" w:eastAsia="Times New Roman" w:hAnsi="Arial" w:cs="Arial"/>
          <w:color w:val="000000"/>
          <w:sz w:val="24"/>
          <w:lang w:eastAsia="ar-SA"/>
        </w:rPr>
        <w:sectPr w:rsidR="00834035" w:rsidRPr="003072EB">
          <w:headerReference w:type="even" r:id="rId9"/>
          <w:headerReference w:type="default" r:id="rId10"/>
          <w:footerReference w:type="even" r:id="rId11"/>
          <w:footerReference w:type="default" r:id="rId12"/>
          <w:pgSz w:w="12240" w:h="15840"/>
          <w:pgMar w:top="1080" w:right="720" w:bottom="1440" w:left="720" w:header="420" w:footer="420" w:gutter="0"/>
          <w:cols w:space="720"/>
          <w:noEndnote/>
        </w:sectPr>
      </w:pPr>
      <w:r>
        <w:rPr>
          <w:rFonts w:ascii="Arial" w:eastAsia="Times New Roman" w:hAnsi="Arial" w:cs="Arial"/>
          <w:color w:val="000000"/>
          <w:sz w:val="24"/>
          <w:lang w:eastAsia="ar-SA"/>
        </w:rPr>
        <w:t>This page intentionally left blank.</w:t>
      </w:r>
      <w:r w:rsidR="009E33F9" w:rsidRPr="00627F49">
        <w:rPr>
          <w:rFonts w:ascii="Arial" w:eastAsia="Times New Roman" w:hAnsi="Arial" w:cs="Arial"/>
          <w:color w:val="000000"/>
          <w:sz w:val="24"/>
          <w:lang w:eastAsia="ar-SA"/>
        </w:rPr>
        <w:t xml:space="preserve"> </w:t>
      </w:r>
    </w:p>
    <w:sdt>
      <w:sdtPr>
        <w:rPr>
          <w:rFonts w:ascii="Times New Roman" w:eastAsiaTheme="minorEastAsia" w:hAnsi="Times New Roman" w:cs="Times New Roman"/>
          <w:color w:val="auto"/>
          <w:sz w:val="20"/>
          <w:szCs w:val="24"/>
        </w:rPr>
        <w:id w:val="1860312663"/>
        <w:docPartObj>
          <w:docPartGallery w:val="Table of Contents"/>
          <w:docPartUnique/>
        </w:docPartObj>
      </w:sdtPr>
      <w:sdtEndPr>
        <w:rPr>
          <w:b/>
          <w:bCs/>
          <w:noProof/>
        </w:rPr>
      </w:sdtEndPr>
      <w:sdtContent>
        <w:p w14:paraId="43A7AD57" w14:textId="77777777" w:rsidR="00EC0FF0" w:rsidRDefault="00EC0FF0">
          <w:pPr>
            <w:pStyle w:val="TOC"/>
          </w:pPr>
          <w:r>
            <w:t>Contents</w:t>
          </w:r>
        </w:p>
        <w:p w14:paraId="1B03068A" w14:textId="20AF6B60" w:rsidR="005E28B0" w:rsidRDefault="00EC0FF0" w:rsidP="0010489E">
          <w:pPr>
            <w:pStyle w:val="TOC1"/>
            <w:rPr>
              <w:ins w:id="13" w:author="Lyu Yuxiao" w:date="2023-04-28T11:20:00Z"/>
              <w:rFonts w:asciiTheme="minorHAnsi" w:hAnsiTheme="minorHAnsi" w:cstheme="minorBidi"/>
              <w:noProof/>
              <w:kern w:val="2"/>
              <w:sz w:val="21"/>
              <w:szCs w:val="22"/>
              <w:lang w:eastAsia="zh-CN"/>
            </w:rPr>
          </w:pPr>
          <w:r>
            <w:rPr>
              <w:b/>
              <w:bCs/>
              <w:noProof/>
            </w:rPr>
            <w:fldChar w:fldCharType="begin"/>
          </w:r>
          <w:r>
            <w:rPr>
              <w:b/>
              <w:bCs/>
              <w:noProof/>
            </w:rPr>
            <w:instrText xml:space="preserve"> TOC \o "1-3" \h \z \u </w:instrText>
          </w:r>
          <w:r>
            <w:rPr>
              <w:b/>
              <w:bCs/>
              <w:noProof/>
            </w:rPr>
            <w:fldChar w:fldCharType="separate"/>
          </w:r>
          <w:ins w:id="14" w:author="Lyu Yuxiao" w:date="2023-04-28T11:20:00Z">
            <w:r w:rsidR="005E28B0" w:rsidRPr="00E27A35">
              <w:rPr>
                <w:rStyle w:val="a3"/>
                <w:noProof/>
              </w:rPr>
              <w:fldChar w:fldCharType="begin"/>
            </w:r>
            <w:r w:rsidR="005E28B0" w:rsidRPr="00E27A35">
              <w:rPr>
                <w:rStyle w:val="a3"/>
                <w:noProof/>
              </w:rPr>
              <w:instrText xml:space="preserve"> </w:instrText>
            </w:r>
            <w:r w:rsidR="005E28B0">
              <w:rPr>
                <w:noProof/>
              </w:rPr>
              <w:instrText>HYPERLINK \l "_Toc133573273"</w:instrText>
            </w:r>
            <w:r w:rsidR="005E28B0" w:rsidRPr="00E27A35">
              <w:rPr>
                <w:rStyle w:val="a3"/>
                <w:noProof/>
              </w:rPr>
              <w:instrText xml:space="preserve"> </w:instrText>
            </w:r>
            <w:r w:rsidR="005E28B0" w:rsidRPr="00E27A35">
              <w:rPr>
                <w:rStyle w:val="a3"/>
                <w:noProof/>
              </w:rPr>
            </w:r>
            <w:r w:rsidR="005E28B0" w:rsidRPr="00E27A35">
              <w:rPr>
                <w:rStyle w:val="a3"/>
                <w:noProof/>
              </w:rPr>
              <w:fldChar w:fldCharType="separate"/>
            </w:r>
            <w:r w:rsidR="005E28B0" w:rsidRPr="00E27A35">
              <w:rPr>
                <w:rStyle w:val="a3"/>
                <w:noProof/>
              </w:rPr>
              <w:t>1 Catalogue header information</w:t>
            </w:r>
            <w:r w:rsidR="005E28B0">
              <w:rPr>
                <w:noProof/>
                <w:webHidden/>
              </w:rPr>
              <w:tab/>
            </w:r>
            <w:r w:rsidR="005E28B0">
              <w:rPr>
                <w:noProof/>
                <w:webHidden/>
              </w:rPr>
              <w:fldChar w:fldCharType="begin"/>
            </w:r>
            <w:r w:rsidR="005E28B0">
              <w:rPr>
                <w:noProof/>
                <w:webHidden/>
              </w:rPr>
              <w:instrText xml:space="preserve"> PAGEREF _Toc133573273 \h </w:instrText>
            </w:r>
          </w:ins>
          <w:r w:rsidR="005E28B0">
            <w:rPr>
              <w:noProof/>
              <w:webHidden/>
            </w:rPr>
          </w:r>
          <w:r w:rsidR="005E28B0">
            <w:rPr>
              <w:noProof/>
              <w:webHidden/>
            </w:rPr>
            <w:fldChar w:fldCharType="separate"/>
          </w:r>
          <w:ins w:id="15" w:author="Lyu Yuxiao" w:date="2023-04-28T11:21:00Z">
            <w:r w:rsidR="005E28B0">
              <w:rPr>
                <w:noProof/>
                <w:webHidden/>
              </w:rPr>
              <w:t>1</w:t>
            </w:r>
          </w:ins>
          <w:ins w:id="16" w:author="Lyu Yuxiao" w:date="2023-04-28T11:20:00Z">
            <w:r w:rsidR="005E28B0">
              <w:rPr>
                <w:noProof/>
                <w:webHidden/>
              </w:rPr>
              <w:fldChar w:fldCharType="end"/>
            </w:r>
            <w:r w:rsidR="005E28B0" w:rsidRPr="00E27A35">
              <w:rPr>
                <w:rStyle w:val="a3"/>
                <w:noProof/>
              </w:rPr>
              <w:fldChar w:fldCharType="end"/>
            </w:r>
          </w:ins>
        </w:p>
        <w:p w14:paraId="5E1EA02B" w14:textId="5295B06D" w:rsidR="005E28B0" w:rsidRDefault="005E28B0" w:rsidP="0010489E">
          <w:pPr>
            <w:pStyle w:val="TOC1"/>
            <w:rPr>
              <w:ins w:id="17" w:author="Lyu Yuxiao" w:date="2023-04-28T11:20:00Z"/>
              <w:rFonts w:asciiTheme="minorHAnsi" w:hAnsiTheme="minorHAnsi" w:cstheme="minorBidi"/>
              <w:noProof/>
              <w:kern w:val="2"/>
              <w:sz w:val="21"/>
              <w:szCs w:val="22"/>
              <w:lang w:eastAsia="zh-CN"/>
            </w:rPr>
          </w:pPr>
          <w:ins w:id="18" w:author="Lyu Yuxiao" w:date="2023-04-28T11:20:00Z">
            <w:r w:rsidRPr="00E27A35">
              <w:rPr>
                <w:rStyle w:val="a3"/>
                <w:noProof/>
              </w:rPr>
              <w:fldChar w:fldCharType="begin"/>
            </w:r>
            <w:r w:rsidRPr="00E27A35">
              <w:rPr>
                <w:rStyle w:val="a3"/>
                <w:noProof/>
              </w:rPr>
              <w:instrText xml:space="preserve"> </w:instrText>
            </w:r>
            <w:r>
              <w:rPr>
                <w:noProof/>
              </w:rPr>
              <w:instrText>HYPERLINK \l "_Toc133573274"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2 Definition Sources</w:t>
            </w:r>
            <w:r>
              <w:rPr>
                <w:noProof/>
                <w:webHidden/>
              </w:rPr>
              <w:tab/>
            </w:r>
            <w:r>
              <w:rPr>
                <w:noProof/>
                <w:webHidden/>
              </w:rPr>
              <w:fldChar w:fldCharType="begin"/>
            </w:r>
            <w:r>
              <w:rPr>
                <w:noProof/>
                <w:webHidden/>
              </w:rPr>
              <w:instrText xml:space="preserve"> PAGEREF _Toc133573274 \h </w:instrText>
            </w:r>
          </w:ins>
          <w:r>
            <w:rPr>
              <w:noProof/>
              <w:webHidden/>
            </w:rPr>
          </w:r>
          <w:r>
            <w:rPr>
              <w:noProof/>
              <w:webHidden/>
            </w:rPr>
            <w:fldChar w:fldCharType="separate"/>
          </w:r>
          <w:ins w:id="19" w:author="Lyu Yuxiao" w:date="2023-04-28T11:21:00Z">
            <w:r>
              <w:rPr>
                <w:noProof/>
                <w:webHidden/>
              </w:rPr>
              <w:t>2</w:t>
            </w:r>
          </w:ins>
          <w:ins w:id="20" w:author="Lyu Yuxiao" w:date="2023-04-28T11:20:00Z">
            <w:r>
              <w:rPr>
                <w:noProof/>
                <w:webHidden/>
              </w:rPr>
              <w:fldChar w:fldCharType="end"/>
            </w:r>
            <w:r w:rsidRPr="00E27A35">
              <w:rPr>
                <w:rStyle w:val="a3"/>
                <w:noProof/>
              </w:rPr>
              <w:fldChar w:fldCharType="end"/>
            </w:r>
          </w:ins>
        </w:p>
        <w:p w14:paraId="57F368C3" w14:textId="5EFF2606" w:rsidR="005E28B0" w:rsidRDefault="005E28B0" w:rsidP="0010489E">
          <w:pPr>
            <w:pStyle w:val="TOC1"/>
            <w:rPr>
              <w:ins w:id="21" w:author="Lyu Yuxiao" w:date="2023-04-28T11:20:00Z"/>
              <w:rFonts w:asciiTheme="minorHAnsi" w:hAnsiTheme="minorHAnsi" w:cstheme="minorBidi"/>
              <w:noProof/>
              <w:kern w:val="2"/>
              <w:sz w:val="21"/>
              <w:szCs w:val="22"/>
              <w:lang w:eastAsia="zh-CN"/>
            </w:rPr>
          </w:pPr>
          <w:ins w:id="22" w:author="Lyu Yuxiao" w:date="2023-04-28T11:20:00Z">
            <w:r w:rsidRPr="00E27A35">
              <w:rPr>
                <w:rStyle w:val="a3"/>
                <w:noProof/>
              </w:rPr>
              <w:fldChar w:fldCharType="begin"/>
            </w:r>
            <w:r w:rsidRPr="00E27A35">
              <w:rPr>
                <w:rStyle w:val="a3"/>
                <w:noProof/>
              </w:rPr>
              <w:instrText xml:space="preserve"> </w:instrText>
            </w:r>
            <w:r>
              <w:rPr>
                <w:noProof/>
              </w:rPr>
              <w:instrText>HYPERLINK \l "_Toc133573275"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 Simple Attributes</w:t>
            </w:r>
            <w:r>
              <w:rPr>
                <w:noProof/>
                <w:webHidden/>
              </w:rPr>
              <w:tab/>
            </w:r>
            <w:r>
              <w:rPr>
                <w:noProof/>
                <w:webHidden/>
              </w:rPr>
              <w:fldChar w:fldCharType="begin"/>
            </w:r>
            <w:r>
              <w:rPr>
                <w:noProof/>
                <w:webHidden/>
              </w:rPr>
              <w:instrText xml:space="preserve"> PAGEREF _Toc133573275 \h </w:instrText>
            </w:r>
          </w:ins>
          <w:r>
            <w:rPr>
              <w:noProof/>
              <w:webHidden/>
            </w:rPr>
          </w:r>
          <w:r>
            <w:rPr>
              <w:noProof/>
              <w:webHidden/>
            </w:rPr>
            <w:fldChar w:fldCharType="separate"/>
          </w:r>
          <w:ins w:id="23" w:author="Lyu Yuxiao" w:date="2023-04-28T11:21:00Z">
            <w:r>
              <w:rPr>
                <w:noProof/>
                <w:webHidden/>
              </w:rPr>
              <w:t>3</w:t>
            </w:r>
          </w:ins>
          <w:ins w:id="24" w:author="Lyu Yuxiao" w:date="2023-04-28T11:20:00Z">
            <w:r>
              <w:rPr>
                <w:noProof/>
                <w:webHidden/>
              </w:rPr>
              <w:fldChar w:fldCharType="end"/>
            </w:r>
            <w:r w:rsidRPr="00E27A35">
              <w:rPr>
                <w:rStyle w:val="a3"/>
                <w:noProof/>
              </w:rPr>
              <w:fldChar w:fldCharType="end"/>
            </w:r>
          </w:ins>
        </w:p>
        <w:p w14:paraId="3006E432" w14:textId="5E4DBFE5" w:rsidR="005E28B0" w:rsidRDefault="005E28B0">
          <w:pPr>
            <w:pStyle w:val="TOC2"/>
            <w:rPr>
              <w:ins w:id="25" w:author="Lyu Yuxiao" w:date="2023-04-28T11:20:00Z"/>
              <w:rFonts w:asciiTheme="minorHAnsi" w:hAnsiTheme="minorHAnsi" w:cstheme="minorBidi"/>
              <w:noProof/>
              <w:kern w:val="2"/>
              <w:sz w:val="21"/>
              <w:szCs w:val="22"/>
              <w:lang w:eastAsia="zh-CN"/>
            </w:rPr>
          </w:pPr>
          <w:ins w:id="26" w:author="Lyu Yuxiao" w:date="2023-04-28T11:20:00Z">
            <w:r w:rsidRPr="00E27A35">
              <w:rPr>
                <w:rStyle w:val="a3"/>
                <w:noProof/>
              </w:rPr>
              <w:fldChar w:fldCharType="begin"/>
            </w:r>
            <w:r w:rsidRPr="00E27A35">
              <w:rPr>
                <w:rStyle w:val="a3"/>
                <w:noProof/>
              </w:rPr>
              <w:instrText xml:space="preserve"> </w:instrText>
            </w:r>
            <w:r>
              <w:rPr>
                <w:noProof/>
              </w:rPr>
              <w:instrText>HYPERLINK \l "_Toc133573276"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 Administrative Division</w:t>
            </w:r>
            <w:r>
              <w:rPr>
                <w:noProof/>
                <w:webHidden/>
              </w:rPr>
              <w:tab/>
            </w:r>
            <w:r>
              <w:rPr>
                <w:noProof/>
                <w:webHidden/>
              </w:rPr>
              <w:fldChar w:fldCharType="begin"/>
            </w:r>
            <w:r>
              <w:rPr>
                <w:noProof/>
                <w:webHidden/>
              </w:rPr>
              <w:instrText xml:space="preserve"> PAGEREF _Toc133573276 \h </w:instrText>
            </w:r>
          </w:ins>
          <w:r>
            <w:rPr>
              <w:noProof/>
              <w:webHidden/>
            </w:rPr>
          </w:r>
          <w:r>
            <w:rPr>
              <w:noProof/>
              <w:webHidden/>
            </w:rPr>
            <w:fldChar w:fldCharType="separate"/>
          </w:r>
          <w:ins w:id="27" w:author="Lyu Yuxiao" w:date="2023-04-28T11:21:00Z">
            <w:r>
              <w:rPr>
                <w:noProof/>
                <w:webHidden/>
              </w:rPr>
              <w:t>3</w:t>
            </w:r>
          </w:ins>
          <w:ins w:id="28" w:author="Lyu Yuxiao" w:date="2023-04-28T11:20:00Z">
            <w:r>
              <w:rPr>
                <w:noProof/>
                <w:webHidden/>
              </w:rPr>
              <w:fldChar w:fldCharType="end"/>
            </w:r>
            <w:r w:rsidRPr="00E27A35">
              <w:rPr>
                <w:rStyle w:val="a3"/>
                <w:noProof/>
              </w:rPr>
              <w:fldChar w:fldCharType="end"/>
            </w:r>
          </w:ins>
        </w:p>
        <w:p w14:paraId="136D2676" w14:textId="5CC53B74" w:rsidR="005E28B0" w:rsidRDefault="005E28B0">
          <w:pPr>
            <w:pStyle w:val="TOC2"/>
            <w:rPr>
              <w:ins w:id="29" w:author="Lyu Yuxiao" w:date="2023-04-28T11:20:00Z"/>
              <w:rFonts w:asciiTheme="minorHAnsi" w:hAnsiTheme="minorHAnsi" w:cstheme="minorBidi"/>
              <w:noProof/>
              <w:kern w:val="2"/>
              <w:sz w:val="21"/>
              <w:szCs w:val="22"/>
              <w:lang w:eastAsia="zh-CN"/>
            </w:rPr>
          </w:pPr>
          <w:ins w:id="30" w:author="Lyu Yuxiao" w:date="2023-04-28T11:20:00Z">
            <w:r w:rsidRPr="00E27A35">
              <w:rPr>
                <w:rStyle w:val="a3"/>
                <w:noProof/>
              </w:rPr>
              <w:fldChar w:fldCharType="begin"/>
            </w:r>
            <w:r w:rsidRPr="00E27A35">
              <w:rPr>
                <w:rStyle w:val="a3"/>
                <w:noProof/>
              </w:rPr>
              <w:instrText xml:space="preserve"> </w:instrText>
            </w:r>
            <w:r>
              <w:rPr>
                <w:noProof/>
              </w:rPr>
              <w:instrText>HYPERLINK \l "_Toc133573277"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 Application profile</w:t>
            </w:r>
            <w:r>
              <w:rPr>
                <w:noProof/>
                <w:webHidden/>
              </w:rPr>
              <w:tab/>
            </w:r>
            <w:r>
              <w:rPr>
                <w:noProof/>
                <w:webHidden/>
              </w:rPr>
              <w:fldChar w:fldCharType="begin"/>
            </w:r>
            <w:r>
              <w:rPr>
                <w:noProof/>
                <w:webHidden/>
              </w:rPr>
              <w:instrText xml:space="preserve"> PAGEREF _Toc133573277 \h </w:instrText>
            </w:r>
          </w:ins>
          <w:r>
            <w:rPr>
              <w:noProof/>
              <w:webHidden/>
            </w:rPr>
          </w:r>
          <w:r>
            <w:rPr>
              <w:noProof/>
              <w:webHidden/>
            </w:rPr>
            <w:fldChar w:fldCharType="separate"/>
          </w:r>
          <w:ins w:id="31" w:author="Lyu Yuxiao" w:date="2023-04-28T11:21:00Z">
            <w:r>
              <w:rPr>
                <w:noProof/>
                <w:webHidden/>
              </w:rPr>
              <w:t>3</w:t>
            </w:r>
          </w:ins>
          <w:ins w:id="32" w:author="Lyu Yuxiao" w:date="2023-04-28T11:20:00Z">
            <w:r>
              <w:rPr>
                <w:noProof/>
                <w:webHidden/>
              </w:rPr>
              <w:fldChar w:fldCharType="end"/>
            </w:r>
            <w:r w:rsidRPr="00E27A35">
              <w:rPr>
                <w:rStyle w:val="a3"/>
                <w:noProof/>
              </w:rPr>
              <w:fldChar w:fldCharType="end"/>
            </w:r>
          </w:ins>
        </w:p>
        <w:p w14:paraId="5D693D9B" w14:textId="51964966" w:rsidR="005E28B0" w:rsidRDefault="005E28B0">
          <w:pPr>
            <w:pStyle w:val="TOC2"/>
            <w:rPr>
              <w:ins w:id="33" w:author="Lyu Yuxiao" w:date="2023-04-28T11:20:00Z"/>
              <w:rFonts w:asciiTheme="minorHAnsi" w:hAnsiTheme="minorHAnsi" w:cstheme="minorBidi"/>
              <w:noProof/>
              <w:kern w:val="2"/>
              <w:sz w:val="21"/>
              <w:szCs w:val="22"/>
              <w:lang w:eastAsia="zh-CN"/>
            </w:rPr>
          </w:pPr>
          <w:ins w:id="34" w:author="Lyu Yuxiao" w:date="2023-04-28T11:20:00Z">
            <w:r w:rsidRPr="00E27A35">
              <w:rPr>
                <w:rStyle w:val="a3"/>
                <w:noProof/>
              </w:rPr>
              <w:fldChar w:fldCharType="begin"/>
            </w:r>
            <w:r w:rsidRPr="00E27A35">
              <w:rPr>
                <w:rStyle w:val="a3"/>
                <w:noProof/>
              </w:rPr>
              <w:instrText xml:space="preserve"> </w:instrText>
            </w:r>
            <w:r>
              <w:rPr>
                <w:noProof/>
              </w:rPr>
              <w:instrText>HYPERLINK \l "_Toc133573278"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 In ballast</w:t>
            </w:r>
            <w:r>
              <w:rPr>
                <w:noProof/>
                <w:webHidden/>
              </w:rPr>
              <w:tab/>
            </w:r>
            <w:r>
              <w:rPr>
                <w:noProof/>
                <w:webHidden/>
              </w:rPr>
              <w:fldChar w:fldCharType="begin"/>
            </w:r>
            <w:r>
              <w:rPr>
                <w:noProof/>
                <w:webHidden/>
              </w:rPr>
              <w:instrText xml:space="preserve"> PAGEREF _Toc133573278 \h </w:instrText>
            </w:r>
          </w:ins>
          <w:r>
            <w:rPr>
              <w:noProof/>
              <w:webHidden/>
            </w:rPr>
          </w:r>
          <w:r>
            <w:rPr>
              <w:noProof/>
              <w:webHidden/>
            </w:rPr>
            <w:fldChar w:fldCharType="separate"/>
          </w:r>
          <w:ins w:id="35" w:author="Lyu Yuxiao" w:date="2023-04-28T11:21:00Z">
            <w:r>
              <w:rPr>
                <w:noProof/>
                <w:webHidden/>
              </w:rPr>
              <w:t>3</w:t>
            </w:r>
          </w:ins>
          <w:ins w:id="36" w:author="Lyu Yuxiao" w:date="2023-04-28T11:20:00Z">
            <w:r>
              <w:rPr>
                <w:noProof/>
                <w:webHidden/>
              </w:rPr>
              <w:fldChar w:fldCharType="end"/>
            </w:r>
            <w:r w:rsidRPr="00E27A35">
              <w:rPr>
                <w:rStyle w:val="a3"/>
                <w:noProof/>
              </w:rPr>
              <w:fldChar w:fldCharType="end"/>
            </w:r>
          </w:ins>
        </w:p>
        <w:p w14:paraId="296D3AC0" w14:textId="08444DB8" w:rsidR="005E28B0" w:rsidRDefault="005E28B0">
          <w:pPr>
            <w:pStyle w:val="TOC2"/>
            <w:rPr>
              <w:ins w:id="37" w:author="Lyu Yuxiao" w:date="2023-04-28T11:20:00Z"/>
              <w:rFonts w:asciiTheme="minorHAnsi" w:hAnsiTheme="minorHAnsi" w:cstheme="minorBidi"/>
              <w:noProof/>
              <w:kern w:val="2"/>
              <w:sz w:val="21"/>
              <w:szCs w:val="22"/>
              <w:lang w:eastAsia="zh-CN"/>
            </w:rPr>
          </w:pPr>
          <w:ins w:id="38" w:author="Lyu Yuxiao" w:date="2023-04-28T11:20:00Z">
            <w:r w:rsidRPr="00E27A35">
              <w:rPr>
                <w:rStyle w:val="a3"/>
                <w:noProof/>
              </w:rPr>
              <w:fldChar w:fldCharType="begin"/>
            </w:r>
            <w:r w:rsidRPr="00E27A35">
              <w:rPr>
                <w:rStyle w:val="a3"/>
                <w:noProof/>
              </w:rPr>
              <w:instrText xml:space="preserve"> </w:instrText>
            </w:r>
            <w:r>
              <w:rPr>
                <w:noProof/>
              </w:rPr>
              <w:instrText>HYPERLINK \l "_Toc133573279"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 Call Name</w:t>
            </w:r>
            <w:r>
              <w:rPr>
                <w:noProof/>
                <w:webHidden/>
              </w:rPr>
              <w:tab/>
            </w:r>
            <w:r>
              <w:rPr>
                <w:noProof/>
                <w:webHidden/>
              </w:rPr>
              <w:fldChar w:fldCharType="begin"/>
            </w:r>
            <w:r>
              <w:rPr>
                <w:noProof/>
                <w:webHidden/>
              </w:rPr>
              <w:instrText xml:space="preserve"> PAGEREF _Toc133573279 \h </w:instrText>
            </w:r>
          </w:ins>
          <w:r>
            <w:rPr>
              <w:noProof/>
              <w:webHidden/>
            </w:rPr>
          </w:r>
          <w:r>
            <w:rPr>
              <w:noProof/>
              <w:webHidden/>
            </w:rPr>
            <w:fldChar w:fldCharType="separate"/>
          </w:r>
          <w:ins w:id="39" w:author="Lyu Yuxiao" w:date="2023-04-28T11:21:00Z">
            <w:r>
              <w:rPr>
                <w:noProof/>
                <w:webHidden/>
              </w:rPr>
              <w:t>3</w:t>
            </w:r>
          </w:ins>
          <w:ins w:id="40" w:author="Lyu Yuxiao" w:date="2023-04-28T11:20:00Z">
            <w:r>
              <w:rPr>
                <w:noProof/>
                <w:webHidden/>
              </w:rPr>
              <w:fldChar w:fldCharType="end"/>
            </w:r>
            <w:r w:rsidRPr="00E27A35">
              <w:rPr>
                <w:rStyle w:val="a3"/>
                <w:noProof/>
              </w:rPr>
              <w:fldChar w:fldCharType="end"/>
            </w:r>
          </w:ins>
        </w:p>
        <w:p w14:paraId="5E73B09D" w14:textId="608E725C" w:rsidR="005E28B0" w:rsidRDefault="005E28B0">
          <w:pPr>
            <w:pStyle w:val="TOC2"/>
            <w:rPr>
              <w:ins w:id="41" w:author="Lyu Yuxiao" w:date="2023-04-28T11:20:00Z"/>
              <w:rFonts w:asciiTheme="minorHAnsi" w:hAnsiTheme="minorHAnsi" w:cstheme="minorBidi"/>
              <w:noProof/>
              <w:kern w:val="2"/>
              <w:sz w:val="21"/>
              <w:szCs w:val="22"/>
              <w:lang w:eastAsia="zh-CN"/>
            </w:rPr>
          </w:pPr>
          <w:ins w:id="42" w:author="Lyu Yuxiao" w:date="2023-04-28T11:20:00Z">
            <w:r w:rsidRPr="00E27A35">
              <w:rPr>
                <w:rStyle w:val="a3"/>
                <w:noProof/>
              </w:rPr>
              <w:fldChar w:fldCharType="begin"/>
            </w:r>
            <w:r w:rsidRPr="00E27A35">
              <w:rPr>
                <w:rStyle w:val="a3"/>
                <w:noProof/>
              </w:rPr>
              <w:instrText xml:space="preserve"> </w:instrText>
            </w:r>
            <w:r>
              <w:rPr>
                <w:noProof/>
              </w:rPr>
              <w:instrText>HYPERLINK \l "_Toc133573280"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3.5 Call sign</w:t>
            </w:r>
            <w:r>
              <w:rPr>
                <w:noProof/>
                <w:webHidden/>
              </w:rPr>
              <w:tab/>
            </w:r>
            <w:r>
              <w:rPr>
                <w:noProof/>
                <w:webHidden/>
              </w:rPr>
              <w:fldChar w:fldCharType="begin"/>
            </w:r>
            <w:r>
              <w:rPr>
                <w:noProof/>
                <w:webHidden/>
              </w:rPr>
              <w:instrText xml:space="preserve"> PAGEREF _Toc133573280 \h </w:instrText>
            </w:r>
          </w:ins>
          <w:r>
            <w:rPr>
              <w:noProof/>
              <w:webHidden/>
            </w:rPr>
          </w:r>
          <w:r>
            <w:rPr>
              <w:noProof/>
              <w:webHidden/>
            </w:rPr>
            <w:fldChar w:fldCharType="separate"/>
          </w:r>
          <w:ins w:id="43" w:author="Lyu Yuxiao" w:date="2023-04-28T11:21:00Z">
            <w:r>
              <w:rPr>
                <w:noProof/>
                <w:webHidden/>
              </w:rPr>
              <w:t>3</w:t>
            </w:r>
          </w:ins>
          <w:ins w:id="44" w:author="Lyu Yuxiao" w:date="2023-04-28T11:20:00Z">
            <w:r>
              <w:rPr>
                <w:noProof/>
                <w:webHidden/>
              </w:rPr>
              <w:fldChar w:fldCharType="end"/>
            </w:r>
            <w:r w:rsidRPr="00E27A35">
              <w:rPr>
                <w:rStyle w:val="a3"/>
                <w:noProof/>
              </w:rPr>
              <w:fldChar w:fldCharType="end"/>
            </w:r>
          </w:ins>
        </w:p>
        <w:p w14:paraId="174B6136" w14:textId="05B914FE" w:rsidR="005E28B0" w:rsidRDefault="005E28B0">
          <w:pPr>
            <w:pStyle w:val="TOC2"/>
            <w:rPr>
              <w:ins w:id="45" w:author="Lyu Yuxiao" w:date="2023-04-28T11:20:00Z"/>
              <w:rFonts w:asciiTheme="minorHAnsi" w:hAnsiTheme="minorHAnsi" w:cstheme="minorBidi"/>
              <w:noProof/>
              <w:kern w:val="2"/>
              <w:sz w:val="21"/>
              <w:szCs w:val="22"/>
              <w:lang w:eastAsia="zh-CN"/>
            </w:rPr>
          </w:pPr>
          <w:ins w:id="46" w:author="Lyu Yuxiao" w:date="2023-04-28T11:20:00Z">
            <w:r w:rsidRPr="00E27A35">
              <w:rPr>
                <w:rStyle w:val="a3"/>
                <w:noProof/>
              </w:rPr>
              <w:fldChar w:fldCharType="begin"/>
            </w:r>
            <w:r w:rsidRPr="00E27A35">
              <w:rPr>
                <w:rStyle w:val="a3"/>
                <w:noProof/>
              </w:rPr>
              <w:instrText xml:space="preserve"> </w:instrText>
            </w:r>
            <w:r>
              <w:rPr>
                <w:noProof/>
              </w:rPr>
              <w:instrText>HYPERLINK \l "_Toc133573281"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 Cardinal direction</w:t>
            </w:r>
            <w:r>
              <w:rPr>
                <w:noProof/>
                <w:webHidden/>
              </w:rPr>
              <w:tab/>
            </w:r>
            <w:r>
              <w:rPr>
                <w:noProof/>
                <w:webHidden/>
              </w:rPr>
              <w:fldChar w:fldCharType="begin"/>
            </w:r>
            <w:r>
              <w:rPr>
                <w:noProof/>
                <w:webHidden/>
              </w:rPr>
              <w:instrText xml:space="preserve"> PAGEREF _Toc133573281 \h </w:instrText>
            </w:r>
          </w:ins>
          <w:r>
            <w:rPr>
              <w:noProof/>
              <w:webHidden/>
            </w:rPr>
          </w:r>
          <w:r>
            <w:rPr>
              <w:noProof/>
              <w:webHidden/>
            </w:rPr>
            <w:fldChar w:fldCharType="separate"/>
          </w:r>
          <w:ins w:id="47" w:author="Lyu Yuxiao" w:date="2023-04-28T11:21:00Z">
            <w:r>
              <w:rPr>
                <w:noProof/>
                <w:webHidden/>
              </w:rPr>
              <w:t>3</w:t>
            </w:r>
          </w:ins>
          <w:ins w:id="48" w:author="Lyu Yuxiao" w:date="2023-04-28T11:20:00Z">
            <w:r>
              <w:rPr>
                <w:noProof/>
                <w:webHidden/>
              </w:rPr>
              <w:fldChar w:fldCharType="end"/>
            </w:r>
            <w:r w:rsidRPr="00E27A35">
              <w:rPr>
                <w:rStyle w:val="a3"/>
                <w:noProof/>
              </w:rPr>
              <w:fldChar w:fldCharType="end"/>
            </w:r>
          </w:ins>
        </w:p>
        <w:p w14:paraId="41DD16DB" w14:textId="2BBE64F8" w:rsidR="005E28B0" w:rsidRDefault="005E28B0">
          <w:pPr>
            <w:pStyle w:val="TOC2"/>
            <w:rPr>
              <w:ins w:id="49" w:author="Lyu Yuxiao" w:date="2023-04-28T11:20:00Z"/>
              <w:rFonts w:asciiTheme="minorHAnsi" w:hAnsiTheme="minorHAnsi" w:cstheme="minorBidi"/>
              <w:noProof/>
              <w:kern w:val="2"/>
              <w:sz w:val="21"/>
              <w:szCs w:val="22"/>
              <w:lang w:eastAsia="zh-CN"/>
            </w:rPr>
          </w:pPr>
          <w:ins w:id="50" w:author="Lyu Yuxiao" w:date="2023-04-28T11:20:00Z">
            <w:r w:rsidRPr="00E27A35">
              <w:rPr>
                <w:rStyle w:val="a3"/>
                <w:noProof/>
              </w:rPr>
              <w:fldChar w:fldCharType="begin"/>
            </w:r>
            <w:r w:rsidRPr="00E27A35">
              <w:rPr>
                <w:rStyle w:val="a3"/>
                <w:noProof/>
              </w:rPr>
              <w:instrText xml:space="preserve"> </w:instrText>
            </w:r>
            <w:r>
              <w:rPr>
                <w:noProof/>
              </w:rPr>
              <w:instrText>HYPERLINK \l "_Toc133573282"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 Category of authority</w:t>
            </w:r>
            <w:r>
              <w:rPr>
                <w:noProof/>
                <w:webHidden/>
              </w:rPr>
              <w:tab/>
            </w:r>
            <w:r>
              <w:rPr>
                <w:noProof/>
                <w:webHidden/>
              </w:rPr>
              <w:fldChar w:fldCharType="begin"/>
            </w:r>
            <w:r>
              <w:rPr>
                <w:noProof/>
                <w:webHidden/>
              </w:rPr>
              <w:instrText xml:space="preserve"> PAGEREF _Toc133573282 \h </w:instrText>
            </w:r>
          </w:ins>
          <w:r>
            <w:rPr>
              <w:noProof/>
              <w:webHidden/>
            </w:rPr>
          </w:r>
          <w:r>
            <w:rPr>
              <w:noProof/>
              <w:webHidden/>
            </w:rPr>
            <w:fldChar w:fldCharType="separate"/>
          </w:r>
          <w:ins w:id="51" w:author="Lyu Yuxiao" w:date="2023-04-28T11:21:00Z">
            <w:r>
              <w:rPr>
                <w:noProof/>
                <w:webHidden/>
              </w:rPr>
              <w:t>4</w:t>
            </w:r>
          </w:ins>
          <w:ins w:id="52" w:author="Lyu Yuxiao" w:date="2023-04-28T11:20:00Z">
            <w:r>
              <w:rPr>
                <w:noProof/>
                <w:webHidden/>
              </w:rPr>
              <w:fldChar w:fldCharType="end"/>
            </w:r>
            <w:r w:rsidRPr="00E27A35">
              <w:rPr>
                <w:rStyle w:val="a3"/>
                <w:noProof/>
              </w:rPr>
              <w:fldChar w:fldCharType="end"/>
            </w:r>
          </w:ins>
        </w:p>
        <w:p w14:paraId="59C298EA" w14:textId="0BC3F92F" w:rsidR="005E28B0" w:rsidRDefault="005E28B0">
          <w:pPr>
            <w:pStyle w:val="TOC2"/>
            <w:rPr>
              <w:ins w:id="53" w:author="Lyu Yuxiao" w:date="2023-04-28T11:20:00Z"/>
              <w:rFonts w:asciiTheme="minorHAnsi" w:hAnsiTheme="minorHAnsi" w:cstheme="minorBidi"/>
              <w:noProof/>
              <w:kern w:val="2"/>
              <w:sz w:val="21"/>
              <w:szCs w:val="22"/>
              <w:lang w:eastAsia="zh-CN"/>
            </w:rPr>
          </w:pPr>
          <w:ins w:id="54" w:author="Lyu Yuxiao" w:date="2023-04-28T11:20:00Z">
            <w:r w:rsidRPr="00E27A35">
              <w:rPr>
                <w:rStyle w:val="a3"/>
                <w:noProof/>
              </w:rPr>
              <w:fldChar w:fldCharType="begin"/>
            </w:r>
            <w:r w:rsidRPr="00E27A35">
              <w:rPr>
                <w:rStyle w:val="a3"/>
                <w:noProof/>
              </w:rPr>
              <w:instrText xml:space="preserve"> </w:instrText>
            </w:r>
            <w:r>
              <w:rPr>
                <w:noProof/>
              </w:rPr>
              <w:instrText>HYPERLINK \l "_Toc133573283"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 Category of cargo</w:t>
            </w:r>
            <w:r>
              <w:rPr>
                <w:noProof/>
                <w:webHidden/>
              </w:rPr>
              <w:tab/>
            </w:r>
            <w:r>
              <w:rPr>
                <w:noProof/>
                <w:webHidden/>
              </w:rPr>
              <w:fldChar w:fldCharType="begin"/>
            </w:r>
            <w:r>
              <w:rPr>
                <w:noProof/>
                <w:webHidden/>
              </w:rPr>
              <w:instrText xml:space="preserve"> PAGEREF _Toc133573283 \h </w:instrText>
            </w:r>
          </w:ins>
          <w:r>
            <w:rPr>
              <w:noProof/>
              <w:webHidden/>
            </w:rPr>
          </w:r>
          <w:r>
            <w:rPr>
              <w:noProof/>
              <w:webHidden/>
            </w:rPr>
            <w:fldChar w:fldCharType="separate"/>
          </w:r>
          <w:ins w:id="55" w:author="Lyu Yuxiao" w:date="2023-04-28T11:21:00Z">
            <w:r>
              <w:rPr>
                <w:noProof/>
                <w:webHidden/>
              </w:rPr>
              <w:t>5</w:t>
            </w:r>
          </w:ins>
          <w:ins w:id="56" w:author="Lyu Yuxiao" w:date="2023-04-28T11:20:00Z">
            <w:r>
              <w:rPr>
                <w:noProof/>
                <w:webHidden/>
              </w:rPr>
              <w:fldChar w:fldCharType="end"/>
            </w:r>
            <w:r w:rsidRPr="00E27A35">
              <w:rPr>
                <w:rStyle w:val="a3"/>
                <w:noProof/>
              </w:rPr>
              <w:fldChar w:fldCharType="end"/>
            </w:r>
          </w:ins>
        </w:p>
        <w:p w14:paraId="19711C2E" w14:textId="3214940D" w:rsidR="005E28B0" w:rsidRDefault="005E28B0">
          <w:pPr>
            <w:pStyle w:val="TOC2"/>
            <w:rPr>
              <w:ins w:id="57" w:author="Lyu Yuxiao" w:date="2023-04-28T11:20:00Z"/>
              <w:rFonts w:asciiTheme="minorHAnsi" w:hAnsiTheme="minorHAnsi" w:cstheme="minorBidi"/>
              <w:noProof/>
              <w:kern w:val="2"/>
              <w:sz w:val="21"/>
              <w:szCs w:val="22"/>
              <w:lang w:eastAsia="zh-CN"/>
            </w:rPr>
          </w:pPr>
          <w:ins w:id="58" w:author="Lyu Yuxiao" w:date="2023-04-28T11:20:00Z">
            <w:r w:rsidRPr="00E27A35">
              <w:rPr>
                <w:rStyle w:val="a3"/>
                <w:noProof/>
              </w:rPr>
              <w:fldChar w:fldCharType="begin"/>
            </w:r>
            <w:r w:rsidRPr="00E27A35">
              <w:rPr>
                <w:rStyle w:val="a3"/>
                <w:noProof/>
              </w:rPr>
              <w:instrText xml:space="preserve"> </w:instrText>
            </w:r>
            <w:r>
              <w:rPr>
                <w:noProof/>
              </w:rPr>
              <w:instrText>HYPERLINK \l "_Toc133573284"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3.9 Category of communication preference</w:t>
            </w:r>
            <w:r>
              <w:rPr>
                <w:noProof/>
                <w:webHidden/>
              </w:rPr>
              <w:tab/>
            </w:r>
            <w:r>
              <w:rPr>
                <w:noProof/>
                <w:webHidden/>
              </w:rPr>
              <w:fldChar w:fldCharType="begin"/>
            </w:r>
            <w:r>
              <w:rPr>
                <w:noProof/>
                <w:webHidden/>
              </w:rPr>
              <w:instrText xml:space="preserve"> PAGEREF _Toc133573284 \h </w:instrText>
            </w:r>
          </w:ins>
          <w:r>
            <w:rPr>
              <w:noProof/>
              <w:webHidden/>
            </w:rPr>
          </w:r>
          <w:r>
            <w:rPr>
              <w:noProof/>
              <w:webHidden/>
            </w:rPr>
            <w:fldChar w:fldCharType="separate"/>
          </w:r>
          <w:ins w:id="59" w:author="Lyu Yuxiao" w:date="2023-04-28T11:21:00Z">
            <w:r>
              <w:rPr>
                <w:noProof/>
                <w:webHidden/>
              </w:rPr>
              <w:t>6</w:t>
            </w:r>
          </w:ins>
          <w:ins w:id="60" w:author="Lyu Yuxiao" w:date="2023-04-28T11:20:00Z">
            <w:r>
              <w:rPr>
                <w:noProof/>
                <w:webHidden/>
              </w:rPr>
              <w:fldChar w:fldCharType="end"/>
            </w:r>
            <w:r w:rsidRPr="00E27A35">
              <w:rPr>
                <w:rStyle w:val="a3"/>
                <w:noProof/>
              </w:rPr>
              <w:fldChar w:fldCharType="end"/>
            </w:r>
          </w:ins>
        </w:p>
        <w:p w14:paraId="2352DC04" w14:textId="6B5BE61A" w:rsidR="005E28B0" w:rsidRDefault="005E28B0">
          <w:pPr>
            <w:pStyle w:val="TOC2"/>
            <w:rPr>
              <w:ins w:id="61" w:author="Lyu Yuxiao" w:date="2023-04-28T11:20:00Z"/>
              <w:rFonts w:asciiTheme="minorHAnsi" w:hAnsiTheme="minorHAnsi" w:cstheme="minorBidi"/>
              <w:noProof/>
              <w:kern w:val="2"/>
              <w:sz w:val="21"/>
              <w:szCs w:val="22"/>
              <w:lang w:eastAsia="zh-CN"/>
            </w:rPr>
          </w:pPr>
          <w:ins w:id="62" w:author="Lyu Yuxiao" w:date="2023-04-28T11:20:00Z">
            <w:r w:rsidRPr="00E27A35">
              <w:rPr>
                <w:rStyle w:val="a3"/>
                <w:noProof/>
              </w:rPr>
              <w:fldChar w:fldCharType="begin"/>
            </w:r>
            <w:r w:rsidRPr="00E27A35">
              <w:rPr>
                <w:rStyle w:val="a3"/>
                <w:noProof/>
              </w:rPr>
              <w:instrText xml:space="preserve"> </w:instrText>
            </w:r>
            <w:r>
              <w:rPr>
                <w:noProof/>
              </w:rPr>
              <w:instrText>HYPERLINK \l "_Toc133573285"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3.10 Category of concentration of shipping hazard area</w:t>
            </w:r>
            <w:r>
              <w:rPr>
                <w:noProof/>
                <w:webHidden/>
              </w:rPr>
              <w:tab/>
            </w:r>
            <w:r>
              <w:rPr>
                <w:noProof/>
                <w:webHidden/>
              </w:rPr>
              <w:fldChar w:fldCharType="begin"/>
            </w:r>
            <w:r>
              <w:rPr>
                <w:noProof/>
                <w:webHidden/>
              </w:rPr>
              <w:instrText xml:space="preserve"> PAGEREF _Toc133573285 \h </w:instrText>
            </w:r>
          </w:ins>
          <w:r>
            <w:rPr>
              <w:noProof/>
              <w:webHidden/>
            </w:rPr>
          </w:r>
          <w:r>
            <w:rPr>
              <w:noProof/>
              <w:webHidden/>
            </w:rPr>
            <w:fldChar w:fldCharType="separate"/>
          </w:r>
          <w:ins w:id="63" w:author="Lyu Yuxiao" w:date="2023-04-28T11:21:00Z">
            <w:r>
              <w:rPr>
                <w:noProof/>
                <w:webHidden/>
              </w:rPr>
              <w:t>6</w:t>
            </w:r>
          </w:ins>
          <w:ins w:id="64" w:author="Lyu Yuxiao" w:date="2023-04-28T11:20:00Z">
            <w:r>
              <w:rPr>
                <w:noProof/>
                <w:webHidden/>
              </w:rPr>
              <w:fldChar w:fldCharType="end"/>
            </w:r>
            <w:r w:rsidRPr="00E27A35">
              <w:rPr>
                <w:rStyle w:val="a3"/>
                <w:noProof/>
              </w:rPr>
              <w:fldChar w:fldCharType="end"/>
            </w:r>
          </w:ins>
        </w:p>
        <w:p w14:paraId="3CCF4DFC" w14:textId="15481BE4" w:rsidR="005E28B0" w:rsidRDefault="005E28B0">
          <w:pPr>
            <w:pStyle w:val="TOC2"/>
            <w:rPr>
              <w:ins w:id="65" w:author="Lyu Yuxiao" w:date="2023-04-28T11:20:00Z"/>
              <w:rFonts w:asciiTheme="minorHAnsi" w:hAnsiTheme="minorHAnsi" w:cstheme="minorBidi"/>
              <w:noProof/>
              <w:kern w:val="2"/>
              <w:sz w:val="21"/>
              <w:szCs w:val="22"/>
              <w:lang w:eastAsia="zh-CN"/>
            </w:rPr>
          </w:pPr>
          <w:ins w:id="66" w:author="Lyu Yuxiao" w:date="2023-04-28T11:20:00Z">
            <w:r w:rsidRPr="00E27A35">
              <w:rPr>
                <w:rStyle w:val="a3"/>
                <w:noProof/>
              </w:rPr>
              <w:fldChar w:fldCharType="begin"/>
            </w:r>
            <w:r w:rsidRPr="00E27A35">
              <w:rPr>
                <w:rStyle w:val="a3"/>
                <w:noProof/>
              </w:rPr>
              <w:instrText xml:space="preserve"> </w:instrText>
            </w:r>
            <w:r>
              <w:rPr>
                <w:noProof/>
              </w:rPr>
              <w:instrText>HYPERLINK \l "_Toc133573286"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 Category of dangerous or hazardous cargo</w:t>
            </w:r>
            <w:r>
              <w:rPr>
                <w:noProof/>
                <w:webHidden/>
              </w:rPr>
              <w:tab/>
            </w:r>
            <w:r>
              <w:rPr>
                <w:noProof/>
                <w:webHidden/>
              </w:rPr>
              <w:fldChar w:fldCharType="begin"/>
            </w:r>
            <w:r>
              <w:rPr>
                <w:noProof/>
                <w:webHidden/>
              </w:rPr>
              <w:instrText xml:space="preserve"> PAGEREF _Toc133573286 \h </w:instrText>
            </w:r>
          </w:ins>
          <w:r>
            <w:rPr>
              <w:noProof/>
              <w:webHidden/>
            </w:rPr>
          </w:r>
          <w:r>
            <w:rPr>
              <w:noProof/>
              <w:webHidden/>
            </w:rPr>
            <w:fldChar w:fldCharType="separate"/>
          </w:r>
          <w:ins w:id="67" w:author="Lyu Yuxiao" w:date="2023-04-28T11:21:00Z">
            <w:r>
              <w:rPr>
                <w:noProof/>
                <w:webHidden/>
              </w:rPr>
              <w:t>7</w:t>
            </w:r>
          </w:ins>
          <w:ins w:id="68" w:author="Lyu Yuxiao" w:date="2023-04-28T11:20:00Z">
            <w:r>
              <w:rPr>
                <w:noProof/>
                <w:webHidden/>
              </w:rPr>
              <w:fldChar w:fldCharType="end"/>
            </w:r>
            <w:r w:rsidRPr="00E27A35">
              <w:rPr>
                <w:rStyle w:val="a3"/>
                <w:noProof/>
              </w:rPr>
              <w:fldChar w:fldCharType="end"/>
            </w:r>
          </w:ins>
        </w:p>
        <w:p w14:paraId="77EF8FCA" w14:textId="31D08B29" w:rsidR="005E28B0" w:rsidRDefault="005E28B0">
          <w:pPr>
            <w:pStyle w:val="TOC2"/>
            <w:rPr>
              <w:ins w:id="69" w:author="Lyu Yuxiao" w:date="2023-04-28T11:20:00Z"/>
              <w:rFonts w:asciiTheme="minorHAnsi" w:hAnsiTheme="minorHAnsi" w:cstheme="minorBidi"/>
              <w:noProof/>
              <w:kern w:val="2"/>
              <w:sz w:val="21"/>
              <w:szCs w:val="22"/>
              <w:lang w:eastAsia="zh-CN"/>
            </w:rPr>
          </w:pPr>
          <w:ins w:id="70" w:author="Lyu Yuxiao" w:date="2023-04-28T11:20:00Z">
            <w:r w:rsidRPr="00E27A35">
              <w:rPr>
                <w:rStyle w:val="a3"/>
                <w:noProof/>
              </w:rPr>
              <w:fldChar w:fldCharType="begin"/>
            </w:r>
            <w:r w:rsidRPr="00E27A35">
              <w:rPr>
                <w:rStyle w:val="a3"/>
                <w:noProof/>
              </w:rPr>
              <w:instrText xml:space="preserve"> </w:instrText>
            </w:r>
            <w:r>
              <w:rPr>
                <w:noProof/>
              </w:rPr>
              <w:instrText>HYPERLINK \l "_Toc133573287"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3.12 Category of maritime broadcast</w:t>
            </w:r>
            <w:r>
              <w:rPr>
                <w:noProof/>
                <w:webHidden/>
              </w:rPr>
              <w:tab/>
            </w:r>
            <w:r>
              <w:rPr>
                <w:noProof/>
                <w:webHidden/>
              </w:rPr>
              <w:fldChar w:fldCharType="begin"/>
            </w:r>
            <w:r>
              <w:rPr>
                <w:noProof/>
                <w:webHidden/>
              </w:rPr>
              <w:instrText xml:space="preserve"> PAGEREF _Toc133573287 \h </w:instrText>
            </w:r>
          </w:ins>
          <w:r>
            <w:rPr>
              <w:noProof/>
              <w:webHidden/>
            </w:rPr>
          </w:r>
          <w:r>
            <w:rPr>
              <w:noProof/>
              <w:webHidden/>
            </w:rPr>
            <w:fldChar w:fldCharType="separate"/>
          </w:r>
          <w:ins w:id="71" w:author="Lyu Yuxiao" w:date="2023-04-28T11:21:00Z">
            <w:r>
              <w:rPr>
                <w:noProof/>
                <w:webHidden/>
              </w:rPr>
              <w:t>8</w:t>
            </w:r>
          </w:ins>
          <w:ins w:id="72" w:author="Lyu Yuxiao" w:date="2023-04-28T11:20:00Z">
            <w:r>
              <w:rPr>
                <w:noProof/>
                <w:webHidden/>
              </w:rPr>
              <w:fldChar w:fldCharType="end"/>
            </w:r>
            <w:r w:rsidRPr="00E27A35">
              <w:rPr>
                <w:rStyle w:val="a3"/>
                <w:noProof/>
              </w:rPr>
              <w:fldChar w:fldCharType="end"/>
            </w:r>
          </w:ins>
        </w:p>
        <w:p w14:paraId="3C6C3105" w14:textId="08734A96" w:rsidR="005E28B0" w:rsidRDefault="005E28B0">
          <w:pPr>
            <w:pStyle w:val="TOC2"/>
            <w:rPr>
              <w:ins w:id="73" w:author="Lyu Yuxiao" w:date="2023-04-28T11:20:00Z"/>
              <w:rFonts w:asciiTheme="minorHAnsi" w:hAnsiTheme="minorHAnsi" w:cstheme="minorBidi"/>
              <w:noProof/>
              <w:kern w:val="2"/>
              <w:sz w:val="21"/>
              <w:szCs w:val="22"/>
              <w:lang w:eastAsia="zh-CN"/>
            </w:rPr>
          </w:pPr>
          <w:ins w:id="74" w:author="Lyu Yuxiao" w:date="2023-04-28T11:20:00Z">
            <w:r w:rsidRPr="00E27A35">
              <w:rPr>
                <w:rStyle w:val="a3"/>
                <w:noProof/>
              </w:rPr>
              <w:fldChar w:fldCharType="begin"/>
            </w:r>
            <w:r w:rsidRPr="00E27A35">
              <w:rPr>
                <w:rStyle w:val="a3"/>
                <w:noProof/>
              </w:rPr>
              <w:instrText xml:space="preserve"> </w:instrText>
            </w:r>
            <w:r>
              <w:rPr>
                <w:noProof/>
              </w:rPr>
              <w:instrText>HYPERLINK \l "_Toc133573288"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3.13 Category of military practice area</w:t>
            </w:r>
            <w:r>
              <w:rPr>
                <w:noProof/>
                <w:webHidden/>
              </w:rPr>
              <w:tab/>
            </w:r>
            <w:r>
              <w:rPr>
                <w:noProof/>
                <w:webHidden/>
              </w:rPr>
              <w:fldChar w:fldCharType="begin"/>
            </w:r>
            <w:r>
              <w:rPr>
                <w:noProof/>
                <w:webHidden/>
              </w:rPr>
              <w:instrText xml:space="preserve"> PAGEREF _Toc133573288 \h </w:instrText>
            </w:r>
          </w:ins>
          <w:r>
            <w:rPr>
              <w:noProof/>
              <w:webHidden/>
            </w:rPr>
          </w:r>
          <w:r>
            <w:rPr>
              <w:noProof/>
              <w:webHidden/>
            </w:rPr>
            <w:fldChar w:fldCharType="separate"/>
          </w:r>
          <w:ins w:id="75" w:author="Lyu Yuxiao" w:date="2023-04-28T11:21:00Z">
            <w:r>
              <w:rPr>
                <w:noProof/>
                <w:webHidden/>
              </w:rPr>
              <w:t>10</w:t>
            </w:r>
          </w:ins>
          <w:ins w:id="76" w:author="Lyu Yuxiao" w:date="2023-04-28T11:20:00Z">
            <w:r>
              <w:rPr>
                <w:noProof/>
                <w:webHidden/>
              </w:rPr>
              <w:fldChar w:fldCharType="end"/>
            </w:r>
            <w:r w:rsidRPr="00E27A35">
              <w:rPr>
                <w:rStyle w:val="a3"/>
                <w:noProof/>
              </w:rPr>
              <w:fldChar w:fldCharType="end"/>
            </w:r>
          </w:ins>
        </w:p>
        <w:p w14:paraId="1DA15161" w14:textId="7DDF8715" w:rsidR="005E28B0" w:rsidRDefault="005E28B0">
          <w:pPr>
            <w:pStyle w:val="TOC2"/>
            <w:rPr>
              <w:ins w:id="77" w:author="Lyu Yuxiao" w:date="2023-04-28T11:20:00Z"/>
              <w:rFonts w:asciiTheme="minorHAnsi" w:hAnsiTheme="minorHAnsi" w:cstheme="minorBidi"/>
              <w:noProof/>
              <w:kern w:val="2"/>
              <w:sz w:val="21"/>
              <w:szCs w:val="22"/>
              <w:lang w:eastAsia="zh-CN"/>
            </w:rPr>
          </w:pPr>
          <w:ins w:id="78" w:author="Lyu Yuxiao" w:date="2023-04-28T11:20:00Z">
            <w:r w:rsidRPr="00E27A35">
              <w:rPr>
                <w:rStyle w:val="a3"/>
                <w:noProof/>
              </w:rPr>
              <w:fldChar w:fldCharType="begin"/>
            </w:r>
            <w:r w:rsidRPr="00E27A35">
              <w:rPr>
                <w:rStyle w:val="a3"/>
                <w:noProof/>
              </w:rPr>
              <w:instrText xml:space="preserve"> </w:instrText>
            </w:r>
            <w:r>
              <w:rPr>
                <w:noProof/>
              </w:rPr>
              <w:instrText>HYPERLINK \l "_Toc133573289"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3.14 Category of navigation line</w:t>
            </w:r>
            <w:r>
              <w:rPr>
                <w:noProof/>
                <w:webHidden/>
              </w:rPr>
              <w:tab/>
            </w:r>
            <w:r>
              <w:rPr>
                <w:noProof/>
                <w:webHidden/>
              </w:rPr>
              <w:fldChar w:fldCharType="begin"/>
            </w:r>
            <w:r>
              <w:rPr>
                <w:noProof/>
                <w:webHidden/>
              </w:rPr>
              <w:instrText xml:space="preserve"> PAGEREF _Toc133573289 \h </w:instrText>
            </w:r>
          </w:ins>
          <w:r>
            <w:rPr>
              <w:noProof/>
              <w:webHidden/>
            </w:rPr>
          </w:r>
          <w:r>
            <w:rPr>
              <w:noProof/>
              <w:webHidden/>
            </w:rPr>
            <w:fldChar w:fldCharType="separate"/>
          </w:r>
          <w:ins w:id="79" w:author="Lyu Yuxiao" w:date="2023-04-28T11:21:00Z">
            <w:r>
              <w:rPr>
                <w:noProof/>
                <w:webHidden/>
              </w:rPr>
              <w:t>10</w:t>
            </w:r>
          </w:ins>
          <w:ins w:id="80" w:author="Lyu Yuxiao" w:date="2023-04-28T11:20:00Z">
            <w:r>
              <w:rPr>
                <w:noProof/>
                <w:webHidden/>
              </w:rPr>
              <w:fldChar w:fldCharType="end"/>
            </w:r>
            <w:r w:rsidRPr="00E27A35">
              <w:rPr>
                <w:rStyle w:val="a3"/>
                <w:noProof/>
              </w:rPr>
              <w:fldChar w:fldCharType="end"/>
            </w:r>
          </w:ins>
        </w:p>
        <w:p w14:paraId="50BBB16E" w14:textId="2127528F" w:rsidR="005E28B0" w:rsidRDefault="005E28B0">
          <w:pPr>
            <w:pStyle w:val="TOC2"/>
            <w:rPr>
              <w:ins w:id="81" w:author="Lyu Yuxiao" w:date="2023-04-28T11:20:00Z"/>
              <w:rFonts w:asciiTheme="minorHAnsi" w:hAnsiTheme="minorHAnsi" w:cstheme="minorBidi"/>
              <w:noProof/>
              <w:kern w:val="2"/>
              <w:sz w:val="21"/>
              <w:szCs w:val="22"/>
              <w:lang w:eastAsia="zh-CN"/>
            </w:rPr>
          </w:pPr>
          <w:ins w:id="82" w:author="Lyu Yuxiao" w:date="2023-04-28T11:20:00Z">
            <w:r w:rsidRPr="00E27A35">
              <w:rPr>
                <w:rStyle w:val="a3"/>
                <w:noProof/>
              </w:rPr>
              <w:fldChar w:fldCharType="begin"/>
            </w:r>
            <w:r w:rsidRPr="00E27A35">
              <w:rPr>
                <w:rStyle w:val="a3"/>
                <w:noProof/>
              </w:rPr>
              <w:instrText xml:space="preserve"> </w:instrText>
            </w:r>
            <w:r>
              <w:rPr>
                <w:noProof/>
              </w:rPr>
              <w:instrText>HYPERLINK \l "_Toc133573290"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3.15 Category of pilot</w:t>
            </w:r>
            <w:r>
              <w:rPr>
                <w:noProof/>
                <w:webHidden/>
              </w:rPr>
              <w:tab/>
            </w:r>
            <w:r>
              <w:rPr>
                <w:noProof/>
                <w:webHidden/>
              </w:rPr>
              <w:fldChar w:fldCharType="begin"/>
            </w:r>
            <w:r>
              <w:rPr>
                <w:noProof/>
                <w:webHidden/>
              </w:rPr>
              <w:instrText xml:space="preserve"> PAGEREF _Toc133573290 \h </w:instrText>
            </w:r>
          </w:ins>
          <w:r>
            <w:rPr>
              <w:noProof/>
              <w:webHidden/>
            </w:rPr>
          </w:r>
          <w:r>
            <w:rPr>
              <w:noProof/>
              <w:webHidden/>
            </w:rPr>
            <w:fldChar w:fldCharType="separate"/>
          </w:r>
          <w:ins w:id="83" w:author="Lyu Yuxiao" w:date="2023-04-28T11:21:00Z">
            <w:r>
              <w:rPr>
                <w:noProof/>
                <w:webHidden/>
              </w:rPr>
              <w:t>10</w:t>
            </w:r>
          </w:ins>
          <w:ins w:id="84" w:author="Lyu Yuxiao" w:date="2023-04-28T11:20:00Z">
            <w:r>
              <w:rPr>
                <w:noProof/>
                <w:webHidden/>
              </w:rPr>
              <w:fldChar w:fldCharType="end"/>
            </w:r>
            <w:r w:rsidRPr="00E27A35">
              <w:rPr>
                <w:rStyle w:val="a3"/>
                <w:noProof/>
              </w:rPr>
              <w:fldChar w:fldCharType="end"/>
            </w:r>
          </w:ins>
        </w:p>
        <w:p w14:paraId="4B92B5D5" w14:textId="608EF930" w:rsidR="005E28B0" w:rsidRDefault="005E28B0">
          <w:pPr>
            <w:pStyle w:val="TOC2"/>
            <w:rPr>
              <w:ins w:id="85" w:author="Lyu Yuxiao" w:date="2023-04-28T11:20:00Z"/>
              <w:rFonts w:asciiTheme="minorHAnsi" w:hAnsiTheme="minorHAnsi" w:cstheme="minorBidi"/>
              <w:noProof/>
              <w:kern w:val="2"/>
              <w:sz w:val="21"/>
              <w:szCs w:val="22"/>
              <w:lang w:eastAsia="zh-CN"/>
            </w:rPr>
          </w:pPr>
          <w:ins w:id="86" w:author="Lyu Yuxiao" w:date="2023-04-28T11:20:00Z">
            <w:r w:rsidRPr="00E27A35">
              <w:rPr>
                <w:rStyle w:val="a3"/>
                <w:noProof/>
              </w:rPr>
              <w:fldChar w:fldCharType="begin"/>
            </w:r>
            <w:r w:rsidRPr="00E27A35">
              <w:rPr>
                <w:rStyle w:val="a3"/>
                <w:noProof/>
              </w:rPr>
              <w:instrText xml:space="preserve"> </w:instrText>
            </w:r>
            <w:r>
              <w:rPr>
                <w:noProof/>
              </w:rPr>
              <w:instrText>HYPERLINK \l "_Toc133573291"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3.16 Category of pilot boarding place</w:t>
            </w:r>
            <w:r>
              <w:rPr>
                <w:noProof/>
                <w:webHidden/>
              </w:rPr>
              <w:tab/>
            </w:r>
            <w:r>
              <w:rPr>
                <w:noProof/>
                <w:webHidden/>
              </w:rPr>
              <w:fldChar w:fldCharType="begin"/>
            </w:r>
            <w:r>
              <w:rPr>
                <w:noProof/>
                <w:webHidden/>
              </w:rPr>
              <w:instrText xml:space="preserve"> PAGEREF _Toc133573291 \h </w:instrText>
            </w:r>
          </w:ins>
          <w:r>
            <w:rPr>
              <w:noProof/>
              <w:webHidden/>
            </w:rPr>
          </w:r>
          <w:r>
            <w:rPr>
              <w:noProof/>
              <w:webHidden/>
            </w:rPr>
            <w:fldChar w:fldCharType="separate"/>
          </w:r>
          <w:ins w:id="87" w:author="Lyu Yuxiao" w:date="2023-04-28T11:21:00Z">
            <w:r>
              <w:rPr>
                <w:noProof/>
                <w:webHidden/>
              </w:rPr>
              <w:t>11</w:t>
            </w:r>
          </w:ins>
          <w:ins w:id="88" w:author="Lyu Yuxiao" w:date="2023-04-28T11:20:00Z">
            <w:r>
              <w:rPr>
                <w:noProof/>
                <w:webHidden/>
              </w:rPr>
              <w:fldChar w:fldCharType="end"/>
            </w:r>
            <w:r w:rsidRPr="00E27A35">
              <w:rPr>
                <w:rStyle w:val="a3"/>
                <w:noProof/>
              </w:rPr>
              <w:fldChar w:fldCharType="end"/>
            </w:r>
          </w:ins>
        </w:p>
        <w:p w14:paraId="5656834B" w14:textId="33516F9C" w:rsidR="005E28B0" w:rsidRDefault="005E28B0">
          <w:pPr>
            <w:pStyle w:val="TOC2"/>
            <w:rPr>
              <w:ins w:id="89" w:author="Lyu Yuxiao" w:date="2023-04-28T11:20:00Z"/>
              <w:rFonts w:asciiTheme="minorHAnsi" w:hAnsiTheme="minorHAnsi" w:cstheme="minorBidi"/>
              <w:noProof/>
              <w:kern w:val="2"/>
              <w:sz w:val="21"/>
              <w:szCs w:val="22"/>
              <w:lang w:eastAsia="zh-CN"/>
            </w:rPr>
          </w:pPr>
          <w:ins w:id="90" w:author="Lyu Yuxiao" w:date="2023-04-28T11:20:00Z">
            <w:r w:rsidRPr="00E27A35">
              <w:rPr>
                <w:rStyle w:val="a3"/>
                <w:noProof/>
              </w:rPr>
              <w:fldChar w:fldCharType="begin"/>
            </w:r>
            <w:r w:rsidRPr="00E27A35">
              <w:rPr>
                <w:rStyle w:val="a3"/>
                <w:noProof/>
              </w:rPr>
              <w:instrText xml:space="preserve"> </w:instrText>
            </w:r>
            <w:r>
              <w:rPr>
                <w:noProof/>
              </w:rPr>
              <w:instrText>HYPERLINK \l "_Toc133573292"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3.17 Category of preference</w:t>
            </w:r>
            <w:r>
              <w:rPr>
                <w:noProof/>
                <w:webHidden/>
              </w:rPr>
              <w:tab/>
            </w:r>
            <w:r>
              <w:rPr>
                <w:noProof/>
                <w:webHidden/>
              </w:rPr>
              <w:fldChar w:fldCharType="begin"/>
            </w:r>
            <w:r>
              <w:rPr>
                <w:noProof/>
                <w:webHidden/>
              </w:rPr>
              <w:instrText xml:space="preserve"> PAGEREF _Toc133573292 \h </w:instrText>
            </w:r>
          </w:ins>
          <w:r>
            <w:rPr>
              <w:noProof/>
              <w:webHidden/>
            </w:rPr>
          </w:r>
          <w:r>
            <w:rPr>
              <w:noProof/>
              <w:webHidden/>
            </w:rPr>
            <w:fldChar w:fldCharType="separate"/>
          </w:r>
          <w:ins w:id="91" w:author="Lyu Yuxiao" w:date="2023-04-28T11:21:00Z">
            <w:r>
              <w:rPr>
                <w:noProof/>
                <w:webHidden/>
              </w:rPr>
              <w:t>11</w:t>
            </w:r>
          </w:ins>
          <w:ins w:id="92" w:author="Lyu Yuxiao" w:date="2023-04-28T11:20:00Z">
            <w:r>
              <w:rPr>
                <w:noProof/>
                <w:webHidden/>
              </w:rPr>
              <w:fldChar w:fldCharType="end"/>
            </w:r>
            <w:r w:rsidRPr="00E27A35">
              <w:rPr>
                <w:rStyle w:val="a3"/>
                <w:noProof/>
              </w:rPr>
              <w:fldChar w:fldCharType="end"/>
            </w:r>
          </w:ins>
        </w:p>
        <w:p w14:paraId="4FF7C90F" w14:textId="5BB33A97" w:rsidR="005E28B0" w:rsidRDefault="005E28B0">
          <w:pPr>
            <w:pStyle w:val="TOC2"/>
            <w:rPr>
              <w:ins w:id="93" w:author="Lyu Yuxiao" w:date="2023-04-28T11:20:00Z"/>
              <w:rFonts w:asciiTheme="minorHAnsi" w:hAnsiTheme="minorHAnsi" w:cstheme="minorBidi"/>
              <w:noProof/>
              <w:kern w:val="2"/>
              <w:sz w:val="21"/>
              <w:szCs w:val="22"/>
              <w:lang w:eastAsia="zh-CN"/>
            </w:rPr>
          </w:pPr>
          <w:ins w:id="94" w:author="Lyu Yuxiao" w:date="2023-04-28T11:20:00Z">
            <w:r w:rsidRPr="00E27A35">
              <w:rPr>
                <w:rStyle w:val="a3"/>
                <w:noProof/>
              </w:rPr>
              <w:fldChar w:fldCharType="begin"/>
            </w:r>
            <w:r w:rsidRPr="00E27A35">
              <w:rPr>
                <w:rStyle w:val="a3"/>
                <w:noProof/>
              </w:rPr>
              <w:instrText xml:space="preserve"> </w:instrText>
            </w:r>
            <w:r>
              <w:rPr>
                <w:noProof/>
              </w:rPr>
              <w:instrText>HYPERLINK \l "_Toc133573293"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3.18 Category of radio methods</w:t>
            </w:r>
            <w:r>
              <w:rPr>
                <w:noProof/>
                <w:webHidden/>
              </w:rPr>
              <w:tab/>
            </w:r>
            <w:r>
              <w:rPr>
                <w:noProof/>
                <w:webHidden/>
              </w:rPr>
              <w:fldChar w:fldCharType="begin"/>
            </w:r>
            <w:r>
              <w:rPr>
                <w:noProof/>
                <w:webHidden/>
              </w:rPr>
              <w:instrText xml:space="preserve"> PAGEREF _Toc133573293 \h </w:instrText>
            </w:r>
          </w:ins>
          <w:r>
            <w:rPr>
              <w:noProof/>
              <w:webHidden/>
            </w:rPr>
          </w:r>
          <w:r>
            <w:rPr>
              <w:noProof/>
              <w:webHidden/>
            </w:rPr>
            <w:fldChar w:fldCharType="separate"/>
          </w:r>
          <w:ins w:id="95" w:author="Lyu Yuxiao" w:date="2023-04-28T11:21:00Z">
            <w:r>
              <w:rPr>
                <w:noProof/>
                <w:webHidden/>
              </w:rPr>
              <w:t>12</w:t>
            </w:r>
          </w:ins>
          <w:ins w:id="96" w:author="Lyu Yuxiao" w:date="2023-04-28T11:20:00Z">
            <w:r>
              <w:rPr>
                <w:noProof/>
                <w:webHidden/>
              </w:rPr>
              <w:fldChar w:fldCharType="end"/>
            </w:r>
            <w:r w:rsidRPr="00E27A35">
              <w:rPr>
                <w:rStyle w:val="a3"/>
                <w:noProof/>
              </w:rPr>
              <w:fldChar w:fldCharType="end"/>
            </w:r>
          </w:ins>
        </w:p>
        <w:p w14:paraId="6FE9251B" w14:textId="1C75B7F6" w:rsidR="005E28B0" w:rsidRDefault="005E28B0">
          <w:pPr>
            <w:pStyle w:val="TOC2"/>
            <w:rPr>
              <w:ins w:id="97" w:author="Lyu Yuxiao" w:date="2023-04-28T11:20:00Z"/>
              <w:rFonts w:asciiTheme="minorHAnsi" w:hAnsiTheme="minorHAnsi" w:cstheme="minorBidi"/>
              <w:noProof/>
              <w:kern w:val="2"/>
              <w:sz w:val="21"/>
              <w:szCs w:val="22"/>
              <w:lang w:eastAsia="zh-CN"/>
            </w:rPr>
          </w:pPr>
          <w:ins w:id="98" w:author="Lyu Yuxiao" w:date="2023-04-28T11:20:00Z">
            <w:r w:rsidRPr="00E27A35">
              <w:rPr>
                <w:rStyle w:val="a3"/>
                <w:noProof/>
              </w:rPr>
              <w:fldChar w:fldCharType="begin"/>
            </w:r>
            <w:r w:rsidRPr="00E27A35">
              <w:rPr>
                <w:rStyle w:val="a3"/>
                <w:noProof/>
              </w:rPr>
              <w:instrText xml:space="preserve"> </w:instrText>
            </w:r>
            <w:r>
              <w:rPr>
                <w:noProof/>
              </w:rPr>
              <w:instrText>HYPERLINK \l "_Toc133573294"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3.19 Category of relationship</w:t>
            </w:r>
            <w:r>
              <w:rPr>
                <w:noProof/>
                <w:webHidden/>
              </w:rPr>
              <w:tab/>
            </w:r>
            <w:r>
              <w:rPr>
                <w:noProof/>
                <w:webHidden/>
              </w:rPr>
              <w:fldChar w:fldCharType="begin"/>
            </w:r>
            <w:r>
              <w:rPr>
                <w:noProof/>
                <w:webHidden/>
              </w:rPr>
              <w:instrText xml:space="preserve"> PAGEREF _Toc133573294 \h </w:instrText>
            </w:r>
          </w:ins>
          <w:r>
            <w:rPr>
              <w:noProof/>
              <w:webHidden/>
            </w:rPr>
          </w:r>
          <w:r>
            <w:rPr>
              <w:noProof/>
              <w:webHidden/>
            </w:rPr>
            <w:fldChar w:fldCharType="separate"/>
          </w:r>
          <w:ins w:id="99" w:author="Lyu Yuxiao" w:date="2023-04-28T11:21:00Z">
            <w:r>
              <w:rPr>
                <w:noProof/>
                <w:webHidden/>
              </w:rPr>
              <w:t>13</w:t>
            </w:r>
          </w:ins>
          <w:ins w:id="100" w:author="Lyu Yuxiao" w:date="2023-04-28T11:20:00Z">
            <w:r>
              <w:rPr>
                <w:noProof/>
                <w:webHidden/>
              </w:rPr>
              <w:fldChar w:fldCharType="end"/>
            </w:r>
            <w:r w:rsidRPr="00E27A35">
              <w:rPr>
                <w:rStyle w:val="a3"/>
                <w:noProof/>
              </w:rPr>
              <w:fldChar w:fldCharType="end"/>
            </w:r>
          </w:ins>
        </w:p>
        <w:p w14:paraId="5E4162C9" w14:textId="65286B0F" w:rsidR="005E28B0" w:rsidRDefault="005E28B0">
          <w:pPr>
            <w:pStyle w:val="TOC2"/>
            <w:rPr>
              <w:ins w:id="101" w:author="Lyu Yuxiao" w:date="2023-04-28T11:20:00Z"/>
              <w:rFonts w:asciiTheme="minorHAnsi" w:hAnsiTheme="minorHAnsi" w:cstheme="minorBidi"/>
              <w:noProof/>
              <w:kern w:val="2"/>
              <w:sz w:val="21"/>
              <w:szCs w:val="22"/>
              <w:lang w:eastAsia="zh-CN"/>
            </w:rPr>
          </w:pPr>
          <w:ins w:id="102" w:author="Lyu Yuxiao" w:date="2023-04-28T11:20:00Z">
            <w:r w:rsidRPr="00E27A35">
              <w:rPr>
                <w:rStyle w:val="a3"/>
                <w:noProof/>
              </w:rPr>
              <w:fldChar w:fldCharType="begin"/>
            </w:r>
            <w:r w:rsidRPr="00E27A35">
              <w:rPr>
                <w:rStyle w:val="a3"/>
                <w:noProof/>
              </w:rPr>
              <w:instrText xml:space="preserve"> </w:instrText>
            </w:r>
            <w:r>
              <w:rPr>
                <w:noProof/>
              </w:rPr>
              <w:instrText>HYPERLINK \l "_Toc133573295"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3.20 Category of restricted area</w:t>
            </w:r>
            <w:r>
              <w:rPr>
                <w:noProof/>
                <w:webHidden/>
              </w:rPr>
              <w:tab/>
            </w:r>
            <w:r>
              <w:rPr>
                <w:noProof/>
                <w:webHidden/>
              </w:rPr>
              <w:fldChar w:fldCharType="begin"/>
            </w:r>
            <w:r>
              <w:rPr>
                <w:noProof/>
                <w:webHidden/>
              </w:rPr>
              <w:instrText xml:space="preserve"> PAGEREF _Toc133573295 \h </w:instrText>
            </w:r>
          </w:ins>
          <w:r>
            <w:rPr>
              <w:noProof/>
              <w:webHidden/>
            </w:rPr>
          </w:r>
          <w:r>
            <w:rPr>
              <w:noProof/>
              <w:webHidden/>
            </w:rPr>
            <w:fldChar w:fldCharType="separate"/>
          </w:r>
          <w:ins w:id="103" w:author="Lyu Yuxiao" w:date="2023-04-28T11:21:00Z">
            <w:r>
              <w:rPr>
                <w:noProof/>
                <w:webHidden/>
              </w:rPr>
              <w:t>14</w:t>
            </w:r>
          </w:ins>
          <w:ins w:id="104" w:author="Lyu Yuxiao" w:date="2023-04-28T11:20:00Z">
            <w:r>
              <w:rPr>
                <w:noProof/>
                <w:webHidden/>
              </w:rPr>
              <w:fldChar w:fldCharType="end"/>
            </w:r>
            <w:r w:rsidRPr="00E27A35">
              <w:rPr>
                <w:rStyle w:val="a3"/>
                <w:noProof/>
              </w:rPr>
              <w:fldChar w:fldCharType="end"/>
            </w:r>
          </w:ins>
        </w:p>
        <w:p w14:paraId="0D779B1B" w14:textId="73664BEA" w:rsidR="005E28B0" w:rsidRDefault="005E28B0">
          <w:pPr>
            <w:pStyle w:val="TOC2"/>
            <w:rPr>
              <w:ins w:id="105" w:author="Lyu Yuxiao" w:date="2023-04-28T11:20:00Z"/>
              <w:rFonts w:asciiTheme="minorHAnsi" w:hAnsiTheme="minorHAnsi" w:cstheme="minorBidi"/>
              <w:noProof/>
              <w:kern w:val="2"/>
              <w:sz w:val="21"/>
              <w:szCs w:val="22"/>
              <w:lang w:eastAsia="zh-CN"/>
            </w:rPr>
          </w:pPr>
          <w:ins w:id="106" w:author="Lyu Yuxiao" w:date="2023-04-28T11:20:00Z">
            <w:r w:rsidRPr="00E27A35">
              <w:rPr>
                <w:rStyle w:val="a3"/>
                <w:noProof/>
              </w:rPr>
              <w:fldChar w:fldCharType="begin"/>
            </w:r>
            <w:r w:rsidRPr="00E27A35">
              <w:rPr>
                <w:rStyle w:val="a3"/>
                <w:noProof/>
              </w:rPr>
              <w:instrText xml:space="preserve"> </w:instrText>
            </w:r>
            <w:r>
              <w:rPr>
                <w:noProof/>
              </w:rPr>
              <w:instrText>HYPERLINK \l "_Toc133573296"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3.21 Category of routeing measure</w:t>
            </w:r>
            <w:r>
              <w:rPr>
                <w:noProof/>
                <w:webHidden/>
              </w:rPr>
              <w:tab/>
            </w:r>
            <w:r>
              <w:rPr>
                <w:noProof/>
                <w:webHidden/>
              </w:rPr>
              <w:fldChar w:fldCharType="begin"/>
            </w:r>
            <w:r>
              <w:rPr>
                <w:noProof/>
                <w:webHidden/>
              </w:rPr>
              <w:instrText xml:space="preserve"> PAGEREF _Toc133573296 \h </w:instrText>
            </w:r>
          </w:ins>
          <w:r>
            <w:rPr>
              <w:noProof/>
              <w:webHidden/>
            </w:rPr>
          </w:r>
          <w:r>
            <w:rPr>
              <w:noProof/>
              <w:webHidden/>
            </w:rPr>
            <w:fldChar w:fldCharType="separate"/>
          </w:r>
          <w:ins w:id="107" w:author="Lyu Yuxiao" w:date="2023-04-28T11:21:00Z">
            <w:r>
              <w:rPr>
                <w:noProof/>
                <w:webHidden/>
              </w:rPr>
              <w:t>15</w:t>
            </w:r>
          </w:ins>
          <w:ins w:id="108" w:author="Lyu Yuxiao" w:date="2023-04-28T11:20:00Z">
            <w:r>
              <w:rPr>
                <w:noProof/>
                <w:webHidden/>
              </w:rPr>
              <w:fldChar w:fldCharType="end"/>
            </w:r>
            <w:r w:rsidRPr="00E27A35">
              <w:rPr>
                <w:rStyle w:val="a3"/>
                <w:noProof/>
              </w:rPr>
              <w:fldChar w:fldCharType="end"/>
            </w:r>
          </w:ins>
        </w:p>
        <w:p w14:paraId="4086055E" w14:textId="5CA616B1" w:rsidR="005E28B0" w:rsidRDefault="005E28B0">
          <w:pPr>
            <w:pStyle w:val="TOC2"/>
            <w:rPr>
              <w:ins w:id="109" w:author="Lyu Yuxiao" w:date="2023-04-28T11:20:00Z"/>
              <w:rFonts w:asciiTheme="minorHAnsi" w:hAnsiTheme="minorHAnsi" w:cstheme="minorBidi"/>
              <w:noProof/>
              <w:kern w:val="2"/>
              <w:sz w:val="21"/>
              <w:szCs w:val="22"/>
              <w:lang w:eastAsia="zh-CN"/>
            </w:rPr>
          </w:pPr>
          <w:ins w:id="110" w:author="Lyu Yuxiao" w:date="2023-04-28T11:20:00Z">
            <w:r w:rsidRPr="00E27A35">
              <w:rPr>
                <w:rStyle w:val="a3"/>
                <w:noProof/>
              </w:rPr>
              <w:fldChar w:fldCharType="begin"/>
            </w:r>
            <w:r w:rsidRPr="00E27A35">
              <w:rPr>
                <w:rStyle w:val="a3"/>
                <w:noProof/>
              </w:rPr>
              <w:instrText xml:space="preserve"> </w:instrText>
            </w:r>
            <w:r>
              <w:rPr>
                <w:noProof/>
              </w:rPr>
              <w:instrText>HYPERLINK \l "_Toc133573297"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3.22 Category of ship report</w:t>
            </w:r>
            <w:r>
              <w:rPr>
                <w:noProof/>
                <w:webHidden/>
              </w:rPr>
              <w:tab/>
            </w:r>
            <w:r>
              <w:rPr>
                <w:noProof/>
                <w:webHidden/>
              </w:rPr>
              <w:fldChar w:fldCharType="begin"/>
            </w:r>
            <w:r>
              <w:rPr>
                <w:noProof/>
                <w:webHidden/>
              </w:rPr>
              <w:instrText xml:space="preserve"> PAGEREF _Toc133573297 \h </w:instrText>
            </w:r>
          </w:ins>
          <w:r>
            <w:rPr>
              <w:noProof/>
              <w:webHidden/>
            </w:rPr>
          </w:r>
          <w:r>
            <w:rPr>
              <w:noProof/>
              <w:webHidden/>
            </w:rPr>
            <w:fldChar w:fldCharType="separate"/>
          </w:r>
          <w:ins w:id="111" w:author="Lyu Yuxiao" w:date="2023-04-28T11:21:00Z">
            <w:r>
              <w:rPr>
                <w:noProof/>
                <w:webHidden/>
              </w:rPr>
              <w:t>16</w:t>
            </w:r>
          </w:ins>
          <w:ins w:id="112" w:author="Lyu Yuxiao" w:date="2023-04-28T11:20:00Z">
            <w:r>
              <w:rPr>
                <w:noProof/>
                <w:webHidden/>
              </w:rPr>
              <w:fldChar w:fldCharType="end"/>
            </w:r>
            <w:r w:rsidRPr="00E27A35">
              <w:rPr>
                <w:rStyle w:val="a3"/>
                <w:noProof/>
              </w:rPr>
              <w:fldChar w:fldCharType="end"/>
            </w:r>
          </w:ins>
        </w:p>
        <w:p w14:paraId="7088C794" w14:textId="25F665EC" w:rsidR="005E28B0" w:rsidRDefault="005E28B0">
          <w:pPr>
            <w:pStyle w:val="TOC2"/>
            <w:rPr>
              <w:ins w:id="113" w:author="Lyu Yuxiao" w:date="2023-04-28T11:20:00Z"/>
              <w:rFonts w:asciiTheme="minorHAnsi" w:hAnsiTheme="minorHAnsi" w:cstheme="minorBidi"/>
              <w:noProof/>
              <w:kern w:val="2"/>
              <w:sz w:val="21"/>
              <w:szCs w:val="22"/>
              <w:lang w:eastAsia="zh-CN"/>
            </w:rPr>
          </w:pPr>
          <w:ins w:id="114" w:author="Lyu Yuxiao" w:date="2023-04-28T11:20:00Z">
            <w:r w:rsidRPr="00E27A35">
              <w:rPr>
                <w:rStyle w:val="a3"/>
                <w:noProof/>
              </w:rPr>
              <w:fldChar w:fldCharType="begin"/>
            </w:r>
            <w:r w:rsidRPr="00E27A35">
              <w:rPr>
                <w:rStyle w:val="a3"/>
                <w:noProof/>
              </w:rPr>
              <w:instrText xml:space="preserve"> </w:instrText>
            </w:r>
            <w:r>
              <w:rPr>
                <w:noProof/>
              </w:rPr>
              <w:instrText>HYPERLINK \l "_Toc133573298"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3.23 Category of signal station, traffic</w:t>
            </w:r>
            <w:r>
              <w:rPr>
                <w:noProof/>
                <w:webHidden/>
              </w:rPr>
              <w:tab/>
            </w:r>
            <w:r>
              <w:rPr>
                <w:noProof/>
                <w:webHidden/>
              </w:rPr>
              <w:fldChar w:fldCharType="begin"/>
            </w:r>
            <w:r>
              <w:rPr>
                <w:noProof/>
                <w:webHidden/>
              </w:rPr>
              <w:instrText xml:space="preserve"> PAGEREF _Toc133573298 \h </w:instrText>
            </w:r>
          </w:ins>
          <w:r>
            <w:rPr>
              <w:noProof/>
              <w:webHidden/>
            </w:rPr>
          </w:r>
          <w:r>
            <w:rPr>
              <w:noProof/>
              <w:webHidden/>
            </w:rPr>
            <w:fldChar w:fldCharType="separate"/>
          </w:r>
          <w:ins w:id="115" w:author="Lyu Yuxiao" w:date="2023-04-28T11:21:00Z">
            <w:r>
              <w:rPr>
                <w:noProof/>
                <w:webHidden/>
              </w:rPr>
              <w:t>17</w:t>
            </w:r>
          </w:ins>
          <w:ins w:id="116" w:author="Lyu Yuxiao" w:date="2023-04-28T11:20:00Z">
            <w:r>
              <w:rPr>
                <w:noProof/>
                <w:webHidden/>
              </w:rPr>
              <w:fldChar w:fldCharType="end"/>
            </w:r>
            <w:r w:rsidRPr="00E27A35">
              <w:rPr>
                <w:rStyle w:val="a3"/>
                <w:noProof/>
              </w:rPr>
              <w:fldChar w:fldCharType="end"/>
            </w:r>
          </w:ins>
        </w:p>
        <w:p w14:paraId="4A5D7033" w14:textId="4B365835" w:rsidR="005E28B0" w:rsidRDefault="005E28B0">
          <w:pPr>
            <w:pStyle w:val="TOC2"/>
            <w:rPr>
              <w:ins w:id="117" w:author="Lyu Yuxiao" w:date="2023-04-28T11:20:00Z"/>
              <w:rFonts w:asciiTheme="minorHAnsi" w:hAnsiTheme="minorHAnsi" w:cstheme="minorBidi"/>
              <w:noProof/>
              <w:kern w:val="2"/>
              <w:sz w:val="21"/>
              <w:szCs w:val="22"/>
              <w:lang w:eastAsia="zh-CN"/>
            </w:rPr>
          </w:pPr>
          <w:ins w:id="118" w:author="Lyu Yuxiao" w:date="2023-04-28T11:20:00Z">
            <w:r w:rsidRPr="00E27A35">
              <w:rPr>
                <w:rStyle w:val="a3"/>
                <w:noProof/>
              </w:rPr>
              <w:fldChar w:fldCharType="begin"/>
            </w:r>
            <w:r w:rsidRPr="00E27A35">
              <w:rPr>
                <w:rStyle w:val="a3"/>
                <w:noProof/>
              </w:rPr>
              <w:instrText xml:space="preserve"> </w:instrText>
            </w:r>
            <w:r>
              <w:rPr>
                <w:noProof/>
              </w:rPr>
              <w:instrText>HYPERLINK \l "_Toc133573299"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3.24 Category of signal station, warning</w:t>
            </w:r>
            <w:r>
              <w:rPr>
                <w:noProof/>
                <w:webHidden/>
              </w:rPr>
              <w:tab/>
            </w:r>
            <w:r>
              <w:rPr>
                <w:noProof/>
                <w:webHidden/>
              </w:rPr>
              <w:fldChar w:fldCharType="begin"/>
            </w:r>
            <w:r>
              <w:rPr>
                <w:noProof/>
                <w:webHidden/>
              </w:rPr>
              <w:instrText xml:space="preserve"> PAGEREF _Toc133573299 \h </w:instrText>
            </w:r>
          </w:ins>
          <w:r>
            <w:rPr>
              <w:noProof/>
              <w:webHidden/>
            </w:rPr>
          </w:r>
          <w:r>
            <w:rPr>
              <w:noProof/>
              <w:webHidden/>
            </w:rPr>
            <w:fldChar w:fldCharType="separate"/>
          </w:r>
          <w:ins w:id="119" w:author="Lyu Yuxiao" w:date="2023-04-28T11:21:00Z">
            <w:r>
              <w:rPr>
                <w:noProof/>
                <w:webHidden/>
              </w:rPr>
              <w:t>17</w:t>
            </w:r>
          </w:ins>
          <w:ins w:id="120" w:author="Lyu Yuxiao" w:date="2023-04-28T11:20:00Z">
            <w:r>
              <w:rPr>
                <w:noProof/>
                <w:webHidden/>
              </w:rPr>
              <w:fldChar w:fldCharType="end"/>
            </w:r>
            <w:r w:rsidRPr="00E27A35">
              <w:rPr>
                <w:rStyle w:val="a3"/>
                <w:noProof/>
              </w:rPr>
              <w:fldChar w:fldCharType="end"/>
            </w:r>
          </w:ins>
        </w:p>
        <w:p w14:paraId="7DA6430B" w14:textId="6C6601E0" w:rsidR="005E28B0" w:rsidRDefault="005E28B0">
          <w:pPr>
            <w:pStyle w:val="TOC2"/>
            <w:rPr>
              <w:ins w:id="121" w:author="Lyu Yuxiao" w:date="2023-04-28T11:20:00Z"/>
              <w:rFonts w:asciiTheme="minorHAnsi" w:hAnsiTheme="minorHAnsi" w:cstheme="minorBidi"/>
              <w:noProof/>
              <w:kern w:val="2"/>
              <w:sz w:val="21"/>
              <w:szCs w:val="22"/>
              <w:lang w:eastAsia="zh-CN"/>
            </w:rPr>
          </w:pPr>
          <w:ins w:id="122" w:author="Lyu Yuxiao" w:date="2023-04-28T11:20:00Z">
            <w:r w:rsidRPr="00E27A35">
              <w:rPr>
                <w:rStyle w:val="a3"/>
                <w:noProof/>
              </w:rPr>
              <w:fldChar w:fldCharType="begin"/>
            </w:r>
            <w:r w:rsidRPr="00E27A35">
              <w:rPr>
                <w:rStyle w:val="a3"/>
                <w:noProof/>
              </w:rPr>
              <w:instrText xml:space="preserve"> </w:instrText>
            </w:r>
            <w:r>
              <w:rPr>
                <w:noProof/>
              </w:rPr>
              <w:instrText>HYPERLINK \l "_Toc133573300"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3.25 Category of Traffic Separation Scheme</w:t>
            </w:r>
            <w:r>
              <w:rPr>
                <w:noProof/>
                <w:webHidden/>
              </w:rPr>
              <w:tab/>
            </w:r>
            <w:r>
              <w:rPr>
                <w:noProof/>
                <w:webHidden/>
              </w:rPr>
              <w:fldChar w:fldCharType="begin"/>
            </w:r>
            <w:r>
              <w:rPr>
                <w:noProof/>
                <w:webHidden/>
              </w:rPr>
              <w:instrText xml:space="preserve"> PAGEREF _Toc133573300 \h </w:instrText>
            </w:r>
          </w:ins>
          <w:r>
            <w:rPr>
              <w:noProof/>
              <w:webHidden/>
            </w:rPr>
          </w:r>
          <w:r>
            <w:rPr>
              <w:noProof/>
              <w:webHidden/>
            </w:rPr>
            <w:fldChar w:fldCharType="separate"/>
          </w:r>
          <w:ins w:id="123" w:author="Lyu Yuxiao" w:date="2023-04-28T11:21:00Z">
            <w:r>
              <w:rPr>
                <w:noProof/>
                <w:webHidden/>
              </w:rPr>
              <w:t>18</w:t>
            </w:r>
          </w:ins>
          <w:ins w:id="124" w:author="Lyu Yuxiao" w:date="2023-04-28T11:20:00Z">
            <w:r>
              <w:rPr>
                <w:noProof/>
                <w:webHidden/>
              </w:rPr>
              <w:fldChar w:fldCharType="end"/>
            </w:r>
            <w:r w:rsidRPr="00E27A35">
              <w:rPr>
                <w:rStyle w:val="a3"/>
                <w:noProof/>
              </w:rPr>
              <w:fldChar w:fldCharType="end"/>
            </w:r>
          </w:ins>
        </w:p>
        <w:p w14:paraId="6E66FA20" w14:textId="7F4D78FA" w:rsidR="005E28B0" w:rsidRDefault="005E28B0">
          <w:pPr>
            <w:pStyle w:val="TOC2"/>
            <w:rPr>
              <w:ins w:id="125" w:author="Lyu Yuxiao" w:date="2023-04-28T11:20:00Z"/>
              <w:rFonts w:asciiTheme="minorHAnsi" w:hAnsiTheme="minorHAnsi" w:cstheme="minorBidi"/>
              <w:noProof/>
              <w:kern w:val="2"/>
              <w:sz w:val="21"/>
              <w:szCs w:val="22"/>
              <w:lang w:eastAsia="zh-CN"/>
            </w:rPr>
          </w:pPr>
          <w:ins w:id="126" w:author="Lyu Yuxiao" w:date="2023-04-28T11:20:00Z">
            <w:r w:rsidRPr="00E27A35">
              <w:rPr>
                <w:rStyle w:val="a3"/>
                <w:noProof/>
              </w:rPr>
              <w:fldChar w:fldCharType="begin"/>
            </w:r>
            <w:r w:rsidRPr="00E27A35">
              <w:rPr>
                <w:rStyle w:val="a3"/>
                <w:noProof/>
              </w:rPr>
              <w:instrText xml:space="preserve"> </w:instrText>
            </w:r>
            <w:r>
              <w:rPr>
                <w:noProof/>
              </w:rPr>
              <w:instrText>HYPERLINK \l "_Toc133573301"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3.26 Category of temporal variation</w:t>
            </w:r>
            <w:r>
              <w:rPr>
                <w:noProof/>
                <w:webHidden/>
              </w:rPr>
              <w:tab/>
            </w:r>
            <w:r>
              <w:rPr>
                <w:noProof/>
                <w:webHidden/>
              </w:rPr>
              <w:fldChar w:fldCharType="begin"/>
            </w:r>
            <w:r>
              <w:rPr>
                <w:noProof/>
                <w:webHidden/>
              </w:rPr>
              <w:instrText xml:space="preserve"> PAGEREF _Toc133573301 \h </w:instrText>
            </w:r>
          </w:ins>
          <w:r>
            <w:rPr>
              <w:noProof/>
              <w:webHidden/>
            </w:rPr>
          </w:r>
          <w:r>
            <w:rPr>
              <w:noProof/>
              <w:webHidden/>
            </w:rPr>
            <w:fldChar w:fldCharType="separate"/>
          </w:r>
          <w:ins w:id="127" w:author="Lyu Yuxiao" w:date="2023-04-28T11:21:00Z">
            <w:r>
              <w:rPr>
                <w:noProof/>
                <w:webHidden/>
              </w:rPr>
              <w:t>19</w:t>
            </w:r>
          </w:ins>
          <w:ins w:id="128" w:author="Lyu Yuxiao" w:date="2023-04-28T11:20:00Z">
            <w:r>
              <w:rPr>
                <w:noProof/>
                <w:webHidden/>
              </w:rPr>
              <w:fldChar w:fldCharType="end"/>
            </w:r>
            <w:r w:rsidRPr="00E27A35">
              <w:rPr>
                <w:rStyle w:val="a3"/>
                <w:noProof/>
              </w:rPr>
              <w:fldChar w:fldCharType="end"/>
            </w:r>
          </w:ins>
        </w:p>
        <w:p w14:paraId="7F9684A6" w14:textId="49BC504E" w:rsidR="005E28B0" w:rsidRDefault="005E28B0">
          <w:pPr>
            <w:pStyle w:val="TOC2"/>
            <w:rPr>
              <w:ins w:id="129" w:author="Lyu Yuxiao" w:date="2023-04-28T11:20:00Z"/>
              <w:rFonts w:asciiTheme="minorHAnsi" w:hAnsiTheme="minorHAnsi" w:cstheme="minorBidi"/>
              <w:noProof/>
              <w:kern w:val="2"/>
              <w:sz w:val="21"/>
              <w:szCs w:val="22"/>
              <w:lang w:eastAsia="zh-CN"/>
            </w:rPr>
          </w:pPr>
          <w:ins w:id="130" w:author="Lyu Yuxiao" w:date="2023-04-28T11:20:00Z">
            <w:r w:rsidRPr="00E27A35">
              <w:rPr>
                <w:rStyle w:val="a3"/>
                <w:noProof/>
              </w:rPr>
              <w:fldChar w:fldCharType="begin"/>
            </w:r>
            <w:r w:rsidRPr="00E27A35">
              <w:rPr>
                <w:rStyle w:val="a3"/>
                <w:noProof/>
              </w:rPr>
              <w:instrText xml:space="preserve"> </w:instrText>
            </w:r>
            <w:r>
              <w:rPr>
                <w:noProof/>
              </w:rPr>
              <w:instrText>HYPERLINK \l "_Toc133573302"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3.27 Category of text</w:t>
            </w:r>
            <w:r>
              <w:rPr>
                <w:noProof/>
                <w:webHidden/>
              </w:rPr>
              <w:tab/>
            </w:r>
            <w:r>
              <w:rPr>
                <w:noProof/>
                <w:webHidden/>
              </w:rPr>
              <w:fldChar w:fldCharType="begin"/>
            </w:r>
            <w:r>
              <w:rPr>
                <w:noProof/>
                <w:webHidden/>
              </w:rPr>
              <w:instrText xml:space="preserve"> PAGEREF _Toc133573302 \h </w:instrText>
            </w:r>
          </w:ins>
          <w:r>
            <w:rPr>
              <w:noProof/>
              <w:webHidden/>
            </w:rPr>
          </w:r>
          <w:r>
            <w:rPr>
              <w:noProof/>
              <w:webHidden/>
            </w:rPr>
            <w:fldChar w:fldCharType="separate"/>
          </w:r>
          <w:ins w:id="131" w:author="Lyu Yuxiao" w:date="2023-04-28T11:21:00Z">
            <w:r>
              <w:rPr>
                <w:noProof/>
                <w:webHidden/>
              </w:rPr>
              <w:t>19</w:t>
            </w:r>
          </w:ins>
          <w:ins w:id="132" w:author="Lyu Yuxiao" w:date="2023-04-28T11:20:00Z">
            <w:r>
              <w:rPr>
                <w:noProof/>
                <w:webHidden/>
              </w:rPr>
              <w:fldChar w:fldCharType="end"/>
            </w:r>
            <w:r w:rsidRPr="00E27A35">
              <w:rPr>
                <w:rStyle w:val="a3"/>
                <w:noProof/>
              </w:rPr>
              <w:fldChar w:fldCharType="end"/>
            </w:r>
          </w:ins>
        </w:p>
        <w:p w14:paraId="4C6BCB37" w14:textId="37917F66" w:rsidR="005E28B0" w:rsidRDefault="005E28B0">
          <w:pPr>
            <w:pStyle w:val="TOC2"/>
            <w:rPr>
              <w:ins w:id="133" w:author="Lyu Yuxiao" w:date="2023-04-28T11:20:00Z"/>
              <w:rFonts w:asciiTheme="minorHAnsi" w:hAnsiTheme="minorHAnsi" w:cstheme="minorBidi"/>
              <w:noProof/>
              <w:kern w:val="2"/>
              <w:sz w:val="21"/>
              <w:szCs w:val="22"/>
              <w:lang w:eastAsia="zh-CN"/>
            </w:rPr>
          </w:pPr>
          <w:ins w:id="134" w:author="Lyu Yuxiao" w:date="2023-04-28T11:20:00Z">
            <w:r w:rsidRPr="00E27A35">
              <w:rPr>
                <w:rStyle w:val="a3"/>
                <w:noProof/>
              </w:rPr>
              <w:fldChar w:fldCharType="begin"/>
            </w:r>
            <w:r w:rsidRPr="00E27A35">
              <w:rPr>
                <w:rStyle w:val="a3"/>
                <w:noProof/>
              </w:rPr>
              <w:instrText xml:space="preserve"> </w:instrText>
            </w:r>
            <w:r>
              <w:rPr>
                <w:noProof/>
              </w:rPr>
              <w:instrText>HYPERLINK \l "_Toc133573303"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3.28 Category of vessel registry</w:t>
            </w:r>
            <w:r>
              <w:rPr>
                <w:noProof/>
                <w:webHidden/>
              </w:rPr>
              <w:tab/>
            </w:r>
            <w:r>
              <w:rPr>
                <w:noProof/>
                <w:webHidden/>
              </w:rPr>
              <w:fldChar w:fldCharType="begin"/>
            </w:r>
            <w:r>
              <w:rPr>
                <w:noProof/>
                <w:webHidden/>
              </w:rPr>
              <w:instrText xml:space="preserve"> PAGEREF _Toc133573303 \h </w:instrText>
            </w:r>
          </w:ins>
          <w:r>
            <w:rPr>
              <w:noProof/>
              <w:webHidden/>
            </w:rPr>
          </w:r>
          <w:r>
            <w:rPr>
              <w:noProof/>
              <w:webHidden/>
            </w:rPr>
            <w:fldChar w:fldCharType="separate"/>
          </w:r>
          <w:ins w:id="135" w:author="Lyu Yuxiao" w:date="2023-04-28T11:21:00Z">
            <w:r>
              <w:rPr>
                <w:noProof/>
                <w:webHidden/>
              </w:rPr>
              <w:t>20</w:t>
            </w:r>
          </w:ins>
          <w:ins w:id="136" w:author="Lyu Yuxiao" w:date="2023-04-28T11:20:00Z">
            <w:r>
              <w:rPr>
                <w:noProof/>
                <w:webHidden/>
              </w:rPr>
              <w:fldChar w:fldCharType="end"/>
            </w:r>
            <w:r w:rsidRPr="00E27A35">
              <w:rPr>
                <w:rStyle w:val="a3"/>
                <w:noProof/>
              </w:rPr>
              <w:fldChar w:fldCharType="end"/>
            </w:r>
          </w:ins>
        </w:p>
        <w:p w14:paraId="5E5FE102" w14:textId="1FAAF690" w:rsidR="005E28B0" w:rsidRDefault="005E28B0">
          <w:pPr>
            <w:pStyle w:val="TOC2"/>
            <w:rPr>
              <w:ins w:id="137" w:author="Lyu Yuxiao" w:date="2023-04-28T11:20:00Z"/>
              <w:rFonts w:asciiTheme="minorHAnsi" w:hAnsiTheme="minorHAnsi" w:cstheme="minorBidi"/>
              <w:noProof/>
              <w:kern w:val="2"/>
              <w:sz w:val="21"/>
              <w:szCs w:val="22"/>
              <w:lang w:eastAsia="zh-CN"/>
            </w:rPr>
          </w:pPr>
          <w:ins w:id="138" w:author="Lyu Yuxiao" w:date="2023-04-28T11:20:00Z">
            <w:r w:rsidRPr="00E27A35">
              <w:rPr>
                <w:rStyle w:val="a3"/>
                <w:noProof/>
              </w:rPr>
              <w:fldChar w:fldCharType="begin"/>
            </w:r>
            <w:r w:rsidRPr="00E27A35">
              <w:rPr>
                <w:rStyle w:val="a3"/>
                <w:noProof/>
              </w:rPr>
              <w:instrText xml:space="preserve"> </w:instrText>
            </w:r>
            <w:r>
              <w:rPr>
                <w:noProof/>
              </w:rPr>
              <w:instrText>HYPERLINK \l "_Toc133573304"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3.29 Category of vessel traffic service</w:t>
            </w:r>
            <w:r>
              <w:rPr>
                <w:noProof/>
                <w:webHidden/>
              </w:rPr>
              <w:tab/>
            </w:r>
            <w:r>
              <w:rPr>
                <w:noProof/>
                <w:webHidden/>
              </w:rPr>
              <w:fldChar w:fldCharType="begin"/>
            </w:r>
            <w:r>
              <w:rPr>
                <w:noProof/>
                <w:webHidden/>
              </w:rPr>
              <w:instrText xml:space="preserve"> PAGEREF _Toc133573304 \h </w:instrText>
            </w:r>
          </w:ins>
          <w:r>
            <w:rPr>
              <w:noProof/>
              <w:webHidden/>
            </w:rPr>
          </w:r>
          <w:r>
            <w:rPr>
              <w:noProof/>
              <w:webHidden/>
            </w:rPr>
            <w:fldChar w:fldCharType="separate"/>
          </w:r>
          <w:ins w:id="139" w:author="Lyu Yuxiao" w:date="2023-04-28T11:21:00Z">
            <w:r>
              <w:rPr>
                <w:noProof/>
                <w:webHidden/>
              </w:rPr>
              <w:t>20</w:t>
            </w:r>
          </w:ins>
          <w:ins w:id="140" w:author="Lyu Yuxiao" w:date="2023-04-28T11:20:00Z">
            <w:r>
              <w:rPr>
                <w:noProof/>
                <w:webHidden/>
              </w:rPr>
              <w:fldChar w:fldCharType="end"/>
            </w:r>
            <w:r w:rsidRPr="00E27A35">
              <w:rPr>
                <w:rStyle w:val="a3"/>
                <w:noProof/>
              </w:rPr>
              <w:fldChar w:fldCharType="end"/>
            </w:r>
          </w:ins>
        </w:p>
        <w:p w14:paraId="1F47F660" w14:textId="0DE578D3" w:rsidR="005E28B0" w:rsidRDefault="005E28B0">
          <w:pPr>
            <w:pStyle w:val="TOC2"/>
            <w:rPr>
              <w:ins w:id="141" w:author="Lyu Yuxiao" w:date="2023-04-28T11:20:00Z"/>
              <w:rFonts w:asciiTheme="minorHAnsi" w:hAnsiTheme="minorHAnsi" w:cstheme="minorBidi"/>
              <w:noProof/>
              <w:kern w:val="2"/>
              <w:sz w:val="21"/>
              <w:szCs w:val="22"/>
              <w:lang w:eastAsia="zh-CN"/>
            </w:rPr>
          </w:pPr>
          <w:ins w:id="142" w:author="Lyu Yuxiao" w:date="2023-04-28T11:20:00Z">
            <w:r w:rsidRPr="00E27A35">
              <w:rPr>
                <w:rStyle w:val="a3"/>
                <w:noProof/>
              </w:rPr>
              <w:fldChar w:fldCharType="begin"/>
            </w:r>
            <w:r w:rsidRPr="00E27A35">
              <w:rPr>
                <w:rStyle w:val="a3"/>
                <w:noProof/>
              </w:rPr>
              <w:instrText xml:space="preserve"> </w:instrText>
            </w:r>
            <w:r>
              <w:rPr>
                <w:noProof/>
              </w:rPr>
              <w:instrText>HYPERLINK \l "_Toc133573305"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3.30 City name</w:t>
            </w:r>
            <w:r>
              <w:rPr>
                <w:noProof/>
                <w:webHidden/>
              </w:rPr>
              <w:tab/>
            </w:r>
            <w:r>
              <w:rPr>
                <w:noProof/>
                <w:webHidden/>
              </w:rPr>
              <w:fldChar w:fldCharType="begin"/>
            </w:r>
            <w:r>
              <w:rPr>
                <w:noProof/>
                <w:webHidden/>
              </w:rPr>
              <w:instrText xml:space="preserve"> PAGEREF _Toc133573305 \h </w:instrText>
            </w:r>
          </w:ins>
          <w:r>
            <w:rPr>
              <w:noProof/>
              <w:webHidden/>
            </w:rPr>
          </w:r>
          <w:r>
            <w:rPr>
              <w:noProof/>
              <w:webHidden/>
            </w:rPr>
            <w:fldChar w:fldCharType="separate"/>
          </w:r>
          <w:ins w:id="143" w:author="Lyu Yuxiao" w:date="2023-04-28T11:21:00Z">
            <w:r>
              <w:rPr>
                <w:noProof/>
                <w:webHidden/>
              </w:rPr>
              <w:t>20</w:t>
            </w:r>
          </w:ins>
          <w:ins w:id="144" w:author="Lyu Yuxiao" w:date="2023-04-28T11:20:00Z">
            <w:r>
              <w:rPr>
                <w:noProof/>
                <w:webHidden/>
              </w:rPr>
              <w:fldChar w:fldCharType="end"/>
            </w:r>
            <w:r w:rsidRPr="00E27A35">
              <w:rPr>
                <w:rStyle w:val="a3"/>
                <w:noProof/>
              </w:rPr>
              <w:fldChar w:fldCharType="end"/>
            </w:r>
          </w:ins>
        </w:p>
        <w:p w14:paraId="26C382E4" w14:textId="508D1756" w:rsidR="005E28B0" w:rsidRDefault="005E28B0">
          <w:pPr>
            <w:pStyle w:val="TOC2"/>
            <w:rPr>
              <w:ins w:id="145" w:author="Lyu Yuxiao" w:date="2023-04-28T11:20:00Z"/>
              <w:rFonts w:asciiTheme="minorHAnsi" w:hAnsiTheme="minorHAnsi" w:cstheme="minorBidi"/>
              <w:noProof/>
              <w:kern w:val="2"/>
              <w:sz w:val="21"/>
              <w:szCs w:val="22"/>
              <w:lang w:eastAsia="zh-CN"/>
            </w:rPr>
          </w:pPr>
          <w:ins w:id="146" w:author="Lyu Yuxiao" w:date="2023-04-28T11:20:00Z">
            <w:r w:rsidRPr="00E27A35">
              <w:rPr>
                <w:rStyle w:val="a3"/>
                <w:noProof/>
              </w:rPr>
              <w:fldChar w:fldCharType="begin"/>
            </w:r>
            <w:r w:rsidRPr="00E27A35">
              <w:rPr>
                <w:rStyle w:val="a3"/>
                <w:noProof/>
              </w:rPr>
              <w:instrText xml:space="preserve"> </w:instrText>
            </w:r>
            <w:r>
              <w:rPr>
                <w:noProof/>
              </w:rPr>
              <w:instrText>HYPERLINK \l "_Toc133573306"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3.31 Communication channel</w:t>
            </w:r>
            <w:r>
              <w:rPr>
                <w:noProof/>
                <w:webHidden/>
              </w:rPr>
              <w:tab/>
            </w:r>
            <w:r>
              <w:rPr>
                <w:noProof/>
                <w:webHidden/>
              </w:rPr>
              <w:fldChar w:fldCharType="begin"/>
            </w:r>
            <w:r>
              <w:rPr>
                <w:noProof/>
                <w:webHidden/>
              </w:rPr>
              <w:instrText xml:space="preserve"> PAGEREF _Toc133573306 \h </w:instrText>
            </w:r>
          </w:ins>
          <w:r>
            <w:rPr>
              <w:noProof/>
              <w:webHidden/>
            </w:rPr>
          </w:r>
          <w:r>
            <w:rPr>
              <w:noProof/>
              <w:webHidden/>
            </w:rPr>
            <w:fldChar w:fldCharType="separate"/>
          </w:r>
          <w:ins w:id="147" w:author="Lyu Yuxiao" w:date="2023-04-28T11:21:00Z">
            <w:r>
              <w:rPr>
                <w:noProof/>
                <w:webHidden/>
              </w:rPr>
              <w:t>20</w:t>
            </w:r>
          </w:ins>
          <w:ins w:id="148" w:author="Lyu Yuxiao" w:date="2023-04-28T11:20:00Z">
            <w:r>
              <w:rPr>
                <w:noProof/>
                <w:webHidden/>
              </w:rPr>
              <w:fldChar w:fldCharType="end"/>
            </w:r>
            <w:r w:rsidRPr="00E27A35">
              <w:rPr>
                <w:rStyle w:val="a3"/>
                <w:noProof/>
              </w:rPr>
              <w:fldChar w:fldCharType="end"/>
            </w:r>
          </w:ins>
        </w:p>
        <w:p w14:paraId="35811947" w14:textId="4CBDD10F" w:rsidR="005E28B0" w:rsidRDefault="005E28B0">
          <w:pPr>
            <w:pStyle w:val="TOC2"/>
            <w:rPr>
              <w:ins w:id="149" w:author="Lyu Yuxiao" w:date="2023-04-28T11:20:00Z"/>
              <w:rFonts w:asciiTheme="minorHAnsi" w:hAnsiTheme="minorHAnsi" w:cstheme="minorBidi"/>
              <w:noProof/>
              <w:kern w:val="2"/>
              <w:sz w:val="21"/>
              <w:szCs w:val="22"/>
              <w:lang w:eastAsia="zh-CN"/>
            </w:rPr>
          </w:pPr>
          <w:ins w:id="150" w:author="Lyu Yuxiao" w:date="2023-04-28T11:20:00Z">
            <w:r w:rsidRPr="00E27A35">
              <w:rPr>
                <w:rStyle w:val="a3"/>
                <w:noProof/>
              </w:rPr>
              <w:fldChar w:fldCharType="begin"/>
            </w:r>
            <w:r w:rsidRPr="00E27A35">
              <w:rPr>
                <w:rStyle w:val="a3"/>
                <w:noProof/>
              </w:rPr>
              <w:instrText xml:space="preserve"> </w:instrText>
            </w:r>
            <w:r>
              <w:rPr>
                <w:noProof/>
              </w:rPr>
              <w:instrText>HYPERLINK \l "_Toc133573307"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3.32 Comparison Operator</w:t>
            </w:r>
            <w:r>
              <w:rPr>
                <w:noProof/>
                <w:webHidden/>
              </w:rPr>
              <w:tab/>
            </w:r>
            <w:r>
              <w:rPr>
                <w:noProof/>
                <w:webHidden/>
              </w:rPr>
              <w:fldChar w:fldCharType="begin"/>
            </w:r>
            <w:r>
              <w:rPr>
                <w:noProof/>
                <w:webHidden/>
              </w:rPr>
              <w:instrText xml:space="preserve"> PAGEREF _Toc133573307 \h </w:instrText>
            </w:r>
          </w:ins>
          <w:r>
            <w:rPr>
              <w:noProof/>
              <w:webHidden/>
            </w:rPr>
          </w:r>
          <w:r>
            <w:rPr>
              <w:noProof/>
              <w:webHidden/>
            </w:rPr>
            <w:fldChar w:fldCharType="separate"/>
          </w:r>
          <w:ins w:id="151" w:author="Lyu Yuxiao" w:date="2023-04-28T11:21:00Z">
            <w:r>
              <w:rPr>
                <w:noProof/>
                <w:webHidden/>
              </w:rPr>
              <w:t>21</w:t>
            </w:r>
          </w:ins>
          <w:ins w:id="152" w:author="Lyu Yuxiao" w:date="2023-04-28T11:20:00Z">
            <w:r>
              <w:rPr>
                <w:noProof/>
                <w:webHidden/>
              </w:rPr>
              <w:fldChar w:fldCharType="end"/>
            </w:r>
            <w:r w:rsidRPr="00E27A35">
              <w:rPr>
                <w:rStyle w:val="a3"/>
                <w:noProof/>
              </w:rPr>
              <w:fldChar w:fldCharType="end"/>
            </w:r>
          </w:ins>
        </w:p>
        <w:p w14:paraId="34B39854" w14:textId="72D6B75F" w:rsidR="005E28B0" w:rsidRDefault="005E28B0">
          <w:pPr>
            <w:pStyle w:val="TOC2"/>
            <w:rPr>
              <w:ins w:id="153" w:author="Lyu Yuxiao" w:date="2023-04-28T11:20:00Z"/>
              <w:rFonts w:asciiTheme="minorHAnsi" w:hAnsiTheme="minorHAnsi" w:cstheme="minorBidi"/>
              <w:noProof/>
              <w:kern w:val="2"/>
              <w:sz w:val="21"/>
              <w:szCs w:val="22"/>
              <w:lang w:eastAsia="zh-CN"/>
            </w:rPr>
          </w:pPr>
          <w:ins w:id="154" w:author="Lyu Yuxiao" w:date="2023-04-28T11:20:00Z">
            <w:r w:rsidRPr="00E27A35">
              <w:rPr>
                <w:rStyle w:val="a3"/>
                <w:noProof/>
              </w:rPr>
              <w:fldChar w:fldCharType="begin"/>
            </w:r>
            <w:r w:rsidRPr="00E27A35">
              <w:rPr>
                <w:rStyle w:val="a3"/>
                <w:noProof/>
              </w:rPr>
              <w:instrText xml:space="preserve"> </w:instrText>
            </w:r>
            <w:r>
              <w:rPr>
                <w:noProof/>
              </w:rPr>
              <w:instrText>HYPERLINK \l "_Toc133573308"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3.33 Condition</w:t>
            </w:r>
            <w:r>
              <w:rPr>
                <w:noProof/>
                <w:webHidden/>
              </w:rPr>
              <w:tab/>
            </w:r>
            <w:r>
              <w:rPr>
                <w:noProof/>
                <w:webHidden/>
              </w:rPr>
              <w:fldChar w:fldCharType="begin"/>
            </w:r>
            <w:r>
              <w:rPr>
                <w:noProof/>
                <w:webHidden/>
              </w:rPr>
              <w:instrText xml:space="preserve"> PAGEREF _Toc133573308 \h </w:instrText>
            </w:r>
          </w:ins>
          <w:r>
            <w:rPr>
              <w:noProof/>
              <w:webHidden/>
            </w:rPr>
          </w:r>
          <w:r>
            <w:rPr>
              <w:noProof/>
              <w:webHidden/>
            </w:rPr>
            <w:fldChar w:fldCharType="separate"/>
          </w:r>
          <w:ins w:id="155" w:author="Lyu Yuxiao" w:date="2023-04-28T11:21:00Z">
            <w:r>
              <w:rPr>
                <w:noProof/>
                <w:webHidden/>
              </w:rPr>
              <w:t>21</w:t>
            </w:r>
          </w:ins>
          <w:ins w:id="156" w:author="Lyu Yuxiao" w:date="2023-04-28T11:20:00Z">
            <w:r>
              <w:rPr>
                <w:noProof/>
                <w:webHidden/>
              </w:rPr>
              <w:fldChar w:fldCharType="end"/>
            </w:r>
            <w:r w:rsidRPr="00E27A35">
              <w:rPr>
                <w:rStyle w:val="a3"/>
                <w:noProof/>
              </w:rPr>
              <w:fldChar w:fldCharType="end"/>
            </w:r>
          </w:ins>
        </w:p>
        <w:p w14:paraId="68E798B1" w14:textId="5450ABBF" w:rsidR="005E28B0" w:rsidRDefault="005E28B0">
          <w:pPr>
            <w:pStyle w:val="TOC2"/>
            <w:rPr>
              <w:ins w:id="157" w:author="Lyu Yuxiao" w:date="2023-04-28T11:20:00Z"/>
              <w:rFonts w:asciiTheme="minorHAnsi" w:hAnsiTheme="minorHAnsi" w:cstheme="minorBidi"/>
              <w:noProof/>
              <w:kern w:val="2"/>
              <w:sz w:val="21"/>
              <w:szCs w:val="22"/>
              <w:lang w:eastAsia="zh-CN"/>
            </w:rPr>
          </w:pPr>
          <w:ins w:id="158" w:author="Lyu Yuxiao" w:date="2023-04-28T11:20:00Z">
            <w:r w:rsidRPr="00E27A35">
              <w:rPr>
                <w:rStyle w:val="a3"/>
                <w:noProof/>
              </w:rPr>
              <w:fldChar w:fldCharType="begin"/>
            </w:r>
            <w:r w:rsidRPr="00E27A35">
              <w:rPr>
                <w:rStyle w:val="a3"/>
                <w:noProof/>
              </w:rPr>
              <w:instrText xml:space="preserve"> </w:instrText>
            </w:r>
            <w:r>
              <w:rPr>
                <w:noProof/>
              </w:rPr>
              <w:instrText>HYPERLINK \l "_Toc133573309"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3.34 Contact instructions</w:t>
            </w:r>
            <w:r>
              <w:rPr>
                <w:noProof/>
                <w:webHidden/>
              </w:rPr>
              <w:tab/>
            </w:r>
            <w:r>
              <w:rPr>
                <w:noProof/>
                <w:webHidden/>
              </w:rPr>
              <w:fldChar w:fldCharType="begin"/>
            </w:r>
            <w:r>
              <w:rPr>
                <w:noProof/>
                <w:webHidden/>
              </w:rPr>
              <w:instrText xml:space="preserve"> PAGEREF _Toc133573309 \h </w:instrText>
            </w:r>
          </w:ins>
          <w:r>
            <w:rPr>
              <w:noProof/>
              <w:webHidden/>
            </w:rPr>
          </w:r>
          <w:r>
            <w:rPr>
              <w:noProof/>
              <w:webHidden/>
            </w:rPr>
            <w:fldChar w:fldCharType="separate"/>
          </w:r>
          <w:ins w:id="159" w:author="Lyu Yuxiao" w:date="2023-04-28T11:21:00Z">
            <w:r>
              <w:rPr>
                <w:noProof/>
                <w:webHidden/>
              </w:rPr>
              <w:t>22</w:t>
            </w:r>
          </w:ins>
          <w:ins w:id="160" w:author="Lyu Yuxiao" w:date="2023-04-28T11:20:00Z">
            <w:r>
              <w:rPr>
                <w:noProof/>
                <w:webHidden/>
              </w:rPr>
              <w:fldChar w:fldCharType="end"/>
            </w:r>
            <w:r w:rsidRPr="00E27A35">
              <w:rPr>
                <w:rStyle w:val="a3"/>
                <w:noProof/>
              </w:rPr>
              <w:fldChar w:fldCharType="end"/>
            </w:r>
          </w:ins>
        </w:p>
        <w:p w14:paraId="17D9B7C3" w14:textId="1DAFF4B3" w:rsidR="005E28B0" w:rsidRDefault="005E28B0">
          <w:pPr>
            <w:pStyle w:val="TOC2"/>
            <w:rPr>
              <w:ins w:id="161" w:author="Lyu Yuxiao" w:date="2023-04-28T11:20:00Z"/>
              <w:rFonts w:asciiTheme="minorHAnsi" w:hAnsiTheme="minorHAnsi" w:cstheme="minorBidi"/>
              <w:noProof/>
              <w:kern w:val="2"/>
              <w:sz w:val="21"/>
              <w:szCs w:val="22"/>
              <w:lang w:eastAsia="zh-CN"/>
            </w:rPr>
          </w:pPr>
          <w:ins w:id="162" w:author="Lyu Yuxiao" w:date="2023-04-28T11:20:00Z">
            <w:r w:rsidRPr="00E27A35">
              <w:rPr>
                <w:rStyle w:val="a3"/>
                <w:noProof/>
              </w:rPr>
              <w:fldChar w:fldCharType="begin"/>
            </w:r>
            <w:r w:rsidRPr="00E27A35">
              <w:rPr>
                <w:rStyle w:val="a3"/>
                <w:noProof/>
              </w:rPr>
              <w:instrText xml:space="preserve"> </w:instrText>
            </w:r>
            <w:r>
              <w:rPr>
                <w:noProof/>
              </w:rPr>
              <w:instrText>HYPERLINK \l "_Toc133573310"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3.35 Country Name</w:t>
            </w:r>
            <w:r>
              <w:rPr>
                <w:noProof/>
                <w:webHidden/>
              </w:rPr>
              <w:tab/>
            </w:r>
            <w:r>
              <w:rPr>
                <w:noProof/>
                <w:webHidden/>
              </w:rPr>
              <w:fldChar w:fldCharType="begin"/>
            </w:r>
            <w:r>
              <w:rPr>
                <w:noProof/>
                <w:webHidden/>
              </w:rPr>
              <w:instrText xml:space="preserve"> PAGEREF _Toc133573310 \h </w:instrText>
            </w:r>
          </w:ins>
          <w:r>
            <w:rPr>
              <w:noProof/>
              <w:webHidden/>
            </w:rPr>
          </w:r>
          <w:r>
            <w:rPr>
              <w:noProof/>
              <w:webHidden/>
            </w:rPr>
            <w:fldChar w:fldCharType="separate"/>
          </w:r>
          <w:ins w:id="163" w:author="Lyu Yuxiao" w:date="2023-04-28T11:21:00Z">
            <w:r>
              <w:rPr>
                <w:noProof/>
                <w:webHidden/>
              </w:rPr>
              <w:t>22</w:t>
            </w:r>
          </w:ins>
          <w:ins w:id="164" w:author="Lyu Yuxiao" w:date="2023-04-28T11:20:00Z">
            <w:r>
              <w:rPr>
                <w:noProof/>
                <w:webHidden/>
              </w:rPr>
              <w:fldChar w:fldCharType="end"/>
            </w:r>
            <w:r w:rsidRPr="00E27A35">
              <w:rPr>
                <w:rStyle w:val="a3"/>
                <w:noProof/>
              </w:rPr>
              <w:fldChar w:fldCharType="end"/>
            </w:r>
          </w:ins>
        </w:p>
        <w:p w14:paraId="166B782D" w14:textId="40DFC76A" w:rsidR="005E28B0" w:rsidRDefault="005E28B0">
          <w:pPr>
            <w:pStyle w:val="TOC2"/>
            <w:rPr>
              <w:ins w:id="165" w:author="Lyu Yuxiao" w:date="2023-04-28T11:20:00Z"/>
              <w:rFonts w:asciiTheme="minorHAnsi" w:hAnsiTheme="minorHAnsi" w:cstheme="minorBidi"/>
              <w:noProof/>
              <w:kern w:val="2"/>
              <w:sz w:val="21"/>
              <w:szCs w:val="22"/>
              <w:lang w:eastAsia="zh-CN"/>
            </w:rPr>
          </w:pPr>
          <w:ins w:id="166" w:author="Lyu Yuxiao" w:date="2023-04-28T11:20:00Z">
            <w:r w:rsidRPr="00E27A35">
              <w:rPr>
                <w:rStyle w:val="a3"/>
                <w:noProof/>
              </w:rPr>
              <w:lastRenderedPageBreak/>
              <w:fldChar w:fldCharType="begin"/>
            </w:r>
            <w:r w:rsidRPr="00E27A35">
              <w:rPr>
                <w:rStyle w:val="a3"/>
                <w:noProof/>
              </w:rPr>
              <w:instrText xml:space="preserve"> </w:instrText>
            </w:r>
            <w:r>
              <w:rPr>
                <w:noProof/>
              </w:rPr>
              <w:instrText>HYPERLINK \l "_Toc133573311"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3.36 Day of Week</w:t>
            </w:r>
            <w:r>
              <w:rPr>
                <w:noProof/>
                <w:webHidden/>
              </w:rPr>
              <w:tab/>
            </w:r>
            <w:r>
              <w:rPr>
                <w:noProof/>
                <w:webHidden/>
              </w:rPr>
              <w:fldChar w:fldCharType="begin"/>
            </w:r>
            <w:r>
              <w:rPr>
                <w:noProof/>
                <w:webHidden/>
              </w:rPr>
              <w:instrText xml:space="preserve"> PAGEREF _Toc133573311 \h </w:instrText>
            </w:r>
          </w:ins>
          <w:r>
            <w:rPr>
              <w:noProof/>
              <w:webHidden/>
            </w:rPr>
          </w:r>
          <w:r>
            <w:rPr>
              <w:noProof/>
              <w:webHidden/>
            </w:rPr>
            <w:fldChar w:fldCharType="separate"/>
          </w:r>
          <w:ins w:id="167" w:author="Lyu Yuxiao" w:date="2023-04-28T11:21:00Z">
            <w:r>
              <w:rPr>
                <w:noProof/>
                <w:webHidden/>
              </w:rPr>
              <w:t>22</w:t>
            </w:r>
          </w:ins>
          <w:ins w:id="168" w:author="Lyu Yuxiao" w:date="2023-04-28T11:20:00Z">
            <w:r>
              <w:rPr>
                <w:noProof/>
                <w:webHidden/>
              </w:rPr>
              <w:fldChar w:fldCharType="end"/>
            </w:r>
            <w:r w:rsidRPr="00E27A35">
              <w:rPr>
                <w:rStyle w:val="a3"/>
                <w:noProof/>
              </w:rPr>
              <w:fldChar w:fldCharType="end"/>
            </w:r>
          </w:ins>
        </w:p>
        <w:p w14:paraId="33EE2300" w14:textId="19AC355F" w:rsidR="005E28B0" w:rsidRDefault="005E28B0">
          <w:pPr>
            <w:pStyle w:val="TOC2"/>
            <w:rPr>
              <w:ins w:id="169" w:author="Lyu Yuxiao" w:date="2023-04-28T11:20:00Z"/>
              <w:rFonts w:asciiTheme="minorHAnsi" w:hAnsiTheme="minorHAnsi" w:cstheme="minorBidi"/>
              <w:noProof/>
              <w:kern w:val="2"/>
              <w:sz w:val="21"/>
              <w:szCs w:val="22"/>
              <w:lang w:eastAsia="zh-CN"/>
            </w:rPr>
          </w:pPr>
          <w:ins w:id="170" w:author="Lyu Yuxiao" w:date="2023-04-28T11:20:00Z">
            <w:r w:rsidRPr="00E27A35">
              <w:rPr>
                <w:rStyle w:val="a3"/>
                <w:noProof/>
              </w:rPr>
              <w:fldChar w:fldCharType="begin"/>
            </w:r>
            <w:r w:rsidRPr="00E27A35">
              <w:rPr>
                <w:rStyle w:val="a3"/>
                <w:noProof/>
              </w:rPr>
              <w:instrText xml:space="preserve"> </w:instrText>
            </w:r>
            <w:r>
              <w:rPr>
                <w:noProof/>
              </w:rPr>
              <w:instrText>HYPERLINK \l "_Toc133573312"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3.37 Day of week is range</w:t>
            </w:r>
            <w:r>
              <w:rPr>
                <w:noProof/>
                <w:webHidden/>
              </w:rPr>
              <w:tab/>
            </w:r>
            <w:r>
              <w:rPr>
                <w:noProof/>
                <w:webHidden/>
              </w:rPr>
              <w:fldChar w:fldCharType="begin"/>
            </w:r>
            <w:r>
              <w:rPr>
                <w:noProof/>
                <w:webHidden/>
              </w:rPr>
              <w:instrText xml:space="preserve"> PAGEREF _Toc133573312 \h </w:instrText>
            </w:r>
          </w:ins>
          <w:r>
            <w:rPr>
              <w:noProof/>
              <w:webHidden/>
            </w:rPr>
          </w:r>
          <w:r>
            <w:rPr>
              <w:noProof/>
              <w:webHidden/>
            </w:rPr>
            <w:fldChar w:fldCharType="separate"/>
          </w:r>
          <w:ins w:id="171" w:author="Lyu Yuxiao" w:date="2023-04-28T11:21:00Z">
            <w:r>
              <w:rPr>
                <w:noProof/>
                <w:webHidden/>
              </w:rPr>
              <w:t>22</w:t>
            </w:r>
          </w:ins>
          <w:ins w:id="172" w:author="Lyu Yuxiao" w:date="2023-04-28T11:20:00Z">
            <w:r>
              <w:rPr>
                <w:noProof/>
                <w:webHidden/>
              </w:rPr>
              <w:fldChar w:fldCharType="end"/>
            </w:r>
            <w:r w:rsidRPr="00E27A35">
              <w:rPr>
                <w:rStyle w:val="a3"/>
                <w:noProof/>
              </w:rPr>
              <w:fldChar w:fldCharType="end"/>
            </w:r>
          </w:ins>
        </w:p>
        <w:p w14:paraId="51C189DF" w14:textId="0976F0AD" w:rsidR="005E28B0" w:rsidRDefault="005E28B0">
          <w:pPr>
            <w:pStyle w:val="TOC2"/>
            <w:rPr>
              <w:ins w:id="173" w:author="Lyu Yuxiao" w:date="2023-04-28T11:20:00Z"/>
              <w:rFonts w:asciiTheme="minorHAnsi" w:hAnsiTheme="minorHAnsi" w:cstheme="minorBidi"/>
              <w:noProof/>
              <w:kern w:val="2"/>
              <w:sz w:val="21"/>
              <w:szCs w:val="22"/>
              <w:lang w:eastAsia="zh-CN"/>
            </w:rPr>
          </w:pPr>
          <w:ins w:id="174" w:author="Lyu Yuxiao" w:date="2023-04-28T11:20:00Z">
            <w:r w:rsidRPr="00E27A35">
              <w:rPr>
                <w:rStyle w:val="a3"/>
                <w:noProof/>
              </w:rPr>
              <w:fldChar w:fldCharType="begin"/>
            </w:r>
            <w:r w:rsidRPr="00E27A35">
              <w:rPr>
                <w:rStyle w:val="a3"/>
                <w:noProof/>
              </w:rPr>
              <w:instrText xml:space="preserve"> </w:instrText>
            </w:r>
            <w:r>
              <w:rPr>
                <w:noProof/>
              </w:rPr>
              <w:instrText>HYPERLINK \l "_Toc133573313"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3.38 Date end</w:t>
            </w:r>
            <w:r>
              <w:rPr>
                <w:noProof/>
                <w:webHidden/>
              </w:rPr>
              <w:tab/>
            </w:r>
            <w:r>
              <w:rPr>
                <w:noProof/>
                <w:webHidden/>
              </w:rPr>
              <w:fldChar w:fldCharType="begin"/>
            </w:r>
            <w:r>
              <w:rPr>
                <w:noProof/>
                <w:webHidden/>
              </w:rPr>
              <w:instrText xml:space="preserve"> PAGEREF _Toc133573313 \h </w:instrText>
            </w:r>
          </w:ins>
          <w:r>
            <w:rPr>
              <w:noProof/>
              <w:webHidden/>
            </w:rPr>
          </w:r>
          <w:r>
            <w:rPr>
              <w:noProof/>
              <w:webHidden/>
            </w:rPr>
            <w:fldChar w:fldCharType="separate"/>
          </w:r>
          <w:ins w:id="175" w:author="Lyu Yuxiao" w:date="2023-04-28T11:21:00Z">
            <w:r>
              <w:rPr>
                <w:noProof/>
                <w:webHidden/>
              </w:rPr>
              <w:t>23</w:t>
            </w:r>
          </w:ins>
          <w:ins w:id="176" w:author="Lyu Yuxiao" w:date="2023-04-28T11:20:00Z">
            <w:r>
              <w:rPr>
                <w:noProof/>
                <w:webHidden/>
              </w:rPr>
              <w:fldChar w:fldCharType="end"/>
            </w:r>
            <w:r w:rsidRPr="00E27A35">
              <w:rPr>
                <w:rStyle w:val="a3"/>
                <w:noProof/>
              </w:rPr>
              <w:fldChar w:fldCharType="end"/>
            </w:r>
          </w:ins>
        </w:p>
        <w:p w14:paraId="08D305CF" w14:textId="32167435" w:rsidR="005E28B0" w:rsidRDefault="005E28B0">
          <w:pPr>
            <w:pStyle w:val="TOC2"/>
            <w:rPr>
              <w:ins w:id="177" w:author="Lyu Yuxiao" w:date="2023-04-28T11:20:00Z"/>
              <w:rFonts w:asciiTheme="minorHAnsi" w:hAnsiTheme="minorHAnsi" w:cstheme="minorBidi"/>
              <w:noProof/>
              <w:kern w:val="2"/>
              <w:sz w:val="21"/>
              <w:szCs w:val="22"/>
              <w:lang w:eastAsia="zh-CN"/>
            </w:rPr>
          </w:pPr>
          <w:ins w:id="178" w:author="Lyu Yuxiao" w:date="2023-04-28T11:20:00Z">
            <w:r w:rsidRPr="00E27A35">
              <w:rPr>
                <w:rStyle w:val="a3"/>
                <w:noProof/>
              </w:rPr>
              <w:fldChar w:fldCharType="begin"/>
            </w:r>
            <w:r w:rsidRPr="00E27A35">
              <w:rPr>
                <w:rStyle w:val="a3"/>
                <w:noProof/>
              </w:rPr>
              <w:instrText xml:space="preserve"> </w:instrText>
            </w:r>
            <w:r>
              <w:rPr>
                <w:noProof/>
              </w:rPr>
              <w:instrText>HYPERLINK \l "_Toc133573314"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3.39 Date start</w:t>
            </w:r>
            <w:r>
              <w:rPr>
                <w:noProof/>
                <w:webHidden/>
              </w:rPr>
              <w:tab/>
            </w:r>
            <w:r>
              <w:rPr>
                <w:noProof/>
                <w:webHidden/>
              </w:rPr>
              <w:fldChar w:fldCharType="begin"/>
            </w:r>
            <w:r>
              <w:rPr>
                <w:noProof/>
                <w:webHidden/>
              </w:rPr>
              <w:instrText xml:space="preserve"> PAGEREF _Toc133573314 \h </w:instrText>
            </w:r>
          </w:ins>
          <w:r>
            <w:rPr>
              <w:noProof/>
              <w:webHidden/>
            </w:rPr>
          </w:r>
          <w:r>
            <w:rPr>
              <w:noProof/>
              <w:webHidden/>
            </w:rPr>
            <w:fldChar w:fldCharType="separate"/>
          </w:r>
          <w:ins w:id="179" w:author="Lyu Yuxiao" w:date="2023-04-28T11:21:00Z">
            <w:r>
              <w:rPr>
                <w:noProof/>
                <w:webHidden/>
              </w:rPr>
              <w:t>23</w:t>
            </w:r>
          </w:ins>
          <w:ins w:id="180" w:author="Lyu Yuxiao" w:date="2023-04-28T11:20:00Z">
            <w:r>
              <w:rPr>
                <w:noProof/>
                <w:webHidden/>
              </w:rPr>
              <w:fldChar w:fldCharType="end"/>
            </w:r>
            <w:r w:rsidRPr="00E27A35">
              <w:rPr>
                <w:rStyle w:val="a3"/>
                <w:noProof/>
              </w:rPr>
              <w:fldChar w:fldCharType="end"/>
            </w:r>
          </w:ins>
        </w:p>
        <w:p w14:paraId="229288DA" w14:textId="422BBD89" w:rsidR="005E28B0" w:rsidRDefault="005E28B0">
          <w:pPr>
            <w:pStyle w:val="TOC2"/>
            <w:rPr>
              <w:ins w:id="181" w:author="Lyu Yuxiao" w:date="2023-04-28T11:20:00Z"/>
              <w:rFonts w:asciiTheme="minorHAnsi" w:hAnsiTheme="minorHAnsi" w:cstheme="minorBidi"/>
              <w:noProof/>
              <w:kern w:val="2"/>
              <w:sz w:val="21"/>
              <w:szCs w:val="22"/>
              <w:lang w:eastAsia="zh-CN"/>
            </w:rPr>
          </w:pPr>
          <w:ins w:id="182" w:author="Lyu Yuxiao" w:date="2023-04-28T11:20:00Z">
            <w:r w:rsidRPr="00E27A35">
              <w:rPr>
                <w:rStyle w:val="a3"/>
                <w:noProof/>
              </w:rPr>
              <w:fldChar w:fldCharType="begin"/>
            </w:r>
            <w:r w:rsidRPr="00E27A35">
              <w:rPr>
                <w:rStyle w:val="a3"/>
                <w:noProof/>
              </w:rPr>
              <w:instrText xml:space="preserve"> </w:instrText>
            </w:r>
            <w:r>
              <w:rPr>
                <w:noProof/>
              </w:rPr>
              <w:instrText>HYPERLINK \l "_Toc133573315"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3.40 Delivery point</w:t>
            </w:r>
            <w:r>
              <w:rPr>
                <w:noProof/>
                <w:webHidden/>
              </w:rPr>
              <w:tab/>
            </w:r>
            <w:r>
              <w:rPr>
                <w:noProof/>
                <w:webHidden/>
              </w:rPr>
              <w:fldChar w:fldCharType="begin"/>
            </w:r>
            <w:r>
              <w:rPr>
                <w:noProof/>
                <w:webHidden/>
              </w:rPr>
              <w:instrText xml:space="preserve"> PAGEREF _Toc133573315 \h </w:instrText>
            </w:r>
          </w:ins>
          <w:r>
            <w:rPr>
              <w:noProof/>
              <w:webHidden/>
            </w:rPr>
          </w:r>
          <w:r>
            <w:rPr>
              <w:noProof/>
              <w:webHidden/>
            </w:rPr>
            <w:fldChar w:fldCharType="separate"/>
          </w:r>
          <w:ins w:id="183" w:author="Lyu Yuxiao" w:date="2023-04-28T11:21:00Z">
            <w:r>
              <w:rPr>
                <w:noProof/>
                <w:webHidden/>
              </w:rPr>
              <w:t>23</w:t>
            </w:r>
          </w:ins>
          <w:ins w:id="184" w:author="Lyu Yuxiao" w:date="2023-04-28T11:20:00Z">
            <w:r>
              <w:rPr>
                <w:noProof/>
                <w:webHidden/>
              </w:rPr>
              <w:fldChar w:fldCharType="end"/>
            </w:r>
            <w:r w:rsidRPr="00E27A35">
              <w:rPr>
                <w:rStyle w:val="a3"/>
                <w:noProof/>
              </w:rPr>
              <w:fldChar w:fldCharType="end"/>
            </w:r>
          </w:ins>
        </w:p>
        <w:p w14:paraId="6A98E4F1" w14:textId="6D574C41" w:rsidR="005E28B0" w:rsidRDefault="005E28B0">
          <w:pPr>
            <w:pStyle w:val="TOC2"/>
            <w:rPr>
              <w:ins w:id="185" w:author="Lyu Yuxiao" w:date="2023-04-28T11:20:00Z"/>
              <w:rFonts w:asciiTheme="minorHAnsi" w:hAnsiTheme="minorHAnsi" w:cstheme="minorBidi"/>
              <w:noProof/>
              <w:kern w:val="2"/>
              <w:sz w:val="21"/>
              <w:szCs w:val="22"/>
              <w:lang w:eastAsia="zh-CN"/>
            </w:rPr>
          </w:pPr>
          <w:ins w:id="186" w:author="Lyu Yuxiao" w:date="2023-04-28T11:20:00Z">
            <w:r w:rsidRPr="00E27A35">
              <w:rPr>
                <w:rStyle w:val="a3"/>
                <w:noProof/>
              </w:rPr>
              <w:fldChar w:fldCharType="begin"/>
            </w:r>
            <w:r w:rsidRPr="00E27A35">
              <w:rPr>
                <w:rStyle w:val="a3"/>
                <w:noProof/>
              </w:rPr>
              <w:instrText xml:space="preserve"> </w:instrText>
            </w:r>
            <w:r>
              <w:rPr>
                <w:noProof/>
              </w:rPr>
              <w:instrText>HYPERLINK \l "_Toc133573316"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3.41 Destination</w:t>
            </w:r>
            <w:r>
              <w:rPr>
                <w:noProof/>
                <w:webHidden/>
              </w:rPr>
              <w:tab/>
            </w:r>
            <w:r>
              <w:rPr>
                <w:noProof/>
                <w:webHidden/>
              </w:rPr>
              <w:fldChar w:fldCharType="begin"/>
            </w:r>
            <w:r>
              <w:rPr>
                <w:noProof/>
                <w:webHidden/>
              </w:rPr>
              <w:instrText xml:space="preserve"> PAGEREF _Toc133573316 \h </w:instrText>
            </w:r>
          </w:ins>
          <w:r>
            <w:rPr>
              <w:noProof/>
              <w:webHidden/>
            </w:rPr>
          </w:r>
          <w:r>
            <w:rPr>
              <w:noProof/>
              <w:webHidden/>
            </w:rPr>
            <w:fldChar w:fldCharType="separate"/>
          </w:r>
          <w:ins w:id="187" w:author="Lyu Yuxiao" w:date="2023-04-28T11:21:00Z">
            <w:r>
              <w:rPr>
                <w:noProof/>
                <w:webHidden/>
              </w:rPr>
              <w:t>23</w:t>
            </w:r>
          </w:ins>
          <w:ins w:id="188" w:author="Lyu Yuxiao" w:date="2023-04-28T11:20:00Z">
            <w:r>
              <w:rPr>
                <w:noProof/>
                <w:webHidden/>
              </w:rPr>
              <w:fldChar w:fldCharType="end"/>
            </w:r>
            <w:r w:rsidRPr="00E27A35">
              <w:rPr>
                <w:rStyle w:val="a3"/>
                <w:noProof/>
              </w:rPr>
              <w:fldChar w:fldCharType="end"/>
            </w:r>
          </w:ins>
        </w:p>
        <w:p w14:paraId="0693D1EA" w14:textId="1190CC30" w:rsidR="005E28B0" w:rsidRDefault="005E28B0">
          <w:pPr>
            <w:pStyle w:val="TOC2"/>
            <w:rPr>
              <w:ins w:id="189" w:author="Lyu Yuxiao" w:date="2023-04-28T11:20:00Z"/>
              <w:rFonts w:asciiTheme="minorHAnsi" w:hAnsiTheme="minorHAnsi" w:cstheme="minorBidi"/>
              <w:noProof/>
              <w:kern w:val="2"/>
              <w:sz w:val="21"/>
              <w:szCs w:val="22"/>
              <w:lang w:eastAsia="zh-CN"/>
            </w:rPr>
          </w:pPr>
          <w:ins w:id="190" w:author="Lyu Yuxiao" w:date="2023-04-28T11:20:00Z">
            <w:r w:rsidRPr="00E27A35">
              <w:rPr>
                <w:rStyle w:val="a3"/>
                <w:noProof/>
              </w:rPr>
              <w:fldChar w:fldCharType="begin"/>
            </w:r>
            <w:r w:rsidRPr="00E27A35">
              <w:rPr>
                <w:rStyle w:val="a3"/>
                <w:noProof/>
              </w:rPr>
              <w:instrText xml:space="preserve"> </w:instrText>
            </w:r>
            <w:r>
              <w:rPr>
                <w:noProof/>
              </w:rPr>
              <w:instrText>HYPERLINK \l "_Toc133573317"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3.42 Display name</w:t>
            </w:r>
            <w:r>
              <w:rPr>
                <w:noProof/>
                <w:webHidden/>
              </w:rPr>
              <w:tab/>
            </w:r>
            <w:r>
              <w:rPr>
                <w:noProof/>
                <w:webHidden/>
              </w:rPr>
              <w:fldChar w:fldCharType="begin"/>
            </w:r>
            <w:r>
              <w:rPr>
                <w:noProof/>
                <w:webHidden/>
              </w:rPr>
              <w:instrText xml:space="preserve"> PAGEREF _Toc133573317 \h </w:instrText>
            </w:r>
          </w:ins>
          <w:r>
            <w:rPr>
              <w:noProof/>
              <w:webHidden/>
            </w:rPr>
          </w:r>
          <w:r>
            <w:rPr>
              <w:noProof/>
              <w:webHidden/>
            </w:rPr>
            <w:fldChar w:fldCharType="separate"/>
          </w:r>
          <w:ins w:id="191" w:author="Lyu Yuxiao" w:date="2023-04-28T11:21:00Z">
            <w:r>
              <w:rPr>
                <w:noProof/>
                <w:webHidden/>
              </w:rPr>
              <w:t>23</w:t>
            </w:r>
          </w:ins>
          <w:ins w:id="192" w:author="Lyu Yuxiao" w:date="2023-04-28T11:20:00Z">
            <w:r>
              <w:rPr>
                <w:noProof/>
                <w:webHidden/>
              </w:rPr>
              <w:fldChar w:fldCharType="end"/>
            </w:r>
            <w:r w:rsidRPr="00E27A35">
              <w:rPr>
                <w:rStyle w:val="a3"/>
                <w:noProof/>
              </w:rPr>
              <w:fldChar w:fldCharType="end"/>
            </w:r>
          </w:ins>
        </w:p>
        <w:p w14:paraId="6FE8A1BF" w14:textId="4630ED01" w:rsidR="005E28B0" w:rsidRDefault="005E28B0">
          <w:pPr>
            <w:pStyle w:val="TOC2"/>
            <w:rPr>
              <w:ins w:id="193" w:author="Lyu Yuxiao" w:date="2023-04-28T11:20:00Z"/>
              <w:rFonts w:asciiTheme="minorHAnsi" w:hAnsiTheme="minorHAnsi" w:cstheme="minorBidi"/>
              <w:noProof/>
              <w:kern w:val="2"/>
              <w:sz w:val="21"/>
              <w:szCs w:val="22"/>
              <w:lang w:eastAsia="zh-CN"/>
            </w:rPr>
          </w:pPr>
          <w:ins w:id="194" w:author="Lyu Yuxiao" w:date="2023-04-28T11:20:00Z">
            <w:r w:rsidRPr="00E27A35">
              <w:rPr>
                <w:rStyle w:val="a3"/>
                <w:noProof/>
              </w:rPr>
              <w:fldChar w:fldCharType="begin"/>
            </w:r>
            <w:r w:rsidRPr="00E27A35">
              <w:rPr>
                <w:rStyle w:val="a3"/>
                <w:noProof/>
              </w:rPr>
              <w:instrText xml:space="preserve"> </w:instrText>
            </w:r>
            <w:r>
              <w:rPr>
                <w:noProof/>
              </w:rPr>
              <w:instrText>HYPERLINK \l "_Toc133573318"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3.43 Distance</w:t>
            </w:r>
            <w:r>
              <w:rPr>
                <w:noProof/>
                <w:webHidden/>
              </w:rPr>
              <w:tab/>
            </w:r>
            <w:r>
              <w:rPr>
                <w:noProof/>
                <w:webHidden/>
              </w:rPr>
              <w:fldChar w:fldCharType="begin"/>
            </w:r>
            <w:r>
              <w:rPr>
                <w:noProof/>
                <w:webHidden/>
              </w:rPr>
              <w:instrText xml:space="preserve"> PAGEREF _Toc133573318 \h </w:instrText>
            </w:r>
          </w:ins>
          <w:r>
            <w:rPr>
              <w:noProof/>
              <w:webHidden/>
            </w:rPr>
          </w:r>
          <w:r>
            <w:rPr>
              <w:noProof/>
              <w:webHidden/>
            </w:rPr>
            <w:fldChar w:fldCharType="separate"/>
          </w:r>
          <w:ins w:id="195" w:author="Lyu Yuxiao" w:date="2023-04-28T11:21:00Z">
            <w:r>
              <w:rPr>
                <w:noProof/>
                <w:webHidden/>
              </w:rPr>
              <w:t>23</w:t>
            </w:r>
          </w:ins>
          <w:ins w:id="196" w:author="Lyu Yuxiao" w:date="2023-04-28T11:20:00Z">
            <w:r>
              <w:rPr>
                <w:noProof/>
                <w:webHidden/>
              </w:rPr>
              <w:fldChar w:fldCharType="end"/>
            </w:r>
            <w:r w:rsidRPr="00E27A35">
              <w:rPr>
                <w:rStyle w:val="a3"/>
                <w:noProof/>
              </w:rPr>
              <w:fldChar w:fldCharType="end"/>
            </w:r>
          </w:ins>
        </w:p>
        <w:p w14:paraId="4A920EE0" w14:textId="2C08E5B3" w:rsidR="005E28B0" w:rsidRDefault="005E28B0">
          <w:pPr>
            <w:pStyle w:val="TOC2"/>
            <w:rPr>
              <w:ins w:id="197" w:author="Lyu Yuxiao" w:date="2023-04-28T11:20:00Z"/>
              <w:rFonts w:asciiTheme="minorHAnsi" w:hAnsiTheme="minorHAnsi" w:cstheme="minorBidi"/>
              <w:noProof/>
              <w:kern w:val="2"/>
              <w:sz w:val="21"/>
              <w:szCs w:val="22"/>
              <w:lang w:eastAsia="zh-CN"/>
            </w:rPr>
          </w:pPr>
          <w:ins w:id="198" w:author="Lyu Yuxiao" w:date="2023-04-28T11:20:00Z">
            <w:r w:rsidRPr="00E27A35">
              <w:rPr>
                <w:rStyle w:val="a3"/>
                <w:noProof/>
              </w:rPr>
              <w:fldChar w:fldCharType="begin"/>
            </w:r>
            <w:r w:rsidRPr="00E27A35">
              <w:rPr>
                <w:rStyle w:val="a3"/>
                <w:noProof/>
              </w:rPr>
              <w:instrText xml:space="preserve"> </w:instrText>
            </w:r>
            <w:r>
              <w:rPr>
                <w:noProof/>
              </w:rPr>
              <w:instrText>HYPERLINK \l "_Toc133573319"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3.44 Dynamic resource</w:t>
            </w:r>
            <w:r>
              <w:rPr>
                <w:noProof/>
                <w:webHidden/>
              </w:rPr>
              <w:tab/>
            </w:r>
            <w:r>
              <w:rPr>
                <w:noProof/>
                <w:webHidden/>
              </w:rPr>
              <w:fldChar w:fldCharType="begin"/>
            </w:r>
            <w:r>
              <w:rPr>
                <w:noProof/>
                <w:webHidden/>
              </w:rPr>
              <w:instrText xml:space="preserve"> PAGEREF _Toc133573319 \h </w:instrText>
            </w:r>
          </w:ins>
          <w:r>
            <w:rPr>
              <w:noProof/>
              <w:webHidden/>
            </w:rPr>
          </w:r>
          <w:r>
            <w:rPr>
              <w:noProof/>
              <w:webHidden/>
            </w:rPr>
            <w:fldChar w:fldCharType="separate"/>
          </w:r>
          <w:ins w:id="199" w:author="Lyu Yuxiao" w:date="2023-04-28T11:21:00Z">
            <w:r>
              <w:rPr>
                <w:noProof/>
                <w:webHidden/>
              </w:rPr>
              <w:t>24</w:t>
            </w:r>
          </w:ins>
          <w:ins w:id="200" w:author="Lyu Yuxiao" w:date="2023-04-28T11:20:00Z">
            <w:r>
              <w:rPr>
                <w:noProof/>
                <w:webHidden/>
              </w:rPr>
              <w:fldChar w:fldCharType="end"/>
            </w:r>
            <w:r w:rsidRPr="00E27A35">
              <w:rPr>
                <w:rStyle w:val="a3"/>
                <w:noProof/>
              </w:rPr>
              <w:fldChar w:fldCharType="end"/>
            </w:r>
          </w:ins>
        </w:p>
        <w:p w14:paraId="60519631" w14:textId="62E5082F" w:rsidR="005E28B0" w:rsidRDefault="005E28B0">
          <w:pPr>
            <w:pStyle w:val="TOC2"/>
            <w:rPr>
              <w:ins w:id="201" w:author="Lyu Yuxiao" w:date="2023-04-28T11:20:00Z"/>
              <w:rFonts w:asciiTheme="minorHAnsi" w:hAnsiTheme="minorHAnsi" w:cstheme="minorBidi"/>
              <w:noProof/>
              <w:kern w:val="2"/>
              <w:sz w:val="21"/>
              <w:szCs w:val="22"/>
              <w:lang w:eastAsia="zh-CN"/>
            </w:rPr>
          </w:pPr>
          <w:ins w:id="202" w:author="Lyu Yuxiao" w:date="2023-04-28T11:20:00Z">
            <w:r w:rsidRPr="00E27A35">
              <w:rPr>
                <w:rStyle w:val="a3"/>
                <w:noProof/>
              </w:rPr>
              <w:fldChar w:fldCharType="begin"/>
            </w:r>
            <w:r w:rsidRPr="00E27A35">
              <w:rPr>
                <w:rStyle w:val="a3"/>
                <w:noProof/>
              </w:rPr>
              <w:instrText xml:space="preserve"> </w:instrText>
            </w:r>
            <w:r>
              <w:rPr>
                <w:noProof/>
              </w:rPr>
              <w:instrText>HYPERLINK \l "_Toc133573320"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3.45 File Locator</w:t>
            </w:r>
            <w:r>
              <w:rPr>
                <w:noProof/>
                <w:webHidden/>
              </w:rPr>
              <w:tab/>
            </w:r>
            <w:r>
              <w:rPr>
                <w:noProof/>
                <w:webHidden/>
              </w:rPr>
              <w:fldChar w:fldCharType="begin"/>
            </w:r>
            <w:r>
              <w:rPr>
                <w:noProof/>
                <w:webHidden/>
              </w:rPr>
              <w:instrText xml:space="preserve"> PAGEREF _Toc133573320 \h </w:instrText>
            </w:r>
          </w:ins>
          <w:r>
            <w:rPr>
              <w:noProof/>
              <w:webHidden/>
            </w:rPr>
          </w:r>
          <w:r>
            <w:rPr>
              <w:noProof/>
              <w:webHidden/>
            </w:rPr>
            <w:fldChar w:fldCharType="separate"/>
          </w:r>
          <w:ins w:id="203" w:author="Lyu Yuxiao" w:date="2023-04-28T11:21:00Z">
            <w:r>
              <w:rPr>
                <w:noProof/>
                <w:webHidden/>
              </w:rPr>
              <w:t>24</w:t>
            </w:r>
          </w:ins>
          <w:ins w:id="204" w:author="Lyu Yuxiao" w:date="2023-04-28T11:20:00Z">
            <w:r>
              <w:rPr>
                <w:noProof/>
                <w:webHidden/>
              </w:rPr>
              <w:fldChar w:fldCharType="end"/>
            </w:r>
            <w:r w:rsidRPr="00E27A35">
              <w:rPr>
                <w:rStyle w:val="a3"/>
                <w:noProof/>
              </w:rPr>
              <w:fldChar w:fldCharType="end"/>
            </w:r>
          </w:ins>
        </w:p>
        <w:p w14:paraId="34FBC871" w14:textId="114DD69A" w:rsidR="005E28B0" w:rsidRDefault="005E28B0">
          <w:pPr>
            <w:pStyle w:val="TOC2"/>
            <w:rPr>
              <w:ins w:id="205" w:author="Lyu Yuxiao" w:date="2023-04-28T11:20:00Z"/>
              <w:rFonts w:asciiTheme="minorHAnsi" w:hAnsiTheme="minorHAnsi" w:cstheme="minorBidi"/>
              <w:noProof/>
              <w:kern w:val="2"/>
              <w:sz w:val="21"/>
              <w:szCs w:val="22"/>
              <w:lang w:eastAsia="zh-CN"/>
            </w:rPr>
          </w:pPr>
          <w:ins w:id="206" w:author="Lyu Yuxiao" w:date="2023-04-28T11:20:00Z">
            <w:r w:rsidRPr="00E27A35">
              <w:rPr>
                <w:rStyle w:val="a3"/>
                <w:noProof/>
              </w:rPr>
              <w:fldChar w:fldCharType="begin"/>
            </w:r>
            <w:r w:rsidRPr="00E27A35">
              <w:rPr>
                <w:rStyle w:val="a3"/>
                <w:noProof/>
              </w:rPr>
              <w:instrText xml:space="preserve"> </w:instrText>
            </w:r>
            <w:r>
              <w:rPr>
                <w:noProof/>
              </w:rPr>
              <w:instrText>HYPERLINK \l "_Toc133573321"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3.46 File Reference</w:t>
            </w:r>
            <w:r>
              <w:rPr>
                <w:noProof/>
                <w:webHidden/>
              </w:rPr>
              <w:tab/>
            </w:r>
            <w:r>
              <w:rPr>
                <w:noProof/>
                <w:webHidden/>
              </w:rPr>
              <w:fldChar w:fldCharType="begin"/>
            </w:r>
            <w:r>
              <w:rPr>
                <w:noProof/>
                <w:webHidden/>
              </w:rPr>
              <w:instrText xml:space="preserve"> PAGEREF _Toc133573321 \h </w:instrText>
            </w:r>
          </w:ins>
          <w:r>
            <w:rPr>
              <w:noProof/>
              <w:webHidden/>
            </w:rPr>
          </w:r>
          <w:r>
            <w:rPr>
              <w:noProof/>
              <w:webHidden/>
            </w:rPr>
            <w:fldChar w:fldCharType="separate"/>
          </w:r>
          <w:ins w:id="207" w:author="Lyu Yuxiao" w:date="2023-04-28T11:21:00Z">
            <w:r>
              <w:rPr>
                <w:noProof/>
                <w:webHidden/>
              </w:rPr>
              <w:t>25</w:t>
            </w:r>
          </w:ins>
          <w:ins w:id="208" w:author="Lyu Yuxiao" w:date="2023-04-28T11:20:00Z">
            <w:r>
              <w:rPr>
                <w:noProof/>
                <w:webHidden/>
              </w:rPr>
              <w:fldChar w:fldCharType="end"/>
            </w:r>
            <w:r w:rsidRPr="00E27A35">
              <w:rPr>
                <w:rStyle w:val="a3"/>
                <w:noProof/>
              </w:rPr>
              <w:fldChar w:fldCharType="end"/>
            </w:r>
          </w:ins>
        </w:p>
        <w:p w14:paraId="3A456D72" w14:textId="6707C9B0" w:rsidR="005E28B0" w:rsidRDefault="005E28B0">
          <w:pPr>
            <w:pStyle w:val="TOC2"/>
            <w:rPr>
              <w:ins w:id="209" w:author="Lyu Yuxiao" w:date="2023-04-28T11:20:00Z"/>
              <w:rFonts w:asciiTheme="minorHAnsi" w:hAnsiTheme="minorHAnsi" w:cstheme="minorBidi"/>
              <w:noProof/>
              <w:kern w:val="2"/>
              <w:sz w:val="21"/>
              <w:szCs w:val="22"/>
              <w:lang w:eastAsia="zh-CN"/>
            </w:rPr>
          </w:pPr>
          <w:ins w:id="210" w:author="Lyu Yuxiao" w:date="2023-04-28T11:20:00Z">
            <w:r w:rsidRPr="00E27A35">
              <w:rPr>
                <w:rStyle w:val="a3"/>
                <w:noProof/>
              </w:rPr>
              <w:fldChar w:fldCharType="begin"/>
            </w:r>
            <w:r w:rsidRPr="00E27A35">
              <w:rPr>
                <w:rStyle w:val="a3"/>
                <w:noProof/>
              </w:rPr>
              <w:instrText xml:space="preserve"> </w:instrText>
            </w:r>
            <w:r>
              <w:rPr>
                <w:noProof/>
              </w:rPr>
              <w:instrText>HYPERLINK \l "_Toc133573322"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3.47 Date fixed</w:t>
            </w:r>
            <w:r>
              <w:rPr>
                <w:noProof/>
                <w:webHidden/>
              </w:rPr>
              <w:tab/>
            </w:r>
            <w:r>
              <w:rPr>
                <w:noProof/>
                <w:webHidden/>
              </w:rPr>
              <w:fldChar w:fldCharType="begin"/>
            </w:r>
            <w:r>
              <w:rPr>
                <w:noProof/>
                <w:webHidden/>
              </w:rPr>
              <w:instrText xml:space="preserve"> PAGEREF _Toc133573322 \h </w:instrText>
            </w:r>
          </w:ins>
          <w:r>
            <w:rPr>
              <w:noProof/>
              <w:webHidden/>
            </w:rPr>
          </w:r>
          <w:r>
            <w:rPr>
              <w:noProof/>
              <w:webHidden/>
            </w:rPr>
            <w:fldChar w:fldCharType="separate"/>
          </w:r>
          <w:ins w:id="211" w:author="Lyu Yuxiao" w:date="2023-04-28T11:21:00Z">
            <w:r>
              <w:rPr>
                <w:noProof/>
                <w:webHidden/>
              </w:rPr>
              <w:t>25</w:t>
            </w:r>
          </w:ins>
          <w:ins w:id="212" w:author="Lyu Yuxiao" w:date="2023-04-28T11:20:00Z">
            <w:r>
              <w:rPr>
                <w:noProof/>
                <w:webHidden/>
              </w:rPr>
              <w:fldChar w:fldCharType="end"/>
            </w:r>
            <w:r w:rsidRPr="00E27A35">
              <w:rPr>
                <w:rStyle w:val="a3"/>
                <w:noProof/>
              </w:rPr>
              <w:fldChar w:fldCharType="end"/>
            </w:r>
          </w:ins>
        </w:p>
        <w:p w14:paraId="14847274" w14:textId="565C4902" w:rsidR="005E28B0" w:rsidRDefault="005E28B0">
          <w:pPr>
            <w:pStyle w:val="TOC2"/>
            <w:rPr>
              <w:ins w:id="213" w:author="Lyu Yuxiao" w:date="2023-04-28T11:20:00Z"/>
              <w:rFonts w:asciiTheme="minorHAnsi" w:hAnsiTheme="minorHAnsi" w:cstheme="minorBidi"/>
              <w:noProof/>
              <w:kern w:val="2"/>
              <w:sz w:val="21"/>
              <w:szCs w:val="22"/>
              <w:lang w:eastAsia="zh-CN"/>
            </w:rPr>
          </w:pPr>
          <w:ins w:id="214" w:author="Lyu Yuxiao" w:date="2023-04-28T11:20:00Z">
            <w:r w:rsidRPr="00E27A35">
              <w:rPr>
                <w:rStyle w:val="a3"/>
                <w:noProof/>
              </w:rPr>
              <w:fldChar w:fldCharType="begin"/>
            </w:r>
            <w:r w:rsidRPr="00E27A35">
              <w:rPr>
                <w:rStyle w:val="a3"/>
                <w:noProof/>
              </w:rPr>
              <w:instrText xml:space="preserve"> </w:instrText>
            </w:r>
            <w:r>
              <w:rPr>
                <w:noProof/>
              </w:rPr>
              <w:instrText>HYPERLINK \l "_Toc133573323"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3.48 Flip bearing</w:t>
            </w:r>
            <w:r>
              <w:rPr>
                <w:noProof/>
                <w:webHidden/>
              </w:rPr>
              <w:tab/>
            </w:r>
            <w:r>
              <w:rPr>
                <w:noProof/>
                <w:webHidden/>
              </w:rPr>
              <w:fldChar w:fldCharType="begin"/>
            </w:r>
            <w:r>
              <w:rPr>
                <w:noProof/>
                <w:webHidden/>
              </w:rPr>
              <w:instrText xml:space="preserve"> PAGEREF _Toc133573323 \h </w:instrText>
            </w:r>
          </w:ins>
          <w:r>
            <w:rPr>
              <w:noProof/>
              <w:webHidden/>
            </w:rPr>
          </w:r>
          <w:r>
            <w:rPr>
              <w:noProof/>
              <w:webHidden/>
            </w:rPr>
            <w:fldChar w:fldCharType="separate"/>
          </w:r>
          <w:ins w:id="215" w:author="Lyu Yuxiao" w:date="2023-04-28T11:21:00Z">
            <w:r>
              <w:rPr>
                <w:noProof/>
                <w:webHidden/>
              </w:rPr>
              <w:t>25</w:t>
            </w:r>
          </w:ins>
          <w:ins w:id="216" w:author="Lyu Yuxiao" w:date="2023-04-28T11:20:00Z">
            <w:r>
              <w:rPr>
                <w:noProof/>
                <w:webHidden/>
              </w:rPr>
              <w:fldChar w:fldCharType="end"/>
            </w:r>
            <w:r w:rsidRPr="00E27A35">
              <w:rPr>
                <w:rStyle w:val="a3"/>
                <w:noProof/>
              </w:rPr>
              <w:fldChar w:fldCharType="end"/>
            </w:r>
          </w:ins>
        </w:p>
        <w:p w14:paraId="38277CEB" w14:textId="41A17C0F" w:rsidR="005E28B0" w:rsidRDefault="005E28B0">
          <w:pPr>
            <w:pStyle w:val="TOC2"/>
            <w:rPr>
              <w:ins w:id="217" w:author="Lyu Yuxiao" w:date="2023-04-28T11:20:00Z"/>
              <w:rFonts w:asciiTheme="minorHAnsi" w:hAnsiTheme="minorHAnsi" w:cstheme="minorBidi"/>
              <w:noProof/>
              <w:kern w:val="2"/>
              <w:sz w:val="21"/>
              <w:szCs w:val="22"/>
              <w:lang w:eastAsia="zh-CN"/>
            </w:rPr>
          </w:pPr>
          <w:ins w:id="218" w:author="Lyu Yuxiao" w:date="2023-04-28T11:20:00Z">
            <w:r w:rsidRPr="00E27A35">
              <w:rPr>
                <w:rStyle w:val="a3"/>
                <w:noProof/>
              </w:rPr>
              <w:fldChar w:fldCharType="begin"/>
            </w:r>
            <w:r w:rsidRPr="00E27A35">
              <w:rPr>
                <w:rStyle w:val="a3"/>
                <w:noProof/>
              </w:rPr>
              <w:instrText xml:space="preserve"> </w:instrText>
            </w:r>
            <w:r>
              <w:rPr>
                <w:noProof/>
              </w:rPr>
              <w:instrText>HYPERLINK \l "_Toc133573324"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3.49 Frequency Shore Station Receives</w:t>
            </w:r>
            <w:r>
              <w:rPr>
                <w:noProof/>
                <w:webHidden/>
              </w:rPr>
              <w:tab/>
            </w:r>
            <w:r>
              <w:rPr>
                <w:noProof/>
                <w:webHidden/>
              </w:rPr>
              <w:fldChar w:fldCharType="begin"/>
            </w:r>
            <w:r>
              <w:rPr>
                <w:noProof/>
                <w:webHidden/>
              </w:rPr>
              <w:instrText xml:space="preserve"> PAGEREF _Toc133573324 \h </w:instrText>
            </w:r>
          </w:ins>
          <w:r>
            <w:rPr>
              <w:noProof/>
              <w:webHidden/>
            </w:rPr>
          </w:r>
          <w:r>
            <w:rPr>
              <w:noProof/>
              <w:webHidden/>
            </w:rPr>
            <w:fldChar w:fldCharType="separate"/>
          </w:r>
          <w:ins w:id="219" w:author="Lyu Yuxiao" w:date="2023-04-28T11:21:00Z">
            <w:r>
              <w:rPr>
                <w:noProof/>
                <w:webHidden/>
              </w:rPr>
              <w:t>25</w:t>
            </w:r>
          </w:ins>
          <w:ins w:id="220" w:author="Lyu Yuxiao" w:date="2023-04-28T11:20:00Z">
            <w:r>
              <w:rPr>
                <w:noProof/>
                <w:webHidden/>
              </w:rPr>
              <w:fldChar w:fldCharType="end"/>
            </w:r>
            <w:r w:rsidRPr="00E27A35">
              <w:rPr>
                <w:rStyle w:val="a3"/>
                <w:noProof/>
              </w:rPr>
              <w:fldChar w:fldCharType="end"/>
            </w:r>
          </w:ins>
        </w:p>
        <w:p w14:paraId="5DF026B9" w14:textId="633BAB8F" w:rsidR="005E28B0" w:rsidRDefault="005E28B0">
          <w:pPr>
            <w:pStyle w:val="TOC2"/>
            <w:rPr>
              <w:ins w:id="221" w:author="Lyu Yuxiao" w:date="2023-04-28T11:20:00Z"/>
              <w:rFonts w:asciiTheme="minorHAnsi" w:hAnsiTheme="minorHAnsi" w:cstheme="minorBidi"/>
              <w:noProof/>
              <w:kern w:val="2"/>
              <w:sz w:val="21"/>
              <w:szCs w:val="22"/>
              <w:lang w:eastAsia="zh-CN"/>
            </w:rPr>
          </w:pPr>
          <w:ins w:id="222" w:author="Lyu Yuxiao" w:date="2023-04-28T11:20:00Z">
            <w:r w:rsidRPr="00E27A35">
              <w:rPr>
                <w:rStyle w:val="a3"/>
                <w:noProof/>
              </w:rPr>
              <w:fldChar w:fldCharType="begin"/>
            </w:r>
            <w:r w:rsidRPr="00E27A35">
              <w:rPr>
                <w:rStyle w:val="a3"/>
                <w:noProof/>
              </w:rPr>
              <w:instrText xml:space="preserve"> </w:instrText>
            </w:r>
            <w:r>
              <w:rPr>
                <w:noProof/>
              </w:rPr>
              <w:instrText>HYPERLINK \l "_Toc133573325"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3.50 Frequency Shore Station Transmits</w:t>
            </w:r>
            <w:r>
              <w:rPr>
                <w:noProof/>
                <w:webHidden/>
              </w:rPr>
              <w:tab/>
            </w:r>
            <w:r>
              <w:rPr>
                <w:noProof/>
                <w:webHidden/>
              </w:rPr>
              <w:fldChar w:fldCharType="begin"/>
            </w:r>
            <w:r>
              <w:rPr>
                <w:noProof/>
                <w:webHidden/>
              </w:rPr>
              <w:instrText xml:space="preserve"> PAGEREF _Toc133573325 \h </w:instrText>
            </w:r>
          </w:ins>
          <w:r>
            <w:rPr>
              <w:noProof/>
              <w:webHidden/>
            </w:rPr>
          </w:r>
          <w:r>
            <w:rPr>
              <w:noProof/>
              <w:webHidden/>
            </w:rPr>
            <w:fldChar w:fldCharType="separate"/>
          </w:r>
          <w:ins w:id="223" w:author="Lyu Yuxiao" w:date="2023-04-28T11:21:00Z">
            <w:r>
              <w:rPr>
                <w:noProof/>
                <w:webHidden/>
              </w:rPr>
              <w:t>26</w:t>
            </w:r>
          </w:ins>
          <w:ins w:id="224" w:author="Lyu Yuxiao" w:date="2023-04-28T11:20:00Z">
            <w:r>
              <w:rPr>
                <w:noProof/>
                <w:webHidden/>
              </w:rPr>
              <w:fldChar w:fldCharType="end"/>
            </w:r>
            <w:r w:rsidRPr="00E27A35">
              <w:rPr>
                <w:rStyle w:val="a3"/>
                <w:noProof/>
              </w:rPr>
              <w:fldChar w:fldCharType="end"/>
            </w:r>
          </w:ins>
        </w:p>
        <w:p w14:paraId="610A81DD" w14:textId="4587144C" w:rsidR="005E28B0" w:rsidRDefault="005E28B0">
          <w:pPr>
            <w:pStyle w:val="TOC2"/>
            <w:rPr>
              <w:ins w:id="225" w:author="Lyu Yuxiao" w:date="2023-04-28T11:20:00Z"/>
              <w:rFonts w:asciiTheme="minorHAnsi" w:hAnsiTheme="minorHAnsi" w:cstheme="minorBidi"/>
              <w:noProof/>
              <w:kern w:val="2"/>
              <w:sz w:val="21"/>
              <w:szCs w:val="22"/>
              <w:lang w:eastAsia="zh-CN"/>
            </w:rPr>
          </w:pPr>
          <w:ins w:id="226" w:author="Lyu Yuxiao" w:date="2023-04-28T11:20:00Z">
            <w:r w:rsidRPr="00E27A35">
              <w:rPr>
                <w:rStyle w:val="a3"/>
                <w:noProof/>
              </w:rPr>
              <w:fldChar w:fldCharType="begin"/>
            </w:r>
            <w:r w:rsidRPr="00E27A35">
              <w:rPr>
                <w:rStyle w:val="a3"/>
                <w:noProof/>
              </w:rPr>
              <w:instrText xml:space="preserve"> </w:instrText>
            </w:r>
            <w:r>
              <w:rPr>
                <w:noProof/>
              </w:rPr>
              <w:instrText>HYPERLINK \l "_Toc133573326"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3.51 Headline</w:t>
            </w:r>
            <w:r>
              <w:rPr>
                <w:noProof/>
                <w:webHidden/>
              </w:rPr>
              <w:tab/>
            </w:r>
            <w:r>
              <w:rPr>
                <w:noProof/>
                <w:webHidden/>
              </w:rPr>
              <w:fldChar w:fldCharType="begin"/>
            </w:r>
            <w:r>
              <w:rPr>
                <w:noProof/>
                <w:webHidden/>
              </w:rPr>
              <w:instrText xml:space="preserve"> PAGEREF _Toc133573326 \h </w:instrText>
            </w:r>
          </w:ins>
          <w:r>
            <w:rPr>
              <w:noProof/>
              <w:webHidden/>
            </w:rPr>
          </w:r>
          <w:r>
            <w:rPr>
              <w:noProof/>
              <w:webHidden/>
            </w:rPr>
            <w:fldChar w:fldCharType="separate"/>
          </w:r>
          <w:ins w:id="227" w:author="Lyu Yuxiao" w:date="2023-04-28T11:21:00Z">
            <w:r>
              <w:rPr>
                <w:noProof/>
                <w:webHidden/>
              </w:rPr>
              <w:t>26</w:t>
            </w:r>
          </w:ins>
          <w:ins w:id="228" w:author="Lyu Yuxiao" w:date="2023-04-28T11:20:00Z">
            <w:r>
              <w:rPr>
                <w:noProof/>
                <w:webHidden/>
              </w:rPr>
              <w:fldChar w:fldCharType="end"/>
            </w:r>
            <w:r w:rsidRPr="00E27A35">
              <w:rPr>
                <w:rStyle w:val="a3"/>
                <w:noProof/>
              </w:rPr>
              <w:fldChar w:fldCharType="end"/>
            </w:r>
          </w:ins>
        </w:p>
        <w:p w14:paraId="6B24E262" w14:textId="7400DA9C" w:rsidR="005E28B0" w:rsidRDefault="005E28B0">
          <w:pPr>
            <w:pStyle w:val="TOC2"/>
            <w:rPr>
              <w:ins w:id="229" w:author="Lyu Yuxiao" w:date="2023-04-28T11:20:00Z"/>
              <w:rFonts w:asciiTheme="minorHAnsi" w:hAnsiTheme="minorHAnsi" w:cstheme="minorBidi"/>
              <w:noProof/>
              <w:kern w:val="2"/>
              <w:sz w:val="21"/>
              <w:szCs w:val="22"/>
              <w:lang w:eastAsia="zh-CN"/>
            </w:rPr>
          </w:pPr>
          <w:ins w:id="230" w:author="Lyu Yuxiao" w:date="2023-04-28T11:20:00Z">
            <w:r w:rsidRPr="00E27A35">
              <w:rPr>
                <w:rStyle w:val="a3"/>
                <w:noProof/>
              </w:rPr>
              <w:fldChar w:fldCharType="begin"/>
            </w:r>
            <w:r w:rsidRPr="00E27A35">
              <w:rPr>
                <w:rStyle w:val="a3"/>
                <w:noProof/>
              </w:rPr>
              <w:instrText xml:space="preserve"> </w:instrText>
            </w:r>
            <w:r>
              <w:rPr>
                <w:noProof/>
              </w:rPr>
              <w:instrText>HYPERLINK \l "_Toc133573327"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3.52 Horizontal distance uncertainty</w:t>
            </w:r>
            <w:r>
              <w:rPr>
                <w:noProof/>
                <w:webHidden/>
              </w:rPr>
              <w:tab/>
            </w:r>
            <w:r>
              <w:rPr>
                <w:noProof/>
                <w:webHidden/>
              </w:rPr>
              <w:fldChar w:fldCharType="begin"/>
            </w:r>
            <w:r>
              <w:rPr>
                <w:noProof/>
                <w:webHidden/>
              </w:rPr>
              <w:instrText xml:space="preserve"> PAGEREF _Toc133573327 \h </w:instrText>
            </w:r>
          </w:ins>
          <w:r>
            <w:rPr>
              <w:noProof/>
              <w:webHidden/>
            </w:rPr>
          </w:r>
          <w:r>
            <w:rPr>
              <w:noProof/>
              <w:webHidden/>
            </w:rPr>
            <w:fldChar w:fldCharType="separate"/>
          </w:r>
          <w:ins w:id="231" w:author="Lyu Yuxiao" w:date="2023-04-28T11:21:00Z">
            <w:r>
              <w:rPr>
                <w:noProof/>
                <w:webHidden/>
              </w:rPr>
              <w:t>26</w:t>
            </w:r>
          </w:ins>
          <w:ins w:id="232" w:author="Lyu Yuxiao" w:date="2023-04-28T11:20:00Z">
            <w:r>
              <w:rPr>
                <w:noProof/>
                <w:webHidden/>
              </w:rPr>
              <w:fldChar w:fldCharType="end"/>
            </w:r>
            <w:r w:rsidRPr="00E27A35">
              <w:rPr>
                <w:rStyle w:val="a3"/>
                <w:noProof/>
              </w:rPr>
              <w:fldChar w:fldCharType="end"/>
            </w:r>
          </w:ins>
        </w:p>
        <w:p w14:paraId="010DC769" w14:textId="50A162E1" w:rsidR="005E28B0" w:rsidRDefault="005E28B0">
          <w:pPr>
            <w:pStyle w:val="TOC2"/>
            <w:rPr>
              <w:ins w:id="233" w:author="Lyu Yuxiao" w:date="2023-04-28T11:20:00Z"/>
              <w:rFonts w:asciiTheme="minorHAnsi" w:hAnsiTheme="minorHAnsi" w:cstheme="minorBidi"/>
              <w:noProof/>
              <w:kern w:val="2"/>
              <w:sz w:val="21"/>
              <w:szCs w:val="22"/>
              <w:lang w:eastAsia="zh-CN"/>
            </w:rPr>
          </w:pPr>
          <w:ins w:id="234" w:author="Lyu Yuxiao" w:date="2023-04-28T11:20:00Z">
            <w:r w:rsidRPr="00E27A35">
              <w:rPr>
                <w:rStyle w:val="a3"/>
                <w:noProof/>
              </w:rPr>
              <w:fldChar w:fldCharType="begin"/>
            </w:r>
            <w:r w:rsidRPr="00E27A35">
              <w:rPr>
                <w:rStyle w:val="a3"/>
                <w:noProof/>
              </w:rPr>
              <w:instrText xml:space="preserve"> </w:instrText>
            </w:r>
            <w:r>
              <w:rPr>
                <w:noProof/>
              </w:rPr>
              <w:instrText>HYPERLINK \l "_Toc133573328"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3.53 IMO format for reporting</w:t>
            </w:r>
            <w:r>
              <w:rPr>
                <w:noProof/>
                <w:webHidden/>
              </w:rPr>
              <w:tab/>
            </w:r>
            <w:r>
              <w:rPr>
                <w:noProof/>
                <w:webHidden/>
              </w:rPr>
              <w:fldChar w:fldCharType="begin"/>
            </w:r>
            <w:r>
              <w:rPr>
                <w:noProof/>
                <w:webHidden/>
              </w:rPr>
              <w:instrText xml:space="preserve"> PAGEREF _Toc133573328 \h </w:instrText>
            </w:r>
          </w:ins>
          <w:r>
            <w:rPr>
              <w:noProof/>
              <w:webHidden/>
            </w:rPr>
          </w:r>
          <w:r>
            <w:rPr>
              <w:noProof/>
              <w:webHidden/>
            </w:rPr>
            <w:fldChar w:fldCharType="separate"/>
          </w:r>
          <w:ins w:id="235" w:author="Lyu Yuxiao" w:date="2023-04-28T11:21:00Z">
            <w:r>
              <w:rPr>
                <w:noProof/>
                <w:webHidden/>
              </w:rPr>
              <w:t>27</w:t>
            </w:r>
          </w:ins>
          <w:ins w:id="236" w:author="Lyu Yuxiao" w:date="2023-04-28T11:20:00Z">
            <w:r>
              <w:rPr>
                <w:noProof/>
                <w:webHidden/>
              </w:rPr>
              <w:fldChar w:fldCharType="end"/>
            </w:r>
            <w:r w:rsidRPr="00E27A35">
              <w:rPr>
                <w:rStyle w:val="a3"/>
                <w:noProof/>
              </w:rPr>
              <w:fldChar w:fldCharType="end"/>
            </w:r>
          </w:ins>
        </w:p>
        <w:p w14:paraId="08A7B9BA" w14:textId="1D2AF7BE" w:rsidR="005E28B0" w:rsidRDefault="005E28B0">
          <w:pPr>
            <w:pStyle w:val="TOC2"/>
            <w:rPr>
              <w:ins w:id="237" w:author="Lyu Yuxiao" w:date="2023-04-28T11:20:00Z"/>
              <w:rFonts w:asciiTheme="minorHAnsi" w:hAnsiTheme="minorHAnsi" w:cstheme="minorBidi"/>
              <w:noProof/>
              <w:kern w:val="2"/>
              <w:sz w:val="21"/>
              <w:szCs w:val="22"/>
              <w:lang w:eastAsia="zh-CN"/>
            </w:rPr>
          </w:pPr>
          <w:ins w:id="238" w:author="Lyu Yuxiao" w:date="2023-04-28T11:20:00Z">
            <w:r w:rsidRPr="00E27A35">
              <w:rPr>
                <w:rStyle w:val="a3"/>
                <w:noProof/>
              </w:rPr>
              <w:fldChar w:fldCharType="begin"/>
            </w:r>
            <w:r w:rsidRPr="00E27A35">
              <w:rPr>
                <w:rStyle w:val="a3"/>
                <w:noProof/>
              </w:rPr>
              <w:instrText xml:space="preserve"> </w:instrText>
            </w:r>
            <w:r>
              <w:rPr>
                <w:noProof/>
              </w:rPr>
              <w:instrText>HYPERLINK \l "_Toc133573329"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3.54 ISPS level</w:t>
            </w:r>
            <w:r>
              <w:rPr>
                <w:noProof/>
                <w:webHidden/>
              </w:rPr>
              <w:tab/>
            </w:r>
            <w:r>
              <w:rPr>
                <w:noProof/>
                <w:webHidden/>
              </w:rPr>
              <w:fldChar w:fldCharType="begin"/>
            </w:r>
            <w:r>
              <w:rPr>
                <w:noProof/>
                <w:webHidden/>
              </w:rPr>
              <w:instrText xml:space="preserve"> PAGEREF _Toc133573329 \h </w:instrText>
            </w:r>
          </w:ins>
          <w:r>
            <w:rPr>
              <w:noProof/>
              <w:webHidden/>
            </w:rPr>
          </w:r>
          <w:r>
            <w:rPr>
              <w:noProof/>
              <w:webHidden/>
            </w:rPr>
            <w:fldChar w:fldCharType="separate"/>
          </w:r>
          <w:ins w:id="239" w:author="Lyu Yuxiao" w:date="2023-04-28T11:21:00Z">
            <w:r>
              <w:rPr>
                <w:noProof/>
                <w:webHidden/>
              </w:rPr>
              <w:t>27</w:t>
            </w:r>
          </w:ins>
          <w:ins w:id="240" w:author="Lyu Yuxiao" w:date="2023-04-28T11:20:00Z">
            <w:r>
              <w:rPr>
                <w:noProof/>
                <w:webHidden/>
              </w:rPr>
              <w:fldChar w:fldCharType="end"/>
            </w:r>
            <w:r w:rsidRPr="00E27A35">
              <w:rPr>
                <w:rStyle w:val="a3"/>
                <w:noProof/>
              </w:rPr>
              <w:fldChar w:fldCharType="end"/>
            </w:r>
          </w:ins>
        </w:p>
        <w:p w14:paraId="258CB8FD" w14:textId="32EF0383" w:rsidR="005E28B0" w:rsidRDefault="005E28B0">
          <w:pPr>
            <w:pStyle w:val="TOC2"/>
            <w:rPr>
              <w:ins w:id="241" w:author="Lyu Yuxiao" w:date="2023-04-28T11:20:00Z"/>
              <w:rFonts w:asciiTheme="minorHAnsi" w:hAnsiTheme="minorHAnsi" w:cstheme="minorBidi"/>
              <w:noProof/>
              <w:kern w:val="2"/>
              <w:sz w:val="21"/>
              <w:szCs w:val="22"/>
              <w:lang w:eastAsia="zh-CN"/>
            </w:rPr>
          </w:pPr>
          <w:ins w:id="242" w:author="Lyu Yuxiao" w:date="2023-04-28T11:20:00Z">
            <w:r w:rsidRPr="00E27A35">
              <w:rPr>
                <w:rStyle w:val="a3"/>
                <w:noProof/>
              </w:rPr>
              <w:fldChar w:fldCharType="begin"/>
            </w:r>
            <w:r w:rsidRPr="00E27A35">
              <w:rPr>
                <w:rStyle w:val="a3"/>
                <w:noProof/>
              </w:rPr>
              <w:instrText xml:space="preserve"> </w:instrText>
            </w:r>
            <w:r>
              <w:rPr>
                <w:noProof/>
              </w:rPr>
              <w:instrText>HYPERLINK \l "_Toc133573330"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3.56 Language</w:t>
            </w:r>
            <w:r>
              <w:rPr>
                <w:noProof/>
                <w:webHidden/>
              </w:rPr>
              <w:tab/>
            </w:r>
            <w:r>
              <w:rPr>
                <w:noProof/>
                <w:webHidden/>
              </w:rPr>
              <w:fldChar w:fldCharType="begin"/>
            </w:r>
            <w:r>
              <w:rPr>
                <w:noProof/>
                <w:webHidden/>
              </w:rPr>
              <w:instrText xml:space="preserve"> PAGEREF _Toc133573330 \h </w:instrText>
            </w:r>
          </w:ins>
          <w:r>
            <w:rPr>
              <w:noProof/>
              <w:webHidden/>
            </w:rPr>
          </w:r>
          <w:r>
            <w:rPr>
              <w:noProof/>
              <w:webHidden/>
            </w:rPr>
            <w:fldChar w:fldCharType="separate"/>
          </w:r>
          <w:ins w:id="243" w:author="Lyu Yuxiao" w:date="2023-04-28T11:21:00Z">
            <w:r>
              <w:rPr>
                <w:noProof/>
                <w:webHidden/>
              </w:rPr>
              <w:t>27</w:t>
            </w:r>
          </w:ins>
          <w:ins w:id="244" w:author="Lyu Yuxiao" w:date="2023-04-28T11:20:00Z">
            <w:r>
              <w:rPr>
                <w:noProof/>
                <w:webHidden/>
              </w:rPr>
              <w:fldChar w:fldCharType="end"/>
            </w:r>
            <w:r w:rsidRPr="00E27A35">
              <w:rPr>
                <w:rStyle w:val="a3"/>
                <w:noProof/>
              </w:rPr>
              <w:fldChar w:fldCharType="end"/>
            </w:r>
          </w:ins>
        </w:p>
        <w:p w14:paraId="22A18B88" w14:textId="3E3881F4" w:rsidR="005E28B0" w:rsidRDefault="005E28B0">
          <w:pPr>
            <w:pStyle w:val="TOC2"/>
            <w:rPr>
              <w:ins w:id="245" w:author="Lyu Yuxiao" w:date="2023-04-28T11:20:00Z"/>
              <w:rFonts w:asciiTheme="minorHAnsi" w:hAnsiTheme="minorHAnsi" w:cstheme="minorBidi"/>
              <w:noProof/>
              <w:kern w:val="2"/>
              <w:sz w:val="21"/>
              <w:szCs w:val="22"/>
              <w:lang w:eastAsia="zh-CN"/>
            </w:rPr>
          </w:pPr>
          <w:ins w:id="246" w:author="Lyu Yuxiao" w:date="2023-04-28T11:20:00Z">
            <w:r w:rsidRPr="00E27A35">
              <w:rPr>
                <w:rStyle w:val="a3"/>
                <w:noProof/>
              </w:rPr>
              <w:fldChar w:fldCharType="begin"/>
            </w:r>
            <w:r w:rsidRPr="00E27A35">
              <w:rPr>
                <w:rStyle w:val="a3"/>
                <w:noProof/>
              </w:rPr>
              <w:instrText xml:space="preserve"> </w:instrText>
            </w:r>
            <w:r>
              <w:rPr>
                <w:noProof/>
              </w:rPr>
              <w:instrText>HYPERLINK \l "_Toc133573331"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3.57 Logical Connectives</w:t>
            </w:r>
            <w:r>
              <w:rPr>
                <w:noProof/>
                <w:webHidden/>
              </w:rPr>
              <w:tab/>
            </w:r>
            <w:r>
              <w:rPr>
                <w:noProof/>
                <w:webHidden/>
              </w:rPr>
              <w:fldChar w:fldCharType="begin"/>
            </w:r>
            <w:r>
              <w:rPr>
                <w:noProof/>
                <w:webHidden/>
              </w:rPr>
              <w:instrText xml:space="preserve"> PAGEREF _Toc133573331 \h </w:instrText>
            </w:r>
          </w:ins>
          <w:r>
            <w:rPr>
              <w:noProof/>
              <w:webHidden/>
            </w:rPr>
          </w:r>
          <w:r>
            <w:rPr>
              <w:noProof/>
              <w:webHidden/>
            </w:rPr>
            <w:fldChar w:fldCharType="separate"/>
          </w:r>
          <w:ins w:id="247" w:author="Lyu Yuxiao" w:date="2023-04-28T11:21:00Z">
            <w:r>
              <w:rPr>
                <w:noProof/>
                <w:webHidden/>
              </w:rPr>
              <w:t>28</w:t>
            </w:r>
          </w:ins>
          <w:ins w:id="248" w:author="Lyu Yuxiao" w:date="2023-04-28T11:20:00Z">
            <w:r>
              <w:rPr>
                <w:noProof/>
                <w:webHidden/>
              </w:rPr>
              <w:fldChar w:fldCharType="end"/>
            </w:r>
            <w:r w:rsidRPr="00E27A35">
              <w:rPr>
                <w:rStyle w:val="a3"/>
                <w:noProof/>
              </w:rPr>
              <w:fldChar w:fldCharType="end"/>
            </w:r>
          </w:ins>
        </w:p>
        <w:p w14:paraId="2A72926C" w14:textId="26FFAEA4" w:rsidR="005E28B0" w:rsidRDefault="005E28B0">
          <w:pPr>
            <w:pStyle w:val="TOC2"/>
            <w:rPr>
              <w:ins w:id="249" w:author="Lyu Yuxiao" w:date="2023-04-28T11:20:00Z"/>
              <w:rFonts w:asciiTheme="minorHAnsi" w:hAnsiTheme="minorHAnsi" w:cstheme="minorBidi"/>
              <w:noProof/>
              <w:kern w:val="2"/>
              <w:sz w:val="21"/>
              <w:szCs w:val="22"/>
              <w:lang w:eastAsia="zh-CN"/>
            </w:rPr>
          </w:pPr>
          <w:ins w:id="250" w:author="Lyu Yuxiao" w:date="2023-04-28T11:20:00Z">
            <w:r w:rsidRPr="00E27A35">
              <w:rPr>
                <w:rStyle w:val="a3"/>
                <w:noProof/>
              </w:rPr>
              <w:fldChar w:fldCharType="begin"/>
            </w:r>
            <w:r w:rsidRPr="00E27A35">
              <w:rPr>
                <w:rStyle w:val="a3"/>
                <w:noProof/>
              </w:rPr>
              <w:instrText xml:space="preserve"> </w:instrText>
            </w:r>
            <w:r>
              <w:rPr>
                <w:noProof/>
              </w:rPr>
              <w:instrText>HYPERLINK \l "_Toc133573332"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3.58 Linkage</w:t>
            </w:r>
            <w:r>
              <w:rPr>
                <w:noProof/>
                <w:webHidden/>
              </w:rPr>
              <w:tab/>
            </w:r>
            <w:r>
              <w:rPr>
                <w:noProof/>
                <w:webHidden/>
              </w:rPr>
              <w:fldChar w:fldCharType="begin"/>
            </w:r>
            <w:r>
              <w:rPr>
                <w:noProof/>
                <w:webHidden/>
              </w:rPr>
              <w:instrText xml:space="preserve"> PAGEREF _Toc133573332 \h </w:instrText>
            </w:r>
          </w:ins>
          <w:r>
            <w:rPr>
              <w:noProof/>
              <w:webHidden/>
            </w:rPr>
          </w:r>
          <w:r>
            <w:rPr>
              <w:noProof/>
              <w:webHidden/>
            </w:rPr>
            <w:fldChar w:fldCharType="separate"/>
          </w:r>
          <w:ins w:id="251" w:author="Lyu Yuxiao" w:date="2023-04-28T11:21:00Z">
            <w:r>
              <w:rPr>
                <w:noProof/>
                <w:webHidden/>
              </w:rPr>
              <w:t>28</w:t>
            </w:r>
          </w:ins>
          <w:ins w:id="252" w:author="Lyu Yuxiao" w:date="2023-04-28T11:20:00Z">
            <w:r>
              <w:rPr>
                <w:noProof/>
                <w:webHidden/>
              </w:rPr>
              <w:fldChar w:fldCharType="end"/>
            </w:r>
            <w:r w:rsidRPr="00E27A35">
              <w:rPr>
                <w:rStyle w:val="a3"/>
                <w:noProof/>
              </w:rPr>
              <w:fldChar w:fldCharType="end"/>
            </w:r>
          </w:ins>
        </w:p>
        <w:p w14:paraId="0868094D" w14:textId="61CFF5C2" w:rsidR="005E28B0" w:rsidRDefault="005E28B0">
          <w:pPr>
            <w:pStyle w:val="TOC2"/>
            <w:rPr>
              <w:ins w:id="253" w:author="Lyu Yuxiao" w:date="2023-04-28T11:20:00Z"/>
              <w:rFonts w:asciiTheme="minorHAnsi" w:hAnsiTheme="minorHAnsi" w:cstheme="minorBidi"/>
              <w:noProof/>
              <w:kern w:val="2"/>
              <w:sz w:val="21"/>
              <w:szCs w:val="22"/>
              <w:lang w:eastAsia="zh-CN"/>
            </w:rPr>
          </w:pPr>
          <w:ins w:id="254" w:author="Lyu Yuxiao" w:date="2023-04-28T11:20:00Z">
            <w:r w:rsidRPr="00E27A35">
              <w:rPr>
                <w:rStyle w:val="a3"/>
                <w:noProof/>
              </w:rPr>
              <w:fldChar w:fldCharType="begin"/>
            </w:r>
            <w:r w:rsidRPr="00E27A35">
              <w:rPr>
                <w:rStyle w:val="a3"/>
                <w:noProof/>
              </w:rPr>
              <w:instrText xml:space="preserve"> </w:instrText>
            </w:r>
            <w:r>
              <w:rPr>
                <w:noProof/>
              </w:rPr>
              <w:instrText>HYPERLINK \l "_Toc133573333"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3.59 Membership</w:t>
            </w:r>
            <w:r>
              <w:rPr>
                <w:noProof/>
                <w:webHidden/>
              </w:rPr>
              <w:tab/>
            </w:r>
            <w:r>
              <w:rPr>
                <w:noProof/>
                <w:webHidden/>
              </w:rPr>
              <w:fldChar w:fldCharType="begin"/>
            </w:r>
            <w:r>
              <w:rPr>
                <w:noProof/>
                <w:webHidden/>
              </w:rPr>
              <w:instrText xml:space="preserve"> PAGEREF _Toc133573333 \h </w:instrText>
            </w:r>
          </w:ins>
          <w:r>
            <w:rPr>
              <w:noProof/>
              <w:webHidden/>
            </w:rPr>
          </w:r>
          <w:r>
            <w:rPr>
              <w:noProof/>
              <w:webHidden/>
            </w:rPr>
            <w:fldChar w:fldCharType="separate"/>
          </w:r>
          <w:ins w:id="255" w:author="Lyu Yuxiao" w:date="2023-04-28T11:21:00Z">
            <w:r>
              <w:rPr>
                <w:noProof/>
                <w:webHidden/>
              </w:rPr>
              <w:t>28</w:t>
            </w:r>
          </w:ins>
          <w:ins w:id="256" w:author="Lyu Yuxiao" w:date="2023-04-28T11:20:00Z">
            <w:r>
              <w:rPr>
                <w:noProof/>
                <w:webHidden/>
              </w:rPr>
              <w:fldChar w:fldCharType="end"/>
            </w:r>
            <w:r w:rsidRPr="00E27A35">
              <w:rPr>
                <w:rStyle w:val="a3"/>
                <w:noProof/>
              </w:rPr>
              <w:fldChar w:fldCharType="end"/>
            </w:r>
          </w:ins>
        </w:p>
        <w:p w14:paraId="1A397274" w14:textId="0CDFFFE4" w:rsidR="005E28B0" w:rsidRDefault="005E28B0">
          <w:pPr>
            <w:pStyle w:val="TOC2"/>
            <w:rPr>
              <w:ins w:id="257" w:author="Lyu Yuxiao" w:date="2023-04-28T11:20:00Z"/>
              <w:rFonts w:asciiTheme="minorHAnsi" w:hAnsiTheme="minorHAnsi" w:cstheme="minorBidi"/>
              <w:noProof/>
              <w:kern w:val="2"/>
              <w:sz w:val="21"/>
              <w:szCs w:val="22"/>
              <w:lang w:eastAsia="zh-CN"/>
            </w:rPr>
          </w:pPr>
          <w:ins w:id="258" w:author="Lyu Yuxiao" w:date="2023-04-28T11:20:00Z">
            <w:r w:rsidRPr="00E27A35">
              <w:rPr>
                <w:rStyle w:val="a3"/>
                <w:noProof/>
              </w:rPr>
              <w:fldChar w:fldCharType="begin"/>
            </w:r>
            <w:r w:rsidRPr="00E27A35">
              <w:rPr>
                <w:rStyle w:val="a3"/>
                <w:noProof/>
              </w:rPr>
              <w:instrText xml:space="preserve"> </w:instrText>
            </w:r>
            <w:r>
              <w:rPr>
                <w:noProof/>
              </w:rPr>
              <w:instrText>HYPERLINK \l "_Toc133573334"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3.60 MMSI Code</w:t>
            </w:r>
            <w:r>
              <w:rPr>
                <w:noProof/>
                <w:webHidden/>
              </w:rPr>
              <w:tab/>
            </w:r>
            <w:r>
              <w:rPr>
                <w:noProof/>
                <w:webHidden/>
              </w:rPr>
              <w:fldChar w:fldCharType="begin"/>
            </w:r>
            <w:r>
              <w:rPr>
                <w:noProof/>
                <w:webHidden/>
              </w:rPr>
              <w:instrText xml:space="preserve"> PAGEREF _Toc133573334 \h </w:instrText>
            </w:r>
          </w:ins>
          <w:r>
            <w:rPr>
              <w:noProof/>
              <w:webHidden/>
            </w:rPr>
          </w:r>
          <w:r>
            <w:rPr>
              <w:noProof/>
              <w:webHidden/>
            </w:rPr>
            <w:fldChar w:fldCharType="separate"/>
          </w:r>
          <w:ins w:id="259" w:author="Lyu Yuxiao" w:date="2023-04-28T11:21:00Z">
            <w:r>
              <w:rPr>
                <w:noProof/>
                <w:webHidden/>
              </w:rPr>
              <w:t>28</w:t>
            </w:r>
          </w:ins>
          <w:ins w:id="260" w:author="Lyu Yuxiao" w:date="2023-04-28T11:20:00Z">
            <w:r>
              <w:rPr>
                <w:noProof/>
                <w:webHidden/>
              </w:rPr>
              <w:fldChar w:fldCharType="end"/>
            </w:r>
            <w:r w:rsidRPr="00E27A35">
              <w:rPr>
                <w:rStyle w:val="a3"/>
                <w:noProof/>
              </w:rPr>
              <w:fldChar w:fldCharType="end"/>
            </w:r>
          </w:ins>
        </w:p>
        <w:p w14:paraId="28E89310" w14:textId="1C7D8F86" w:rsidR="005E28B0" w:rsidRDefault="005E28B0">
          <w:pPr>
            <w:pStyle w:val="TOC2"/>
            <w:rPr>
              <w:ins w:id="261" w:author="Lyu Yuxiao" w:date="2023-04-28T11:20:00Z"/>
              <w:rFonts w:asciiTheme="minorHAnsi" w:hAnsiTheme="minorHAnsi" w:cstheme="minorBidi"/>
              <w:noProof/>
              <w:kern w:val="2"/>
              <w:sz w:val="21"/>
              <w:szCs w:val="22"/>
              <w:lang w:eastAsia="zh-CN"/>
            </w:rPr>
          </w:pPr>
          <w:ins w:id="262" w:author="Lyu Yuxiao" w:date="2023-04-28T11:20:00Z">
            <w:r w:rsidRPr="00E27A35">
              <w:rPr>
                <w:rStyle w:val="a3"/>
                <w:noProof/>
              </w:rPr>
              <w:fldChar w:fldCharType="begin"/>
            </w:r>
            <w:r w:rsidRPr="00E27A35">
              <w:rPr>
                <w:rStyle w:val="a3"/>
                <w:noProof/>
              </w:rPr>
              <w:instrText xml:space="preserve"> </w:instrText>
            </w:r>
            <w:r>
              <w:rPr>
                <w:noProof/>
              </w:rPr>
              <w:instrText>HYPERLINK \l "_Toc133573335"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3.61 Nationality</w:t>
            </w:r>
            <w:r>
              <w:rPr>
                <w:noProof/>
                <w:webHidden/>
              </w:rPr>
              <w:tab/>
            </w:r>
            <w:r>
              <w:rPr>
                <w:noProof/>
                <w:webHidden/>
              </w:rPr>
              <w:fldChar w:fldCharType="begin"/>
            </w:r>
            <w:r>
              <w:rPr>
                <w:noProof/>
                <w:webHidden/>
              </w:rPr>
              <w:instrText xml:space="preserve"> PAGEREF _Toc133573335 \h </w:instrText>
            </w:r>
          </w:ins>
          <w:r>
            <w:rPr>
              <w:noProof/>
              <w:webHidden/>
            </w:rPr>
          </w:r>
          <w:r>
            <w:rPr>
              <w:noProof/>
              <w:webHidden/>
            </w:rPr>
            <w:fldChar w:fldCharType="separate"/>
          </w:r>
          <w:ins w:id="263" w:author="Lyu Yuxiao" w:date="2023-04-28T11:21:00Z">
            <w:r>
              <w:rPr>
                <w:noProof/>
                <w:webHidden/>
              </w:rPr>
              <w:t>29</w:t>
            </w:r>
          </w:ins>
          <w:ins w:id="264" w:author="Lyu Yuxiao" w:date="2023-04-28T11:20:00Z">
            <w:r>
              <w:rPr>
                <w:noProof/>
                <w:webHidden/>
              </w:rPr>
              <w:fldChar w:fldCharType="end"/>
            </w:r>
            <w:r w:rsidRPr="00E27A35">
              <w:rPr>
                <w:rStyle w:val="a3"/>
                <w:noProof/>
              </w:rPr>
              <w:fldChar w:fldCharType="end"/>
            </w:r>
          </w:ins>
        </w:p>
        <w:p w14:paraId="7D5E9082" w14:textId="5D4B3246" w:rsidR="005E28B0" w:rsidRDefault="005E28B0">
          <w:pPr>
            <w:pStyle w:val="TOC2"/>
            <w:rPr>
              <w:ins w:id="265" w:author="Lyu Yuxiao" w:date="2023-04-28T11:20:00Z"/>
              <w:rFonts w:asciiTheme="minorHAnsi" w:hAnsiTheme="minorHAnsi" w:cstheme="minorBidi"/>
              <w:noProof/>
              <w:kern w:val="2"/>
              <w:sz w:val="21"/>
              <w:szCs w:val="22"/>
              <w:lang w:eastAsia="zh-CN"/>
            </w:rPr>
          </w:pPr>
          <w:ins w:id="266" w:author="Lyu Yuxiao" w:date="2023-04-28T11:20:00Z">
            <w:r w:rsidRPr="00E27A35">
              <w:rPr>
                <w:rStyle w:val="a3"/>
                <w:noProof/>
              </w:rPr>
              <w:fldChar w:fldCharType="begin"/>
            </w:r>
            <w:r w:rsidRPr="00E27A35">
              <w:rPr>
                <w:rStyle w:val="a3"/>
                <w:noProof/>
              </w:rPr>
              <w:instrText xml:space="preserve"> </w:instrText>
            </w:r>
            <w:r>
              <w:rPr>
                <w:noProof/>
              </w:rPr>
              <w:instrText>HYPERLINK \l "_Toc133573336"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3.62 Notice time hours</w:t>
            </w:r>
            <w:r>
              <w:rPr>
                <w:noProof/>
                <w:webHidden/>
              </w:rPr>
              <w:tab/>
            </w:r>
            <w:r>
              <w:rPr>
                <w:noProof/>
                <w:webHidden/>
              </w:rPr>
              <w:fldChar w:fldCharType="begin"/>
            </w:r>
            <w:r>
              <w:rPr>
                <w:noProof/>
                <w:webHidden/>
              </w:rPr>
              <w:instrText xml:space="preserve"> PAGEREF _Toc133573336 \h </w:instrText>
            </w:r>
          </w:ins>
          <w:r>
            <w:rPr>
              <w:noProof/>
              <w:webHidden/>
            </w:rPr>
          </w:r>
          <w:r>
            <w:rPr>
              <w:noProof/>
              <w:webHidden/>
            </w:rPr>
            <w:fldChar w:fldCharType="separate"/>
          </w:r>
          <w:ins w:id="267" w:author="Lyu Yuxiao" w:date="2023-04-28T11:21:00Z">
            <w:r>
              <w:rPr>
                <w:noProof/>
                <w:webHidden/>
              </w:rPr>
              <w:t>29</w:t>
            </w:r>
          </w:ins>
          <w:ins w:id="268" w:author="Lyu Yuxiao" w:date="2023-04-28T11:20:00Z">
            <w:r>
              <w:rPr>
                <w:noProof/>
                <w:webHidden/>
              </w:rPr>
              <w:fldChar w:fldCharType="end"/>
            </w:r>
            <w:r w:rsidRPr="00E27A35">
              <w:rPr>
                <w:rStyle w:val="a3"/>
                <w:noProof/>
              </w:rPr>
              <w:fldChar w:fldCharType="end"/>
            </w:r>
          </w:ins>
        </w:p>
        <w:p w14:paraId="2FDABC8F" w14:textId="330026EE" w:rsidR="005E28B0" w:rsidRDefault="005E28B0">
          <w:pPr>
            <w:pStyle w:val="TOC2"/>
            <w:rPr>
              <w:ins w:id="269" w:author="Lyu Yuxiao" w:date="2023-04-28T11:20:00Z"/>
              <w:rFonts w:asciiTheme="minorHAnsi" w:hAnsiTheme="minorHAnsi" w:cstheme="minorBidi"/>
              <w:noProof/>
              <w:kern w:val="2"/>
              <w:sz w:val="21"/>
              <w:szCs w:val="22"/>
              <w:lang w:eastAsia="zh-CN"/>
            </w:rPr>
          </w:pPr>
          <w:ins w:id="270" w:author="Lyu Yuxiao" w:date="2023-04-28T11:20:00Z">
            <w:r w:rsidRPr="00E27A35">
              <w:rPr>
                <w:rStyle w:val="a3"/>
                <w:noProof/>
              </w:rPr>
              <w:fldChar w:fldCharType="begin"/>
            </w:r>
            <w:r w:rsidRPr="00E27A35">
              <w:rPr>
                <w:rStyle w:val="a3"/>
                <w:noProof/>
              </w:rPr>
              <w:instrText xml:space="preserve"> </w:instrText>
            </w:r>
            <w:r>
              <w:rPr>
                <w:noProof/>
              </w:rPr>
              <w:instrText>HYPERLINK \l "_Toc133573337"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3.63 Notice time text</w:t>
            </w:r>
            <w:r>
              <w:rPr>
                <w:noProof/>
                <w:webHidden/>
              </w:rPr>
              <w:tab/>
            </w:r>
            <w:r>
              <w:rPr>
                <w:noProof/>
                <w:webHidden/>
              </w:rPr>
              <w:fldChar w:fldCharType="begin"/>
            </w:r>
            <w:r>
              <w:rPr>
                <w:noProof/>
                <w:webHidden/>
              </w:rPr>
              <w:instrText xml:space="preserve"> PAGEREF _Toc133573337 \h </w:instrText>
            </w:r>
          </w:ins>
          <w:r>
            <w:rPr>
              <w:noProof/>
              <w:webHidden/>
            </w:rPr>
          </w:r>
          <w:r>
            <w:rPr>
              <w:noProof/>
              <w:webHidden/>
            </w:rPr>
            <w:fldChar w:fldCharType="separate"/>
          </w:r>
          <w:ins w:id="271" w:author="Lyu Yuxiao" w:date="2023-04-28T11:21:00Z">
            <w:r>
              <w:rPr>
                <w:noProof/>
                <w:webHidden/>
              </w:rPr>
              <w:t>29</w:t>
            </w:r>
          </w:ins>
          <w:ins w:id="272" w:author="Lyu Yuxiao" w:date="2023-04-28T11:20:00Z">
            <w:r>
              <w:rPr>
                <w:noProof/>
                <w:webHidden/>
              </w:rPr>
              <w:fldChar w:fldCharType="end"/>
            </w:r>
            <w:r w:rsidRPr="00E27A35">
              <w:rPr>
                <w:rStyle w:val="a3"/>
                <w:noProof/>
              </w:rPr>
              <w:fldChar w:fldCharType="end"/>
            </w:r>
          </w:ins>
        </w:p>
        <w:p w14:paraId="7580766A" w14:textId="5F915A89" w:rsidR="005E28B0" w:rsidRDefault="005E28B0">
          <w:pPr>
            <w:pStyle w:val="TOC2"/>
            <w:rPr>
              <w:ins w:id="273" w:author="Lyu Yuxiao" w:date="2023-04-28T11:20:00Z"/>
              <w:rFonts w:asciiTheme="minorHAnsi" w:hAnsiTheme="minorHAnsi" w:cstheme="minorBidi"/>
              <w:noProof/>
              <w:kern w:val="2"/>
              <w:sz w:val="21"/>
              <w:szCs w:val="22"/>
              <w:lang w:eastAsia="zh-CN"/>
            </w:rPr>
          </w:pPr>
          <w:ins w:id="274" w:author="Lyu Yuxiao" w:date="2023-04-28T11:20:00Z">
            <w:r w:rsidRPr="00E27A35">
              <w:rPr>
                <w:rStyle w:val="a3"/>
                <w:noProof/>
              </w:rPr>
              <w:fldChar w:fldCharType="begin"/>
            </w:r>
            <w:r w:rsidRPr="00E27A35">
              <w:rPr>
                <w:rStyle w:val="a3"/>
                <w:noProof/>
              </w:rPr>
              <w:instrText xml:space="preserve"> </w:instrText>
            </w:r>
            <w:r>
              <w:rPr>
                <w:noProof/>
              </w:rPr>
              <w:instrText>HYPERLINK \l "_Toc133573338"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3.64 Name</w:t>
            </w:r>
            <w:r>
              <w:rPr>
                <w:noProof/>
                <w:webHidden/>
              </w:rPr>
              <w:tab/>
            </w:r>
            <w:r>
              <w:rPr>
                <w:noProof/>
                <w:webHidden/>
              </w:rPr>
              <w:fldChar w:fldCharType="begin"/>
            </w:r>
            <w:r>
              <w:rPr>
                <w:noProof/>
                <w:webHidden/>
              </w:rPr>
              <w:instrText xml:space="preserve"> PAGEREF _Toc133573338 \h </w:instrText>
            </w:r>
          </w:ins>
          <w:r>
            <w:rPr>
              <w:noProof/>
              <w:webHidden/>
            </w:rPr>
          </w:r>
          <w:r>
            <w:rPr>
              <w:noProof/>
              <w:webHidden/>
            </w:rPr>
            <w:fldChar w:fldCharType="separate"/>
          </w:r>
          <w:ins w:id="275" w:author="Lyu Yuxiao" w:date="2023-04-28T11:21:00Z">
            <w:r>
              <w:rPr>
                <w:noProof/>
                <w:webHidden/>
              </w:rPr>
              <w:t>29</w:t>
            </w:r>
          </w:ins>
          <w:ins w:id="276" w:author="Lyu Yuxiao" w:date="2023-04-28T11:20:00Z">
            <w:r>
              <w:rPr>
                <w:noProof/>
                <w:webHidden/>
              </w:rPr>
              <w:fldChar w:fldCharType="end"/>
            </w:r>
            <w:r w:rsidRPr="00E27A35">
              <w:rPr>
                <w:rStyle w:val="a3"/>
                <w:noProof/>
              </w:rPr>
              <w:fldChar w:fldCharType="end"/>
            </w:r>
          </w:ins>
        </w:p>
        <w:p w14:paraId="5C4BB0C0" w14:textId="5177D067" w:rsidR="005E28B0" w:rsidRDefault="005E28B0">
          <w:pPr>
            <w:pStyle w:val="TOC2"/>
            <w:rPr>
              <w:ins w:id="277" w:author="Lyu Yuxiao" w:date="2023-04-28T11:20:00Z"/>
              <w:rFonts w:asciiTheme="minorHAnsi" w:hAnsiTheme="minorHAnsi" w:cstheme="minorBidi"/>
              <w:noProof/>
              <w:kern w:val="2"/>
              <w:sz w:val="21"/>
              <w:szCs w:val="22"/>
              <w:lang w:eastAsia="zh-CN"/>
            </w:rPr>
          </w:pPr>
          <w:ins w:id="278" w:author="Lyu Yuxiao" w:date="2023-04-28T11:20:00Z">
            <w:r w:rsidRPr="00E27A35">
              <w:rPr>
                <w:rStyle w:val="a3"/>
                <w:noProof/>
              </w:rPr>
              <w:fldChar w:fldCharType="begin"/>
            </w:r>
            <w:r w:rsidRPr="00E27A35">
              <w:rPr>
                <w:rStyle w:val="a3"/>
                <w:noProof/>
              </w:rPr>
              <w:instrText xml:space="preserve"> </w:instrText>
            </w:r>
            <w:r>
              <w:rPr>
                <w:noProof/>
              </w:rPr>
              <w:instrText>HYPERLINK \l "_Toc133573339"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3.65 Name of resource</w:t>
            </w:r>
            <w:r>
              <w:rPr>
                <w:noProof/>
                <w:webHidden/>
              </w:rPr>
              <w:tab/>
            </w:r>
            <w:r>
              <w:rPr>
                <w:noProof/>
                <w:webHidden/>
              </w:rPr>
              <w:fldChar w:fldCharType="begin"/>
            </w:r>
            <w:r>
              <w:rPr>
                <w:noProof/>
                <w:webHidden/>
              </w:rPr>
              <w:instrText xml:space="preserve"> PAGEREF _Toc133573339 \h </w:instrText>
            </w:r>
          </w:ins>
          <w:r>
            <w:rPr>
              <w:noProof/>
              <w:webHidden/>
            </w:rPr>
          </w:r>
          <w:r>
            <w:rPr>
              <w:noProof/>
              <w:webHidden/>
            </w:rPr>
            <w:fldChar w:fldCharType="separate"/>
          </w:r>
          <w:ins w:id="279" w:author="Lyu Yuxiao" w:date="2023-04-28T11:21:00Z">
            <w:r>
              <w:rPr>
                <w:noProof/>
                <w:webHidden/>
              </w:rPr>
              <w:t>30</w:t>
            </w:r>
          </w:ins>
          <w:ins w:id="280" w:author="Lyu Yuxiao" w:date="2023-04-28T11:20:00Z">
            <w:r>
              <w:rPr>
                <w:noProof/>
                <w:webHidden/>
              </w:rPr>
              <w:fldChar w:fldCharType="end"/>
            </w:r>
            <w:r w:rsidRPr="00E27A35">
              <w:rPr>
                <w:rStyle w:val="a3"/>
                <w:noProof/>
              </w:rPr>
              <w:fldChar w:fldCharType="end"/>
            </w:r>
          </w:ins>
        </w:p>
        <w:p w14:paraId="5EC8937C" w14:textId="2C84010A" w:rsidR="005E28B0" w:rsidRDefault="005E28B0">
          <w:pPr>
            <w:pStyle w:val="TOC2"/>
            <w:rPr>
              <w:ins w:id="281" w:author="Lyu Yuxiao" w:date="2023-04-28T11:20:00Z"/>
              <w:rFonts w:asciiTheme="minorHAnsi" w:hAnsiTheme="minorHAnsi" w:cstheme="minorBidi"/>
              <w:noProof/>
              <w:kern w:val="2"/>
              <w:sz w:val="21"/>
              <w:szCs w:val="22"/>
              <w:lang w:eastAsia="zh-CN"/>
            </w:rPr>
          </w:pPr>
          <w:ins w:id="282" w:author="Lyu Yuxiao" w:date="2023-04-28T11:20:00Z">
            <w:r w:rsidRPr="00E27A35">
              <w:rPr>
                <w:rStyle w:val="a3"/>
                <w:noProof/>
              </w:rPr>
              <w:fldChar w:fldCharType="begin"/>
            </w:r>
            <w:r w:rsidRPr="00E27A35">
              <w:rPr>
                <w:rStyle w:val="a3"/>
                <w:noProof/>
              </w:rPr>
              <w:instrText xml:space="preserve"> </w:instrText>
            </w:r>
            <w:r>
              <w:rPr>
                <w:noProof/>
              </w:rPr>
              <w:instrText>HYPERLINK \l "_Toc133573340"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3.66 Online resource description</w:t>
            </w:r>
            <w:r>
              <w:rPr>
                <w:noProof/>
                <w:webHidden/>
              </w:rPr>
              <w:tab/>
            </w:r>
            <w:r>
              <w:rPr>
                <w:noProof/>
                <w:webHidden/>
              </w:rPr>
              <w:fldChar w:fldCharType="begin"/>
            </w:r>
            <w:r>
              <w:rPr>
                <w:noProof/>
                <w:webHidden/>
              </w:rPr>
              <w:instrText xml:space="preserve"> PAGEREF _Toc133573340 \h </w:instrText>
            </w:r>
          </w:ins>
          <w:r>
            <w:rPr>
              <w:noProof/>
              <w:webHidden/>
            </w:rPr>
          </w:r>
          <w:r>
            <w:rPr>
              <w:noProof/>
              <w:webHidden/>
            </w:rPr>
            <w:fldChar w:fldCharType="separate"/>
          </w:r>
          <w:ins w:id="283" w:author="Lyu Yuxiao" w:date="2023-04-28T11:21:00Z">
            <w:r>
              <w:rPr>
                <w:noProof/>
                <w:webHidden/>
              </w:rPr>
              <w:t>30</w:t>
            </w:r>
          </w:ins>
          <w:ins w:id="284" w:author="Lyu Yuxiao" w:date="2023-04-28T11:20:00Z">
            <w:r>
              <w:rPr>
                <w:noProof/>
                <w:webHidden/>
              </w:rPr>
              <w:fldChar w:fldCharType="end"/>
            </w:r>
            <w:r w:rsidRPr="00E27A35">
              <w:rPr>
                <w:rStyle w:val="a3"/>
                <w:noProof/>
              </w:rPr>
              <w:fldChar w:fldCharType="end"/>
            </w:r>
          </w:ins>
        </w:p>
        <w:p w14:paraId="4FCEDECD" w14:textId="5235236B" w:rsidR="005E28B0" w:rsidRDefault="005E28B0">
          <w:pPr>
            <w:pStyle w:val="TOC2"/>
            <w:rPr>
              <w:ins w:id="285" w:author="Lyu Yuxiao" w:date="2023-04-28T11:20:00Z"/>
              <w:rFonts w:asciiTheme="minorHAnsi" w:hAnsiTheme="minorHAnsi" w:cstheme="minorBidi"/>
              <w:noProof/>
              <w:kern w:val="2"/>
              <w:sz w:val="21"/>
              <w:szCs w:val="22"/>
              <w:lang w:eastAsia="zh-CN"/>
            </w:rPr>
          </w:pPr>
          <w:ins w:id="286" w:author="Lyu Yuxiao" w:date="2023-04-28T11:20:00Z">
            <w:r w:rsidRPr="00E27A35">
              <w:rPr>
                <w:rStyle w:val="a3"/>
                <w:noProof/>
              </w:rPr>
              <w:fldChar w:fldCharType="begin"/>
            </w:r>
            <w:r w:rsidRPr="00E27A35">
              <w:rPr>
                <w:rStyle w:val="a3"/>
                <w:noProof/>
              </w:rPr>
              <w:instrText xml:space="preserve"> </w:instrText>
            </w:r>
            <w:r>
              <w:rPr>
                <w:noProof/>
              </w:rPr>
              <w:instrText>HYPERLINK \l "_Toc133573341"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3.67 Operation</w:t>
            </w:r>
            <w:r>
              <w:rPr>
                <w:noProof/>
                <w:webHidden/>
              </w:rPr>
              <w:tab/>
            </w:r>
            <w:r>
              <w:rPr>
                <w:noProof/>
                <w:webHidden/>
              </w:rPr>
              <w:fldChar w:fldCharType="begin"/>
            </w:r>
            <w:r>
              <w:rPr>
                <w:noProof/>
                <w:webHidden/>
              </w:rPr>
              <w:instrText xml:space="preserve"> PAGEREF _Toc133573341 \h </w:instrText>
            </w:r>
          </w:ins>
          <w:r>
            <w:rPr>
              <w:noProof/>
              <w:webHidden/>
            </w:rPr>
          </w:r>
          <w:r>
            <w:rPr>
              <w:noProof/>
              <w:webHidden/>
            </w:rPr>
            <w:fldChar w:fldCharType="separate"/>
          </w:r>
          <w:ins w:id="287" w:author="Lyu Yuxiao" w:date="2023-04-28T11:21:00Z">
            <w:r>
              <w:rPr>
                <w:noProof/>
                <w:webHidden/>
              </w:rPr>
              <w:t>30</w:t>
            </w:r>
          </w:ins>
          <w:ins w:id="288" w:author="Lyu Yuxiao" w:date="2023-04-28T11:20:00Z">
            <w:r>
              <w:rPr>
                <w:noProof/>
                <w:webHidden/>
              </w:rPr>
              <w:fldChar w:fldCharType="end"/>
            </w:r>
            <w:r w:rsidRPr="00E27A35">
              <w:rPr>
                <w:rStyle w:val="a3"/>
                <w:noProof/>
              </w:rPr>
              <w:fldChar w:fldCharType="end"/>
            </w:r>
          </w:ins>
        </w:p>
        <w:p w14:paraId="4E4647BF" w14:textId="7E2AFC77" w:rsidR="005E28B0" w:rsidRDefault="005E28B0">
          <w:pPr>
            <w:pStyle w:val="TOC2"/>
            <w:rPr>
              <w:ins w:id="289" w:author="Lyu Yuxiao" w:date="2023-04-28T11:20:00Z"/>
              <w:rFonts w:asciiTheme="minorHAnsi" w:hAnsiTheme="minorHAnsi" w:cstheme="minorBidi"/>
              <w:noProof/>
              <w:kern w:val="2"/>
              <w:sz w:val="21"/>
              <w:szCs w:val="22"/>
              <w:lang w:eastAsia="zh-CN"/>
            </w:rPr>
          </w:pPr>
          <w:ins w:id="290" w:author="Lyu Yuxiao" w:date="2023-04-28T11:20:00Z">
            <w:r w:rsidRPr="00E27A35">
              <w:rPr>
                <w:rStyle w:val="a3"/>
                <w:noProof/>
              </w:rPr>
              <w:fldChar w:fldCharType="begin"/>
            </w:r>
            <w:r w:rsidRPr="00E27A35">
              <w:rPr>
                <w:rStyle w:val="a3"/>
                <w:noProof/>
              </w:rPr>
              <w:instrText xml:space="preserve"> </w:instrText>
            </w:r>
            <w:r>
              <w:rPr>
                <w:noProof/>
              </w:rPr>
              <w:instrText>HYPERLINK \l "_Toc133573342"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3.68 Orientation uncertainty</w:t>
            </w:r>
            <w:r>
              <w:rPr>
                <w:noProof/>
                <w:webHidden/>
              </w:rPr>
              <w:tab/>
            </w:r>
            <w:r>
              <w:rPr>
                <w:noProof/>
                <w:webHidden/>
              </w:rPr>
              <w:fldChar w:fldCharType="begin"/>
            </w:r>
            <w:r>
              <w:rPr>
                <w:noProof/>
                <w:webHidden/>
              </w:rPr>
              <w:instrText xml:space="preserve"> PAGEREF _Toc133573342 \h </w:instrText>
            </w:r>
          </w:ins>
          <w:r>
            <w:rPr>
              <w:noProof/>
              <w:webHidden/>
            </w:rPr>
          </w:r>
          <w:r>
            <w:rPr>
              <w:noProof/>
              <w:webHidden/>
            </w:rPr>
            <w:fldChar w:fldCharType="separate"/>
          </w:r>
          <w:ins w:id="291" w:author="Lyu Yuxiao" w:date="2023-04-28T11:21:00Z">
            <w:r>
              <w:rPr>
                <w:noProof/>
                <w:webHidden/>
              </w:rPr>
              <w:t>30</w:t>
            </w:r>
          </w:ins>
          <w:ins w:id="292" w:author="Lyu Yuxiao" w:date="2023-04-28T11:20:00Z">
            <w:r>
              <w:rPr>
                <w:noProof/>
                <w:webHidden/>
              </w:rPr>
              <w:fldChar w:fldCharType="end"/>
            </w:r>
            <w:r w:rsidRPr="00E27A35">
              <w:rPr>
                <w:rStyle w:val="a3"/>
                <w:noProof/>
              </w:rPr>
              <w:fldChar w:fldCharType="end"/>
            </w:r>
          </w:ins>
        </w:p>
        <w:p w14:paraId="793B4C17" w14:textId="0F693B6A" w:rsidR="005E28B0" w:rsidRDefault="005E28B0">
          <w:pPr>
            <w:pStyle w:val="TOC2"/>
            <w:rPr>
              <w:ins w:id="293" w:author="Lyu Yuxiao" w:date="2023-04-28T11:20:00Z"/>
              <w:rFonts w:asciiTheme="minorHAnsi" w:hAnsiTheme="minorHAnsi" w:cstheme="minorBidi"/>
              <w:noProof/>
              <w:kern w:val="2"/>
              <w:sz w:val="21"/>
              <w:szCs w:val="22"/>
              <w:lang w:eastAsia="zh-CN"/>
            </w:rPr>
          </w:pPr>
          <w:ins w:id="294" w:author="Lyu Yuxiao" w:date="2023-04-28T11:20:00Z">
            <w:r w:rsidRPr="00E27A35">
              <w:rPr>
                <w:rStyle w:val="a3"/>
                <w:noProof/>
              </w:rPr>
              <w:fldChar w:fldCharType="begin"/>
            </w:r>
            <w:r w:rsidRPr="00E27A35">
              <w:rPr>
                <w:rStyle w:val="a3"/>
                <w:noProof/>
              </w:rPr>
              <w:instrText xml:space="preserve"> </w:instrText>
            </w:r>
            <w:r>
              <w:rPr>
                <w:noProof/>
              </w:rPr>
              <w:instrText>HYPERLINK \l "_Toc133573343"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3.69 Picture caption</w:t>
            </w:r>
            <w:r>
              <w:rPr>
                <w:noProof/>
                <w:webHidden/>
              </w:rPr>
              <w:tab/>
            </w:r>
            <w:r>
              <w:rPr>
                <w:noProof/>
                <w:webHidden/>
              </w:rPr>
              <w:fldChar w:fldCharType="begin"/>
            </w:r>
            <w:r>
              <w:rPr>
                <w:noProof/>
                <w:webHidden/>
              </w:rPr>
              <w:instrText xml:space="preserve"> PAGEREF _Toc133573343 \h </w:instrText>
            </w:r>
          </w:ins>
          <w:r>
            <w:rPr>
              <w:noProof/>
              <w:webHidden/>
            </w:rPr>
          </w:r>
          <w:r>
            <w:rPr>
              <w:noProof/>
              <w:webHidden/>
            </w:rPr>
            <w:fldChar w:fldCharType="separate"/>
          </w:r>
          <w:ins w:id="295" w:author="Lyu Yuxiao" w:date="2023-04-28T11:21:00Z">
            <w:r>
              <w:rPr>
                <w:noProof/>
                <w:webHidden/>
              </w:rPr>
              <w:t>31</w:t>
            </w:r>
          </w:ins>
          <w:ins w:id="296" w:author="Lyu Yuxiao" w:date="2023-04-28T11:20:00Z">
            <w:r>
              <w:rPr>
                <w:noProof/>
                <w:webHidden/>
              </w:rPr>
              <w:fldChar w:fldCharType="end"/>
            </w:r>
            <w:r w:rsidRPr="00E27A35">
              <w:rPr>
                <w:rStyle w:val="a3"/>
                <w:noProof/>
              </w:rPr>
              <w:fldChar w:fldCharType="end"/>
            </w:r>
          </w:ins>
        </w:p>
        <w:p w14:paraId="72E30929" w14:textId="11861EA5" w:rsidR="005E28B0" w:rsidRDefault="005E28B0">
          <w:pPr>
            <w:pStyle w:val="TOC2"/>
            <w:rPr>
              <w:ins w:id="297" w:author="Lyu Yuxiao" w:date="2023-04-28T11:20:00Z"/>
              <w:rFonts w:asciiTheme="minorHAnsi" w:hAnsiTheme="minorHAnsi" w:cstheme="minorBidi"/>
              <w:noProof/>
              <w:kern w:val="2"/>
              <w:sz w:val="21"/>
              <w:szCs w:val="22"/>
              <w:lang w:eastAsia="zh-CN"/>
            </w:rPr>
          </w:pPr>
          <w:ins w:id="298" w:author="Lyu Yuxiao" w:date="2023-04-28T11:20:00Z">
            <w:r w:rsidRPr="00E27A35">
              <w:rPr>
                <w:rStyle w:val="a3"/>
                <w:noProof/>
              </w:rPr>
              <w:fldChar w:fldCharType="begin"/>
            </w:r>
            <w:r w:rsidRPr="00E27A35">
              <w:rPr>
                <w:rStyle w:val="a3"/>
                <w:noProof/>
              </w:rPr>
              <w:instrText xml:space="preserve"> </w:instrText>
            </w:r>
            <w:r>
              <w:rPr>
                <w:noProof/>
              </w:rPr>
              <w:instrText>HYPERLINK \l "_Toc133573344"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3.70 Picture information</w:t>
            </w:r>
            <w:r>
              <w:rPr>
                <w:noProof/>
                <w:webHidden/>
              </w:rPr>
              <w:tab/>
            </w:r>
            <w:r>
              <w:rPr>
                <w:noProof/>
                <w:webHidden/>
              </w:rPr>
              <w:fldChar w:fldCharType="begin"/>
            </w:r>
            <w:r>
              <w:rPr>
                <w:noProof/>
                <w:webHidden/>
              </w:rPr>
              <w:instrText xml:space="preserve"> PAGEREF _Toc133573344 \h </w:instrText>
            </w:r>
          </w:ins>
          <w:r>
            <w:rPr>
              <w:noProof/>
              <w:webHidden/>
            </w:rPr>
          </w:r>
          <w:r>
            <w:rPr>
              <w:noProof/>
              <w:webHidden/>
            </w:rPr>
            <w:fldChar w:fldCharType="separate"/>
          </w:r>
          <w:ins w:id="299" w:author="Lyu Yuxiao" w:date="2023-04-28T11:21:00Z">
            <w:r>
              <w:rPr>
                <w:noProof/>
                <w:webHidden/>
              </w:rPr>
              <w:t>31</w:t>
            </w:r>
          </w:ins>
          <w:ins w:id="300" w:author="Lyu Yuxiao" w:date="2023-04-28T11:20:00Z">
            <w:r>
              <w:rPr>
                <w:noProof/>
                <w:webHidden/>
              </w:rPr>
              <w:fldChar w:fldCharType="end"/>
            </w:r>
            <w:r w:rsidRPr="00E27A35">
              <w:rPr>
                <w:rStyle w:val="a3"/>
                <w:noProof/>
              </w:rPr>
              <w:fldChar w:fldCharType="end"/>
            </w:r>
          </w:ins>
        </w:p>
        <w:p w14:paraId="0AE35F03" w14:textId="7B7871AC" w:rsidR="005E28B0" w:rsidRDefault="005E28B0">
          <w:pPr>
            <w:pStyle w:val="TOC2"/>
            <w:rPr>
              <w:ins w:id="301" w:author="Lyu Yuxiao" w:date="2023-04-28T11:20:00Z"/>
              <w:rFonts w:asciiTheme="minorHAnsi" w:hAnsiTheme="minorHAnsi" w:cstheme="minorBidi"/>
              <w:noProof/>
              <w:kern w:val="2"/>
              <w:sz w:val="21"/>
              <w:szCs w:val="22"/>
              <w:lang w:eastAsia="zh-CN"/>
            </w:rPr>
          </w:pPr>
          <w:ins w:id="302" w:author="Lyu Yuxiao" w:date="2023-04-28T11:20:00Z">
            <w:r w:rsidRPr="00E27A35">
              <w:rPr>
                <w:rStyle w:val="a3"/>
                <w:noProof/>
              </w:rPr>
              <w:fldChar w:fldCharType="begin"/>
            </w:r>
            <w:r w:rsidRPr="00E27A35">
              <w:rPr>
                <w:rStyle w:val="a3"/>
                <w:noProof/>
              </w:rPr>
              <w:instrText xml:space="preserve"> </w:instrText>
            </w:r>
            <w:r>
              <w:rPr>
                <w:noProof/>
              </w:rPr>
              <w:instrText>HYPERLINK \l "_Toc133573345"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3.71 Pilot movement</w:t>
            </w:r>
            <w:r>
              <w:rPr>
                <w:noProof/>
                <w:webHidden/>
              </w:rPr>
              <w:tab/>
            </w:r>
            <w:r>
              <w:rPr>
                <w:noProof/>
                <w:webHidden/>
              </w:rPr>
              <w:fldChar w:fldCharType="begin"/>
            </w:r>
            <w:r>
              <w:rPr>
                <w:noProof/>
                <w:webHidden/>
              </w:rPr>
              <w:instrText xml:space="preserve"> PAGEREF _Toc133573345 \h </w:instrText>
            </w:r>
          </w:ins>
          <w:r>
            <w:rPr>
              <w:noProof/>
              <w:webHidden/>
            </w:rPr>
          </w:r>
          <w:r>
            <w:rPr>
              <w:noProof/>
              <w:webHidden/>
            </w:rPr>
            <w:fldChar w:fldCharType="separate"/>
          </w:r>
          <w:ins w:id="303" w:author="Lyu Yuxiao" w:date="2023-04-28T11:21:00Z">
            <w:r>
              <w:rPr>
                <w:noProof/>
                <w:webHidden/>
              </w:rPr>
              <w:t>31</w:t>
            </w:r>
          </w:ins>
          <w:ins w:id="304" w:author="Lyu Yuxiao" w:date="2023-04-28T11:20:00Z">
            <w:r>
              <w:rPr>
                <w:noProof/>
                <w:webHidden/>
              </w:rPr>
              <w:fldChar w:fldCharType="end"/>
            </w:r>
            <w:r w:rsidRPr="00E27A35">
              <w:rPr>
                <w:rStyle w:val="a3"/>
                <w:noProof/>
              </w:rPr>
              <w:fldChar w:fldCharType="end"/>
            </w:r>
          </w:ins>
        </w:p>
        <w:p w14:paraId="4FC0A5F8" w14:textId="0A59F9F9" w:rsidR="005E28B0" w:rsidRDefault="005E28B0">
          <w:pPr>
            <w:pStyle w:val="TOC2"/>
            <w:rPr>
              <w:ins w:id="305" w:author="Lyu Yuxiao" w:date="2023-04-28T11:20:00Z"/>
              <w:rFonts w:asciiTheme="minorHAnsi" w:hAnsiTheme="minorHAnsi" w:cstheme="minorBidi"/>
              <w:noProof/>
              <w:kern w:val="2"/>
              <w:sz w:val="21"/>
              <w:szCs w:val="22"/>
              <w:lang w:eastAsia="zh-CN"/>
            </w:rPr>
          </w:pPr>
          <w:ins w:id="306" w:author="Lyu Yuxiao" w:date="2023-04-28T11:20:00Z">
            <w:r w:rsidRPr="00E27A35">
              <w:rPr>
                <w:rStyle w:val="a3"/>
                <w:noProof/>
              </w:rPr>
              <w:fldChar w:fldCharType="begin"/>
            </w:r>
            <w:r w:rsidRPr="00E27A35">
              <w:rPr>
                <w:rStyle w:val="a3"/>
                <w:noProof/>
              </w:rPr>
              <w:instrText xml:space="preserve"> </w:instrText>
            </w:r>
            <w:r>
              <w:rPr>
                <w:noProof/>
              </w:rPr>
              <w:instrText>HYPERLINK \l "_Toc133573346"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3.72 Pilot qualification</w:t>
            </w:r>
            <w:r>
              <w:rPr>
                <w:noProof/>
                <w:webHidden/>
              </w:rPr>
              <w:tab/>
            </w:r>
            <w:r>
              <w:rPr>
                <w:noProof/>
                <w:webHidden/>
              </w:rPr>
              <w:fldChar w:fldCharType="begin"/>
            </w:r>
            <w:r>
              <w:rPr>
                <w:noProof/>
                <w:webHidden/>
              </w:rPr>
              <w:instrText xml:space="preserve"> PAGEREF _Toc133573346 \h </w:instrText>
            </w:r>
          </w:ins>
          <w:r>
            <w:rPr>
              <w:noProof/>
              <w:webHidden/>
            </w:rPr>
          </w:r>
          <w:r>
            <w:rPr>
              <w:noProof/>
              <w:webHidden/>
            </w:rPr>
            <w:fldChar w:fldCharType="separate"/>
          </w:r>
          <w:ins w:id="307" w:author="Lyu Yuxiao" w:date="2023-04-28T11:21:00Z">
            <w:r>
              <w:rPr>
                <w:noProof/>
                <w:webHidden/>
              </w:rPr>
              <w:t>31</w:t>
            </w:r>
          </w:ins>
          <w:ins w:id="308" w:author="Lyu Yuxiao" w:date="2023-04-28T11:20:00Z">
            <w:r>
              <w:rPr>
                <w:noProof/>
                <w:webHidden/>
              </w:rPr>
              <w:fldChar w:fldCharType="end"/>
            </w:r>
            <w:r w:rsidRPr="00E27A35">
              <w:rPr>
                <w:rStyle w:val="a3"/>
                <w:noProof/>
              </w:rPr>
              <w:fldChar w:fldCharType="end"/>
            </w:r>
          </w:ins>
        </w:p>
        <w:p w14:paraId="2CABF78F" w14:textId="15798F62" w:rsidR="005E28B0" w:rsidRDefault="005E28B0">
          <w:pPr>
            <w:pStyle w:val="TOC2"/>
            <w:rPr>
              <w:ins w:id="309" w:author="Lyu Yuxiao" w:date="2023-04-28T11:20:00Z"/>
              <w:rFonts w:asciiTheme="minorHAnsi" w:hAnsiTheme="minorHAnsi" w:cstheme="minorBidi"/>
              <w:noProof/>
              <w:kern w:val="2"/>
              <w:sz w:val="21"/>
              <w:szCs w:val="22"/>
              <w:lang w:eastAsia="zh-CN"/>
            </w:rPr>
          </w:pPr>
          <w:ins w:id="310" w:author="Lyu Yuxiao" w:date="2023-04-28T11:20:00Z">
            <w:r w:rsidRPr="00E27A35">
              <w:rPr>
                <w:rStyle w:val="a3"/>
                <w:noProof/>
              </w:rPr>
              <w:fldChar w:fldCharType="begin"/>
            </w:r>
            <w:r w:rsidRPr="00E27A35">
              <w:rPr>
                <w:rStyle w:val="a3"/>
                <w:noProof/>
              </w:rPr>
              <w:instrText xml:space="preserve"> </w:instrText>
            </w:r>
            <w:r>
              <w:rPr>
                <w:noProof/>
              </w:rPr>
              <w:instrText>HYPERLINK \l "_Toc133573347"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3.73 Pilot request</w:t>
            </w:r>
            <w:r>
              <w:rPr>
                <w:noProof/>
                <w:webHidden/>
              </w:rPr>
              <w:tab/>
            </w:r>
            <w:r>
              <w:rPr>
                <w:noProof/>
                <w:webHidden/>
              </w:rPr>
              <w:fldChar w:fldCharType="begin"/>
            </w:r>
            <w:r>
              <w:rPr>
                <w:noProof/>
                <w:webHidden/>
              </w:rPr>
              <w:instrText xml:space="preserve"> PAGEREF _Toc133573347 \h </w:instrText>
            </w:r>
          </w:ins>
          <w:r>
            <w:rPr>
              <w:noProof/>
              <w:webHidden/>
            </w:rPr>
          </w:r>
          <w:r>
            <w:rPr>
              <w:noProof/>
              <w:webHidden/>
            </w:rPr>
            <w:fldChar w:fldCharType="separate"/>
          </w:r>
          <w:ins w:id="311" w:author="Lyu Yuxiao" w:date="2023-04-28T11:21:00Z">
            <w:r>
              <w:rPr>
                <w:noProof/>
                <w:webHidden/>
              </w:rPr>
              <w:t>32</w:t>
            </w:r>
          </w:ins>
          <w:ins w:id="312" w:author="Lyu Yuxiao" w:date="2023-04-28T11:20:00Z">
            <w:r>
              <w:rPr>
                <w:noProof/>
                <w:webHidden/>
              </w:rPr>
              <w:fldChar w:fldCharType="end"/>
            </w:r>
            <w:r w:rsidRPr="00E27A35">
              <w:rPr>
                <w:rStyle w:val="a3"/>
                <w:noProof/>
              </w:rPr>
              <w:fldChar w:fldCharType="end"/>
            </w:r>
          </w:ins>
        </w:p>
        <w:p w14:paraId="5C44E1F8" w14:textId="408944D6" w:rsidR="005E28B0" w:rsidRDefault="005E28B0">
          <w:pPr>
            <w:pStyle w:val="TOC2"/>
            <w:rPr>
              <w:ins w:id="313" w:author="Lyu Yuxiao" w:date="2023-04-28T11:20:00Z"/>
              <w:rFonts w:asciiTheme="minorHAnsi" w:hAnsiTheme="minorHAnsi" w:cstheme="minorBidi"/>
              <w:noProof/>
              <w:kern w:val="2"/>
              <w:sz w:val="21"/>
              <w:szCs w:val="22"/>
              <w:lang w:eastAsia="zh-CN"/>
            </w:rPr>
          </w:pPr>
          <w:ins w:id="314" w:author="Lyu Yuxiao" w:date="2023-04-28T11:20:00Z">
            <w:r w:rsidRPr="00E27A35">
              <w:rPr>
                <w:rStyle w:val="a3"/>
                <w:noProof/>
              </w:rPr>
              <w:fldChar w:fldCharType="begin"/>
            </w:r>
            <w:r w:rsidRPr="00E27A35">
              <w:rPr>
                <w:rStyle w:val="a3"/>
                <w:noProof/>
              </w:rPr>
              <w:instrText xml:space="preserve"> </w:instrText>
            </w:r>
            <w:r>
              <w:rPr>
                <w:noProof/>
              </w:rPr>
              <w:instrText>HYPERLINK \l "_Toc133573348"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3.74 Pilot vessel</w:t>
            </w:r>
            <w:r>
              <w:rPr>
                <w:noProof/>
                <w:webHidden/>
              </w:rPr>
              <w:tab/>
            </w:r>
            <w:r>
              <w:rPr>
                <w:noProof/>
                <w:webHidden/>
              </w:rPr>
              <w:fldChar w:fldCharType="begin"/>
            </w:r>
            <w:r>
              <w:rPr>
                <w:noProof/>
                <w:webHidden/>
              </w:rPr>
              <w:instrText xml:space="preserve"> PAGEREF _Toc133573348 \h </w:instrText>
            </w:r>
          </w:ins>
          <w:r>
            <w:rPr>
              <w:noProof/>
              <w:webHidden/>
            </w:rPr>
          </w:r>
          <w:r>
            <w:rPr>
              <w:noProof/>
              <w:webHidden/>
            </w:rPr>
            <w:fldChar w:fldCharType="separate"/>
          </w:r>
          <w:ins w:id="315" w:author="Lyu Yuxiao" w:date="2023-04-28T11:21:00Z">
            <w:r>
              <w:rPr>
                <w:noProof/>
                <w:webHidden/>
              </w:rPr>
              <w:t>32</w:t>
            </w:r>
          </w:ins>
          <w:ins w:id="316" w:author="Lyu Yuxiao" w:date="2023-04-28T11:20:00Z">
            <w:r>
              <w:rPr>
                <w:noProof/>
                <w:webHidden/>
              </w:rPr>
              <w:fldChar w:fldCharType="end"/>
            </w:r>
            <w:r w:rsidRPr="00E27A35">
              <w:rPr>
                <w:rStyle w:val="a3"/>
                <w:noProof/>
              </w:rPr>
              <w:fldChar w:fldCharType="end"/>
            </w:r>
          </w:ins>
        </w:p>
        <w:p w14:paraId="599DC9B3" w14:textId="75AAB392" w:rsidR="005E28B0" w:rsidRDefault="005E28B0">
          <w:pPr>
            <w:pStyle w:val="TOC2"/>
            <w:rPr>
              <w:ins w:id="317" w:author="Lyu Yuxiao" w:date="2023-04-28T11:20:00Z"/>
              <w:rFonts w:asciiTheme="minorHAnsi" w:hAnsiTheme="minorHAnsi" w:cstheme="minorBidi"/>
              <w:noProof/>
              <w:kern w:val="2"/>
              <w:sz w:val="21"/>
              <w:szCs w:val="22"/>
              <w:lang w:eastAsia="zh-CN"/>
            </w:rPr>
          </w:pPr>
          <w:ins w:id="318" w:author="Lyu Yuxiao" w:date="2023-04-28T11:20:00Z">
            <w:r w:rsidRPr="00E27A35">
              <w:rPr>
                <w:rStyle w:val="a3"/>
                <w:noProof/>
              </w:rPr>
              <w:fldChar w:fldCharType="begin"/>
            </w:r>
            <w:r w:rsidRPr="00E27A35">
              <w:rPr>
                <w:rStyle w:val="a3"/>
                <w:noProof/>
              </w:rPr>
              <w:instrText xml:space="preserve"> </w:instrText>
            </w:r>
            <w:r>
              <w:rPr>
                <w:noProof/>
              </w:rPr>
              <w:instrText>HYPERLINK \l "_Toc133573349"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3.75 Postal code</w:t>
            </w:r>
            <w:r>
              <w:rPr>
                <w:noProof/>
                <w:webHidden/>
              </w:rPr>
              <w:tab/>
            </w:r>
            <w:r>
              <w:rPr>
                <w:noProof/>
                <w:webHidden/>
              </w:rPr>
              <w:fldChar w:fldCharType="begin"/>
            </w:r>
            <w:r>
              <w:rPr>
                <w:noProof/>
                <w:webHidden/>
              </w:rPr>
              <w:instrText xml:space="preserve"> PAGEREF _Toc133573349 \h </w:instrText>
            </w:r>
          </w:ins>
          <w:r>
            <w:rPr>
              <w:noProof/>
              <w:webHidden/>
            </w:rPr>
          </w:r>
          <w:r>
            <w:rPr>
              <w:noProof/>
              <w:webHidden/>
            </w:rPr>
            <w:fldChar w:fldCharType="separate"/>
          </w:r>
          <w:ins w:id="319" w:author="Lyu Yuxiao" w:date="2023-04-28T11:21:00Z">
            <w:r>
              <w:rPr>
                <w:noProof/>
                <w:webHidden/>
              </w:rPr>
              <w:t>32</w:t>
            </w:r>
          </w:ins>
          <w:ins w:id="320" w:author="Lyu Yuxiao" w:date="2023-04-28T11:20:00Z">
            <w:r>
              <w:rPr>
                <w:noProof/>
                <w:webHidden/>
              </w:rPr>
              <w:fldChar w:fldCharType="end"/>
            </w:r>
            <w:r w:rsidRPr="00E27A35">
              <w:rPr>
                <w:rStyle w:val="a3"/>
                <w:noProof/>
              </w:rPr>
              <w:fldChar w:fldCharType="end"/>
            </w:r>
          </w:ins>
        </w:p>
        <w:p w14:paraId="154FB35E" w14:textId="3213CE45" w:rsidR="005E28B0" w:rsidRDefault="005E28B0">
          <w:pPr>
            <w:pStyle w:val="TOC2"/>
            <w:rPr>
              <w:ins w:id="321" w:author="Lyu Yuxiao" w:date="2023-04-28T11:20:00Z"/>
              <w:rFonts w:asciiTheme="minorHAnsi" w:hAnsiTheme="minorHAnsi" w:cstheme="minorBidi"/>
              <w:noProof/>
              <w:kern w:val="2"/>
              <w:sz w:val="21"/>
              <w:szCs w:val="22"/>
              <w:lang w:eastAsia="zh-CN"/>
            </w:rPr>
          </w:pPr>
          <w:ins w:id="322" w:author="Lyu Yuxiao" w:date="2023-04-28T11:20:00Z">
            <w:r w:rsidRPr="00E27A35">
              <w:rPr>
                <w:rStyle w:val="a3"/>
                <w:noProof/>
              </w:rPr>
              <w:fldChar w:fldCharType="begin"/>
            </w:r>
            <w:r w:rsidRPr="00E27A35">
              <w:rPr>
                <w:rStyle w:val="a3"/>
                <w:noProof/>
              </w:rPr>
              <w:instrText xml:space="preserve"> </w:instrText>
            </w:r>
            <w:r>
              <w:rPr>
                <w:noProof/>
              </w:rPr>
              <w:instrText>HYPERLINK \l "_Toc133573350"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3.76 Protocol</w:t>
            </w:r>
            <w:r>
              <w:rPr>
                <w:noProof/>
                <w:webHidden/>
              </w:rPr>
              <w:tab/>
            </w:r>
            <w:r>
              <w:rPr>
                <w:noProof/>
                <w:webHidden/>
              </w:rPr>
              <w:fldChar w:fldCharType="begin"/>
            </w:r>
            <w:r>
              <w:rPr>
                <w:noProof/>
                <w:webHidden/>
              </w:rPr>
              <w:instrText xml:space="preserve"> PAGEREF _Toc133573350 \h </w:instrText>
            </w:r>
          </w:ins>
          <w:r>
            <w:rPr>
              <w:noProof/>
              <w:webHidden/>
            </w:rPr>
          </w:r>
          <w:r>
            <w:rPr>
              <w:noProof/>
              <w:webHidden/>
            </w:rPr>
            <w:fldChar w:fldCharType="separate"/>
          </w:r>
          <w:ins w:id="323" w:author="Lyu Yuxiao" w:date="2023-04-28T11:21:00Z">
            <w:r>
              <w:rPr>
                <w:noProof/>
                <w:webHidden/>
              </w:rPr>
              <w:t>33</w:t>
            </w:r>
          </w:ins>
          <w:ins w:id="324" w:author="Lyu Yuxiao" w:date="2023-04-28T11:20:00Z">
            <w:r>
              <w:rPr>
                <w:noProof/>
                <w:webHidden/>
              </w:rPr>
              <w:fldChar w:fldCharType="end"/>
            </w:r>
            <w:r w:rsidRPr="00E27A35">
              <w:rPr>
                <w:rStyle w:val="a3"/>
                <w:noProof/>
              </w:rPr>
              <w:fldChar w:fldCharType="end"/>
            </w:r>
          </w:ins>
        </w:p>
        <w:p w14:paraId="2DA0E0BC" w14:textId="39B5EAEF" w:rsidR="005E28B0" w:rsidRDefault="005E28B0">
          <w:pPr>
            <w:pStyle w:val="TOC2"/>
            <w:rPr>
              <w:ins w:id="325" w:author="Lyu Yuxiao" w:date="2023-04-28T11:20:00Z"/>
              <w:rFonts w:asciiTheme="minorHAnsi" w:hAnsiTheme="minorHAnsi" w:cstheme="minorBidi"/>
              <w:noProof/>
              <w:kern w:val="2"/>
              <w:sz w:val="21"/>
              <w:szCs w:val="22"/>
              <w:lang w:eastAsia="zh-CN"/>
            </w:rPr>
          </w:pPr>
          <w:ins w:id="326" w:author="Lyu Yuxiao" w:date="2023-04-28T11:20:00Z">
            <w:r w:rsidRPr="00E27A35">
              <w:rPr>
                <w:rStyle w:val="a3"/>
                <w:noProof/>
              </w:rPr>
              <w:lastRenderedPageBreak/>
              <w:fldChar w:fldCharType="begin"/>
            </w:r>
            <w:r w:rsidRPr="00E27A35">
              <w:rPr>
                <w:rStyle w:val="a3"/>
                <w:noProof/>
              </w:rPr>
              <w:instrText xml:space="preserve"> </w:instrText>
            </w:r>
            <w:r>
              <w:rPr>
                <w:noProof/>
              </w:rPr>
              <w:instrText>HYPERLINK \l "_Toc133573351"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3.77 Protocol request</w:t>
            </w:r>
            <w:r>
              <w:rPr>
                <w:noProof/>
                <w:webHidden/>
              </w:rPr>
              <w:tab/>
            </w:r>
            <w:r>
              <w:rPr>
                <w:noProof/>
                <w:webHidden/>
              </w:rPr>
              <w:fldChar w:fldCharType="begin"/>
            </w:r>
            <w:r>
              <w:rPr>
                <w:noProof/>
                <w:webHidden/>
              </w:rPr>
              <w:instrText xml:space="preserve"> PAGEREF _Toc133573351 \h </w:instrText>
            </w:r>
          </w:ins>
          <w:r>
            <w:rPr>
              <w:noProof/>
              <w:webHidden/>
            </w:rPr>
          </w:r>
          <w:r>
            <w:rPr>
              <w:noProof/>
              <w:webHidden/>
            </w:rPr>
            <w:fldChar w:fldCharType="separate"/>
          </w:r>
          <w:ins w:id="327" w:author="Lyu Yuxiao" w:date="2023-04-28T11:21:00Z">
            <w:r>
              <w:rPr>
                <w:noProof/>
                <w:webHidden/>
              </w:rPr>
              <w:t>33</w:t>
            </w:r>
          </w:ins>
          <w:ins w:id="328" w:author="Lyu Yuxiao" w:date="2023-04-28T11:20:00Z">
            <w:r>
              <w:rPr>
                <w:noProof/>
                <w:webHidden/>
              </w:rPr>
              <w:fldChar w:fldCharType="end"/>
            </w:r>
            <w:r w:rsidRPr="00E27A35">
              <w:rPr>
                <w:rStyle w:val="a3"/>
                <w:noProof/>
              </w:rPr>
              <w:fldChar w:fldCharType="end"/>
            </w:r>
          </w:ins>
        </w:p>
        <w:p w14:paraId="0FDA5FFF" w14:textId="5B2B9CD6" w:rsidR="005E28B0" w:rsidRDefault="005E28B0">
          <w:pPr>
            <w:pStyle w:val="TOC2"/>
            <w:rPr>
              <w:ins w:id="329" w:author="Lyu Yuxiao" w:date="2023-04-28T11:20:00Z"/>
              <w:rFonts w:asciiTheme="minorHAnsi" w:hAnsiTheme="minorHAnsi" w:cstheme="minorBidi"/>
              <w:noProof/>
              <w:kern w:val="2"/>
              <w:sz w:val="21"/>
              <w:szCs w:val="22"/>
              <w:lang w:eastAsia="zh-CN"/>
            </w:rPr>
          </w:pPr>
          <w:ins w:id="330" w:author="Lyu Yuxiao" w:date="2023-04-28T11:20:00Z">
            <w:r w:rsidRPr="00E27A35">
              <w:rPr>
                <w:rStyle w:val="a3"/>
                <w:noProof/>
              </w:rPr>
              <w:fldChar w:fldCharType="begin"/>
            </w:r>
            <w:r w:rsidRPr="00E27A35">
              <w:rPr>
                <w:rStyle w:val="a3"/>
                <w:noProof/>
              </w:rPr>
              <w:instrText xml:space="preserve"> </w:instrText>
            </w:r>
            <w:r>
              <w:rPr>
                <w:noProof/>
              </w:rPr>
              <w:instrText>HYPERLINK \l "_Toc133573352"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3.78 Remote pilot</w:t>
            </w:r>
            <w:r>
              <w:rPr>
                <w:noProof/>
                <w:webHidden/>
              </w:rPr>
              <w:tab/>
            </w:r>
            <w:r>
              <w:rPr>
                <w:noProof/>
                <w:webHidden/>
              </w:rPr>
              <w:fldChar w:fldCharType="begin"/>
            </w:r>
            <w:r>
              <w:rPr>
                <w:noProof/>
                <w:webHidden/>
              </w:rPr>
              <w:instrText xml:space="preserve"> PAGEREF _Toc133573352 \h </w:instrText>
            </w:r>
          </w:ins>
          <w:r>
            <w:rPr>
              <w:noProof/>
              <w:webHidden/>
            </w:rPr>
          </w:r>
          <w:r>
            <w:rPr>
              <w:noProof/>
              <w:webHidden/>
            </w:rPr>
            <w:fldChar w:fldCharType="separate"/>
          </w:r>
          <w:ins w:id="331" w:author="Lyu Yuxiao" w:date="2023-04-28T11:21:00Z">
            <w:r>
              <w:rPr>
                <w:noProof/>
                <w:webHidden/>
              </w:rPr>
              <w:t>33</w:t>
            </w:r>
          </w:ins>
          <w:ins w:id="332" w:author="Lyu Yuxiao" w:date="2023-04-28T11:20:00Z">
            <w:r>
              <w:rPr>
                <w:noProof/>
                <w:webHidden/>
              </w:rPr>
              <w:fldChar w:fldCharType="end"/>
            </w:r>
            <w:r w:rsidRPr="00E27A35">
              <w:rPr>
                <w:rStyle w:val="a3"/>
                <w:noProof/>
              </w:rPr>
              <w:fldChar w:fldCharType="end"/>
            </w:r>
          </w:ins>
        </w:p>
        <w:p w14:paraId="47A168FE" w14:textId="0DEF6340" w:rsidR="005E28B0" w:rsidRDefault="005E28B0">
          <w:pPr>
            <w:pStyle w:val="TOC2"/>
            <w:rPr>
              <w:ins w:id="333" w:author="Lyu Yuxiao" w:date="2023-04-28T11:20:00Z"/>
              <w:rFonts w:asciiTheme="minorHAnsi" w:hAnsiTheme="minorHAnsi" w:cstheme="minorBidi"/>
              <w:noProof/>
              <w:kern w:val="2"/>
              <w:sz w:val="21"/>
              <w:szCs w:val="22"/>
              <w:lang w:eastAsia="zh-CN"/>
            </w:rPr>
          </w:pPr>
          <w:ins w:id="334" w:author="Lyu Yuxiao" w:date="2023-04-28T11:20:00Z">
            <w:r w:rsidRPr="00E27A35">
              <w:rPr>
                <w:rStyle w:val="a3"/>
                <w:noProof/>
              </w:rPr>
              <w:fldChar w:fldCharType="begin"/>
            </w:r>
            <w:r w:rsidRPr="00E27A35">
              <w:rPr>
                <w:rStyle w:val="a3"/>
                <w:noProof/>
              </w:rPr>
              <w:instrText xml:space="preserve"> </w:instrText>
            </w:r>
            <w:r>
              <w:rPr>
                <w:noProof/>
              </w:rPr>
              <w:instrText>HYPERLINK \l "_Toc133573353"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3.79 Reported date</w:t>
            </w:r>
            <w:r>
              <w:rPr>
                <w:noProof/>
                <w:webHidden/>
              </w:rPr>
              <w:tab/>
            </w:r>
            <w:r>
              <w:rPr>
                <w:noProof/>
                <w:webHidden/>
              </w:rPr>
              <w:fldChar w:fldCharType="begin"/>
            </w:r>
            <w:r>
              <w:rPr>
                <w:noProof/>
                <w:webHidden/>
              </w:rPr>
              <w:instrText xml:space="preserve"> PAGEREF _Toc133573353 \h </w:instrText>
            </w:r>
          </w:ins>
          <w:r>
            <w:rPr>
              <w:noProof/>
              <w:webHidden/>
            </w:rPr>
          </w:r>
          <w:r>
            <w:rPr>
              <w:noProof/>
              <w:webHidden/>
            </w:rPr>
            <w:fldChar w:fldCharType="separate"/>
          </w:r>
          <w:ins w:id="335" w:author="Lyu Yuxiao" w:date="2023-04-28T11:21:00Z">
            <w:r>
              <w:rPr>
                <w:noProof/>
                <w:webHidden/>
              </w:rPr>
              <w:t>33</w:t>
            </w:r>
          </w:ins>
          <w:ins w:id="336" w:author="Lyu Yuxiao" w:date="2023-04-28T11:20:00Z">
            <w:r>
              <w:rPr>
                <w:noProof/>
                <w:webHidden/>
              </w:rPr>
              <w:fldChar w:fldCharType="end"/>
            </w:r>
            <w:r w:rsidRPr="00E27A35">
              <w:rPr>
                <w:rStyle w:val="a3"/>
                <w:noProof/>
              </w:rPr>
              <w:fldChar w:fldCharType="end"/>
            </w:r>
          </w:ins>
        </w:p>
        <w:p w14:paraId="1645AA53" w14:textId="0914E3C1" w:rsidR="005E28B0" w:rsidRDefault="005E28B0">
          <w:pPr>
            <w:pStyle w:val="TOC2"/>
            <w:rPr>
              <w:ins w:id="337" w:author="Lyu Yuxiao" w:date="2023-04-28T11:20:00Z"/>
              <w:rFonts w:asciiTheme="minorHAnsi" w:hAnsiTheme="minorHAnsi" w:cstheme="minorBidi"/>
              <w:noProof/>
              <w:kern w:val="2"/>
              <w:sz w:val="21"/>
              <w:szCs w:val="22"/>
              <w:lang w:eastAsia="zh-CN"/>
            </w:rPr>
          </w:pPr>
          <w:ins w:id="338" w:author="Lyu Yuxiao" w:date="2023-04-28T11:20:00Z">
            <w:r w:rsidRPr="00E27A35">
              <w:rPr>
                <w:rStyle w:val="a3"/>
                <w:noProof/>
              </w:rPr>
              <w:fldChar w:fldCharType="begin"/>
            </w:r>
            <w:r w:rsidRPr="00E27A35">
              <w:rPr>
                <w:rStyle w:val="a3"/>
                <w:noProof/>
              </w:rPr>
              <w:instrText xml:space="preserve"> </w:instrText>
            </w:r>
            <w:r>
              <w:rPr>
                <w:noProof/>
              </w:rPr>
              <w:instrText>HYPERLINK \l "_Toc133573354"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3.80 Requirements for maintenance of listening watch</w:t>
            </w:r>
            <w:r>
              <w:rPr>
                <w:noProof/>
                <w:webHidden/>
              </w:rPr>
              <w:tab/>
            </w:r>
            <w:r>
              <w:rPr>
                <w:noProof/>
                <w:webHidden/>
              </w:rPr>
              <w:fldChar w:fldCharType="begin"/>
            </w:r>
            <w:r>
              <w:rPr>
                <w:noProof/>
                <w:webHidden/>
              </w:rPr>
              <w:instrText xml:space="preserve"> PAGEREF _Toc133573354 \h </w:instrText>
            </w:r>
          </w:ins>
          <w:r>
            <w:rPr>
              <w:noProof/>
              <w:webHidden/>
            </w:rPr>
          </w:r>
          <w:r>
            <w:rPr>
              <w:noProof/>
              <w:webHidden/>
            </w:rPr>
            <w:fldChar w:fldCharType="separate"/>
          </w:r>
          <w:ins w:id="339" w:author="Lyu Yuxiao" w:date="2023-04-28T11:21:00Z">
            <w:r>
              <w:rPr>
                <w:noProof/>
                <w:webHidden/>
              </w:rPr>
              <w:t>33</w:t>
            </w:r>
          </w:ins>
          <w:ins w:id="340" w:author="Lyu Yuxiao" w:date="2023-04-28T11:20:00Z">
            <w:r>
              <w:rPr>
                <w:noProof/>
                <w:webHidden/>
              </w:rPr>
              <w:fldChar w:fldCharType="end"/>
            </w:r>
            <w:r w:rsidRPr="00E27A35">
              <w:rPr>
                <w:rStyle w:val="a3"/>
                <w:noProof/>
              </w:rPr>
              <w:fldChar w:fldCharType="end"/>
            </w:r>
          </w:ins>
        </w:p>
        <w:p w14:paraId="09A3E1A9" w14:textId="20642887" w:rsidR="005E28B0" w:rsidRDefault="005E28B0">
          <w:pPr>
            <w:pStyle w:val="TOC2"/>
            <w:rPr>
              <w:ins w:id="341" w:author="Lyu Yuxiao" w:date="2023-04-28T11:20:00Z"/>
              <w:rFonts w:asciiTheme="minorHAnsi" w:hAnsiTheme="minorHAnsi" w:cstheme="minorBidi"/>
              <w:noProof/>
              <w:kern w:val="2"/>
              <w:sz w:val="21"/>
              <w:szCs w:val="22"/>
              <w:lang w:eastAsia="zh-CN"/>
            </w:rPr>
          </w:pPr>
          <w:ins w:id="342" w:author="Lyu Yuxiao" w:date="2023-04-28T11:20:00Z">
            <w:r w:rsidRPr="00E27A35">
              <w:rPr>
                <w:rStyle w:val="a3"/>
                <w:noProof/>
              </w:rPr>
              <w:fldChar w:fldCharType="begin"/>
            </w:r>
            <w:r w:rsidRPr="00E27A35">
              <w:rPr>
                <w:rStyle w:val="a3"/>
                <w:noProof/>
              </w:rPr>
              <w:instrText xml:space="preserve"> </w:instrText>
            </w:r>
            <w:r>
              <w:rPr>
                <w:noProof/>
              </w:rPr>
              <w:instrText>HYPERLINK \l "_Toc133573355"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3.81 Restriction</w:t>
            </w:r>
            <w:r>
              <w:rPr>
                <w:noProof/>
                <w:webHidden/>
              </w:rPr>
              <w:tab/>
            </w:r>
            <w:r>
              <w:rPr>
                <w:noProof/>
                <w:webHidden/>
              </w:rPr>
              <w:fldChar w:fldCharType="begin"/>
            </w:r>
            <w:r>
              <w:rPr>
                <w:noProof/>
                <w:webHidden/>
              </w:rPr>
              <w:instrText xml:space="preserve"> PAGEREF _Toc133573355 \h </w:instrText>
            </w:r>
          </w:ins>
          <w:r>
            <w:rPr>
              <w:noProof/>
              <w:webHidden/>
            </w:rPr>
          </w:r>
          <w:r>
            <w:rPr>
              <w:noProof/>
              <w:webHidden/>
            </w:rPr>
            <w:fldChar w:fldCharType="separate"/>
          </w:r>
          <w:ins w:id="343" w:author="Lyu Yuxiao" w:date="2023-04-28T11:21:00Z">
            <w:r>
              <w:rPr>
                <w:noProof/>
                <w:webHidden/>
              </w:rPr>
              <w:t>33</w:t>
            </w:r>
          </w:ins>
          <w:ins w:id="344" w:author="Lyu Yuxiao" w:date="2023-04-28T11:20:00Z">
            <w:r>
              <w:rPr>
                <w:noProof/>
                <w:webHidden/>
              </w:rPr>
              <w:fldChar w:fldCharType="end"/>
            </w:r>
            <w:r w:rsidRPr="00E27A35">
              <w:rPr>
                <w:rStyle w:val="a3"/>
                <w:noProof/>
              </w:rPr>
              <w:fldChar w:fldCharType="end"/>
            </w:r>
          </w:ins>
        </w:p>
        <w:p w14:paraId="6F14CA03" w14:textId="5FDCE9F9" w:rsidR="005E28B0" w:rsidRDefault="005E28B0">
          <w:pPr>
            <w:pStyle w:val="TOC2"/>
            <w:rPr>
              <w:ins w:id="345" w:author="Lyu Yuxiao" w:date="2023-04-28T11:20:00Z"/>
              <w:rFonts w:asciiTheme="minorHAnsi" w:hAnsiTheme="minorHAnsi" w:cstheme="minorBidi"/>
              <w:noProof/>
              <w:kern w:val="2"/>
              <w:sz w:val="21"/>
              <w:szCs w:val="22"/>
              <w:lang w:eastAsia="zh-CN"/>
            </w:rPr>
          </w:pPr>
          <w:ins w:id="346" w:author="Lyu Yuxiao" w:date="2023-04-28T11:20:00Z">
            <w:r w:rsidRPr="00E27A35">
              <w:rPr>
                <w:rStyle w:val="a3"/>
                <w:noProof/>
              </w:rPr>
              <w:fldChar w:fldCharType="begin"/>
            </w:r>
            <w:r w:rsidRPr="00E27A35">
              <w:rPr>
                <w:rStyle w:val="a3"/>
                <w:noProof/>
              </w:rPr>
              <w:instrText xml:space="preserve"> </w:instrText>
            </w:r>
            <w:r>
              <w:rPr>
                <w:noProof/>
              </w:rPr>
              <w:instrText>HYPERLINK \l "_Toc133573356"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3.82 Scale minimum</w:t>
            </w:r>
            <w:r>
              <w:rPr>
                <w:noProof/>
                <w:webHidden/>
              </w:rPr>
              <w:tab/>
            </w:r>
            <w:r>
              <w:rPr>
                <w:noProof/>
                <w:webHidden/>
              </w:rPr>
              <w:fldChar w:fldCharType="begin"/>
            </w:r>
            <w:r>
              <w:rPr>
                <w:noProof/>
                <w:webHidden/>
              </w:rPr>
              <w:instrText xml:space="preserve"> PAGEREF _Toc133573356 \h </w:instrText>
            </w:r>
          </w:ins>
          <w:r>
            <w:rPr>
              <w:noProof/>
              <w:webHidden/>
            </w:rPr>
          </w:r>
          <w:r>
            <w:rPr>
              <w:noProof/>
              <w:webHidden/>
            </w:rPr>
            <w:fldChar w:fldCharType="separate"/>
          </w:r>
          <w:ins w:id="347" w:author="Lyu Yuxiao" w:date="2023-04-28T11:21:00Z">
            <w:r>
              <w:rPr>
                <w:noProof/>
                <w:webHidden/>
              </w:rPr>
              <w:t>36</w:t>
            </w:r>
          </w:ins>
          <w:ins w:id="348" w:author="Lyu Yuxiao" w:date="2023-04-28T11:20:00Z">
            <w:r>
              <w:rPr>
                <w:noProof/>
                <w:webHidden/>
              </w:rPr>
              <w:fldChar w:fldCharType="end"/>
            </w:r>
            <w:r w:rsidRPr="00E27A35">
              <w:rPr>
                <w:rStyle w:val="a3"/>
                <w:noProof/>
              </w:rPr>
              <w:fldChar w:fldCharType="end"/>
            </w:r>
          </w:ins>
        </w:p>
        <w:p w14:paraId="0B96C915" w14:textId="5D763A97" w:rsidR="005E28B0" w:rsidRDefault="005E28B0">
          <w:pPr>
            <w:pStyle w:val="TOC2"/>
            <w:rPr>
              <w:ins w:id="349" w:author="Lyu Yuxiao" w:date="2023-04-28T11:20:00Z"/>
              <w:rFonts w:asciiTheme="minorHAnsi" w:hAnsiTheme="minorHAnsi" w:cstheme="minorBidi"/>
              <w:noProof/>
              <w:kern w:val="2"/>
              <w:sz w:val="21"/>
              <w:szCs w:val="22"/>
              <w:lang w:eastAsia="zh-CN"/>
            </w:rPr>
          </w:pPr>
          <w:ins w:id="350" w:author="Lyu Yuxiao" w:date="2023-04-28T11:20:00Z">
            <w:r w:rsidRPr="00E27A35">
              <w:rPr>
                <w:rStyle w:val="a3"/>
                <w:noProof/>
              </w:rPr>
              <w:fldChar w:fldCharType="begin"/>
            </w:r>
            <w:r w:rsidRPr="00E27A35">
              <w:rPr>
                <w:rStyle w:val="a3"/>
                <w:noProof/>
              </w:rPr>
              <w:instrText xml:space="preserve"> </w:instrText>
            </w:r>
            <w:r>
              <w:rPr>
                <w:noProof/>
              </w:rPr>
              <w:instrText>HYPERLINK \l "_Toc133573357"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3.83 Service access procedure</w:t>
            </w:r>
            <w:r>
              <w:rPr>
                <w:noProof/>
                <w:webHidden/>
              </w:rPr>
              <w:tab/>
            </w:r>
            <w:r>
              <w:rPr>
                <w:noProof/>
                <w:webHidden/>
              </w:rPr>
              <w:fldChar w:fldCharType="begin"/>
            </w:r>
            <w:r>
              <w:rPr>
                <w:noProof/>
                <w:webHidden/>
              </w:rPr>
              <w:instrText xml:space="preserve"> PAGEREF _Toc133573357 \h </w:instrText>
            </w:r>
          </w:ins>
          <w:r>
            <w:rPr>
              <w:noProof/>
              <w:webHidden/>
            </w:rPr>
          </w:r>
          <w:r>
            <w:rPr>
              <w:noProof/>
              <w:webHidden/>
            </w:rPr>
            <w:fldChar w:fldCharType="separate"/>
          </w:r>
          <w:ins w:id="351" w:author="Lyu Yuxiao" w:date="2023-04-28T11:21:00Z">
            <w:r>
              <w:rPr>
                <w:noProof/>
                <w:webHidden/>
              </w:rPr>
              <w:t>36</w:t>
            </w:r>
          </w:ins>
          <w:ins w:id="352" w:author="Lyu Yuxiao" w:date="2023-04-28T11:20:00Z">
            <w:r>
              <w:rPr>
                <w:noProof/>
                <w:webHidden/>
              </w:rPr>
              <w:fldChar w:fldCharType="end"/>
            </w:r>
            <w:r w:rsidRPr="00E27A35">
              <w:rPr>
                <w:rStyle w:val="a3"/>
                <w:noProof/>
              </w:rPr>
              <w:fldChar w:fldCharType="end"/>
            </w:r>
          </w:ins>
        </w:p>
        <w:p w14:paraId="32ACE500" w14:textId="6B6C04BD" w:rsidR="005E28B0" w:rsidRDefault="005E28B0">
          <w:pPr>
            <w:pStyle w:val="TOC2"/>
            <w:rPr>
              <w:ins w:id="353" w:author="Lyu Yuxiao" w:date="2023-04-28T11:20:00Z"/>
              <w:rFonts w:asciiTheme="minorHAnsi" w:hAnsiTheme="minorHAnsi" w:cstheme="minorBidi"/>
              <w:noProof/>
              <w:kern w:val="2"/>
              <w:sz w:val="21"/>
              <w:szCs w:val="22"/>
              <w:lang w:eastAsia="zh-CN"/>
            </w:rPr>
          </w:pPr>
          <w:ins w:id="354" w:author="Lyu Yuxiao" w:date="2023-04-28T11:20:00Z">
            <w:r w:rsidRPr="00E27A35">
              <w:rPr>
                <w:rStyle w:val="a3"/>
                <w:noProof/>
              </w:rPr>
              <w:fldChar w:fldCharType="begin"/>
            </w:r>
            <w:r w:rsidRPr="00E27A35">
              <w:rPr>
                <w:rStyle w:val="a3"/>
                <w:noProof/>
              </w:rPr>
              <w:instrText xml:space="preserve"> </w:instrText>
            </w:r>
            <w:r>
              <w:rPr>
                <w:noProof/>
              </w:rPr>
              <w:instrText>HYPERLINK \l "_Toc133573358"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3.84 Signal frequency</w:t>
            </w:r>
            <w:r>
              <w:rPr>
                <w:noProof/>
                <w:webHidden/>
              </w:rPr>
              <w:tab/>
            </w:r>
            <w:r>
              <w:rPr>
                <w:noProof/>
                <w:webHidden/>
              </w:rPr>
              <w:fldChar w:fldCharType="begin"/>
            </w:r>
            <w:r>
              <w:rPr>
                <w:noProof/>
                <w:webHidden/>
              </w:rPr>
              <w:instrText xml:space="preserve"> PAGEREF _Toc133573358 \h </w:instrText>
            </w:r>
          </w:ins>
          <w:r>
            <w:rPr>
              <w:noProof/>
              <w:webHidden/>
            </w:rPr>
          </w:r>
          <w:r>
            <w:rPr>
              <w:noProof/>
              <w:webHidden/>
            </w:rPr>
            <w:fldChar w:fldCharType="separate"/>
          </w:r>
          <w:ins w:id="355" w:author="Lyu Yuxiao" w:date="2023-04-28T11:21:00Z">
            <w:r>
              <w:rPr>
                <w:noProof/>
                <w:webHidden/>
              </w:rPr>
              <w:t>36</w:t>
            </w:r>
          </w:ins>
          <w:ins w:id="356" w:author="Lyu Yuxiao" w:date="2023-04-28T11:20:00Z">
            <w:r>
              <w:rPr>
                <w:noProof/>
                <w:webHidden/>
              </w:rPr>
              <w:fldChar w:fldCharType="end"/>
            </w:r>
            <w:r w:rsidRPr="00E27A35">
              <w:rPr>
                <w:rStyle w:val="a3"/>
                <w:noProof/>
              </w:rPr>
              <w:fldChar w:fldCharType="end"/>
            </w:r>
          </w:ins>
        </w:p>
        <w:p w14:paraId="2DD9F795" w14:textId="2B938AC2" w:rsidR="005E28B0" w:rsidRDefault="005E28B0">
          <w:pPr>
            <w:pStyle w:val="TOC2"/>
            <w:rPr>
              <w:ins w:id="357" w:author="Lyu Yuxiao" w:date="2023-04-28T11:20:00Z"/>
              <w:rFonts w:asciiTheme="minorHAnsi" w:hAnsiTheme="minorHAnsi" w:cstheme="minorBidi"/>
              <w:noProof/>
              <w:kern w:val="2"/>
              <w:sz w:val="21"/>
              <w:szCs w:val="22"/>
              <w:lang w:eastAsia="zh-CN"/>
            </w:rPr>
          </w:pPr>
          <w:ins w:id="358" w:author="Lyu Yuxiao" w:date="2023-04-28T11:20:00Z">
            <w:r w:rsidRPr="00E27A35">
              <w:rPr>
                <w:rStyle w:val="a3"/>
                <w:noProof/>
              </w:rPr>
              <w:fldChar w:fldCharType="begin"/>
            </w:r>
            <w:r w:rsidRPr="00E27A35">
              <w:rPr>
                <w:rStyle w:val="a3"/>
                <w:noProof/>
              </w:rPr>
              <w:instrText xml:space="preserve"> </w:instrText>
            </w:r>
            <w:r>
              <w:rPr>
                <w:noProof/>
              </w:rPr>
              <w:instrText>HYPERLINK \l "_Toc133573359"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3.85 Siltation rate</w:t>
            </w:r>
            <w:r>
              <w:rPr>
                <w:noProof/>
                <w:webHidden/>
              </w:rPr>
              <w:tab/>
            </w:r>
            <w:r>
              <w:rPr>
                <w:noProof/>
                <w:webHidden/>
              </w:rPr>
              <w:fldChar w:fldCharType="begin"/>
            </w:r>
            <w:r>
              <w:rPr>
                <w:noProof/>
                <w:webHidden/>
              </w:rPr>
              <w:instrText xml:space="preserve"> PAGEREF _Toc133573359 \h </w:instrText>
            </w:r>
          </w:ins>
          <w:r>
            <w:rPr>
              <w:noProof/>
              <w:webHidden/>
            </w:rPr>
          </w:r>
          <w:r>
            <w:rPr>
              <w:noProof/>
              <w:webHidden/>
            </w:rPr>
            <w:fldChar w:fldCharType="separate"/>
          </w:r>
          <w:ins w:id="359" w:author="Lyu Yuxiao" w:date="2023-04-28T11:21:00Z">
            <w:r>
              <w:rPr>
                <w:noProof/>
                <w:webHidden/>
              </w:rPr>
              <w:t>36</w:t>
            </w:r>
          </w:ins>
          <w:ins w:id="360" w:author="Lyu Yuxiao" w:date="2023-04-28T11:20:00Z">
            <w:r>
              <w:rPr>
                <w:noProof/>
                <w:webHidden/>
              </w:rPr>
              <w:fldChar w:fldCharType="end"/>
            </w:r>
            <w:r w:rsidRPr="00E27A35">
              <w:rPr>
                <w:rStyle w:val="a3"/>
                <w:noProof/>
              </w:rPr>
              <w:fldChar w:fldCharType="end"/>
            </w:r>
          </w:ins>
        </w:p>
        <w:p w14:paraId="1DFBED04" w14:textId="663161F0" w:rsidR="005E28B0" w:rsidRDefault="005E28B0">
          <w:pPr>
            <w:pStyle w:val="TOC2"/>
            <w:rPr>
              <w:ins w:id="361" w:author="Lyu Yuxiao" w:date="2023-04-28T11:20:00Z"/>
              <w:rFonts w:asciiTheme="minorHAnsi" w:hAnsiTheme="minorHAnsi" w:cstheme="minorBidi"/>
              <w:noProof/>
              <w:kern w:val="2"/>
              <w:sz w:val="21"/>
              <w:szCs w:val="22"/>
              <w:lang w:eastAsia="zh-CN"/>
            </w:rPr>
          </w:pPr>
          <w:ins w:id="362" w:author="Lyu Yuxiao" w:date="2023-04-28T11:20:00Z">
            <w:r w:rsidRPr="00E27A35">
              <w:rPr>
                <w:rStyle w:val="a3"/>
                <w:noProof/>
              </w:rPr>
              <w:fldChar w:fldCharType="begin"/>
            </w:r>
            <w:r w:rsidRPr="00E27A35">
              <w:rPr>
                <w:rStyle w:val="a3"/>
                <w:noProof/>
              </w:rPr>
              <w:instrText xml:space="preserve"> </w:instrText>
            </w:r>
            <w:r>
              <w:rPr>
                <w:noProof/>
              </w:rPr>
              <w:instrText>HYPERLINK \l "_Toc133573360"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3.86 Source</w:t>
            </w:r>
            <w:r>
              <w:rPr>
                <w:noProof/>
                <w:webHidden/>
              </w:rPr>
              <w:tab/>
            </w:r>
            <w:r>
              <w:rPr>
                <w:noProof/>
                <w:webHidden/>
              </w:rPr>
              <w:fldChar w:fldCharType="begin"/>
            </w:r>
            <w:r>
              <w:rPr>
                <w:noProof/>
                <w:webHidden/>
              </w:rPr>
              <w:instrText xml:space="preserve"> PAGEREF _Toc133573360 \h </w:instrText>
            </w:r>
          </w:ins>
          <w:r>
            <w:rPr>
              <w:noProof/>
              <w:webHidden/>
            </w:rPr>
          </w:r>
          <w:r>
            <w:rPr>
              <w:noProof/>
              <w:webHidden/>
            </w:rPr>
            <w:fldChar w:fldCharType="separate"/>
          </w:r>
          <w:ins w:id="363" w:author="Lyu Yuxiao" w:date="2023-04-28T11:21:00Z">
            <w:r>
              <w:rPr>
                <w:noProof/>
                <w:webHidden/>
              </w:rPr>
              <w:t>37</w:t>
            </w:r>
          </w:ins>
          <w:ins w:id="364" w:author="Lyu Yuxiao" w:date="2023-04-28T11:20:00Z">
            <w:r>
              <w:rPr>
                <w:noProof/>
                <w:webHidden/>
              </w:rPr>
              <w:fldChar w:fldCharType="end"/>
            </w:r>
            <w:r w:rsidRPr="00E27A35">
              <w:rPr>
                <w:rStyle w:val="a3"/>
                <w:noProof/>
              </w:rPr>
              <w:fldChar w:fldCharType="end"/>
            </w:r>
          </w:ins>
        </w:p>
        <w:p w14:paraId="64C07CC8" w14:textId="45E55AAF" w:rsidR="005E28B0" w:rsidRDefault="005E28B0">
          <w:pPr>
            <w:pStyle w:val="TOC2"/>
            <w:rPr>
              <w:ins w:id="365" w:author="Lyu Yuxiao" w:date="2023-04-28T11:20:00Z"/>
              <w:rFonts w:asciiTheme="minorHAnsi" w:hAnsiTheme="minorHAnsi" w:cstheme="minorBidi"/>
              <w:noProof/>
              <w:kern w:val="2"/>
              <w:sz w:val="21"/>
              <w:szCs w:val="22"/>
              <w:lang w:eastAsia="zh-CN"/>
            </w:rPr>
          </w:pPr>
          <w:ins w:id="366" w:author="Lyu Yuxiao" w:date="2023-04-28T11:20:00Z">
            <w:r w:rsidRPr="00E27A35">
              <w:rPr>
                <w:rStyle w:val="a3"/>
                <w:noProof/>
              </w:rPr>
              <w:fldChar w:fldCharType="begin"/>
            </w:r>
            <w:r w:rsidRPr="00E27A35">
              <w:rPr>
                <w:rStyle w:val="a3"/>
                <w:noProof/>
              </w:rPr>
              <w:instrText xml:space="preserve"> </w:instrText>
            </w:r>
            <w:r>
              <w:rPr>
                <w:noProof/>
              </w:rPr>
              <w:instrText>HYPERLINK \l "_Toc133573361"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3.87 Source type</w:t>
            </w:r>
            <w:r>
              <w:rPr>
                <w:noProof/>
                <w:webHidden/>
              </w:rPr>
              <w:tab/>
            </w:r>
            <w:r>
              <w:rPr>
                <w:noProof/>
                <w:webHidden/>
              </w:rPr>
              <w:fldChar w:fldCharType="begin"/>
            </w:r>
            <w:r>
              <w:rPr>
                <w:noProof/>
                <w:webHidden/>
              </w:rPr>
              <w:instrText xml:space="preserve"> PAGEREF _Toc133573361 \h </w:instrText>
            </w:r>
          </w:ins>
          <w:r>
            <w:rPr>
              <w:noProof/>
              <w:webHidden/>
            </w:rPr>
          </w:r>
          <w:r>
            <w:rPr>
              <w:noProof/>
              <w:webHidden/>
            </w:rPr>
            <w:fldChar w:fldCharType="separate"/>
          </w:r>
          <w:ins w:id="367" w:author="Lyu Yuxiao" w:date="2023-04-28T11:21:00Z">
            <w:r>
              <w:rPr>
                <w:noProof/>
                <w:webHidden/>
              </w:rPr>
              <w:t>37</w:t>
            </w:r>
          </w:ins>
          <w:ins w:id="368" w:author="Lyu Yuxiao" w:date="2023-04-28T11:20:00Z">
            <w:r>
              <w:rPr>
                <w:noProof/>
                <w:webHidden/>
              </w:rPr>
              <w:fldChar w:fldCharType="end"/>
            </w:r>
            <w:r w:rsidRPr="00E27A35">
              <w:rPr>
                <w:rStyle w:val="a3"/>
                <w:noProof/>
              </w:rPr>
              <w:fldChar w:fldCharType="end"/>
            </w:r>
          </w:ins>
        </w:p>
        <w:p w14:paraId="477FE5B0" w14:textId="7E04AE88" w:rsidR="005E28B0" w:rsidRDefault="005E28B0">
          <w:pPr>
            <w:pStyle w:val="TOC2"/>
            <w:rPr>
              <w:ins w:id="369" w:author="Lyu Yuxiao" w:date="2023-04-28T11:20:00Z"/>
              <w:rFonts w:asciiTheme="minorHAnsi" w:hAnsiTheme="minorHAnsi" w:cstheme="minorBidi"/>
              <w:noProof/>
              <w:kern w:val="2"/>
              <w:sz w:val="21"/>
              <w:szCs w:val="22"/>
              <w:lang w:eastAsia="zh-CN"/>
            </w:rPr>
          </w:pPr>
          <w:ins w:id="370" w:author="Lyu Yuxiao" w:date="2023-04-28T11:20:00Z">
            <w:r w:rsidRPr="00E27A35">
              <w:rPr>
                <w:rStyle w:val="a3"/>
                <w:noProof/>
              </w:rPr>
              <w:fldChar w:fldCharType="begin"/>
            </w:r>
            <w:r w:rsidRPr="00E27A35">
              <w:rPr>
                <w:rStyle w:val="a3"/>
                <w:noProof/>
              </w:rPr>
              <w:instrText xml:space="preserve"> </w:instrText>
            </w:r>
            <w:r>
              <w:rPr>
                <w:noProof/>
              </w:rPr>
              <w:instrText>HYPERLINK \l "_Toc133573362"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3.88 Status</w:t>
            </w:r>
            <w:r>
              <w:rPr>
                <w:noProof/>
                <w:webHidden/>
              </w:rPr>
              <w:tab/>
            </w:r>
            <w:r>
              <w:rPr>
                <w:noProof/>
                <w:webHidden/>
              </w:rPr>
              <w:fldChar w:fldCharType="begin"/>
            </w:r>
            <w:r>
              <w:rPr>
                <w:noProof/>
                <w:webHidden/>
              </w:rPr>
              <w:instrText xml:space="preserve"> PAGEREF _Toc133573362 \h </w:instrText>
            </w:r>
          </w:ins>
          <w:r>
            <w:rPr>
              <w:noProof/>
              <w:webHidden/>
            </w:rPr>
          </w:r>
          <w:r>
            <w:rPr>
              <w:noProof/>
              <w:webHidden/>
            </w:rPr>
            <w:fldChar w:fldCharType="separate"/>
          </w:r>
          <w:ins w:id="371" w:author="Lyu Yuxiao" w:date="2023-04-28T11:21:00Z">
            <w:r>
              <w:rPr>
                <w:noProof/>
                <w:webHidden/>
              </w:rPr>
              <w:t>38</w:t>
            </w:r>
          </w:ins>
          <w:ins w:id="372" w:author="Lyu Yuxiao" w:date="2023-04-28T11:20:00Z">
            <w:r>
              <w:rPr>
                <w:noProof/>
                <w:webHidden/>
              </w:rPr>
              <w:fldChar w:fldCharType="end"/>
            </w:r>
            <w:r w:rsidRPr="00E27A35">
              <w:rPr>
                <w:rStyle w:val="a3"/>
                <w:noProof/>
              </w:rPr>
              <w:fldChar w:fldCharType="end"/>
            </w:r>
          </w:ins>
        </w:p>
        <w:p w14:paraId="109B7366" w14:textId="0232CA81" w:rsidR="005E28B0" w:rsidRDefault="005E28B0">
          <w:pPr>
            <w:pStyle w:val="TOC2"/>
            <w:rPr>
              <w:ins w:id="373" w:author="Lyu Yuxiao" w:date="2023-04-28T11:20:00Z"/>
              <w:rFonts w:asciiTheme="minorHAnsi" w:hAnsiTheme="minorHAnsi" w:cstheme="minorBidi"/>
              <w:noProof/>
              <w:kern w:val="2"/>
              <w:sz w:val="21"/>
              <w:szCs w:val="22"/>
              <w:lang w:eastAsia="zh-CN"/>
            </w:rPr>
          </w:pPr>
          <w:ins w:id="374" w:author="Lyu Yuxiao" w:date="2023-04-28T11:20:00Z">
            <w:r w:rsidRPr="00E27A35">
              <w:rPr>
                <w:rStyle w:val="a3"/>
                <w:noProof/>
              </w:rPr>
              <w:fldChar w:fldCharType="begin"/>
            </w:r>
            <w:r w:rsidRPr="00E27A35">
              <w:rPr>
                <w:rStyle w:val="a3"/>
                <w:noProof/>
              </w:rPr>
              <w:instrText xml:space="preserve"> </w:instrText>
            </w:r>
            <w:r>
              <w:rPr>
                <w:noProof/>
              </w:rPr>
              <w:instrText>HYPERLINK \l "_Toc133573363"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3.89 Telecommunication identifier</w:t>
            </w:r>
            <w:r>
              <w:rPr>
                <w:noProof/>
                <w:webHidden/>
              </w:rPr>
              <w:tab/>
            </w:r>
            <w:r>
              <w:rPr>
                <w:noProof/>
                <w:webHidden/>
              </w:rPr>
              <w:fldChar w:fldCharType="begin"/>
            </w:r>
            <w:r>
              <w:rPr>
                <w:noProof/>
                <w:webHidden/>
              </w:rPr>
              <w:instrText xml:space="preserve"> PAGEREF _Toc133573363 \h </w:instrText>
            </w:r>
          </w:ins>
          <w:r>
            <w:rPr>
              <w:noProof/>
              <w:webHidden/>
            </w:rPr>
          </w:r>
          <w:r>
            <w:rPr>
              <w:noProof/>
              <w:webHidden/>
            </w:rPr>
            <w:fldChar w:fldCharType="separate"/>
          </w:r>
          <w:ins w:id="375" w:author="Lyu Yuxiao" w:date="2023-04-28T11:21:00Z">
            <w:r>
              <w:rPr>
                <w:noProof/>
                <w:webHidden/>
              </w:rPr>
              <w:t>38</w:t>
            </w:r>
          </w:ins>
          <w:ins w:id="376" w:author="Lyu Yuxiao" w:date="2023-04-28T11:20:00Z">
            <w:r>
              <w:rPr>
                <w:noProof/>
                <w:webHidden/>
              </w:rPr>
              <w:fldChar w:fldCharType="end"/>
            </w:r>
            <w:r w:rsidRPr="00E27A35">
              <w:rPr>
                <w:rStyle w:val="a3"/>
                <w:noProof/>
              </w:rPr>
              <w:fldChar w:fldCharType="end"/>
            </w:r>
          </w:ins>
        </w:p>
        <w:p w14:paraId="36A6B718" w14:textId="439968EA" w:rsidR="005E28B0" w:rsidRDefault="005E28B0">
          <w:pPr>
            <w:pStyle w:val="TOC2"/>
            <w:rPr>
              <w:ins w:id="377" w:author="Lyu Yuxiao" w:date="2023-04-28T11:20:00Z"/>
              <w:rFonts w:asciiTheme="minorHAnsi" w:hAnsiTheme="minorHAnsi" w:cstheme="minorBidi"/>
              <w:noProof/>
              <w:kern w:val="2"/>
              <w:sz w:val="21"/>
              <w:szCs w:val="22"/>
              <w:lang w:eastAsia="zh-CN"/>
            </w:rPr>
          </w:pPr>
          <w:ins w:id="378" w:author="Lyu Yuxiao" w:date="2023-04-28T11:20:00Z">
            <w:r w:rsidRPr="00E27A35">
              <w:rPr>
                <w:rStyle w:val="a3"/>
                <w:noProof/>
              </w:rPr>
              <w:fldChar w:fldCharType="begin"/>
            </w:r>
            <w:r w:rsidRPr="00E27A35">
              <w:rPr>
                <w:rStyle w:val="a3"/>
                <w:noProof/>
              </w:rPr>
              <w:instrText xml:space="preserve"> </w:instrText>
            </w:r>
            <w:r>
              <w:rPr>
                <w:noProof/>
              </w:rPr>
              <w:instrText>HYPERLINK \l "_Toc133573364"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3.90 Telecommunication carrier</w:t>
            </w:r>
            <w:r>
              <w:rPr>
                <w:noProof/>
                <w:webHidden/>
              </w:rPr>
              <w:tab/>
            </w:r>
            <w:r>
              <w:rPr>
                <w:noProof/>
                <w:webHidden/>
              </w:rPr>
              <w:fldChar w:fldCharType="begin"/>
            </w:r>
            <w:r>
              <w:rPr>
                <w:noProof/>
                <w:webHidden/>
              </w:rPr>
              <w:instrText xml:space="preserve"> PAGEREF _Toc133573364 \h </w:instrText>
            </w:r>
          </w:ins>
          <w:r>
            <w:rPr>
              <w:noProof/>
              <w:webHidden/>
            </w:rPr>
          </w:r>
          <w:r>
            <w:rPr>
              <w:noProof/>
              <w:webHidden/>
            </w:rPr>
            <w:fldChar w:fldCharType="separate"/>
          </w:r>
          <w:ins w:id="379" w:author="Lyu Yuxiao" w:date="2023-04-28T11:21:00Z">
            <w:r>
              <w:rPr>
                <w:noProof/>
                <w:webHidden/>
              </w:rPr>
              <w:t>39</w:t>
            </w:r>
          </w:ins>
          <w:ins w:id="380" w:author="Lyu Yuxiao" w:date="2023-04-28T11:20:00Z">
            <w:r>
              <w:rPr>
                <w:noProof/>
                <w:webHidden/>
              </w:rPr>
              <w:fldChar w:fldCharType="end"/>
            </w:r>
            <w:r w:rsidRPr="00E27A35">
              <w:rPr>
                <w:rStyle w:val="a3"/>
                <w:noProof/>
              </w:rPr>
              <w:fldChar w:fldCharType="end"/>
            </w:r>
          </w:ins>
        </w:p>
        <w:p w14:paraId="34CADF8C" w14:textId="5B357E9F" w:rsidR="005E28B0" w:rsidRDefault="005E28B0">
          <w:pPr>
            <w:pStyle w:val="TOC2"/>
            <w:rPr>
              <w:ins w:id="381" w:author="Lyu Yuxiao" w:date="2023-04-28T11:20:00Z"/>
              <w:rFonts w:asciiTheme="minorHAnsi" w:hAnsiTheme="minorHAnsi" w:cstheme="minorBidi"/>
              <w:noProof/>
              <w:kern w:val="2"/>
              <w:sz w:val="21"/>
              <w:szCs w:val="22"/>
              <w:lang w:eastAsia="zh-CN"/>
            </w:rPr>
          </w:pPr>
          <w:ins w:id="382" w:author="Lyu Yuxiao" w:date="2023-04-28T11:20:00Z">
            <w:r w:rsidRPr="00E27A35">
              <w:rPr>
                <w:rStyle w:val="a3"/>
                <w:noProof/>
              </w:rPr>
              <w:fldChar w:fldCharType="begin"/>
            </w:r>
            <w:r w:rsidRPr="00E27A35">
              <w:rPr>
                <w:rStyle w:val="a3"/>
                <w:noProof/>
              </w:rPr>
              <w:instrText xml:space="preserve"> </w:instrText>
            </w:r>
            <w:r>
              <w:rPr>
                <w:noProof/>
              </w:rPr>
              <w:instrText>HYPERLINK \l "_Toc133573365"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3.91 Text</w:t>
            </w:r>
            <w:r>
              <w:rPr>
                <w:noProof/>
                <w:webHidden/>
              </w:rPr>
              <w:tab/>
            </w:r>
            <w:r>
              <w:rPr>
                <w:noProof/>
                <w:webHidden/>
              </w:rPr>
              <w:fldChar w:fldCharType="begin"/>
            </w:r>
            <w:r>
              <w:rPr>
                <w:noProof/>
                <w:webHidden/>
              </w:rPr>
              <w:instrText xml:space="preserve"> PAGEREF _Toc133573365 \h </w:instrText>
            </w:r>
          </w:ins>
          <w:r>
            <w:rPr>
              <w:noProof/>
              <w:webHidden/>
            </w:rPr>
          </w:r>
          <w:r>
            <w:rPr>
              <w:noProof/>
              <w:webHidden/>
            </w:rPr>
            <w:fldChar w:fldCharType="separate"/>
          </w:r>
          <w:ins w:id="383" w:author="Lyu Yuxiao" w:date="2023-04-28T11:21:00Z">
            <w:r>
              <w:rPr>
                <w:noProof/>
                <w:webHidden/>
              </w:rPr>
              <w:t>39</w:t>
            </w:r>
          </w:ins>
          <w:ins w:id="384" w:author="Lyu Yuxiao" w:date="2023-04-28T11:20:00Z">
            <w:r>
              <w:rPr>
                <w:noProof/>
                <w:webHidden/>
              </w:rPr>
              <w:fldChar w:fldCharType="end"/>
            </w:r>
            <w:r w:rsidRPr="00E27A35">
              <w:rPr>
                <w:rStyle w:val="a3"/>
                <w:noProof/>
              </w:rPr>
              <w:fldChar w:fldCharType="end"/>
            </w:r>
          </w:ins>
        </w:p>
        <w:p w14:paraId="65EED0CE" w14:textId="4B11B711" w:rsidR="005E28B0" w:rsidRDefault="005E28B0">
          <w:pPr>
            <w:pStyle w:val="TOC2"/>
            <w:rPr>
              <w:ins w:id="385" w:author="Lyu Yuxiao" w:date="2023-04-28T11:20:00Z"/>
              <w:rFonts w:asciiTheme="minorHAnsi" w:hAnsiTheme="minorHAnsi" w:cstheme="minorBidi"/>
              <w:noProof/>
              <w:kern w:val="2"/>
              <w:sz w:val="21"/>
              <w:szCs w:val="22"/>
              <w:lang w:eastAsia="zh-CN"/>
            </w:rPr>
          </w:pPr>
          <w:ins w:id="386" w:author="Lyu Yuxiao" w:date="2023-04-28T11:20:00Z">
            <w:r w:rsidRPr="00E27A35">
              <w:rPr>
                <w:rStyle w:val="a3"/>
                <w:noProof/>
              </w:rPr>
              <w:fldChar w:fldCharType="begin"/>
            </w:r>
            <w:r w:rsidRPr="00E27A35">
              <w:rPr>
                <w:rStyle w:val="a3"/>
                <w:noProof/>
              </w:rPr>
              <w:instrText xml:space="preserve"> </w:instrText>
            </w:r>
            <w:r>
              <w:rPr>
                <w:noProof/>
              </w:rPr>
              <w:instrText>HYPERLINK \l "_Toc133573366"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3.92 Thickness of ice capability</w:t>
            </w:r>
            <w:r>
              <w:rPr>
                <w:noProof/>
                <w:webHidden/>
              </w:rPr>
              <w:tab/>
            </w:r>
            <w:r>
              <w:rPr>
                <w:noProof/>
                <w:webHidden/>
              </w:rPr>
              <w:fldChar w:fldCharType="begin"/>
            </w:r>
            <w:r>
              <w:rPr>
                <w:noProof/>
                <w:webHidden/>
              </w:rPr>
              <w:instrText xml:space="preserve"> PAGEREF _Toc133573366 \h </w:instrText>
            </w:r>
          </w:ins>
          <w:r>
            <w:rPr>
              <w:noProof/>
              <w:webHidden/>
            </w:rPr>
          </w:r>
          <w:r>
            <w:rPr>
              <w:noProof/>
              <w:webHidden/>
            </w:rPr>
            <w:fldChar w:fldCharType="separate"/>
          </w:r>
          <w:ins w:id="387" w:author="Lyu Yuxiao" w:date="2023-04-28T11:21:00Z">
            <w:r>
              <w:rPr>
                <w:noProof/>
                <w:webHidden/>
              </w:rPr>
              <w:t>39</w:t>
            </w:r>
          </w:ins>
          <w:ins w:id="388" w:author="Lyu Yuxiao" w:date="2023-04-28T11:20:00Z">
            <w:r>
              <w:rPr>
                <w:noProof/>
                <w:webHidden/>
              </w:rPr>
              <w:fldChar w:fldCharType="end"/>
            </w:r>
            <w:r w:rsidRPr="00E27A35">
              <w:rPr>
                <w:rStyle w:val="a3"/>
                <w:noProof/>
              </w:rPr>
              <w:fldChar w:fldCharType="end"/>
            </w:r>
          </w:ins>
        </w:p>
        <w:p w14:paraId="15CD4B9A" w14:textId="6CE33D4C" w:rsidR="005E28B0" w:rsidRDefault="005E28B0">
          <w:pPr>
            <w:pStyle w:val="TOC2"/>
            <w:rPr>
              <w:ins w:id="389" w:author="Lyu Yuxiao" w:date="2023-04-28T11:20:00Z"/>
              <w:rFonts w:asciiTheme="minorHAnsi" w:hAnsiTheme="minorHAnsi" w:cstheme="minorBidi"/>
              <w:noProof/>
              <w:kern w:val="2"/>
              <w:sz w:val="21"/>
              <w:szCs w:val="22"/>
              <w:lang w:eastAsia="zh-CN"/>
            </w:rPr>
          </w:pPr>
          <w:ins w:id="390" w:author="Lyu Yuxiao" w:date="2023-04-28T11:20:00Z">
            <w:r w:rsidRPr="00E27A35">
              <w:rPr>
                <w:rStyle w:val="a3"/>
                <w:noProof/>
              </w:rPr>
              <w:fldChar w:fldCharType="begin"/>
            </w:r>
            <w:r w:rsidRPr="00E27A35">
              <w:rPr>
                <w:rStyle w:val="a3"/>
                <w:noProof/>
              </w:rPr>
              <w:instrText xml:space="preserve"> </w:instrText>
            </w:r>
            <w:r>
              <w:rPr>
                <w:noProof/>
              </w:rPr>
              <w:instrText>HYPERLINK \l "_Toc133573367"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3.93 Time of day end</w:t>
            </w:r>
            <w:r>
              <w:rPr>
                <w:noProof/>
                <w:webHidden/>
              </w:rPr>
              <w:tab/>
            </w:r>
            <w:r>
              <w:rPr>
                <w:noProof/>
                <w:webHidden/>
              </w:rPr>
              <w:fldChar w:fldCharType="begin"/>
            </w:r>
            <w:r>
              <w:rPr>
                <w:noProof/>
                <w:webHidden/>
              </w:rPr>
              <w:instrText xml:space="preserve"> PAGEREF _Toc133573367 \h </w:instrText>
            </w:r>
          </w:ins>
          <w:r>
            <w:rPr>
              <w:noProof/>
              <w:webHidden/>
            </w:rPr>
          </w:r>
          <w:r>
            <w:rPr>
              <w:noProof/>
              <w:webHidden/>
            </w:rPr>
            <w:fldChar w:fldCharType="separate"/>
          </w:r>
          <w:ins w:id="391" w:author="Lyu Yuxiao" w:date="2023-04-28T11:21:00Z">
            <w:r>
              <w:rPr>
                <w:noProof/>
                <w:webHidden/>
              </w:rPr>
              <w:t>39</w:t>
            </w:r>
          </w:ins>
          <w:ins w:id="392" w:author="Lyu Yuxiao" w:date="2023-04-28T11:20:00Z">
            <w:r>
              <w:rPr>
                <w:noProof/>
                <w:webHidden/>
              </w:rPr>
              <w:fldChar w:fldCharType="end"/>
            </w:r>
            <w:r w:rsidRPr="00E27A35">
              <w:rPr>
                <w:rStyle w:val="a3"/>
                <w:noProof/>
              </w:rPr>
              <w:fldChar w:fldCharType="end"/>
            </w:r>
          </w:ins>
        </w:p>
        <w:p w14:paraId="7FDA0179" w14:textId="665841AB" w:rsidR="005E28B0" w:rsidRDefault="005E28B0">
          <w:pPr>
            <w:pStyle w:val="TOC2"/>
            <w:rPr>
              <w:ins w:id="393" w:author="Lyu Yuxiao" w:date="2023-04-28T11:20:00Z"/>
              <w:rFonts w:asciiTheme="minorHAnsi" w:hAnsiTheme="minorHAnsi" w:cstheme="minorBidi"/>
              <w:noProof/>
              <w:kern w:val="2"/>
              <w:sz w:val="21"/>
              <w:szCs w:val="22"/>
              <w:lang w:eastAsia="zh-CN"/>
            </w:rPr>
          </w:pPr>
          <w:ins w:id="394" w:author="Lyu Yuxiao" w:date="2023-04-28T11:20:00Z">
            <w:r w:rsidRPr="00E27A35">
              <w:rPr>
                <w:rStyle w:val="a3"/>
                <w:noProof/>
              </w:rPr>
              <w:fldChar w:fldCharType="begin"/>
            </w:r>
            <w:r w:rsidRPr="00E27A35">
              <w:rPr>
                <w:rStyle w:val="a3"/>
                <w:noProof/>
              </w:rPr>
              <w:instrText xml:space="preserve"> </w:instrText>
            </w:r>
            <w:r>
              <w:rPr>
                <w:noProof/>
              </w:rPr>
              <w:instrText>HYPERLINK \l "_Toc133573368"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3.94 Time of day start</w:t>
            </w:r>
            <w:r>
              <w:rPr>
                <w:noProof/>
                <w:webHidden/>
              </w:rPr>
              <w:tab/>
            </w:r>
            <w:r>
              <w:rPr>
                <w:noProof/>
                <w:webHidden/>
              </w:rPr>
              <w:fldChar w:fldCharType="begin"/>
            </w:r>
            <w:r>
              <w:rPr>
                <w:noProof/>
                <w:webHidden/>
              </w:rPr>
              <w:instrText xml:space="preserve"> PAGEREF _Toc133573368 \h </w:instrText>
            </w:r>
          </w:ins>
          <w:r>
            <w:rPr>
              <w:noProof/>
              <w:webHidden/>
            </w:rPr>
          </w:r>
          <w:r>
            <w:rPr>
              <w:noProof/>
              <w:webHidden/>
            </w:rPr>
            <w:fldChar w:fldCharType="separate"/>
          </w:r>
          <w:ins w:id="395" w:author="Lyu Yuxiao" w:date="2023-04-28T11:21:00Z">
            <w:r>
              <w:rPr>
                <w:noProof/>
                <w:webHidden/>
              </w:rPr>
              <w:t>40</w:t>
            </w:r>
          </w:ins>
          <w:ins w:id="396" w:author="Lyu Yuxiao" w:date="2023-04-28T11:20:00Z">
            <w:r>
              <w:rPr>
                <w:noProof/>
                <w:webHidden/>
              </w:rPr>
              <w:fldChar w:fldCharType="end"/>
            </w:r>
            <w:r w:rsidRPr="00E27A35">
              <w:rPr>
                <w:rStyle w:val="a3"/>
                <w:noProof/>
              </w:rPr>
              <w:fldChar w:fldCharType="end"/>
            </w:r>
          </w:ins>
        </w:p>
        <w:p w14:paraId="69777771" w14:textId="3595011F" w:rsidR="005E28B0" w:rsidRDefault="005E28B0">
          <w:pPr>
            <w:pStyle w:val="TOC2"/>
            <w:rPr>
              <w:ins w:id="397" w:author="Lyu Yuxiao" w:date="2023-04-28T11:20:00Z"/>
              <w:rFonts w:asciiTheme="minorHAnsi" w:hAnsiTheme="minorHAnsi" w:cstheme="minorBidi"/>
              <w:noProof/>
              <w:kern w:val="2"/>
              <w:sz w:val="21"/>
              <w:szCs w:val="22"/>
              <w:lang w:eastAsia="zh-CN"/>
            </w:rPr>
          </w:pPr>
          <w:ins w:id="398" w:author="Lyu Yuxiao" w:date="2023-04-28T11:20:00Z">
            <w:r w:rsidRPr="00E27A35">
              <w:rPr>
                <w:rStyle w:val="a3"/>
                <w:noProof/>
              </w:rPr>
              <w:fldChar w:fldCharType="begin"/>
            </w:r>
            <w:r w:rsidRPr="00E27A35">
              <w:rPr>
                <w:rStyle w:val="a3"/>
                <w:noProof/>
              </w:rPr>
              <w:instrText xml:space="preserve"> </w:instrText>
            </w:r>
            <w:r>
              <w:rPr>
                <w:noProof/>
              </w:rPr>
              <w:instrText>HYPERLINK \l "_Toc133573369"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3.95 Traffic flow</w:t>
            </w:r>
            <w:r>
              <w:rPr>
                <w:noProof/>
                <w:webHidden/>
              </w:rPr>
              <w:tab/>
            </w:r>
            <w:r>
              <w:rPr>
                <w:noProof/>
                <w:webHidden/>
              </w:rPr>
              <w:fldChar w:fldCharType="begin"/>
            </w:r>
            <w:r>
              <w:rPr>
                <w:noProof/>
                <w:webHidden/>
              </w:rPr>
              <w:instrText xml:space="preserve"> PAGEREF _Toc133573369 \h </w:instrText>
            </w:r>
          </w:ins>
          <w:r>
            <w:rPr>
              <w:noProof/>
              <w:webHidden/>
            </w:rPr>
          </w:r>
          <w:r>
            <w:rPr>
              <w:noProof/>
              <w:webHidden/>
            </w:rPr>
            <w:fldChar w:fldCharType="separate"/>
          </w:r>
          <w:ins w:id="399" w:author="Lyu Yuxiao" w:date="2023-04-28T11:21:00Z">
            <w:r>
              <w:rPr>
                <w:noProof/>
                <w:webHidden/>
              </w:rPr>
              <w:t>40</w:t>
            </w:r>
          </w:ins>
          <w:ins w:id="400" w:author="Lyu Yuxiao" w:date="2023-04-28T11:20:00Z">
            <w:r>
              <w:rPr>
                <w:noProof/>
                <w:webHidden/>
              </w:rPr>
              <w:fldChar w:fldCharType="end"/>
            </w:r>
            <w:r w:rsidRPr="00E27A35">
              <w:rPr>
                <w:rStyle w:val="a3"/>
                <w:noProof/>
              </w:rPr>
              <w:fldChar w:fldCharType="end"/>
            </w:r>
          </w:ins>
        </w:p>
        <w:p w14:paraId="272E06E4" w14:textId="7450B5B4" w:rsidR="005E28B0" w:rsidRDefault="005E28B0">
          <w:pPr>
            <w:pStyle w:val="TOC2"/>
            <w:rPr>
              <w:ins w:id="401" w:author="Lyu Yuxiao" w:date="2023-04-28T11:20:00Z"/>
              <w:rFonts w:asciiTheme="minorHAnsi" w:hAnsiTheme="minorHAnsi" w:cstheme="minorBidi"/>
              <w:noProof/>
              <w:kern w:val="2"/>
              <w:sz w:val="21"/>
              <w:szCs w:val="22"/>
              <w:lang w:eastAsia="zh-CN"/>
            </w:rPr>
          </w:pPr>
          <w:ins w:id="402" w:author="Lyu Yuxiao" w:date="2023-04-28T11:20:00Z">
            <w:r w:rsidRPr="00E27A35">
              <w:rPr>
                <w:rStyle w:val="a3"/>
                <w:noProof/>
              </w:rPr>
              <w:fldChar w:fldCharType="begin"/>
            </w:r>
            <w:r w:rsidRPr="00E27A35">
              <w:rPr>
                <w:rStyle w:val="a3"/>
                <w:noProof/>
              </w:rPr>
              <w:instrText xml:space="preserve"> </w:instrText>
            </w:r>
            <w:r>
              <w:rPr>
                <w:noProof/>
              </w:rPr>
              <w:instrText>HYPERLINK \l "_Toc133573370"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3.96 Uncertainty Fixed</w:t>
            </w:r>
            <w:r>
              <w:rPr>
                <w:noProof/>
                <w:webHidden/>
              </w:rPr>
              <w:tab/>
            </w:r>
            <w:r>
              <w:rPr>
                <w:noProof/>
                <w:webHidden/>
              </w:rPr>
              <w:fldChar w:fldCharType="begin"/>
            </w:r>
            <w:r>
              <w:rPr>
                <w:noProof/>
                <w:webHidden/>
              </w:rPr>
              <w:instrText xml:space="preserve"> PAGEREF _Toc133573370 \h </w:instrText>
            </w:r>
          </w:ins>
          <w:r>
            <w:rPr>
              <w:noProof/>
              <w:webHidden/>
            </w:rPr>
          </w:r>
          <w:r>
            <w:rPr>
              <w:noProof/>
              <w:webHidden/>
            </w:rPr>
            <w:fldChar w:fldCharType="separate"/>
          </w:r>
          <w:ins w:id="403" w:author="Lyu Yuxiao" w:date="2023-04-28T11:21:00Z">
            <w:r>
              <w:rPr>
                <w:noProof/>
                <w:webHidden/>
              </w:rPr>
              <w:t>40</w:t>
            </w:r>
          </w:ins>
          <w:ins w:id="404" w:author="Lyu Yuxiao" w:date="2023-04-28T11:20:00Z">
            <w:r>
              <w:rPr>
                <w:noProof/>
                <w:webHidden/>
              </w:rPr>
              <w:fldChar w:fldCharType="end"/>
            </w:r>
            <w:r w:rsidRPr="00E27A35">
              <w:rPr>
                <w:rStyle w:val="a3"/>
                <w:noProof/>
              </w:rPr>
              <w:fldChar w:fldCharType="end"/>
            </w:r>
          </w:ins>
        </w:p>
        <w:p w14:paraId="2BCB0E54" w14:textId="4E2F9126" w:rsidR="005E28B0" w:rsidRDefault="005E28B0">
          <w:pPr>
            <w:pStyle w:val="TOC2"/>
            <w:rPr>
              <w:ins w:id="405" w:author="Lyu Yuxiao" w:date="2023-04-28T11:20:00Z"/>
              <w:rFonts w:asciiTheme="minorHAnsi" w:hAnsiTheme="minorHAnsi" w:cstheme="minorBidi"/>
              <w:noProof/>
              <w:kern w:val="2"/>
              <w:sz w:val="21"/>
              <w:szCs w:val="22"/>
              <w:lang w:eastAsia="zh-CN"/>
            </w:rPr>
          </w:pPr>
          <w:ins w:id="406" w:author="Lyu Yuxiao" w:date="2023-04-28T11:20:00Z">
            <w:r w:rsidRPr="00E27A35">
              <w:rPr>
                <w:rStyle w:val="a3"/>
                <w:noProof/>
              </w:rPr>
              <w:fldChar w:fldCharType="begin"/>
            </w:r>
            <w:r w:rsidRPr="00E27A35">
              <w:rPr>
                <w:rStyle w:val="a3"/>
                <w:noProof/>
              </w:rPr>
              <w:instrText xml:space="preserve"> </w:instrText>
            </w:r>
            <w:r>
              <w:rPr>
                <w:noProof/>
              </w:rPr>
              <w:instrText>HYPERLINK \l "_Toc133573371"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3.97 Transmission content</w:t>
            </w:r>
            <w:r>
              <w:rPr>
                <w:noProof/>
                <w:webHidden/>
              </w:rPr>
              <w:tab/>
            </w:r>
            <w:r>
              <w:rPr>
                <w:noProof/>
                <w:webHidden/>
              </w:rPr>
              <w:fldChar w:fldCharType="begin"/>
            </w:r>
            <w:r>
              <w:rPr>
                <w:noProof/>
                <w:webHidden/>
              </w:rPr>
              <w:instrText xml:space="preserve"> PAGEREF _Toc133573371 \h </w:instrText>
            </w:r>
          </w:ins>
          <w:r>
            <w:rPr>
              <w:noProof/>
              <w:webHidden/>
            </w:rPr>
          </w:r>
          <w:r>
            <w:rPr>
              <w:noProof/>
              <w:webHidden/>
            </w:rPr>
            <w:fldChar w:fldCharType="separate"/>
          </w:r>
          <w:ins w:id="407" w:author="Lyu Yuxiao" w:date="2023-04-28T11:21:00Z">
            <w:r>
              <w:rPr>
                <w:noProof/>
                <w:webHidden/>
              </w:rPr>
              <w:t>41</w:t>
            </w:r>
          </w:ins>
          <w:ins w:id="408" w:author="Lyu Yuxiao" w:date="2023-04-28T11:20:00Z">
            <w:r>
              <w:rPr>
                <w:noProof/>
                <w:webHidden/>
              </w:rPr>
              <w:fldChar w:fldCharType="end"/>
            </w:r>
            <w:r w:rsidRPr="00E27A35">
              <w:rPr>
                <w:rStyle w:val="a3"/>
                <w:noProof/>
              </w:rPr>
              <w:fldChar w:fldCharType="end"/>
            </w:r>
          </w:ins>
        </w:p>
        <w:p w14:paraId="27F17A85" w14:textId="2D5CD9B7" w:rsidR="005E28B0" w:rsidRDefault="005E28B0">
          <w:pPr>
            <w:pStyle w:val="TOC2"/>
            <w:rPr>
              <w:ins w:id="409" w:author="Lyu Yuxiao" w:date="2023-04-28T11:20:00Z"/>
              <w:rFonts w:asciiTheme="minorHAnsi" w:hAnsiTheme="minorHAnsi" w:cstheme="minorBidi"/>
              <w:noProof/>
              <w:kern w:val="2"/>
              <w:sz w:val="21"/>
              <w:szCs w:val="22"/>
              <w:lang w:eastAsia="zh-CN"/>
            </w:rPr>
          </w:pPr>
          <w:ins w:id="410" w:author="Lyu Yuxiao" w:date="2023-04-28T11:20:00Z">
            <w:r w:rsidRPr="00E27A35">
              <w:rPr>
                <w:rStyle w:val="a3"/>
                <w:noProof/>
              </w:rPr>
              <w:fldChar w:fldCharType="begin"/>
            </w:r>
            <w:r w:rsidRPr="00E27A35">
              <w:rPr>
                <w:rStyle w:val="a3"/>
                <w:noProof/>
              </w:rPr>
              <w:instrText xml:space="preserve"> </w:instrText>
            </w:r>
            <w:r>
              <w:rPr>
                <w:noProof/>
              </w:rPr>
              <w:instrText>HYPERLINK \l "_Toc133573372"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 xml:space="preserve">3.98 Under </w:t>
            </w:r>
            <w:r w:rsidRPr="00E27A35">
              <w:rPr>
                <w:rStyle w:val="a3"/>
                <w:noProof/>
                <w:lang w:eastAsia="zh-CN"/>
              </w:rPr>
              <w:t>k</w:t>
            </w:r>
            <w:r w:rsidRPr="00E27A35">
              <w:rPr>
                <w:rStyle w:val="a3"/>
                <w:noProof/>
              </w:rPr>
              <w:t>eel allowance fixed</w:t>
            </w:r>
            <w:r>
              <w:rPr>
                <w:noProof/>
                <w:webHidden/>
              </w:rPr>
              <w:tab/>
            </w:r>
            <w:r>
              <w:rPr>
                <w:noProof/>
                <w:webHidden/>
              </w:rPr>
              <w:fldChar w:fldCharType="begin"/>
            </w:r>
            <w:r>
              <w:rPr>
                <w:noProof/>
                <w:webHidden/>
              </w:rPr>
              <w:instrText xml:space="preserve"> PAGEREF _Toc133573372 \h </w:instrText>
            </w:r>
          </w:ins>
          <w:r>
            <w:rPr>
              <w:noProof/>
              <w:webHidden/>
            </w:rPr>
          </w:r>
          <w:r>
            <w:rPr>
              <w:noProof/>
              <w:webHidden/>
            </w:rPr>
            <w:fldChar w:fldCharType="separate"/>
          </w:r>
          <w:ins w:id="411" w:author="Lyu Yuxiao" w:date="2023-04-28T11:21:00Z">
            <w:r>
              <w:rPr>
                <w:noProof/>
                <w:webHidden/>
              </w:rPr>
              <w:t>41</w:t>
            </w:r>
          </w:ins>
          <w:ins w:id="412" w:author="Lyu Yuxiao" w:date="2023-04-28T11:20:00Z">
            <w:r>
              <w:rPr>
                <w:noProof/>
                <w:webHidden/>
              </w:rPr>
              <w:fldChar w:fldCharType="end"/>
            </w:r>
            <w:r w:rsidRPr="00E27A35">
              <w:rPr>
                <w:rStyle w:val="a3"/>
                <w:noProof/>
              </w:rPr>
              <w:fldChar w:fldCharType="end"/>
            </w:r>
          </w:ins>
        </w:p>
        <w:p w14:paraId="75F5F729" w14:textId="4965E89A" w:rsidR="005E28B0" w:rsidRDefault="005E28B0">
          <w:pPr>
            <w:pStyle w:val="TOC2"/>
            <w:rPr>
              <w:ins w:id="413" w:author="Lyu Yuxiao" w:date="2023-04-28T11:20:00Z"/>
              <w:rFonts w:asciiTheme="minorHAnsi" w:hAnsiTheme="minorHAnsi" w:cstheme="minorBidi"/>
              <w:noProof/>
              <w:kern w:val="2"/>
              <w:sz w:val="21"/>
              <w:szCs w:val="22"/>
              <w:lang w:eastAsia="zh-CN"/>
            </w:rPr>
          </w:pPr>
          <w:ins w:id="414" w:author="Lyu Yuxiao" w:date="2023-04-28T11:20:00Z">
            <w:r w:rsidRPr="00E27A35">
              <w:rPr>
                <w:rStyle w:val="a3"/>
                <w:noProof/>
              </w:rPr>
              <w:fldChar w:fldCharType="begin"/>
            </w:r>
            <w:r w:rsidRPr="00E27A35">
              <w:rPr>
                <w:rStyle w:val="a3"/>
                <w:noProof/>
              </w:rPr>
              <w:instrText xml:space="preserve"> </w:instrText>
            </w:r>
            <w:r>
              <w:rPr>
                <w:noProof/>
              </w:rPr>
              <w:instrText>HYPERLINK \l "_Toc133573373"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3.99 Under keel allowance variable beam based</w:t>
            </w:r>
            <w:r>
              <w:rPr>
                <w:noProof/>
                <w:webHidden/>
              </w:rPr>
              <w:tab/>
            </w:r>
            <w:r>
              <w:rPr>
                <w:noProof/>
                <w:webHidden/>
              </w:rPr>
              <w:fldChar w:fldCharType="begin"/>
            </w:r>
            <w:r>
              <w:rPr>
                <w:noProof/>
                <w:webHidden/>
              </w:rPr>
              <w:instrText xml:space="preserve"> PAGEREF _Toc133573373 \h </w:instrText>
            </w:r>
          </w:ins>
          <w:r>
            <w:rPr>
              <w:noProof/>
              <w:webHidden/>
            </w:rPr>
          </w:r>
          <w:r>
            <w:rPr>
              <w:noProof/>
              <w:webHidden/>
            </w:rPr>
            <w:fldChar w:fldCharType="separate"/>
          </w:r>
          <w:ins w:id="415" w:author="Lyu Yuxiao" w:date="2023-04-28T11:21:00Z">
            <w:r>
              <w:rPr>
                <w:noProof/>
                <w:webHidden/>
              </w:rPr>
              <w:t>41</w:t>
            </w:r>
          </w:ins>
          <w:ins w:id="416" w:author="Lyu Yuxiao" w:date="2023-04-28T11:20:00Z">
            <w:r>
              <w:rPr>
                <w:noProof/>
                <w:webHidden/>
              </w:rPr>
              <w:fldChar w:fldCharType="end"/>
            </w:r>
            <w:r w:rsidRPr="00E27A35">
              <w:rPr>
                <w:rStyle w:val="a3"/>
                <w:noProof/>
              </w:rPr>
              <w:fldChar w:fldCharType="end"/>
            </w:r>
          </w:ins>
        </w:p>
        <w:p w14:paraId="7817DE98" w14:textId="750B2FE7" w:rsidR="005E28B0" w:rsidRDefault="005E28B0">
          <w:pPr>
            <w:pStyle w:val="TOC2"/>
            <w:rPr>
              <w:ins w:id="417" w:author="Lyu Yuxiao" w:date="2023-04-28T11:20:00Z"/>
              <w:rFonts w:asciiTheme="minorHAnsi" w:hAnsiTheme="minorHAnsi" w:cstheme="minorBidi"/>
              <w:noProof/>
              <w:kern w:val="2"/>
              <w:sz w:val="21"/>
              <w:szCs w:val="22"/>
              <w:lang w:eastAsia="zh-CN"/>
            </w:rPr>
          </w:pPr>
          <w:ins w:id="418" w:author="Lyu Yuxiao" w:date="2023-04-28T11:20:00Z">
            <w:r w:rsidRPr="00E27A35">
              <w:rPr>
                <w:rStyle w:val="a3"/>
                <w:noProof/>
              </w:rPr>
              <w:fldChar w:fldCharType="begin"/>
            </w:r>
            <w:r w:rsidRPr="00E27A35">
              <w:rPr>
                <w:rStyle w:val="a3"/>
                <w:noProof/>
              </w:rPr>
              <w:instrText xml:space="preserve"> </w:instrText>
            </w:r>
            <w:r>
              <w:rPr>
                <w:noProof/>
              </w:rPr>
              <w:instrText>HYPERLINK \l "_Toc133573374"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 xml:space="preserve">3.100 Under </w:t>
            </w:r>
            <w:r w:rsidRPr="00E27A35">
              <w:rPr>
                <w:rStyle w:val="a3"/>
                <w:noProof/>
                <w:lang w:eastAsia="zh-CN"/>
              </w:rPr>
              <w:t>k</w:t>
            </w:r>
            <w:r w:rsidRPr="00E27A35">
              <w:rPr>
                <w:rStyle w:val="a3"/>
                <w:noProof/>
              </w:rPr>
              <w:t>eel allowance variable draught based</w:t>
            </w:r>
            <w:r>
              <w:rPr>
                <w:noProof/>
                <w:webHidden/>
              </w:rPr>
              <w:tab/>
            </w:r>
            <w:r>
              <w:rPr>
                <w:noProof/>
                <w:webHidden/>
              </w:rPr>
              <w:fldChar w:fldCharType="begin"/>
            </w:r>
            <w:r>
              <w:rPr>
                <w:noProof/>
                <w:webHidden/>
              </w:rPr>
              <w:instrText xml:space="preserve"> PAGEREF _Toc133573374 \h </w:instrText>
            </w:r>
          </w:ins>
          <w:r>
            <w:rPr>
              <w:noProof/>
              <w:webHidden/>
            </w:rPr>
          </w:r>
          <w:r>
            <w:rPr>
              <w:noProof/>
              <w:webHidden/>
            </w:rPr>
            <w:fldChar w:fldCharType="separate"/>
          </w:r>
          <w:ins w:id="419" w:author="Lyu Yuxiao" w:date="2023-04-28T11:21:00Z">
            <w:r>
              <w:rPr>
                <w:noProof/>
                <w:webHidden/>
              </w:rPr>
              <w:t>41</w:t>
            </w:r>
          </w:ins>
          <w:ins w:id="420" w:author="Lyu Yuxiao" w:date="2023-04-28T11:20:00Z">
            <w:r>
              <w:rPr>
                <w:noProof/>
                <w:webHidden/>
              </w:rPr>
              <w:fldChar w:fldCharType="end"/>
            </w:r>
            <w:r w:rsidRPr="00E27A35">
              <w:rPr>
                <w:rStyle w:val="a3"/>
                <w:noProof/>
              </w:rPr>
              <w:fldChar w:fldCharType="end"/>
            </w:r>
          </w:ins>
        </w:p>
        <w:p w14:paraId="46C3736A" w14:textId="50DBC47E" w:rsidR="005E28B0" w:rsidRDefault="005E28B0">
          <w:pPr>
            <w:pStyle w:val="TOC2"/>
            <w:rPr>
              <w:ins w:id="421" w:author="Lyu Yuxiao" w:date="2023-04-28T11:20:00Z"/>
              <w:rFonts w:asciiTheme="minorHAnsi" w:hAnsiTheme="minorHAnsi" w:cstheme="minorBidi"/>
              <w:noProof/>
              <w:kern w:val="2"/>
              <w:sz w:val="21"/>
              <w:szCs w:val="22"/>
              <w:lang w:eastAsia="zh-CN"/>
            </w:rPr>
          </w:pPr>
          <w:ins w:id="422" w:author="Lyu Yuxiao" w:date="2023-04-28T11:20:00Z">
            <w:r w:rsidRPr="00E27A35">
              <w:rPr>
                <w:rStyle w:val="a3"/>
                <w:noProof/>
              </w:rPr>
              <w:fldChar w:fldCharType="begin"/>
            </w:r>
            <w:r w:rsidRPr="00E27A35">
              <w:rPr>
                <w:rStyle w:val="a3"/>
                <w:noProof/>
              </w:rPr>
              <w:instrText xml:space="preserve"> </w:instrText>
            </w:r>
            <w:r>
              <w:rPr>
                <w:noProof/>
              </w:rPr>
              <w:instrText>HYPERLINK \l "_Toc133573375"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3.101 Vessels characteristics</w:t>
            </w:r>
            <w:r>
              <w:rPr>
                <w:noProof/>
                <w:webHidden/>
              </w:rPr>
              <w:tab/>
            </w:r>
            <w:r>
              <w:rPr>
                <w:noProof/>
                <w:webHidden/>
              </w:rPr>
              <w:fldChar w:fldCharType="begin"/>
            </w:r>
            <w:r>
              <w:rPr>
                <w:noProof/>
                <w:webHidden/>
              </w:rPr>
              <w:instrText xml:space="preserve"> PAGEREF _Toc133573375 \h </w:instrText>
            </w:r>
          </w:ins>
          <w:r>
            <w:rPr>
              <w:noProof/>
              <w:webHidden/>
            </w:rPr>
          </w:r>
          <w:r>
            <w:rPr>
              <w:noProof/>
              <w:webHidden/>
            </w:rPr>
            <w:fldChar w:fldCharType="separate"/>
          </w:r>
          <w:ins w:id="423" w:author="Lyu Yuxiao" w:date="2023-04-28T11:21:00Z">
            <w:r>
              <w:rPr>
                <w:noProof/>
                <w:webHidden/>
              </w:rPr>
              <w:t>42</w:t>
            </w:r>
          </w:ins>
          <w:ins w:id="424" w:author="Lyu Yuxiao" w:date="2023-04-28T11:20:00Z">
            <w:r>
              <w:rPr>
                <w:noProof/>
                <w:webHidden/>
              </w:rPr>
              <w:fldChar w:fldCharType="end"/>
            </w:r>
            <w:r w:rsidRPr="00E27A35">
              <w:rPr>
                <w:rStyle w:val="a3"/>
                <w:noProof/>
              </w:rPr>
              <w:fldChar w:fldCharType="end"/>
            </w:r>
          </w:ins>
        </w:p>
        <w:p w14:paraId="532F8FA2" w14:textId="1E79E4E0" w:rsidR="005E28B0" w:rsidRDefault="005E28B0">
          <w:pPr>
            <w:pStyle w:val="TOC2"/>
            <w:rPr>
              <w:ins w:id="425" w:author="Lyu Yuxiao" w:date="2023-04-28T11:20:00Z"/>
              <w:rFonts w:asciiTheme="minorHAnsi" w:hAnsiTheme="minorHAnsi" w:cstheme="minorBidi"/>
              <w:noProof/>
              <w:kern w:val="2"/>
              <w:sz w:val="21"/>
              <w:szCs w:val="22"/>
              <w:lang w:eastAsia="zh-CN"/>
            </w:rPr>
          </w:pPr>
          <w:ins w:id="426" w:author="Lyu Yuxiao" w:date="2023-04-28T11:20:00Z">
            <w:r w:rsidRPr="00E27A35">
              <w:rPr>
                <w:rStyle w:val="a3"/>
                <w:noProof/>
              </w:rPr>
              <w:fldChar w:fldCharType="begin"/>
            </w:r>
            <w:r w:rsidRPr="00E27A35">
              <w:rPr>
                <w:rStyle w:val="a3"/>
                <w:noProof/>
              </w:rPr>
              <w:instrText xml:space="preserve"> </w:instrText>
            </w:r>
            <w:r>
              <w:rPr>
                <w:noProof/>
              </w:rPr>
              <w:instrText>HYPERLINK \l "_Toc133573376"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3.102 Vessels characteristics unit</w:t>
            </w:r>
            <w:r>
              <w:rPr>
                <w:noProof/>
                <w:webHidden/>
              </w:rPr>
              <w:tab/>
            </w:r>
            <w:r>
              <w:rPr>
                <w:noProof/>
                <w:webHidden/>
              </w:rPr>
              <w:fldChar w:fldCharType="begin"/>
            </w:r>
            <w:r>
              <w:rPr>
                <w:noProof/>
                <w:webHidden/>
              </w:rPr>
              <w:instrText xml:space="preserve"> PAGEREF _Toc133573376 \h </w:instrText>
            </w:r>
          </w:ins>
          <w:r>
            <w:rPr>
              <w:noProof/>
              <w:webHidden/>
            </w:rPr>
          </w:r>
          <w:r>
            <w:rPr>
              <w:noProof/>
              <w:webHidden/>
            </w:rPr>
            <w:fldChar w:fldCharType="separate"/>
          </w:r>
          <w:ins w:id="427" w:author="Lyu Yuxiao" w:date="2023-04-28T11:21:00Z">
            <w:r>
              <w:rPr>
                <w:noProof/>
                <w:webHidden/>
              </w:rPr>
              <w:t>43</w:t>
            </w:r>
          </w:ins>
          <w:ins w:id="428" w:author="Lyu Yuxiao" w:date="2023-04-28T11:20:00Z">
            <w:r>
              <w:rPr>
                <w:noProof/>
                <w:webHidden/>
              </w:rPr>
              <w:fldChar w:fldCharType="end"/>
            </w:r>
            <w:r w:rsidRPr="00E27A35">
              <w:rPr>
                <w:rStyle w:val="a3"/>
                <w:noProof/>
              </w:rPr>
              <w:fldChar w:fldCharType="end"/>
            </w:r>
          </w:ins>
        </w:p>
        <w:p w14:paraId="62A629CB" w14:textId="542ED498" w:rsidR="005E28B0" w:rsidRDefault="005E28B0">
          <w:pPr>
            <w:pStyle w:val="TOC2"/>
            <w:rPr>
              <w:ins w:id="429" w:author="Lyu Yuxiao" w:date="2023-04-28T11:20:00Z"/>
              <w:rFonts w:asciiTheme="minorHAnsi" w:hAnsiTheme="minorHAnsi" w:cstheme="minorBidi"/>
              <w:noProof/>
              <w:kern w:val="2"/>
              <w:sz w:val="21"/>
              <w:szCs w:val="22"/>
              <w:lang w:eastAsia="zh-CN"/>
            </w:rPr>
          </w:pPr>
          <w:ins w:id="430" w:author="Lyu Yuxiao" w:date="2023-04-28T11:20:00Z">
            <w:r w:rsidRPr="00E27A35">
              <w:rPr>
                <w:rStyle w:val="a3"/>
                <w:noProof/>
              </w:rPr>
              <w:fldChar w:fldCharType="begin"/>
            </w:r>
            <w:r w:rsidRPr="00E27A35">
              <w:rPr>
                <w:rStyle w:val="a3"/>
                <w:noProof/>
              </w:rPr>
              <w:instrText xml:space="preserve"> </w:instrText>
            </w:r>
            <w:r>
              <w:rPr>
                <w:noProof/>
              </w:rPr>
              <w:instrText>HYPERLINK \l "_Toc133573377"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3.103 Vessels characteristics value</w:t>
            </w:r>
            <w:r>
              <w:rPr>
                <w:noProof/>
                <w:webHidden/>
              </w:rPr>
              <w:tab/>
            </w:r>
            <w:r>
              <w:rPr>
                <w:noProof/>
                <w:webHidden/>
              </w:rPr>
              <w:fldChar w:fldCharType="begin"/>
            </w:r>
            <w:r>
              <w:rPr>
                <w:noProof/>
                <w:webHidden/>
              </w:rPr>
              <w:instrText xml:space="preserve"> PAGEREF _Toc133573377 \h </w:instrText>
            </w:r>
          </w:ins>
          <w:r>
            <w:rPr>
              <w:noProof/>
              <w:webHidden/>
            </w:rPr>
          </w:r>
          <w:r>
            <w:rPr>
              <w:noProof/>
              <w:webHidden/>
            </w:rPr>
            <w:fldChar w:fldCharType="separate"/>
          </w:r>
          <w:ins w:id="431" w:author="Lyu Yuxiao" w:date="2023-04-28T11:21:00Z">
            <w:r>
              <w:rPr>
                <w:noProof/>
                <w:webHidden/>
              </w:rPr>
              <w:t>45</w:t>
            </w:r>
          </w:ins>
          <w:ins w:id="432" w:author="Lyu Yuxiao" w:date="2023-04-28T11:20:00Z">
            <w:r>
              <w:rPr>
                <w:noProof/>
                <w:webHidden/>
              </w:rPr>
              <w:fldChar w:fldCharType="end"/>
            </w:r>
            <w:r w:rsidRPr="00E27A35">
              <w:rPr>
                <w:rStyle w:val="a3"/>
                <w:noProof/>
              </w:rPr>
              <w:fldChar w:fldCharType="end"/>
            </w:r>
          </w:ins>
        </w:p>
        <w:p w14:paraId="1B9E38D3" w14:textId="1B58A858" w:rsidR="005E28B0" w:rsidRDefault="005E28B0">
          <w:pPr>
            <w:pStyle w:val="TOC2"/>
            <w:rPr>
              <w:ins w:id="433" w:author="Lyu Yuxiao" w:date="2023-04-28T11:20:00Z"/>
              <w:rFonts w:asciiTheme="minorHAnsi" w:hAnsiTheme="minorHAnsi" w:cstheme="minorBidi"/>
              <w:noProof/>
              <w:kern w:val="2"/>
              <w:sz w:val="21"/>
              <w:szCs w:val="22"/>
              <w:lang w:eastAsia="zh-CN"/>
            </w:rPr>
          </w:pPr>
          <w:ins w:id="434" w:author="Lyu Yuxiao" w:date="2023-04-28T11:20:00Z">
            <w:r w:rsidRPr="00E27A35">
              <w:rPr>
                <w:rStyle w:val="a3"/>
                <w:noProof/>
              </w:rPr>
              <w:fldChar w:fldCharType="begin"/>
            </w:r>
            <w:r w:rsidRPr="00E27A35">
              <w:rPr>
                <w:rStyle w:val="a3"/>
                <w:noProof/>
              </w:rPr>
              <w:instrText xml:space="preserve"> </w:instrText>
            </w:r>
            <w:r>
              <w:rPr>
                <w:noProof/>
              </w:rPr>
              <w:instrText>HYPERLINK \l "_Toc133573378"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3.104 Vessel performance</w:t>
            </w:r>
            <w:r>
              <w:rPr>
                <w:noProof/>
                <w:webHidden/>
              </w:rPr>
              <w:tab/>
            </w:r>
            <w:r>
              <w:rPr>
                <w:noProof/>
                <w:webHidden/>
              </w:rPr>
              <w:fldChar w:fldCharType="begin"/>
            </w:r>
            <w:r>
              <w:rPr>
                <w:noProof/>
                <w:webHidden/>
              </w:rPr>
              <w:instrText xml:space="preserve"> PAGEREF _Toc133573378 \h </w:instrText>
            </w:r>
          </w:ins>
          <w:r>
            <w:rPr>
              <w:noProof/>
              <w:webHidden/>
            </w:rPr>
          </w:r>
          <w:r>
            <w:rPr>
              <w:noProof/>
              <w:webHidden/>
            </w:rPr>
            <w:fldChar w:fldCharType="separate"/>
          </w:r>
          <w:ins w:id="435" w:author="Lyu Yuxiao" w:date="2023-04-28T11:21:00Z">
            <w:r>
              <w:rPr>
                <w:noProof/>
                <w:webHidden/>
              </w:rPr>
              <w:t>45</w:t>
            </w:r>
          </w:ins>
          <w:ins w:id="436" w:author="Lyu Yuxiao" w:date="2023-04-28T11:20:00Z">
            <w:r>
              <w:rPr>
                <w:noProof/>
                <w:webHidden/>
              </w:rPr>
              <w:fldChar w:fldCharType="end"/>
            </w:r>
            <w:r w:rsidRPr="00E27A35">
              <w:rPr>
                <w:rStyle w:val="a3"/>
                <w:noProof/>
              </w:rPr>
              <w:fldChar w:fldCharType="end"/>
            </w:r>
          </w:ins>
        </w:p>
        <w:p w14:paraId="1FF6B598" w14:textId="55FFA4C8" w:rsidR="005E28B0" w:rsidRDefault="005E28B0">
          <w:pPr>
            <w:pStyle w:val="TOC2"/>
            <w:rPr>
              <w:ins w:id="437" w:author="Lyu Yuxiao" w:date="2023-04-28T11:20:00Z"/>
              <w:rFonts w:asciiTheme="minorHAnsi" w:hAnsiTheme="minorHAnsi" w:cstheme="minorBidi"/>
              <w:noProof/>
              <w:kern w:val="2"/>
              <w:sz w:val="21"/>
              <w:szCs w:val="22"/>
              <w:lang w:eastAsia="zh-CN"/>
            </w:rPr>
          </w:pPr>
          <w:ins w:id="438" w:author="Lyu Yuxiao" w:date="2023-04-28T11:20:00Z">
            <w:r w:rsidRPr="00E27A35">
              <w:rPr>
                <w:rStyle w:val="a3"/>
                <w:noProof/>
              </w:rPr>
              <w:fldChar w:fldCharType="begin"/>
            </w:r>
            <w:r w:rsidRPr="00E27A35">
              <w:rPr>
                <w:rStyle w:val="a3"/>
                <w:noProof/>
              </w:rPr>
              <w:instrText xml:space="preserve"> </w:instrText>
            </w:r>
            <w:r>
              <w:rPr>
                <w:noProof/>
              </w:rPr>
              <w:instrText>HYPERLINK \l "_Toc133573379"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3.105 Quality of horizontal measurement</w:t>
            </w:r>
            <w:r>
              <w:rPr>
                <w:noProof/>
                <w:webHidden/>
              </w:rPr>
              <w:tab/>
            </w:r>
            <w:r>
              <w:rPr>
                <w:noProof/>
                <w:webHidden/>
              </w:rPr>
              <w:fldChar w:fldCharType="begin"/>
            </w:r>
            <w:r>
              <w:rPr>
                <w:noProof/>
                <w:webHidden/>
              </w:rPr>
              <w:instrText xml:space="preserve"> PAGEREF _Toc133573379 \h </w:instrText>
            </w:r>
          </w:ins>
          <w:r>
            <w:rPr>
              <w:noProof/>
              <w:webHidden/>
            </w:rPr>
          </w:r>
          <w:r>
            <w:rPr>
              <w:noProof/>
              <w:webHidden/>
            </w:rPr>
            <w:fldChar w:fldCharType="separate"/>
          </w:r>
          <w:ins w:id="439" w:author="Lyu Yuxiao" w:date="2023-04-28T11:21:00Z">
            <w:r>
              <w:rPr>
                <w:noProof/>
                <w:webHidden/>
              </w:rPr>
              <w:t>45</w:t>
            </w:r>
          </w:ins>
          <w:ins w:id="440" w:author="Lyu Yuxiao" w:date="2023-04-28T11:20:00Z">
            <w:r>
              <w:rPr>
                <w:noProof/>
                <w:webHidden/>
              </w:rPr>
              <w:fldChar w:fldCharType="end"/>
            </w:r>
            <w:r w:rsidRPr="00E27A35">
              <w:rPr>
                <w:rStyle w:val="a3"/>
                <w:noProof/>
              </w:rPr>
              <w:fldChar w:fldCharType="end"/>
            </w:r>
          </w:ins>
        </w:p>
        <w:p w14:paraId="56A151DF" w14:textId="1EE0737F" w:rsidR="005E28B0" w:rsidRDefault="005E28B0">
          <w:pPr>
            <w:pStyle w:val="TOC2"/>
            <w:rPr>
              <w:ins w:id="441" w:author="Lyu Yuxiao" w:date="2023-04-28T11:20:00Z"/>
              <w:rFonts w:asciiTheme="minorHAnsi" w:hAnsiTheme="minorHAnsi" w:cstheme="minorBidi"/>
              <w:noProof/>
              <w:kern w:val="2"/>
              <w:sz w:val="21"/>
              <w:szCs w:val="22"/>
              <w:lang w:eastAsia="zh-CN"/>
            </w:rPr>
          </w:pPr>
          <w:ins w:id="442" w:author="Lyu Yuxiao" w:date="2023-04-28T11:20:00Z">
            <w:r w:rsidRPr="00E27A35">
              <w:rPr>
                <w:rStyle w:val="a3"/>
                <w:noProof/>
              </w:rPr>
              <w:fldChar w:fldCharType="begin"/>
            </w:r>
            <w:r w:rsidRPr="00E27A35">
              <w:rPr>
                <w:rStyle w:val="a3"/>
                <w:noProof/>
              </w:rPr>
              <w:instrText xml:space="preserve"> </w:instrText>
            </w:r>
            <w:r>
              <w:rPr>
                <w:noProof/>
              </w:rPr>
              <w:instrText>HYPERLINK \l "_Toc133573380"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3.106 Maximum display scale</w:t>
            </w:r>
            <w:r>
              <w:rPr>
                <w:noProof/>
                <w:webHidden/>
              </w:rPr>
              <w:tab/>
            </w:r>
            <w:r>
              <w:rPr>
                <w:noProof/>
                <w:webHidden/>
              </w:rPr>
              <w:fldChar w:fldCharType="begin"/>
            </w:r>
            <w:r>
              <w:rPr>
                <w:noProof/>
                <w:webHidden/>
              </w:rPr>
              <w:instrText xml:space="preserve"> PAGEREF _Toc133573380 \h </w:instrText>
            </w:r>
          </w:ins>
          <w:r>
            <w:rPr>
              <w:noProof/>
              <w:webHidden/>
            </w:rPr>
          </w:r>
          <w:r>
            <w:rPr>
              <w:noProof/>
              <w:webHidden/>
            </w:rPr>
            <w:fldChar w:fldCharType="separate"/>
          </w:r>
          <w:ins w:id="443" w:author="Lyu Yuxiao" w:date="2023-04-28T11:21:00Z">
            <w:r>
              <w:rPr>
                <w:noProof/>
                <w:webHidden/>
              </w:rPr>
              <w:t>46</w:t>
            </w:r>
          </w:ins>
          <w:ins w:id="444" w:author="Lyu Yuxiao" w:date="2023-04-28T11:20:00Z">
            <w:r>
              <w:rPr>
                <w:noProof/>
                <w:webHidden/>
              </w:rPr>
              <w:fldChar w:fldCharType="end"/>
            </w:r>
            <w:r w:rsidRPr="00E27A35">
              <w:rPr>
                <w:rStyle w:val="a3"/>
                <w:noProof/>
              </w:rPr>
              <w:fldChar w:fldCharType="end"/>
            </w:r>
          </w:ins>
        </w:p>
        <w:p w14:paraId="05CEC70F" w14:textId="3FD36986" w:rsidR="005E28B0" w:rsidRDefault="005E28B0">
          <w:pPr>
            <w:pStyle w:val="TOC2"/>
            <w:rPr>
              <w:ins w:id="445" w:author="Lyu Yuxiao" w:date="2023-04-28T11:20:00Z"/>
              <w:rFonts w:asciiTheme="minorHAnsi" w:hAnsiTheme="minorHAnsi" w:cstheme="minorBidi"/>
              <w:noProof/>
              <w:kern w:val="2"/>
              <w:sz w:val="21"/>
              <w:szCs w:val="22"/>
              <w:lang w:eastAsia="zh-CN"/>
            </w:rPr>
          </w:pPr>
          <w:ins w:id="446" w:author="Lyu Yuxiao" w:date="2023-04-28T11:20:00Z">
            <w:r w:rsidRPr="00E27A35">
              <w:rPr>
                <w:rStyle w:val="a3"/>
                <w:noProof/>
              </w:rPr>
              <w:fldChar w:fldCharType="begin"/>
            </w:r>
            <w:r w:rsidRPr="00E27A35">
              <w:rPr>
                <w:rStyle w:val="a3"/>
                <w:noProof/>
              </w:rPr>
              <w:instrText xml:space="preserve"> </w:instrText>
            </w:r>
            <w:r>
              <w:rPr>
                <w:noProof/>
              </w:rPr>
              <w:instrText>HYPERLINK \l "_Toc133573381"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3.107 Minimum display scale</w:t>
            </w:r>
            <w:r>
              <w:rPr>
                <w:noProof/>
                <w:webHidden/>
              </w:rPr>
              <w:tab/>
            </w:r>
            <w:r>
              <w:rPr>
                <w:noProof/>
                <w:webHidden/>
              </w:rPr>
              <w:fldChar w:fldCharType="begin"/>
            </w:r>
            <w:r>
              <w:rPr>
                <w:noProof/>
                <w:webHidden/>
              </w:rPr>
              <w:instrText xml:space="preserve"> PAGEREF _Toc133573381 \h </w:instrText>
            </w:r>
          </w:ins>
          <w:r>
            <w:rPr>
              <w:noProof/>
              <w:webHidden/>
            </w:rPr>
          </w:r>
          <w:r>
            <w:rPr>
              <w:noProof/>
              <w:webHidden/>
            </w:rPr>
            <w:fldChar w:fldCharType="separate"/>
          </w:r>
          <w:ins w:id="447" w:author="Lyu Yuxiao" w:date="2023-04-28T11:21:00Z">
            <w:r>
              <w:rPr>
                <w:noProof/>
                <w:webHidden/>
              </w:rPr>
              <w:t>46</w:t>
            </w:r>
          </w:ins>
          <w:ins w:id="448" w:author="Lyu Yuxiao" w:date="2023-04-28T11:20:00Z">
            <w:r>
              <w:rPr>
                <w:noProof/>
                <w:webHidden/>
              </w:rPr>
              <w:fldChar w:fldCharType="end"/>
            </w:r>
            <w:r w:rsidRPr="00E27A35">
              <w:rPr>
                <w:rStyle w:val="a3"/>
                <w:noProof/>
              </w:rPr>
              <w:fldChar w:fldCharType="end"/>
            </w:r>
          </w:ins>
        </w:p>
        <w:p w14:paraId="68B74544" w14:textId="1B029603" w:rsidR="005E28B0" w:rsidRDefault="005E28B0">
          <w:pPr>
            <w:pStyle w:val="TOC2"/>
            <w:rPr>
              <w:ins w:id="449" w:author="Lyu Yuxiao" w:date="2023-04-28T11:20:00Z"/>
              <w:rFonts w:asciiTheme="minorHAnsi" w:hAnsiTheme="minorHAnsi" w:cstheme="minorBidi"/>
              <w:noProof/>
              <w:kern w:val="2"/>
              <w:sz w:val="21"/>
              <w:szCs w:val="22"/>
              <w:lang w:eastAsia="zh-CN"/>
            </w:rPr>
          </w:pPr>
          <w:ins w:id="450" w:author="Lyu Yuxiao" w:date="2023-04-28T11:20:00Z">
            <w:r w:rsidRPr="00E27A35">
              <w:rPr>
                <w:rStyle w:val="a3"/>
                <w:noProof/>
              </w:rPr>
              <w:fldChar w:fldCharType="begin"/>
            </w:r>
            <w:r w:rsidRPr="00E27A35">
              <w:rPr>
                <w:rStyle w:val="a3"/>
                <w:noProof/>
              </w:rPr>
              <w:instrText xml:space="preserve"> </w:instrText>
            </w:r>
            <w:r>
              <w:rPr>
                <w:noProof/>
              </w:rPr>
              <w:instrText>HYPERLINK \l "_Toc133573382"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3.108 Orientation value</w:t>
            </w:r>
            <w:r>
              <w:rPr>
                <w:noProof/>
                <w:webHidden/>
              </w:rPr>
              <w:tab/>
            </w:r>
            <w:r>
              <w:rPr>
                <w:noProof/>
                <w:webHidden/>
              </w:rPr>
              <w:fldChar w:fldCharType="begin"/>
            </w:r>
            <w:r>
              <w:rPr>
                <w:noProof/>
                <w:webHidden/>
              </w:rPr>
              <w:instrText xml:space="preserve"> PAGEREF _Toc133573382 \h </w:instrText>
            </w:r>
          </w:ins>
          <w:r>
            <w:rPr>
              <w:noProof/>
              <w:webHidden/>
            </w:rPr>
          </w:r>
          <w:r>
            <w:rPr>
              <w:noProof/>
              <w:webHidden/>
            </w:rPr>
            <w:fldChar w:fldCharType="separate"/>
          </w:r>
          <w:ins w:id="451" w:author="Lyu Yuxiao" w:date="2023-04-28T11:21:00Z">
            <w:r>
              <w:rPr>
                <w:noProof/>
                <w:webHidden/>
              </w:rPr>
              <w:t>47</w:t>
            </w:r>
          </w:ins>
          <w:ins w:id="452" w:author="Lyu Yuxiao" w:date="2023-04-28T11:20:00Z">
            <w:r>
              <w:rPr>
                <w:noProof/>
                <w:webHidden/>
              </w:rPr>
              <w:fldChar w:fldCharType="end"/>
            </w:r>
            <w:r w:rsidRPr="00E27A35">
              <w:rPr>
                <w:rStyle w:val="a3"/>
                <w:noProof/>
              </w:rPr>
              <w:fldChar w:fldCharType="end"/>
            </w:r>
          </w:ins>
        </w:p>
        <w:p w14:paraId="59E93218" w14:textId="3116A247" w:rsidR="005E28B0" w:rsidRDefault="005E28B0">
          <w:pPr>
            <w:pStyle w:val="TOC2"/>
            <w:rPr>
              <w:ins w:id="453" w:author="Lyu Yuxiao" w:date="2023-04-28T11:20:00Z"/>
              <w:rFonts w:asciiTheme="minorHAnsi" w:hAnsiTheme="minorHAnsi" w:cstheme="minorBidi"/>
              <w:noProof/>
              <w:kern w:val="2"/>
              <w:sz w:val="21"/>
              <w:szCs w:val="22"/>
              <w:lang w:eastAsia="zh-CN"/>
            </w:rPr>
          </w:pPr>
          <w:ins w:id="454" w:author="Lyu Yuxiao" w:date="2023-04-28T11:20:00Z">
            <w:r w:rsidRPr="00E27A35">
              <w:rPr>
                <w:rStyle w:val="a3"/>
                <w:noProof/>
              </w:rPr>
              <w:fldChar w:fldCharType="begin"/>
            </w:r>
            <w:r w:rsidRPr="00E27A35">
              <w:rPr>
                <w:rStyle w:val="a3"/>
                <w:noProof/>
              </w:rPr>
              <w:instrText xml:space="preserve"> </w:instrText>
            </w:r>
            <w:r>
              <w:rPr>
                <w:noProof/>
              </w:rPr>
              <w:instrText>HYPERLINK \l "_Toc133573383"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3.109 Pictorial representation</w:t>
            </w:r>
            <w:r>
              <w:rPr>
                <w:noProof/>
                <w:webHidden/>
              </w:rPr>
              <w:tab/>
            </w:r>
            <w:r>
              <w:rPr>
                <w:noProof/>
                <w:webHidden/>
              </w:rPr>
              <w:fldChar w:fldCharType="begin"/>
            </w:r>
            <w:r>
              <w:rPr>
                <w:noProof/>
                <w:webHidden/>
              </w:rPr>
              <w:instrText xml:space="preserve"> PAGEREF _Toc133573383 \h </w:instrText>
            </w:r>
          </w:ins>
          <w:r>
            <w:rPr>
              <w:noProof/>
              <w:webHidden/>
            </w:rPr>
          </w:r>
          <w:r>
            <w:rPr>
              <w:noProof/>
              <w:webHidden/>
            </w:rPr>
            <w:fldChar w:fldCharType="separate"/>
          </w:r>
          <w:ins w:id="455" w:author="Lyu Yuxiao" w:date="2023-04-28T11:21:00Z">
            <w:r>
              <w:rPr>
                <w:noProof/>
                <w:webHidden/>
              </w:rPr>
              <w:t>47</w:t>
            </w:r>
          </w:ins>
          <w:ins w:id="456" w:author="Lyu Yuxiao" w:date="2023-04-28T11:20:00Z">
            <w:r>
              <w:rPr>
                <w:noProof/>
                <w:webHidden/>
              </w:rPr>
              <w:fldChar w:fldCharType="end"/>
            </w:r>
            <w:r w:rsidRPr="00E27A35">
              <w:rPr>
                <w:rStyle w:val="a3"/>
                <w:noProof/>
              </w:rPr>
              <w:fldChar w:fldCharType="end"/>
            </w:r>
          </w:ins>
        </w:p>
        <w:p w14:paraId="6233AE3D" w14:textId="3FCD64C3" w:rsidR="005E28B0" w:rsidRDefault="005E28B0">
          <w:pPr>
            <w:pStyle w:val="TOC2"/>
            <w:rPr>
              <w:ins w:id="457" w:author="Lyu Yuxiao" w:date="2023-04-28T11:20:00Z"/>
              <w:rFonts w:asciiTheme="minorHAnsi" w:hAnsiTheme="minorHAnsi" w:cstheme="minorBidi"/>
              <w:noProof/>
              <w:kern w:val="2"/>
              <w:sz w:val="21"/>
              <w:szCs w:val="22"/>
              <w:lang w:eastAsia="zh-CN"/>
            </w:rPr>
          </w:pPr>
          <w:ins w:id="458" w:author="Lyu Yuxiao" w:date="2023-04-28T11:20:00Z">
            <w:r w:rsidRPr="00E27A35">
              <w:rPr>
                <w:rStyle w:val="a3"/>
                <w:noProof/>
              </w:rPr>
              <w:fldChar w:fldCharType="begin"/>
            </w:r>
            <w:r w:rsidRPr="00E27A35">
              <w:rPr>
                <w:rStyle w:val="a3"/>
                <w:noProof/>
              </w:rPr>
              <w:instrText xml:space="preserve"> </w:instrText>
            </w:r>
            <w:r>
              <w:rPr>
                <w:noProof/>
              </w:rPr>
              <w:instrText>HYPERLINK \l "_Toc133573384"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3.110 Sector bearing</w:t>
            </w:r>
            <w:r>
              <w:rPr>
                <w:noProof/>
                <w:webHidden/>
              </w:rPr>
              <w:tab/>
            </w:r>
            <w:r>
              <w:rPr>
                <w:noProof/>
                <w:webHidden/>
              </w:rPr>
              <w:fldChar w:fldCharType="begin"/>
            </w:r>
            <w:r>
              <w:rPr>
                <w:noProof/>
                <w:webHidden/>
              </w:rPr>
              <w:instrText xml:space="preserve"> PAGEREF _Toc133573384 \h </w:instrText>
            </w:r>
          </w:ins>
          <w:r>
            <w:rPr>
              <w:noProof/>
              <w:webHidden/>
            </w:rPr>
          </w:r>
          <w:r>
            <w:rPr>
              <w:noProof/>
              <w:webHidden/>
            </w:rPr>
            <w:fldChar w:fldCharType="separate"/>
          </w:r>
          <w:ins w:id="459" w:author="Lyu Yuxiao" w:date="2023-04-28T11:21:00Z">
            <w:r>
              <w:rPr>
                <w:noProof/>
                <w:webHidden/>
              </w:rPr>
              <w:t>47</w:t>
            </w:r>
          </w:ins>
          <w:ins w:id="460" w:author="Lyu Yuxiao" w:date="2023-04-28T11:20:00Z">
            <w:r>
              <w:rPr>
                <w:noProof/>
                <w:webHidden/>
              </w:rPr>
              <w:fldChar w:fldCharType="end"/>
            </w:r>
            <w:r w:rsidRPr="00E27A35">
              <w:rPr>
                <w:rStyle w:val="a3"/>
                <w:noProof/>
              </w:rPr>
              <w:fldChar w:fldCharType="end"/>
            </w:r>
          </w:ins>
        </w:p>
        <w:p w14:paraId="73B04D19" w14:textId="0FABEAE0" w:rsidR="005E28B0" w:rsidRDefault="005E28B0">
          <w:pPr>
            <w:pStyle w:val="TOC2"/>
            <w:rPr>
              <w:ins w:id="461" w:author="Lyu Yuxiao" w:date="2023-04-28T11:20:00Z"/>
              <w:rFonts w:asciiTheme="minorHAnsi" w:hAnsiTheme="minorHAnsi" w:cstheme="minorBidi"/>
              <w:noProof/>
              <w:kern w:val="2"/>
              <w:sz w:val="21"/>
              <w:szCs w:val="22"/>
              <w:lang w:eastAsia="zh-CN"/>
            </w:rPr>
          </w:pPr>
          <w:ins w:id="462" w:author="Lyu Yuxiao" w:date="2023-04-28T11:20:00Z">
            <w:r w:rsidRPr="00E27A35">
              <w:rPr>
                <w:rStyle w:val="a3"/>
                <w:noProof/>
              </w:rPr>
              <w:fldChar w:fldCharType="begin"/>
            </w:r>
            <w:r w:rsidRPr="00E27A35">
              <w:rPr>
                <w:rStyle w:val="a3"/>
                <w:noProof/>
              </w:rPr>
              <w:instrText xml:space="preserve"> </w:instrText>
            </w:r>
            <w:r>
              <w:rPr>
                <w:noProof/>
              </w:rPr>
              <w:instrText>HYPERLINK \l "_Toc133573385"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3.111 Source date</w:t>
            </w:r>
            <w:r>
              <w:rPr>
                <w:noProof/>
                <w:webHidden/>
              </w:rPr>
              <w:tab/>
            </w:r>
            <w:r>
              <w:rPr>
                <w:noProof/>
                <w:webHidden/>
              </w:rPr>
              <w:fldChar w:fldCharType="begin"/>
            </w:r>
            <w:r>
              <w:rPr>
                <w:noProof/>
                <w:webHidden/>
              </w:rPr>
              <w:instrText xml:space="preserve"> PAGEREF _Toc133573385 \h </w:instrText>
            </w:r>
          </w:ins>
          <w:r>
            <w:rPr>
              <w:noProof/>
              <w:webHidden/>
            </w:rPr>
          </w:r>
          <w:r>
            <w:rPr>
              <w:noProof/>
              <w:webHidden/>
            </w:rPr>
            <w:fldChar w:fldCharType="separate"/>
          </w:r>
          <w:ins w:id="463" w:author="Lyu Yuxiao" w:date="2023-04-28T11:21:00Z">
            <w:r>
              <w:rPr>
                <w:noProof/>
                <w:webHidden/>
              </w:rPr>
              <w:t>48</w:t>
            </w:r>
          </w:ins>
          <w:ins w:id="464" w:author="Lyu Yuxiao" w:date="2023-04-28T11:20:00Z">
            <w:r>
              <w:rPr>
                <w:noProof/>
                <w:webHidden/>
              </w:rPr>
              <w:fldChar w:fldCharType="end"/>
            </w:r>
            <w:r w:rsidRPr="00E27A35">
              <w:rPr>
                <w:rStyle w:val="a3"/>
                <w:noProof/>
              </w:rPr>
              <w:fldChar w:fldCharType="end"/>
            </w:r>
          </w:ins>
        </w:p>
        <w:p w14:paraId="4D8AAA59" w14:textId="2EF4C9F2" w:rsidR="005E28B0" w:rsidRDefault="005E28B0">
          <w:pPr>
            <w:pStyle w:val="TOC2"/>
            <w:rPr>
              <w:ins w:id="465" w:author="Lyu Yuxiao" w:date="2023-04-28T11:20:00Z"/>
              <w:rFonts w:asciiTheme="minorHAnsi" w:hAnsiTheme="minorHAnsi" w:cstheme="minorBidi"/>
              <w:noProof/>
              <w:kern w:val="2"/>
              <w:sz w:val="21"/>
              <w:szCs w:val="22"/>
              <w:lang w:eastAsia="zh-CN"/>
            </w:rPr>
          </w:pPr>
          <w:ins w:id="466" w:author="Lyu Yuxiao" w:date="2023-04-28T11:20:00Z">
            <w:r w:rsidRPr="00E27A35">
              <w:rPr>
                <w:rStyle w:val="a3"/>
                <w:noProof/>
              </w:rPr>
              <w:fldChar w:fldCharType="begin"/>
            </w:r>
            <w:r w:rsidRPr="00E27A35">
              <w:rPr>
                <w:rStyle w:val="a3"/>
                <w:noProof/>
              </w:rPr>
              <w:instrText xml:space="preserve"> </w:instrText>
            </w:r>
            <w:r>
              <w:rPr>
                <w:noProof/>
              </w:rPr>
              <w:instrText>HYPERLINK \l "_Toc133573386"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3.112 Date variable</w:t>
            </w:r>
            <w:r>
              <w:rPr>
                <w:noProof/>
                <w:webHidden/>
              </w:rPr>
              <w:tab/>
            </w:r>
            <w:r>
              <w:rPr>
                <w:noProof/>
                <w:webHidden/>
              </w:rPr>
              <w:fldChar w:fldCharType="begin"/>
            </w:r>
            <w:r>
              <w:rPr>
                <w:noProof/>
                <w:webHidden/>
              </w:rPr>
              <w:instrText xml:space="preserve"> PAGEREF _Toc133573386 \h </w:instrText>
            </w:r>
          </w:ins>
          <w:r>
            <w:rPr>
              <w:noProof/>
              <w:webHidden/>
            </w:rPr>
          </w:r>
          <w:r>
            <w:rPr>
              <w:noProof/>
              <w:webHidden/>
            </w:rPr>
            <w:fldChar w:fldCharType="separate"/>
          </w:r>
          <w:ins w:id="467" w:author="Lyu Yuxiao" w:date="2023-04-28T11:21:00Z">
            <w:r>
              <w:rPr>
                <w:noProof/>
                <w:webHidden/>
              </w:rPr>
              <w:t>48</w:t>
            </w:r>
          </w:ins>
          <w:ins w:id="468" w:author="Lyu Yuxiao" w:date="2023-04-28T11:20:00Z">
            <w:r>
              <w:rPr>
                <w:noProof/>
                <w:webHidden/>
              </w:rPr>
              <w:fldChar w:fldCharType="end"/>
            </w:r>
            <w:r w:rsidRPr="00E27A35">
              <w:rPr>
                <w:rStyle w:val="a3"/>
                <w:noProof/>
              </w:rPr>
              <w:fldChar w:fldCharType="end"/>
            </w:r>
          </w:ins>
        </w:p>
        <w:p w14:paraId="5BB5F252" w14:textId="2A4587F4" w:rsidR="005E28B0" w:rsidRDefault="005E28B0">
          <w:pPr>
            <w:pStyle w:val="TOC2"/>
            <w:rPr>
              <w:ins w:id="469" w:author="Lyu Yuxiao" w:date="2023-04-28T11:20:00Z"/>
              <w:rFonts w:asciiTheme="minorHAnsi" w:hAnsiTheme="minorHAnsi" w:cstheme="minorBidi"/>
              <w:noProof/>
              <w:kern w:val="2"/>
              <w:sz w:val="21"/>
              <w:szCs w:val="22"/>
              <w:lang w:eastAsia="zh-CN"/>
            </w:rPr>
          </w:pPr>
          <w:ins w:id="470" w:author="Lyu Yuxiao" w:date="2023-04-28T11:20:00Z">
            <w:r w:rsidRPr="00E27A35">
              <w:rPr>
                <w:rStyle w:val="a3"/>
                <w:noProof/>
              </w:rPr>
              <w:fldChar w:fldCharType="begin"/>
            </w:r>
            <w:r w:rsidRPr="00E27A35">
              <w:rPr>
                <w:rStyle w:val="a3"/>
                <w:noProof/>
              </w:rPr>
              <w:instrText xml:space="preserve"> </w:instrText>
            </w:r>
            <w:r>
              <w:rPr>
                <w:noProof/>
              </w:rPr>
              <w:instrText>HYPERLINK \l "_Toc133573387"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3.113 Water level trend</w:t>
            </w:r>
            <w:r>
              <w:rPr>
                <w:noProof/>
                <w:webHidden/>
              </w:rPr>
              <w:tab/>
            </w:r>
            <w:r>
              <w:rPr>
                <w:noProof/>
                <w:webHidden/>
              </w:rPr>
              <w:fldChar w:fldCharType="begin"/>
            </w:r>
            <w:r>
              <w:rPr>
                <w:noProof/>
                <w:webHidden/>
              </w:rPr>
              <w:instrText xml:space="preserve"> PAGEREF _Toc133573387 \h </w:instrText>
            </w:r>
          </w:ins>
          <w:r>
            <w:rPr>
              <w:noProof/>
              <w:webHidden/>
            </w:rPr>
          </w:r>
          <w:r>
            <w:rPr>
              <w:noProof/>
              <w:webHidden/>
            </w:rPr>
            <w:fldChar w:fldCharType="separate"/>
          </w:r>
          <w:ins w:id="471" w:author="Lyu Yuxiao" w:date="2023-04-28T11:21:00Z">
            <w:r>
              <w:rPr>
                <w:noProof/>
                <w:webHidden/>
              </w:rPr>
              <w:t>48</w:t>
            </w:r>
          </w:ins>
          <w:ins w:id="472" w:author="Lyu Yuxiao" w:date="2023-04-28T11:20:00Z">
            <w:r>
              <w:rPr>
                <w:noProof/>
                <w:webHidden/>
              </w:rPr>
              <w:fldChar w:fldCharType="end"/>
            </w:r>
            <w:r w:rsidRPr="00E27A35">
              <w:rPr>
                <w:rStyle w:val="a3"/>
                <w:noProof/>
              </w:rPr>
              <w:fldChar w:fldCharType="end"/>
            </w:r>
          </w:ins>
        </w:p>
        <w:p w14:paraId="6E1E1365" w14:textId="0D9B1AA6" w:rsidR="005E28B0" w:rsidRDefault="005E28B0">
          <w:pPr>
            <w:pStyle w:val="TOC2"/>
            <w:rPr>
              <w:ins w:id="473" w:author="Lyu Yuxiao" w:date="2023-04-28T11:20:00Z"/>
              <w:rFonts w:asciiTheme="minorHAnsi" w:hAnsiTheme="minorHAnsi" w:cstheme="minorBidi"/>
              <w:noProof/>
              <w:kern w:val="2"/>
              <w:sz w:val="21"/>
              <w:szCs w:val="22"/>
              <w:lang w:eastAsia="zh-CN"/>
            </w:rPr>
          </w:pPr>
          <w:ins w:id="474" w:author="Lyu Yuxiao" w:date="2023-04-28T11:20:00Z">
            <w:r w:rsidRPr="00E27A35">
              <w:rPr>
                <w:rStyle w:val="a3"/>
                <w:noProof/>
              </w:rPr>
              <w:fldChar w:fldCharType="begin"/>
            </w:r>
            <w:r w:rsidRPr="00E27A35">
              <w:rPr>
                <w:rStyle w:val="a3"/>
                <w:noProof/>
              </w:rPr>
              <w:instrText xml:space="preserve"> </w:instrText>
            </w:r>
            <w:r>
              <w:rPr>
                <w:noProof/>
              </w:rPr>
              <w:instrText>HYPERLINK \l "_Toc133573388"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3.114 Action or activity</w:t>
            </w:r>
            <w:r>
              <w:rPr>
                <w:noProof/>
                <w:webHidden/>
              </w:rPr>
              <w:tab/>
            </w:r>
            <w:r>
              <w:rPr>
                <w:noProof/>
                <w:webHidden/>
              </w:rPr>
              <w:fldChar w:fldCharType="begin"/>
            </w:r>
            <w:r>
              <w:rPr>
                <w:noProof/>
                <w:webHidden/>
              </w:rPr>
              <w:instrText xml:space="preserve"> PAGEREF _Toc133573388 \h </w:instrText>
            </w:r>
          </w:ins>
          <w:r>
            <w:rPr>
              <w:noProof/>
              <w:webHidden/>
            </w:rPr>
          </w:r>
          <w:r>
            <w:rPr>
              <w:noProof/>
              <w:webHidden/>
            </w:rPr>
            <w:fldChar w:fldCharType="separate"/>
          </w:r>
          <w:ins w:id="475" w:author="Lyu Yuxiao" w:date="2023-04-28T11:21:00Z">
            <w:r>
              <w:rPr>
                <w:noProof/>
                <w:webHidden/>
              </w:rPr>
              <w:t>48</w:t>
            </w:r>
          </w:ins>
          <w:ins w:id="476" w:author="Lyu Yuxiao" w:date="2023-04-28T11:20:00Z">
            <w:r>
              <w:rPr>
                <w:noProof/>
                <w:webHidden/>
              </w:rPr>
              <w:fldChar w:fldCharType="end"/>
            </w:r>
            <w:r w:rsidRPr="00E27A35">
              <w:rPr>
                <w:rStyle w:val="a3"/>
                <w:noProof/>
              </w:rPr>
              <w:fldChar w:fldCharType="end"/>
            </w:r>
          </w:ins>
        </w:p>
        <w:p w14:paraId="12DB0135" w14:textId="60DBB7E1" w:rsidR="005E28B0" w:rsidRDefault="005E28B0">
          <w:pPr>
            <w:pStyle w:val="TOC2"/>
            <w:rPr>
              <w:ins w:id="477" w:author="Lyu Yuxiao" w:date="2023-04-28T11:20:00Z"/>
              <w:rFonts w:asciiTheme="minorHAnsi" w:hAnsiTheme="minorHAnsi" w:cstheme="minorBidi"/>
              <w:noProof/>
              <w:kern w:val="2"/>
              <w:sz w:val="21"/>
              <w:szCs w:val="22"/>
              <w:lang w:eastAsia="zh-CN"/>
            </w:rPr>
          </w:pPr>
          <w:ins w:id="478" w:author="Lyu Yuxiao" w:date="2023-04-28T11:20:00Z">
            <w:r w:rsidRPr="00E27A35">
              <w:rPr>
                <w:rStyle w:val="a3"/>
                <w:noProof/>
              </w:rPr>
              <w:fldChar w:fldCharType="begin"/>
            </w:r>
            <w:r w:rsidRPr="00E27A35">
              <w:rPr>
                <w:rStyle w:val="a3"/>
                <w:noProof/>
              </w:rPr>
              <w:instrText xml:space="preserve"> </w:instrText>
            </w:r>
            <w:r>
              <w:rPr>
                <w:noProof/>
              </w:rPr>
              <w:instrText>HYPERLINK \l "_Toc133573389"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3.115 Category of RxN</w:t>
            </w:r>
            <w:r>
              <w:rPr>
                <w:noProof/>
                <w:webHidden/>
              </w:rPr>
              <w:tab/>
            </w:r>
            <w:r>
              <w:rPr>
                <w:noProof/>
                <w:webHidden/>
              </w:rPr>
              <w:fldChar w:fldCharType="begin"/>
            </w:r>
            <w:r>
              <w:rPr>
                <w:noProof/>
                <w:webHidden/>
              </w:rPr>
              <w:instrText xml:space="preserve"> PAGEREF _Toc133573389 \h </w:instrText>
            </w:r>
          </w:ins>
          <w:r>
            <w:rPr>
              <w:noProof/>
              <w:webHidden/>
            </w:rPr>
          </w:r>
          <w:r>
            <w:rPr>
              <w:noProof/>
              <w:webHidden/>
            </w:rPr>
            <w:fldChar w:fldCharType="separate"/>
          </w:r>
          <w:ins w:id="479" w:author="Lyu Yuxiao" w:date="2023-04-28T11:21:00Z">
            <w:r>
              <w:rPr>
                <w:noProof/>
                <w:webHidden/>
              </w:rPr>
              <w:t>49</w:t>
            </w:r>
          </w:ins>
          <w:ins w:id="480" w:author="Lyu Yuxiao" w:date="2023-04-28T11:20:00Z">
            <w:r>
              <w:rPr>
                <w:noProof/>
                <w:webHidden/>
              </w:rPr>
              <w:fldChar w:fldCharType="end"/>
            </w:r>
            <w:r w:rsidRPr="00E27A35">
              <w:rPr>
                <w:rStyle w:val="a3"/>
                <w:noProof/>
              </w:rPr>
              <w:fldChar w:fldCharType="end"/>
            </w:r>
          </w:ins>
        </w:p>
        <w:p w14:paraId="76C9F6F0" w14:textId="6263A8E1" w:rsidR="005E28B0" w:rsidRDefault="005E28B0">
          <w:pPr>
            <w:pStyle w:val="TOC2"/>
            <w:rPr>
              <w:ins w:id="481" w:author="Lyu Yuxiao" w:date="2023-04-28T11:20:00Z"/>
              <w:rFonts w:asciiTheme="minorHAnsi" w:hAnsiTheme="minorHAnsi" w:cstheme="minorBidi"/>
              <w:noProof/>
              <w:kern w:val="2"/>
              <w:sz w:val="21"/>
              <w:szCs w:val="22"/>
              <w:lang w:eastAsia="zh-CN"/>
            </w:rPr>
          </w:pPr>
          <w:ins w:id="482" w:author="Lyu Yuxiao" w:date="2023-04-28T11:20:00Z">
            <w:r w:rsidRPr="00E27A35">
              <w:rPr>
                <w:rStyle w:val="a3"/>
                <w:noProof/>
              </w:rPr>
              <w:fldChar w:fldCharType="begin"/>
            </w:r>
            <w:r w:rsidRPr="00E27A35">
              <w:rPr>
                <w:rStyle w:val="a3"/>
                <w:noProof/>
              </w:rPr>
              <w:instrText xml:space="preserve"> </w:instrText>
            </w:r>
            <w:r>
              <w:rPr>
                <w:noProof/>
              </w:rPr>
              <w:instrText>HYPERLINK \l "_Toc133573390"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3.116 Category of schedule</w:t>
            </w:r>
            <w:r>
              <w:rPr>
                <w:noProof/>
                <w:webHidden/>
              </w:rPr>
              <w:tab/>
            </w:r>
            <w:r>
              <w:rPr>
                <w:noProof/>
                <w:webHidden/>
              </w:rPr>
              <w:fldChar w:fldCharType="begin"/>
            </w:r>
            <w:r>
              <w:rPr>
                <w:noProof/>
                <w:webHidden/>
              </w:rPr>
              <w:instrText xml:space="preserve"> PAGEREF _Toc133573390 \h </w:instrText>
            </w:r>
          </w:ins>
          <w:r>
            <w:rPr>
              <w:noProof/>
              <w:webHidden/>
            </w:rPr>
          </w:r>
          <w:r>
            <w:rPr>
              <w:noProof/>
              <w:webHidden/>
            </w:rPr>
            <w:fldChar w:fldCharType="separate"/>
          </w:r>
          <w:ins w:id="483" w:author="Lyu Yuxiao" w:date="2023-04-28T11:21:00Z">
            <w:r>
              <w:rPr>
                <w:noProof/>
                <w:webHidden/>
              </w:rPr>
              <w:t>50</w:t>
            </w:r>
          </w:ins>
          <w:ins w:id="484" w:author="Lyu Yuxiao" w:date="2023-04-28T11:20:00Z">
            <w:r>
              <w:rPr>
                <w:noProof/>
                <w:webHidden/>
              </w:rPr>
              <w:fldChar w:fldCharType="end"/>
            </w:r>
            <w:r w:rsidRPr="00E27A35">
              <w:rPr>
                <w:rStyle w:val="a3"/>
                <w:noProof/>
              </w:rPr>
              <w:fldChar w:fldCharType="end"/>
            </w:r>
          </w:ins>
        </w:p>
        <w:p w14:paraId="3D13473B" w14:textId="37355807" w:rsidR="005E28B0" w:rsidRDefault="005E28B0">
          <w:pPr>
            <w:pStyle w:val="TOC2"/>
            <w:rPr>
              <w:ins w:id="485" w:author="Lyu Yuxiao" w:date="2023-04-28T11:20:00Z"/>
              <w:rFonts w:asciiTheme="minorHAnsi" w:hAnsiTheme="minorHAnsi" w:cstheme="minorBidi"/>
              <w:noProof/>
              <w:kern w:val="2"/>
              <w:sz w:val="21"/>
              <w:szCs w:val="22"/>
              <w:lang w:eastAsia="zh-CN"/>
            </w:rPr>
          </w:pPr>
          <w:ins w:id="486" w:author="Lyu Yuxiao" w:date="2023-04-28T11:20:00Z">
            <w:r w:rsidRPr="00E27A35">
              <w:rPr>
                <w:rStyle w:val="a3"/>
                <w:noProof/>
              </w:rPr>
              <w:lastRenderedPageBreak/>
              <w:fldChar w:fldCharType="begin"/>
            </w:r>
            <w:r w:rsidRPr="00E27A35">
              <w:rPr>
                <w:rStyle w:val="a3"/>
                <w:noProof/>
              </w:rPr>
              <w:instrText xml:space="preserve"> </w:instrText>
            </w:r>
            <w:r>
              <w:rPr>
                <w:noProof/>
              </w:rPr>
              <w:instrText>HYPERLINK \l "_Toc133573391"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3.117 Category of vessel</w:t>
            </w:r>
            <w:r>
              <w:rPr>
                <w:noProof/>
                <w:webHidden/>
              </w:rPr>
              <w:tab/>
            </w:r>
            <w:r>
              <w:rPr>
                <w:noProof/>
                <w:webHidden/>
              </w:rPr>
              <w:fldChar w:fldCharType="begin"/>
            </w:r>
            <w:r>
              <w:rPr>
                <w:noProof/>
                <w:webHidden/>
              </w:rPr>
              <w:instrText xml:space="preserve"> PAGEREF _Toc133573391 \h </w:instrText>
            </w:r>
          </w:ins>
          <w:r>
            <w:rPr>
              <w:noProof/>
              <w:webHidden/>
            </w:rPr>
          </w:r>
          <w:r>
            <w:rPr>
              <w:noProof/>
              <w:webHidden/>
            </w:rPr>
            <w:fldChar w:fldCharType="separate"/>
          </w:r>
          <w:ins w:id="487" w:author="Lyu Yuxiao" w:date="2023-04-28T11:21:00Z">
            <w:r>
              <w:rPr>
                <w:noProof/>
                <w:webHidden/>
              </w:rPr>
              <w:t>51</w:t>
            </w:r>
          </w:ins>
          <w:ins w:id="488" w:author="Lyu Yuxiao" w:date="2023-04-28T11:20:00Z">
            <w:r>
              <w:rPr>
                <w:noProof/>
                <w:webHidden/>
              </w:rPr>
              <w:fldChar w:fldCharType="end"/>
            </w:r>
            <w:r w:rsidRPr="00E27A35">
              <w:rPr>
                <w:rStyle w:val="a3"/>
                <w:noProof/>
              </w:rPr>
              <w:fldChar w:fldCharType="end"/>
            </w:r>
          </w:ins>
        </w:p>
        <w:p w14:paraId="27A06798" w14:textId="0837C677" w:rsidR="005E28B0" w:rsidRDefault="005E28B0">
          <w:pPr>
            <w:pStyle w:val="TOC2"/>
            <w:rPr>
              <w:ins w:id="489" w:author="Lyu Yuxiao" w:date="2023-04-28T11:20:00Z"/>
              <w:rFonts w:asciiTheme="minorHAnsi" w:hAnsiTheme="minorHAnsi" w:cstheme="minorBidi"/>
              <w:noProof/>
              <w:kern w:val="2"/>
              <w:sz w:val="21"/>
              <w:szCs w:val="22"/>
              <w:lang w:eastAsia="zh-CN"/>
            </w:rPr>
          </w:pPr>
          <w:ins w:id="490" w:author="Lyu Yuxiao" w:date="2023-04-28T11:20:00Z">
            <w:r w:rsidRPr="00E27A35">
              <w:rPr>
                <w:rStyle w:val="a3"/>
                <w:noProof/>
              </w:rPr>
              <w:fldChar w:fldCharType="begin"/>
            </w:r>
            <w:r w:rsidRPr="00E27A35">
              <w:rPr>
                <w:rStyle w:val="a3"/>
                <w:noProof/>
              </w:rPr>
              <w:instrText xml:space="preserve"> </w:instrText>
            </w:r>
            <w:r>
              <w:rPr>
                <w:noProof/>
              </w:rPr>
              <w:instrText>HYPERLINK \l "_Toc133573392"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3.118 Online function</w:t>
            </w:r>
            <w:r>
              <w:rPr>
                <w:noProof/>
                <w:webHidden/>
              </w:rPr>
              <w:tab/>
            </w:r>
            <w:r>
              <w:rPr>
                <w:noProof/>
                <w:webHidden/>
              </w:rPr>
              <w:fldChar w:fldCharType="begin"/>
            </w:r>
            <w:r>
              <w:rPr>
                <w:noProof/>
                <w:webHidden/>
              </w:rPr>
              <w:instrText xml:space="preserve"> PAGEREF _Toc133573392 \h </w:instrText>
            </w:r>
          </w:ins>
          <w:r>
            <w:rPr>
              <w:noProof/>
              <w:webHidden/>
            </w:rPr>
          </w:r>
          <w:r>
            <w:rPr>
              <w:noProof/>
              <w:webHidden/>
            </w:rPr>
            <w:fldChar w:fldCharType="separate"/>
          </w:r>
          <w:ins w:id="491" w:author="Lyu Yuxiao" w:date="2023-04-28T11:21:00Z">
            <w:r>
              <w:rPr>
                <w:noProof/>
                <w:webHidden/>
              </w:rPr>
              <w:t>52</w:t>
            </w:r>
          </w:ins>
          <w:ins w:id="492" w:author="Lyu Yuxiao" w:date="2023-04-28T11:20:00Z">
            <w:r>
              <w:rPr>
                <w:noProof/>
                <w:webHidden/>
              </w:rPr>
              <w:fldChar w:fldCharType="end"/>
            </w:r>
            <w:r w:rsidRPr="00E27A35">
              <w:rPr>
                <w:rStyle w:val="a3"/>
                <w:noProof/>
              </w:rPr>
              <w:fldChar w:fldCharType="end"/>
            </w:r>
          </w:ins>
        </w:p>
        <w:p w14:paraId="4FB2FECB" w14:textId="664E9C25" w:rsidR="005E28B0" w:rsidRDefault="005E28B0">
          <w:pPr>
            <w:pStyle w:val="TOC2"/>
            <w:rPr>
              <w:ins w:id="493" w:author="Lyu Yuxiao" w:date="2023-04-28T11:20:00Z"/>
              <w:rFonts w:asciiTheme="minorHAnsi" w:hAnsiTheme="minorHAnsi" w:cstheme="minorBidi"/>
              <w:noProof/>
              <w:kern w:val="2"/>
              <w:sz w:val="21"/>
              <w:szCs w:val="22"/>
              <w:lang w:eastAsia="zh-CN"/>
            </w:rPr>
          </w:pPr>
          <w:ins w:id="494" w:author="Lyu Yuxiao" w:date="2023-04-28T11:20:00Z">
            <w:r w:rsidRPr="00E27A35">
              <w:rPr>
                <w:rStyle w:val="a3"/>
                <w:noProof/>
              </w:rPr>
              <w:fldChar w:fldCharType="begin"/>
            </w:r>
            <w:r w:rsidRPr="00E27A35">
              <w:rPr>
                <w:rStyle w:val="a3"/>
                <w:noProof/>
              </w:rPr>
              <w:instrText xml:space="preserve"> </w:instrText>
            </w:r>
            <w:r>
              <w:rPr>
                <w:noProof/>
              </w:rPr>
              <w:instrText>HYPERLINK \l "_Toc133573393"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3.119 Telecommunication service</w:t>
            </w:r>
            <w:r>
              <w:rPr>
                <w:noProof/>
                <w:webHidden/>
              </w:rPr>
              <w:tab/>
            </w:r>
            <w:r>
              <w:rPr>
                <w:noProof/>
                <w:webHidden/>
              </w:rPr>
              <w:fldChar w:fldCharType="begin"/>
            </w:r>
            <w:r>
              <w:rPr>
                <w:noProof/>
                <w:webHidden/>
              </w:rPr>
              <w:instrText xml:space="preserve"> PAGEREF _Toc133573393 \h </w:instrText>
            </w:r>
          </w:ins>
          <w:r>
            <w:rPr>
              <w:noProof/>
              <w:webHidden/>
            </w:rPr>
          </w:r>
          <w:r>
            <w:rPr>
              <w:noProof/>
              <w:webHidden/>
            </w:rPr>
            <w:fldChar w:fldCharType="separate"/>
          </w:r>
          <w:ins w:id="495" w:author="Lyu Yuxiao" w:date="2023-04-28T11:21:00Z">
            <w:r>
              <w:rPr>
                <w:noProof/>
                <w:webHidden/>
              </w:rPr>
              <w:t>52</w:t>
            </w:r>
          </w:ins>
          <w:ins w:id="496" w:author="Lyu Yuxiao" w:date="2023-04-28T11:20:00Z">
            <w:r>
              <w:rPr>
                <w:noProof/>
                <w:webHidden/>
              </w:rPr>
              <w:fldChar w:fldCharType="end"/>
            </w:r>
            <w:r w:rsidRPr="00E27A35">
              <w:rPr>
                <w:rStyle w:val="a3"/>
                <w:noProof/>
              </w:rPr>
              <w:fldChar w:fldCharType="end"/>
            </w:r>
          </w:ins>
        </w:p>
        <w:p w14:paraId="20E5A404" w14:textId="35514C3A" w:rsidR="005E28B0" w:rsidRDefault="005E28B0">
          <w:pPr>
            <w:pStyle w:val="TOC2"/>
            <w:rPr>
              <w:ins w:id="497" w:author="Lyu Yuxiao" w:date="2023-04-28T11:20:00Z"/>
              <w:rFonts w:asciiTheme="minorHAnsi" w:hAnsiTheme="minorHAnsi" w:cstheme="minorBidi"/>
              <w:noProof/>
              <w:kern w:val="2"/>
              <w:sz w:val="21"/>
              <w:szCs w:val="22"/>
              <w:lang w:eastAsia="zh-CN"/>
            </w:rPr>
          </w:pPr>
          <w:ins w:id="498" w:author="Lyu Yuxiao" w:date="2023-04-28T11:20:00Z">
            <w:r w:rsidRPr="00E27A35">
              <w:rPr>
                <w:rStyle w:val="a3"/>
                <w:noProof/>
              </w:rPr>
              <w:fldChar w:fldCharType="begin"/>
            </w:r>
            <w:r w:rsidRPr="00E27A35">
              <w:rPr>
                <w:rStyle w:val="a3"/>
                <w:noProof/>
              </w:rPr>
              <w:instrText xml:space="preserve"> </w:instrText>
            </w:r>
            <w:r>
              <w:rPr>
                <w:noProof/>
              </w:rPr>
              <w:instrText>HYPERLINK \l "_Toc133573394"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3.120 Text justification</w:t>
            </w:r>
            <w:r>
              <w:rPr>
                <w:noProof/>
                <w:webHidden/>
              </w:rPr>
              <w:tab/>
            </w:r>
            <w:r>
              <w:rPr>
                <w:noProof/>
                <w:webHidden/>
              </w:rPr>
              <w:fldChar w:fldCharType="begin"/>
            </w:r>
            <w:r>
              <w:rPr>
                <w:noProof/>
                <w:webHidden/>
              </w:rPr>
              <w:instrText xml:space="preserve"> PAGEREF _Toc133573394 \h </w:instrText>
            </w:r>
          </w:ins>
          <w:r>
            <w:rPr>
              <w:noProof/>
              <w:webHidden/>
            </w:rPr>
          </w:r>
          <w:r>
            <w:rPr>
              <w:noProof/>
              <w:webHidden/>
            </w:rPr>
            <w:fldChar w:fldCharType="separate"/>
          </w:r>
          <w:ins w:id="499" w:author="Lyu Yuxiao" w:date="2023-04-28T11:21:00Z">
            <w:r>
              <w:rPr>
                <w:noProof/>
                <w:webHidden/>
              </w:rPr>
              <w:t>53</w:t>
            </w:r>
          </w:ins>
          <w:ins w:id="500" w:author="Lyu Yuxiao" w:date="2023-04-28T11:20:00Z">
            <w:r>
              <w:rPr>
                <w:noProof/>
                <w:webHidden/>
              </w:rPr>
              <w:fldChar w:fldCharType="end"/>
            </w:r>
            <w:r w:rsidRPr="00E27A35">
              <w:rPr>
                <w:rStyle w:val="a3"/>
                <w:noProof/>
              </w:rPr>
              <w:fldChar w:fldCharType="end"/>
            </w:r>
          </w:ins>
        </w:p>
        <w:p w14:paraId="24D1E101" w14:textId="568BA827" w:rsidR="005E28B0" w:rsidRDefault="005E28B0">
          <w:pPr>
            <w:pStyle w:val="TOC2"/>
            <w:rPr>
              <w:ins w:id="501" w:author="Lyu Yuxiao" w:date="2023-04-28T11:20:00Z"/>
              <w:rFonts w:asciiTheme="minorHAnsi" w:hAnsiTheme="minorHAnsi" w:cstheme="minorBidi"/>
              <w:noProof/>
              <w:kern w:val="2"/>
              <w:sz w:val="21"/>
              <w:szCs w:val="22"/>
              <w:lang w:eastAsia="zh-CN"/>
            </w:rPr>
          </w:pPr>
          <w:ins w:id="502" w:author="Lyu Yuxiao" w:date="2023-04-28T11:20:00Z">
            <w:r w:rsidRPr="00E27A35">
              <w:rPr>
                <w:rStyle w:val="a3"/>
                <w:noProof/>
              </w:rPr>
              <w:fldChar w:fldCharType="begin"/>
            </w:r>
            <w:r w:rsidRPr="00E27A35">
              <w:rPr>
                <w:rStyle w:val="a3"/>
                <w:noProof/>
              </w:rPr>
              <w:instrText xml:space="preserve"> </w:instrText>
            </w:r>
            <w:r>
              <w:rPr>
                <w:noProof/>
              </w:rPr>
              <w:instrText>HYPERLINK \l "_Toc133573395"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3.121 Text type</w:t>
            </w:r>
            <w:r>
              <w:rPr>
                <w:noProof/>
                <w:webHidden/>
              </w:rPr>
              <w:tab/>
            </w:r>
            <w:r>
              <w:rPr>
                <w:noProof/>
                <w:webHidden/>
              </w:rPr>
              <w:fldChar w:fldCharType="begin"/>
            </w:r>
            <w:r>
              <w:rPr>
                <w:noProof/>
                <w:webHidden/>
              </w:rPr>
              <w:instrText xml:space="preserve"> PAGEREF _Toc133573395 \h </w:instrText>
            </w:r>
          </w:ins>
          <w:r>
            <w:rPr>
              <w:noProof/>
              <w:webHidden/>
            </w:rPr>
          </w:r>
          <w:r>
            <w:rPr>
              <w:noProof/>
              <w:webHidden/>
            </w:rPr>
            <w:fldChar w:fldCharType="separate"/>
          </w:r>
          <w:ins w:id="503" w:author="Lyu Yuxiao" w:date="2023-04-28T11:21:00Z">
            <w:r>
              <w:rPr>
                <w:noProof/>
                <w:webHidden/>
              </w:rPr>
              <w:t>53</w:t>
            </w:r>
          </w:ins>
          <w:ins w:id="504" w:author="Lyu Yuxiao" w:date="2023-04-28T11:20:00Z">
            <w:r>
              <w:rPr>
                <w:noProof/>
                <w:webHidden/>
              </w:rPr>
              <w:fldChar w:fldCharType="end"/>
            </w:r>
            <w:r w:rsidRPr="00E27A35">
              <w:rPr>
                <w:rStyle w:val="a3"/>
                <w:noProof/>
              </w:rPr>
              <w:fldChar w:fldCharType="end"/>
            </w:r>
          </w:ins>
        </w:p>
        <w:p w14:paraId="22B1BC01" w14:textId="13A33421" w:rsidR="005E28B0" w:rsidRDefault="005E28B0" w:rsidP="0010489E">
          <w:pPr>
            <w:pStyle w:val="TOC1"/>
            <w:rPr>
              <w:ins w:id="505" w:author="Lyu Yuxiao" w:date="2023-04-28T11:20:00Z"/>
              <w:rFonts w:asciiTheme="minorHAnsi" w:hAnsiTheme="minorHAnsi" w:cstheme="minorBidi"/>
              <w:noProof/>
              <w:kern w:val="2"/>
              <w:sz w:val="21"/>
              <w:szCs w:val="22"/>
              <w:lang w:eastAsia="zh-CN"/>
            </w:rPr>
          </w:pPr>
          <w:ins w:id="506" w:author="Lyu Yuxiao" w:date="2023-04-28T11:20:00Z">
            <w:r w:rsidRPr="00E27A35">
              <w:rPr>
                <w:rStyle w:val="a3"/>
                <w:noProof/>
              </w:rPr>
              <w:fldChar w:fldCharType="begin"/>
            </w:r>
            <w:r w:rsidRPr="00E27A35">
              <w:rPr>
                <w:rStyle w:val="a3"/>
                <w:noProof/>
              </w:rPr>
              <w:instrText xml:space="preserve"> </w:instrText>
            </w:r>
            <w:r>
              <w:rPr>
                <w:noProof/>
              </w:rPr>
              <w:instrText>HYPERLINK \l "_Toc133573396"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 Complex Attributes</w:t>
            </w:r>
            <w:r>
              <w:rPr>
                <w:noProof/>
                <w:webHidden/>
              </w:rPr>
              <w:tab/>
            </w:r>
            <w:r>
              <w:rPr>
                <w:noProof/>
                <w:webHidden/>
              </w:rPr>
              <w:fldChar w:fldCharType="begin"/>
            </w:r>
            <w:r>
              <w:rPr>
                <w:noProof/>
                <w:webHidden/>
              </w:rPr>
              <w:instrText xml:space="preserve"> PAGEREF _Toc133573396 \h </w:instrText>
            </w:r>
          </w:ins>
          <w:r>
            <w:rPr>
              <w:noProof/>
              <w:webHidden/>
            </w:rPr>
          </w:r>
          <w:r>
            <w:rPr>
              <w:noProof/>
              <w:webHidden/>
            </w:rPr>
            <w:fldChar w:fldCharType="separate"/>
          </w:r>
          <w:ins w:id="507" w:author="Lyu Yuxiao" w:date="2023-04-28T11:21:00Z">
            <w:r>
              <w:rPr>
                <w:noProof/>
                <w:webHidden/>
              </w:rPr>
              <w:t>54</w:t>
            </w:r>
          </w:ins>
          <w:ins w:id="508" w:author="Lyu Yuxiao" w:date="2023-04-28T11:20:00Z">
            <w:r>
              <w:rPr>
                <w:noProof/>
                <w:webHidden/>
              </w:rPr>
              <w:fldChar w:fldCharType="end"/>
            </w:r>
            <w:r w:rsidRPr="00E27A35">
              <w:rPr>
                <w:rStyle w:val="a3"/>
                <w:noProof/>
              </w:rPr>
              <w:fldChar w:fldCharType="end"/>
            </w:r>
          </w:ins>
        </w:p>
        <w:p w14:paraId="178647A2" w14:textId="1B5951C7" w:rsidR="005E28B0" w:rsidRDefault="005E28B0">
          <w:pPr>
            <w:pStyle w:val="TOC2"/>
            <w:rPr>
              <w:ins w:id="509" w:author="Lyu Yuxiao" w:date="2023-04-28T11:20:00Z"/>
              <w:rFonts w:asciiTheme="minorHAnsi" w:hAnsiTheme="minorHAnsi" w:cstheme="minorBidi"/>
              <w:noProof/>
              <w:kern w:val="2"/>
              <w:sz w:val="21"/>
              <w:szCs w:val="22"/>
              <w:lang w:eastAsia="zh-CN"/>
            </w:rPr>
          </w:pPr>
          <w:ins w:id="510" w:author="Lyu Yuxiao" w:date="2023-04-28T11:20:00Z">
            <w:r w:rsidRPr="00E27A35">
              <w:rPr>
                <w:rStyle w:val="a3"/>
                <w:noProof/>
              </w:rPr>
              <w:fldChar w:fldCharType="begin"/>
            </w:r>
            <w:r w:rsidRPr="00E27A35">
              <w:rPr>
                <w:rStyle w:val="a3"/>
                <w:noProof/>
              </w:rPr>
              <w:instrText xml:space="preserve"> </w:instrText>
            </w:r>
            <w:r>
              <w:rPr>
                <w:noProof/>
              </w:rPr>
              <w:instrText>HYPERLINK \l "_Toc133573397"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 Bearing information</w:t>
            </w:r>
            <w:r>
              <w:rPr>
                <w:noProof/>
                <w:webHidden/>
              </w:rPr>
              <w:tab/>
            </w:r>
            <w:r>
              <w:rPr>
                <w:noProof/>
                <w:webHidden/>
              </w:rPr>
              <w:fldChar w:fldCharType="begin"/>
            </w:r>
            <w:r>
              <w:rPr>
                <w:noProof/>
                <w:webHidden/>
              </w:rPr>
              <w:instrText xml:space="preserve"> PAGEREF _Toc133573397 \h </w:instrText>
            </w:r>
          </w:ins>
          <w:r>
            <w:rPr>
              <w:noProof/>
              <w:webHidden/>
            </w:rPr>
          </w:r>
          <w:r>
            <w:rPr>
              <w:noProof/>
              <w:webHidden/>
            </w:rPr>
            <w:fldChar w:fldCharType="separate"/>
          </w:r>
          <w:ins w:id="511" w:author="Lyu Yuxiao" w:date="2023-04-28T11:21:00Z">
            <w:r>
              <w:rPr>
                <w:noProof/>
                <w:webHidden/>
              </w:rPr>
              <w:t>54</w:t>
            </w:r>
          </w:ins>
          <w:ins w:id="512" w:author="Lyu Yuxiao" w:date="2023-04-28T11:20:00Z">
            <w:r>
              <w:rPr>
                <w:noProof/>
                <w:webHidden/>
              </w:rPr>
              <w:fldChar w:fldCharType="end"/>
            </w:r>
            <w:r w:rsidRPr="00E27A35">
              <w:rPr>
                <w:rStyle w:val="a3"/>
                <w:noProof/>
              </w:rPr>
              <w:fldChar w:fldCharType="end"/>
            </w:r>
          </w:ins>
        </w:p>
        <w:p w14:paraId="1576E074" w14:textId="6E368DB9" w:rsidR="005E28B0" w:rsidRDefault="005E28B0">
          <w:pPr>
            <w:pStyle w:val="TOC2"/>
            <w:rPr>
              <w:ins w:id="513" w:author="Lyu Yuxiao" w:date="2023-04-28T11:20:00Z"/>
              <w:rFonts w:asciiTheme="minorHAnsi" w:hAnsiTheme="minorHAnsi" w:cstheme="minorBidi"/>
              <w:noProof/>
              <w:kern w:val="2"/>
              <w:sz w:val="21"/>
              <w:szCs w:val="22"/>
              <w:lang w:eastAsia="zh-CN"/>
            </w:rPr>
          </w:pPr>
          <w:ins w:id="514" w:author="Lyu Yuxiao" w:date="2023-04-28T11:20:00Z">
            <w:r w:rsidRPr="00E27A35">
              <w:rPr>
                <w:rStyle w:val="a3"/>
                <w:noProof/>
              </w:rPr>
              <w:fldChar w:fldCharType="begin"/>
            </w:r>
            <w:r w:rsidRPr="00E27A35">
              <w:rPr>
                <w:rStyle w:val="a3"/>
                <w:noProof/>
              </w:rPr>
              <w:instrText xml:space="preserve"> </w:instrText>
            </w:r>
            <w:r>
              <w:rPr>
                <w:noProof/>
              </w:rPr>
              <w:instrText>HYPERLINK \l "_Toc133573398"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4.2 Contact address</w:t>
            </w:r>
            <w:r>
              <w:rPr>
                <w:noProof/>
                <w:webHidden/>
              </w:rPr>
              <w:tab/>
            </w:r>
            <w:r>
              <w:rPr>
                <w:noProof/>
                <w:webHidden/>
              </w:rPr>
              <w:fldChar w:fldCharType="begin"/>
            </w:r>
            <w:r>
              <w:rPr>
                <w:noProof/>
                <w:webHidden/>
              </w:rPr>
              <w:instrText xml:space="preserve"> PAGEREF _Toc133573398 \h </w:instrText>
            </w:r>
          </w:ins>
          <w:r>
            <w:rPr>
              <w:noProof/>
              <w:webHidden/>
            </w:rPr>
          </w:r>
          <w:r>
            <w:rPr>
              <w:noProof/>
              <w:webHidden/>
            </w:rPr>
            <w:fldChar w:fldCharType="separate"/>
          </w:r>
          <w:ins w:id="515" w:author="Lyu Yuxiao" w:date="2023-04-28T11:21:00Z">
            <w:r>
              <w:rPr>
                <w:noProof/>
                <w:webHidden/>
              </w:rPr>
              <w:t>54</w:t>
            </w:r>
          </w:ins>
          <w:ins w:id="516" w:author="Lyu Yuxiao" w:date="2023-04-28T11:20:00Z">
            <w:r>
              <w:rPr>
                <w:noProof/>
                <w:webHidden/>
              </w:rPr>
              <w:fldChar w:fldCharType="end"/>
            </w:r>
            <w:r w:rsidRPr="00E27A35">
              <w:rPr>
                <w:rStyle w:val="a3"/>
                <w:noProof/>
              </w:rPr>
              <w:fldChar w:fldCharType="end"/>
            </w:r>
          </w:ins>
        </w:p>
        <w:p w14:paraId="0C8D8A60" w14:textId="00F420FF" w:rsidR="005E28B0" w:rsidRDefault="005E28B0">
          <w:pPr>
            <w:pStyle w:val="TOC2"/>
            <w:rPr>
              <w:ins w:id="517" w:author="Lyu Yuxiao" w:date="2023-04-28T11:20:00Z"/>
              <w:rFonts w:asciiTheme="minorHAnsi" w:hAnsiTheme="minorHAnsi" w:cstheme="minorBidi"/>
              <w:noProof/>
              <w:kern w:val="2"/>
              <w:sz w:val="21"/>
              <w:szCs w:val="22"/>
              <w:lang w:eastAsia="zh-CN"/>
            </w:rPr>
          </w:pPr>
          <w:ins w:id="518" w:author="Lyu Yuxiao" w:date="2023-04-28T11:20:00Z">
            <w:r w:rsidRPr="00E27A35">
              <w:rPr>
                <w:rStyle w:val="a3"/>
                <w:noProof/>
              </w:rPr>
              <w:fldChar w:fldCharType="begin"/>
            </w:r>
            <w:r w:rsidRPr="00E27A35">
              <w:rPr>
                <w:rStyle w:val="a3"/>
                <w:noProof/>
              </w:rPr>
              <w:instrText xml:space="preserve"> </w:instrText>
            </w:r>
            <w:r>
              <w:rPr>
                <w:noProof/>
              </w:rPr>
              <w:instrText>HYPERLINK \l "_Toc133573399"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4.3 Feature name</w:t>
            </w:r>
            <w:r>
              <w:rPr>
                <w:noProof/>
                <w:webHidden/>
              </w:rPr>
              <w:tab/>
            </w:r>
            <w:r>
              <w:rPr>
                <w:noProof/>
                <w:webHidden/>
              </w:rPr>
              <w:fldChar w:fldCharType="begin"/>
            </w:r>
            <w:r>
              <w:rPr>
                <w:noProof/>
                <w:webHidden/>
              </w:rPr>
              <w:instrText xml:space="preserve"> PAGEREF _Toc133573399 \h </w:instrText>
            </w:r>
          </w:ins>
          <w:r>
            <w:rPr>
              <w:noProof/>
              <w:webHidden/>
            </w:rPr>
          </w:r>
          <w:r>
            <w:rPr>
              <w:noProof/>
              <w:webHidden/>
            </w:rPr>
            <w:fldChar w:fldCharType="separate"/>
          </w:r>
          <w:ins w:id="519" w:author="Lyu Yuxiao" w:date="2023-04-28T11:21:00Z">
            <w:r>
              <w:rPr>
                <w:noProof/>
                <w:webHidden/>
              </w:rPr>
              <w:t>55</w:t>
            </w:r>
          </w:ins>
          <w:ins w:id="520" w:author="Lyu Yuxiao" w:date="2023-04-28T11:20:00Z">
            <w:r>
              <w:rPr>
                <w:noProof/>
                <w:webHidden/>
              </w:rPr>
              <w:fldChar w:fldCharType="end"/>
            </w:r>
            <w:r w:rsidRPr="00E27A35">
              <w:rPr>
                <w:rStyle w:val="a3"/>
                <w:noProof/>
              </w:rPr>
              <w:fldChar w:fldCharType="end"/>
            </w:r>
          </w:ins>
        </w:p>
        <w:p w14:paraId="2D023C40" w14:textId="51666B2C" w:rsidR="005E28B0" w:rsidRDefault="005E28B0">
          <w:pPr>
            <w:pStyle w:val="TOC2"/>
            <w:rPr>
              <w:ins w:id="521" w:author="Lyu Yuxiao" w:date="2023-04-28T11:20:00Z"/>
              <w:rFonts w:asciiTheme="minorHAnsi" w:hAnsiTheme="minorHAnsi" w:cstheme="minorBidi"/>
              <w:noProof/>
              <w:kern w:val="2"/>
              <w:sz w:val="21"/>
              <w:szCs w:val="22"/>
              <w:lang w:eastAsia="zh-CN"/>
            </w:rPr>
          </w:pPr>
          <w:ins w:id="522" w:author="Lyu Yuxiao" w:date="2023-04-28T11:20:00Z">
            <w:r w:rsidRPr="00E27A35">
              <w:rPr>
                <w:rStyle w:val="a3"/>
                <w:noProof/>
              </w:rPr>
              <w:fldChar w:fldCharType="begin"/>
            </w:r>
            <w:r w:rsidRPr="00E27A35">
              <w:rPr>
                <w:rStyle w:val="a3"/>
                <w:noProof/>
              </w:rPr>
              <w:instrText xml:space="preserve"> </w:instrText>
            </w:r>
            <w:r>
              <w:rPr>
                <w:noProof/>
              </w:rPr>
              <w:instrText>HYPERLINK \l "_Toc133573400"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4.4 Fixed date range</w:t>
            </w:r>
            <w:r>
              <w:rPr>
                <w:noProof/>
                <w:webHidden/>
              </w:rPr>
              <w:tab/>
            </w:r>
            <w:r>
              <w:rPr>
                <w:noProof/>
                <w:webHidden/>
              </w:rPr>
              <w:fldChar w:fldCharType="begin"/>
            </w:r>
            <w:r>
              <w:rPr>
                <w:noProof/>
                <w:webHidden/>
              </w:rPr>
              <w:instrText xml:space="preserve"> PAGEREF _Toc133573400 \h </w:instrText>
            </w:r>
          </w:ins>
          <w:r>
            <w:rPr>
              <w:noProof/>
              <w:webHidden/>
            </w:rPr>
          </w:r>
          <w:r>
            <w:rPr>
              <w:noProof/>
              <w:webHidden/>
            </w:rPr>
            <w:fldChar w:fldCharType="separate"/>
          </w:r>
          <w:ins w:id="523" w:author="Lyu Yuxiao" w:date="2023-04-28T11:21:00Z">
            <w:r>
              <w:rPr>
                <w:noProof/>
                <w:webHidden/>
              </w:rPr>
              <w:t>55</w:t>
            </w:r>
          </w:ins>
          <w:ins w:id="524" w:author="Lyu Yuxiao" w:date="2023-04-28T11:20:00Z">
            <w:r>
              <w:rPr>
                <w:noProof/>
                <w:webHidden/>
              </w:rPr>
              <w:fldChar w:fldCharType="end"/>
            </w:r>
            <w:r w:rsidRPr="00E27A35">
              <w:rPr>
                <w:rStyle w:val="a3"/>
                <w:noProof/>
              </w:rPr>
              <w:fldChar w:fldCharType="end"/>
            </w:r>
          </w:ins>
        </w:p>
        <w:p w14:paraId="49CE1FA4" w14:textId="6CFE6439" w:rsidR="005E28B0" w:rsidRDefault="005E28B0">
          <w:pPr>
            <w:pStyle w:val="TOC2"/>
            <w:rPr>
              <w:ins w:id="525" w:author="Lyu Yuxiao" w:date="2023-04-28T11:20:00Z"/>
              <w:rFonts w:asciiTheme="minorHAnsi" w:hAnsiTheme="minorHAnsi" w:cstheme="minorBidi"/>
              <w:noProof/>
              <w:kern w:val="2"/>
              <w:sz w:val="21"/>
              <w:szCs w:val="22"/>
              <w:lang w:eastAsia="zh-CN"/>
            </w:rPr>
          </w:pPr>
          <w:ins w:id="526" w:author="Lyu Yuxiao" w:date="2023-04-28T11:20:00Z">
            <w:r w:rsidRPr="00E27A35">
              <w:rPr>
                <w:rStyle w:val="a3"/>
                <w:noProof/>
              </w:rPr>
              <w:fldChar w:fldCharType="begin"/>
            </w:r>
            <w:r w:rsidRPr="00E27A35">
              <w:rPr>
                <w:rStyle w:val="a3"/>
                <w:noProof/>
              </w:rPr>
              <w:instrText xml:space="preserve"> </w:instrText>
            </w:r>
            <w:r>
              <w:rPr>
                <w:noProof/>
              </w:rPr>
              <w:instrText>HYPERLINK \l "_Toc133573401"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4.5 Frequency pair</w:t>
            </w:r>
            <w:r>
              <w:rPr>
                <w:noProof/>
                <w:webHidden/>
              </w:rPr>
              <w:tab/>
            </w:r>
            <w:r>
              <w:rPr>
                <w:noProof/>
                <w:webHidden/>
              </w:rPr>
              <w:fldChar w:fldCharType="begin"/>
            </w:r>
            <w:r>
              <w:rPr>
                <w:noProof/>
                <w:webHidden/>
              </w:rPr>
              <w:instrText xml:space="preserve"> PAGEREF _Toc133573401 \h </w:instrText>
            </w:r>
          </w:ins>
          <w:r>
            <w:rPr>
              <w:noProof/>
              <w:webHidden/>
            </w:rPr>
          </w:r>
          <w:r>
            <w:rPr>
              <w:noProof/>
              <w:webHidden/>
            </w:rPr>
            <w:fldChar w:fldCharType="separate"/>
          </w:r>
          <w:ins w:id="527" w:author="Lyu Yuxiao" w:date="2023-04-28T11:21:00Z">
            <w:r>
              <w:rPr>
                <w:noProof/>
                <w:webHidden/>
              </w:rPr>
              <w:t>55</w:t>
            </w:r>
          </w:ins>
          <w:ins w:id="528" w:author="Lyu Yuxiao" w:date="2023-04-28T11:20:00Z">
            <w:r>
              <w:rPr>
                <w:noProof/>
                <w:webHidden/>
              </w:rPr>
              <w:fldChar w:fldCharType="end"/>
            </w:r>
            <w:r w:rsidRPr="00E27A35">
              <w:rPr>
                <w:rStyle w:val="a3"/>
                <w:noProof/>
              </w:rPr>
              <w:fldChar w:fldCharType="end"/>
            </w:r>
          </w:ins>
        </w:p>
        <w:p w14:paraId="03A0BFDB" w14:textId="40570712" w:rsidR="005E28B0" w:rsidRDefault="005E28B0">
          <w:pPr>
            <w:pStyle w:val="TOC2"/>
            <w:rPr>
              <w:ins w:id="529" w:author="Lyu Yuxiao" w:date="2023-04-28T11:20:00Z"/>
              <w:rFonts w:asciiTheme="minorHAnsi" w:hAnsiTheme="minorHAnsi" w:cstheme="minorBidi"/>
              <w:noProof/>
              <w:kern w:val="2"/>
              <w:sz w:val="21"/>
              <w:szCs w:val="22"/>
              <w:lang w:eastAsia="zh-CN"/>
            </w:rPr>
          </w:pPr>
          <w:ins w:id="530" w:author="Lyu Yuxiao" w:date="2023-04-28T11:20:00Z">
            <w:r w:rsidRPr="00E27A35">
              <w:rPr>
                <w:rStyle w:val="a3"/>
                <w:noProof/>
              </w:rPr>
              <w:fldChar w:fldCharType="begin"/>
            </w:r>
            <w:r w:rsidRPr="00E27A35">
              <w:rPr>
                <w:rStyle w:val="a3"/>
                <w:noProof/>
              </w:rPr>
              <w:instrText xml:space="preserve"> </w:instrText>
            </w:r>
            <w:r>
              <w:rPr>
                <w:noProof/>
              </w:rPr>
              <w:instrText>HYPERLINK \l "_Toc133573402"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4.6 Graphic</w:t>
            </w:r>
            <w:r>
              <w:rPr>
                <w:noProof/>
                <w:webHidden/>
              </w:rPr>
              <w:tab/>
            </w:r>
            <w:r>
              <w:rPr>
                <w:noProof/>
                <w:webHidden/>
              </w:rPr>
              <w:fldChar w:fldCharType="begin"/>
            </w:r>
            <w:r>
              <w:rPr>
                <w:noProof/>
                <w:webHidden/>
              </w:rPr>
              <w:instrText xml:space="preserve"> PAGEREF _Toc133573402 \h </w:instrText>
            </w:r>
          </w:ins>
          <w:r>
            <w:rPr>
              <w:noProof/>
              <w:webHidden/>
            </w:rPr>
          </w:r>
          <w:r>
            <w:rPr>
              <w:noProof/>
              <w:webHidden/>
            </w:rPr>
            <w:fldChar w:fldCharType="separate"/>
          </w:r>
          <w:ins w:id="531" w:author="Lyu Yuxiao" w:date="2023-04-28T11:21:00Z">
            <w:r>
              <w:rPr>
                <w:noProof/>
                <w:webHidden/>
              </w:rPr>
              <w:t>56</w:t>
            </w:r>
          </w:ins>
          <w:ins w:id="532" w:author="Lyu Yuxiao" w:date="2023-04-28T11:20:00Z">
            <w:r>
              <w:rPr>
                <w:noProof/>
                <w:webHidden/>
              </w:rPr>
              <w:fldChar w:fldCharType="end"/>
            </w:r>
            <w:r w:rsidRPr="00E27A35">
              <w:rPr>
                <w:rStyle w:val="a3"/>
                <w:noProof/>
              </w:rPr>
              <w:fldChar w:fldCharType="end"/>
            </w:r>
          </w:ins>
        </w:p>
        <w:p w14:paraId="48ECEFE7" w14:textId="2B57B965" w:rsidR="005E28B0" w:rsidRDefault="005E28B0">
          <w:pPr>
            <w:pStyle w:val="TOC2"/>
            <w:rPr>
              <w:ins w:id="533" w:author="Lyu Yuxiao" w:date="2023-04-28T11:20:00Z"/>
              <w:rFonts w:asciiTheme="minorHAnsi" w:hAnsiTheme="minorHAnsi" w:cstheme="minorBidi"/>
              <w:noProof/>
              <w:kern w:val="2"/>
              <w:sz w:val="21"/>
              <w:szCs w:val="22"/>
              <w:lang w:eastAsia="zh-CN"/>
            </w:rPr>
          </w:pPr>
          <w:ins w:id="534" w:author="Lyu Yuxiao" w:date="2023-04-28T11:20:00Z">
            <w:r w:rsidRPr="00E27A35">
              <w:rPr>
                <w:rStyle w:val="a3"/>
                <w:noProof/>
              </w:rPr>
              <w:fldChar w:fldCharType="begin"/>
            </w:r>
            <w:r w:rsidRPr="00E27A35">
              <w:rPr>
                <w:rStyle w:val="a3"/>
                <w:noProof/>
              </w:rPr>
              <w:instrText xml:space="preserve"> </w:instrText>
            </w:r>
            <w:r>
              <w:rPr>
                <w:noProof/>
              </w:rPr>
              <w:instrText>HYPERLINK \l "_Toc133573403"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4.7 Horizontal position uncertainty</w:t>
            </w:r>
            <w:r>
              <w:rPr>
                <w:noProof/>
                <w:webHidden/>
              </w:rPr>
              <w:tab/>
            </w:r>
            <w:r>
              <w:rPr>
                <w:noProof/>
                <w:webHidden/>
              </w:rPr>
              <w:fldChar w:fldCharType="begin"/>
            </w:r>
            <w:r>
              <w:rPr>
                <w:noProof/>
                <w:webHidden/>
              </w:rPr>
              <w:instrText xml:space="preserve"> PAGEREF _Toc133573403 \h </w:instrText>
            </w:r>
          </w:ins>
          <w:r>
            <w:rPr>
              <w:noProof/>
              <w:webHidden/>
            </w:rPr>
          </w:r>
          <w:r>
            <w:rPr>
              <w:noProof/>
              <w:webHidden/>
            </w:rPr>
            <w:fldChar w:fldCharType="separate"/>
          </w:r>
          <w:ins w:id="535" w:author="Lyu Yuxiao" w:date="2023-04-28T11:21:00Z">
            <w:r>
              <w:rPr>
                <w:noProof/>
                <w:webHidden/>
              </w:rPr>
              <w:t>56</w:t>
            </w:r>
          </w:ins>
          <w:ins w:id="536" w:author="Lyu Yuxiao" w:date="2023-04-28T11:20:00Z">
            <w:r>
              <w:rPr>
                <w:noProof/>
                <w:webHidden/>
              </w:rPr>
              <w:fldChar w:fldCharType="end"/>
            </w:r>
            <w:r w:rsidRPr="00E27A35">
              <w:rPr>
                <w:rStyle w:val="a3"/>
                <w:noProof/>
              </w:rPr>
              <w:fldChar w:fldCharType="end"/>
            </w:r>
          </w:ins>
        </w:p>
        <w:p w14:paraId="44BC455D" w14:textId="3FF3C167" w:rsidR="005E28B0" w:rsidRDefault="005E28B0">
          <w:pPr>
            <w:pStyle w:val="TOC2"/>
            <w:rPr>
              <w:ins w:id="537" w:author="Lyu Yuxiao" w:date="2023-04-28T11:20:00Z"/>
              <w:rFonts w:asciiTheme="minorHAnsi" w:hAnsiTheme="minorHAnsi" w:cstheme="minorBidi"/>
              <w:noProof/>
              <w:kern w:val="2"/>
              <w:sz w:val="21"/>
              <w:szCs w:val="22"/>
              <w:lang w:eastAsia="zh-CN"/>
            </w:rPr>
          </w:pPr>
          <w:ins w:id="538" w:author="Lyu Yuxiao" w:date="2023-04-28T11:20:00Z">
            <w:r w:rsidRPr="00E27A35">
              <w:rPr>
                <w:rStyle w:val="a3"/>
                <w:noProof/>
              </w:rPr>
              <w:fldChar w:fldCharType="begin"/>
            </w:r>
            <w:r w:rsidRPr="00E27A35">
              <w:rPr>
                <w:rStyle w:val="a3"/>
                <w:noProof/>
              </w:rPr>
              <w:instrText xml:space="preserve"> </w:instrText>
            </w:r>
            <w:r>
              <w:rPr>
                <w:noProof/>
              </w:rPr>
              <w:instrText>HYPERLINK \l "_Toc133573404"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4.8 Information</w:t>
            </w:r>
            <w:r>
              <w:rPr>
                <w:noProof/>
                <w:webHidden/>
              </w:rPr>
              <w:tab/>
            </w:r>
            <w:r>
              <w:rPr>
                <w:noProof/>
                <w:webHidden/>
              </w:rPr>
              <w:fldChar w:fldCharType="begin"/>
            </w:r>
            <w:r>
              <w:rPr>
                <w:noProof/>
                <w:webHidden/>
              </w:rPr>
              <w:instrText xml:space="preserve"> PAGEREF _Toc133573404 \h </w:instrText>
            </w:r>
          </w:ins>
          <w:r>
            <w:rPr>
              <w:noProof/>
              <w:webHidden/>
            </w:rPr>
          </w:r>
          <w:r>
            <w:rPr>
              <w:noProof/>
              <w:webHidden/>
            </w:rPr>
            <w:fldChar w:fldCharType="separate"/>
          </w:r>
          <w:ins w:id="539" w:author="Lyu Yuxiao" w:date="2023-04-28T11:21:00Z">
            <w:r>
              <w:rPr>
                <w:noProof/>
                <w:webHidden/>
              </w:rPr>
              <w:t>56</w:t>
            </w:r>
          </w:ins>
          <w:ins w:id="540" w:author="Lyu Yuxiao" w:date="2023-04-28T11:20:00Z">
            <w:r>
              <w:rPr>
                <w:noProof/>
                <w:webHidden/>
              </w:rPr>
              <w:fldChar w:fldCharType="end"/>
            </w:r>
            <w:r w:rsidRPr="00E27A35">
              <w:rPr>
                <w:rStyle w:val="a3"/>
                <w:noProof/>
              </w:rPr>
              <w:fldChar w:fldCharType="end"/>
            </w:r>
          </w:ins>
        </w:p>
        <w:p w14:paraId="05BDCF77" w14:textId="1D5B314A" w:rsidR="005E28B0" w:rsidRDefault="005E28B0">
          <w:pPr>
            <w:pStyle w:val="TOC2"/>
            <w:rPr>
              <w:ins w:id="541" w:author="Lyu Yuxiao" w:date="2023-04-28T11:20:00Z"/>
              <w:rFonts w:asciiTheme="minorHAnsi" w:hAnsiTheme="minorHAnsi" w:cstheme="minorBidi"/>
              <w:noProof/>
              <w:kern w:val="2"/>
              <w:sz w:val="21"/>
              <w:szCs w:val="22"/>
              <w:lang w:eastAsia="zh-CN"/>
            </w:rPr>
          </w:pPr>
          <w:ins w:id="542" w:author="Lyu Yuxiao" w:date="2023-04-28T11:20:00Z">
            <w:r w:rsidRPr="00E27A35">
              <w:rPr>
                <w:rStyle w:val="a3"/>
                <w:noProof/>
              </w:rPr>
              <w:fldChar w:fldCharType="begin"/>
            </w:r>
            <w:r w:rsidRPr="00E27A35">
              <w:rPr>
                <w:rStyle w:val="a3"/>
                <w:noProof/>
              </w:rPr>
              <w:instrText xml:space="preserve"> </w:instrText>
            </w:r>
            <w:r>
              <w:rPr>
                <w:noProof/>
              </w:rPr>
              <w:instrText>HYPERLINK \l "_Toc133573405"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4.9 Notice time</w:t>
            </w:r>
            <w:r>
              <w:rPr>
                <w:noProof/>
                <w:webHidden/>
              </w:rPr>
              <w:tab/>
            </w:r>
            <w:r>
              <w:rPr>
                <w:noProof/>
                <w:webHidden/>
              </w:rPr>
              <w:fldChar w:fldCharType="begin"/>
            </w:r>
            <w:r>
              <w:rPr>
                <w:noProof/>
                <w:webHidden/>
              </w:rPr>
              <w:instrText xml:space="preserve"> PAGEREF _Toc133573405 \h </w:instrText>
            </w:r>
          </w:ins>
          <w:r>
            <w:rPr>
              <w:noProof/>
              <w:webHidden/>
            </w:rPr>
          </w:r>
          <w:r>
            <w:rPr>
              <w:noProof/>
              <w:webHidden/>
            </w:rPr>
            <w:fldChar w:fldCharType="separate"/>
          </w:r>
          <w:ins w:id="543" w:author="Lyu Yuxiao" w:date="2023-04-28T11:21:00Z">
            <w:r>
              <w:rPr>
                <w:noProof/>
                <w:webHidden/>
              </w:rPr>
              <w:t>57</w:t>
            </w:r>
          </w:ins>
          <w:ins w:id="544" w:author="Lyu Yuxiao" w:date="2023-04-28T11:20:00Z">
            <w:r>
              <w:rPr>
                <w:noProof/>
                <w:webHidden/>
              </w:rPr>
              <w:fldChar w:fldCharType="end"/>
            </w:r>
            <w:r w:rsidRPr="00E27A35">
              <w:rPr>
                <w:rStyle w:val="a3"/>
                <w:noProof/>
              </w:rPr>
              <w:fldChar w:fldCharType="end"/>
            </w:r>
          </w:ins>
        </w:p>
        <w:p w14:paraId="5DCCB111" w14:textId="790B1E08" w:rsidR="005E28B0" w:rsidRDefault="005E28B0">
          <w:pPr>
            <w:pStyle w:val="TOC2"/>
            <w:rPr>
              <w:ins w:id="545" w:author="Lyu Yuxiao" w:date="2023-04-28T11:20:00Z"/>
              <w:rFonts w:asciiTheme="minorHAnsi" w:hAnsiTheme="minorHAnsi" w:cstheme="minorBidi"/>
              <w:noProof/>
              <w:kern w:val="2"/>
              <w:sz w:val="21"/>
              <w:szCs w:val="22"/>
              <w:lang w:eastAsia="zh-CN"/>
            </w:rPr>
          </w:pPr>
          <w:ins w:id="546" w:author="Lyu Yuxiao" w:date="2023-04-28T11:20:00Z">
            <w:r w:rsidRPr="00E27A35">
              <w:rPr>
                <w:rStyle w:val="a3"/>
                <w:noProof/>
              </w:rPr>
              <w:fldChar w:fldCharType="begin"/>
            </w:r>
            <w:r w:rsidRPr="00E27A35">
              <w:rPr>
                <w:rStyle w:val="a3"/>
                <w:noProof/>
              </w:rPr>
              <w:instrText xml:space="preserve"> </w:instrText>
            </w:r>
            <w:r>
              <w:rPr>
                <w:noProof/>
              </w:rPr>
              <w:instrText>HYPERLINK \l "_Toc133573406"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4.10 Online resource</w:t>
            </w:r>
            <w:r>
              <w:rPr>
                <w:noProof/>
                <w:webHidden/>
              </w:rPr>
              <w:tab/>
            </w:r>
            <w:r>
              <w:rPr>
                <w:noProof/>
                <w:webHidden/>
              </w:rPr>
              <w:fldChar w:fldCharType="begin"/>
            </w:r>
            <w:r>
              <w:rPr>
                <w:noProof/>
                <w:webHidden/>
              </w:rPr>
              <w:instrText xml:space="preserve"> PAGEREF _Toc133573406 \h </w:instrText>
            </w:r>
          </w:ins>
          <w:r>
            <w:rPr>
              <w:noProof/>
              <w:webHidden/>
            </w:rPr>
          </w:r>
          <w:r>
            <w:rPr>
              <w:noProof/>
              <w:webHidden/>
            </w:rPr>
            <w:fldChar w:fldCharType="separate"/>
          </w:r>
          <w:ins w:id="547" w:author="Lyu Yuxiao" w:date="2023-04-28T11:21:00Z">
            <w:r>
              <w:rPr>
                <w:noProof/>
                <w:webHidden/>
              </w:rPr>
              <w:t>57</w:t>
            </w:r>
          </w:ins>
          <w:ins w:id="548" w:author="Lyu Yuxiao" w:date="2023-04-28T11:20:00Z">
            <w:r>
              <w:rPr>
                <w:noProof/>
                <w:webHidden/>
              </w:rPr>
              <w:fldChar w:fldCharType="end"/>
            </w:r>
            <w:r w:rsidRPr="00E27A35">
              <w:rPr>
                <w:rStyle w:val="a3"/>
                <w:noProof/>
              </w:rPr>
              <w:fldChar w:fldCharType="end"/>
            </w:r>
          </w:ins>
        </w:p>
        <w:p w14:paraId="10B1B2CB" w14:textId="4EF8F04B" w:rsidR="005E28B0" w:rsidRDefault="005E28B0">
          <w:pPr>
            <w:pStyle w:val="TOC2"/>
            <w:rPr>
              <w:ins w:id="549" w:author="Lyu Yuxiao" w:date="2023-04-28T11:20:00Z"/>
              <w:rFonts w:asciiTheme="minorHAnsi" w:hAnsiTheme="minorHAnsi" w:cstheme="minorBidi"/>
              <w:noProof/>
              <w:kern w:val="2"/>
              <w:sz w:val="21"/>
              <w:szCs w:val="22"/>
              <w:lang w:eastAsia="zh-CN"/>
            </w:rPr>
          </w:pPr>
          <w:ins w:id="550" w:author="Lyu Yuxiao" w:date="2023-04-28T11:20:00Z">
            <w:r w:rsidRPr="00E27A35">
              <w:rPr>
                <w:rStyle w:val="a3"/>
                <w:noProof/>
              </w:rPr>
              <w:fldChar w:fldCharType="begin"/>
            </w:r>
            <w:r w:rsidRPr="00E27A35">
              <w:rPr>
                <w:rStyle w:val="a3"/>
                <w:noProof/>
              </w:rPr>
              <w:instrText xml:space="preserve"> </w:instrText>
            </w:r>
            <w:r>
              <w:rPr>
                <w:noProof/>
              </w:rPr>
              <w:instrText>HYPERLINK \l "_Toc133573407"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4.11 Orientation</w:t>
            </w:r>
            <w:r>
              <w:rPr>
                <w:noProof/>
                <w:webHidden/>
              </w:rPr>
              <w:tab/>
            </w:r>
            <w:r>
              <w:rPr>
                <w:noProof/>
                <w:webHidden/>
              </w:rPr>
              <w:fldChar w:fldCharType="begin"/>
            </w:r>
            <w:r>
              <w:rPr>
                <w:noProof/>
                <w:webHidden/>
              </w:rPr>
              <w:instrText xml:space="preserve"> PAGEREF _Toc133573407 \h </w:instrText>
            </w:r>
          </w:ins>
          <w:r>
            <w:rPr>
              <w:noProof/>
              <w:webHidden/>
            </w:rPr>
          </w:r>
          <w:r>
            <w:rPr>
              <w:noProof/>
              <w:webHidden/>
            </w:rPr>
            <w:fldChar w:fldCharType="separate"/>
          </w:r>
          <w:ins w:id="551" w:author="Lyu Yuxiao" w:date="2023-04-28T11:21:00Z">
            <w:r>
              <w:rPr>
                <w:noProof/>
                <w:webHidden/>
              </w:rPr>
              <w:t>57</w:t>
            </w:r>
          </w:ins>
          <w:ins w:id="552" w:author="Lyu Yuxiao" w:date="2023-04-28T11:20:00Z">
            <w:r>
              <w:rPr>
                <w:noProof/>
                <w:webHidden/>
              </w:rPr>
              <w:fldChar w:fldCharType="end"/>
            </w:r>
            <w:r w:rsidRPr="00E27A35">
              <w:rPr>
                <w:rStyle w:val="a3"/>
                <w:noProof/>
              </w:rPr>
              <w:fldChar w:fldCharType="end"/>
            </w:r>
          </w:ins>
        </w:p>
        <w:p w14:paraId="0C24D284" w14:textId="625260EF" w:rsidR="005E28B0" w:rsidRDefault="005E28B0">
          <w:pPr>
            <w:pStyle w:val="TOC2"/>
            <w:rPr>
              <w:ins w:id="553" w:author="Lyu Yuxiao" w:date="2023-04-28T11:20:00Z"/>
              <w:rFonts w:asciiTheme="minorHAnsi" w:hAnsiTheme="minorHAnsi" w:cstheme="minorBidi"/>
              <w:noProof/>
              <w:kern w:val="2"/>
              <w:sz w:val="21"/>
              <w:szCs w:val="22"/>
              <w:lang w:eastAsia="zh-CN"/>
            </w:rPr>
          </w:pPr>
          <w:ins w:id="554" w:author="Lyu Yuxiao" w:date="2023-04-28T11:20:00Z">
            <w:r w:rsidRPr="00E27A35">
              <w:rPr>
                <w:rStyle w:val="a3"/>
                <w:noProof/>
              </w:rPr>
              <w:fldChar w:fldCharType="begin"/>
            </w:r>
            <w:r w:rsidRPr="00E27A35">
              <w:rPr>
                <w:rStyle w:val="a3"/>
                <w:noProof/>
              </w:rPr>
              <w:instrText xml:space="preserve"> </w:instrText>
            </w:r>
            <w:r>
              <w:rPr>
                <w:noProof/>
              </w:rPr>
              <w:instrText>HYPERLINK \l "_Toc133573408"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4.12 Schedule by day of week</w:t>
            </w:r>
            <w:r>
              <w:rPr>
                <w:noProof/>
                <w:webHidden/>
              </w:rPr>
              <w:tab/>
            </w:r>
            <w:r>
              <w:rPr>
                <w:noProof/>
                <w:webHidden/>
              </w:rPr>
              <w:fldChar w:fldCharType="begin"/>
            </w:r>
            <w:r>
              <w:rPr>
                <w:noProof/>
                <w:webHidden/>
              </w:rPr>
              <w:instrText xml:space="preserve"> PAGEREF _Toc133573408 \h </w:instrText>
            </w:r>
          </w:ins>
          <w:r>
            <w:rPr>
              <w:noProof/>
              <w:webHidden/>
            </w:rPr>
          </w:r>
          <w:r>
            <w:rPr>
              <w:noProof/>
              <w:webHidden/>
            </w:rPr>
            <w:fldChar w:fldCharType="separate"/>
          </w:r>
          <w:ins w:id="555" w:author="Lyu Yuxiao" w:date="2023-04-28T11:21:00Z">
            <w:r>
              <w:rPr>
                <w:noProof/>
                <w:webHidden/>
              </w:rPr>
              <w:t>58</w:t>
            </w:r>
          </w:ins>
          <w:ins w:id="556" w:author="Lyu Yuxiao" w:date="2023-04-28T11:20:00Z">
            <w:r>
              <w:rPr>
                <w:noProof/>
                <w:webHidden/>
              </w:rPr>
              <w:fldChar w:fldCharType="end"/>
            </w:r>
            <w:r w:rsidRPr="00E27A35">
              <w:rPr>
                <w:rStyle w:val="a3"/>
                <w:noProof/>
              </w:rPr>
              <w:fldChar w:fldCharType="end"/>
            </w:r>
          </w:ins>
        </w:p>
        <w:p w14:paraId="7BACD157" w14:textId="57CEE635" w:rsidR="005E28B0" w:rsidRDefault="005E28B0">
          <w:pPr>
            <w:pStyle w:val="TOC2"/>
            <w:rPr>
              <w:ins w:id="557" w:author="Lyu Yuxiao" w:date="2023-04-28T11:20:00Z"/>
              <w:rFonts w:asciiTheme="minorHAnsi" w:hAnsiTheme="minorHAnsi" w:cstheme="minorBidi"/>
              <w:noProof/>
              <w:kern w:val="2"/>
              <w:sz w:val="21"/>
              <w:szCs w:val="22"/>
              <w:lang w:eastAsia="zh-CN"/>
            </w:rPr>
          </w:pPr>
          <w:ins w:id="558" w:author="Lyu Yuxiao" w:date="2023-04-28T11:20:00Z">
            <w:r w:rsidRPr="00E27A35">
              <w:rPr>
                <w:rStyle w:val="a3"/>
                <w:noProof/>
              </w:rPr>
              <w:fldChar w:fldCharType="begin"/>
            </w:r>
            <w:r w:rsidRPr="00E27A35">
              <w:rPr>
                <w:rStyle w:val="a3"/>
                <w:noProof/>
              </w:rPr>
              <w:instrText xml:space="preserve"> </w:instrText>
            </w:r>
            <w:r>
              <w:rPr>
                <w:noProof/>
              </w:rPr>
              <w:instrText>HYPERLINK \l "_Toc133573409"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4.13 Periodic date range</w:t>
            </w:r>
            <w:r>
              <w:rPr>
                <w:noProof/>
                <w:webHidden/>
              </w:rPr>
              <w:tab/>
            </w:r>
            <w:r>
              <w:rPr>
                <w:noProof/>
                <w:webHidden/>
              </w:rPr>
              <w:fldChar w:fldCharType="begin"/>
            </w:r>
            <w:r>
              <w:rPr>
                <w:noProof/>
                <w:webHidden/>
              </w:rPr>
              <w:instrText xml:space="preserve"> PAGEREF _Toc133573409 \h </w:instrText>
            </w:r>
          </w:ins>
          <w:r>
            <w:rPr>
              <w:noProof/>
              <w:webHidden/>
            </w:rPr>
          </w:r>
          <w:r>
            <w:rPr>
              <w:noProof/>
              <w:webHidden/>
            </w:rPr>
            <w:fldChar w:fldCharType="separate"/>
          </w:r>
          <w:ins w:id="559" w:author="Lyu Yuxiao" w:date="2023-04-28T11:21:00Z">
            <w:r>
              <w:rPr>
                <w:noProof/>
                <w:webHidden/>
              </w:rPr>
              <w:t>58</w:t>
            </w:r>
          </w:ins>
          <w:ins w:id="560" w:author="Lyu Yuxiao" w:date="2023-04-28T11:20:00Z">
            <w:r>
              <w:rPr>
                <w:noProof/>
                <w:webHidden/>
              </w:rPr>
              <w:fldChar w:fldCharType="end"/>
            </w:r>
            <w:r w:rsidRPr="00E27A35">
              <w:rPr>
                <w:rStyle w:val="a3"/>
                <w:noProof/>
              </w:rPr>
              <w:fldChar w:fldCharType="end"/>
            </w:r>
          </w:ins>
        </w:p>
        <w:p w14:paraId="2FE7EA12" w14:textId="098BBAFB" w:rsidR="005E28B0" w:rsidRDefault="005E28B0">
          <w:pPr>
            <w:pStyle w:val="TOC2"/>
            <w:rPr>
              <w:ins w:id="561" w:author="Lyu Yuxiao" w:date="2023-04-28T11:20:00Z"/>
              <w:rFonts w:asciiTheme="minorHAnsi" w:hAnsiTheme="minorHAnsi" w:cstheme="minorBidi"/>
              <w:noProof/>
              <w:kern w:val="2"/>
              <w:sz w:val="21"/>
              <w:szCs w:val="22"/>
              <w:lang w:eastAsia="zh-CN"/>
            </w:rPr>
          </w:pPr>
          <w:ins w:id="562" w:author="Lyu Yuxiao" w:date="2023-04-28T11:20:00Z">
            <w:r w:rsidRPr="00E27A35">
              <w:rPr>
                <w:rStyle w:val="a3"/>
                <w:noProof/>
              </w:rPr>
              <w:fldChar w:fldCharType="begin"/>
            </w:r>
            <w:r w:rsidRPr="00E27A35">
              <w:rPr>
                <w:rStyle w:val="a3"/>
                <w:noProof/>
              </w:rPr>
              <w:instrText xml:space="preserve"> </w:instrText>
            </w:r>
            <w:r>
              <w:rPr>
                <w:noProof/>
              </w:rPr>
              <w:instrText>HYPERLINK \l "_Toc133573410"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4.14 Radiocommunications</w:t>
            </w:r>
            <w:r>
              <w:rPr>
                <w:noProof/>
                <w:webHidden/>
              </w:rPr>
              <w:tab/>
            </w:r>
            <w:r>
              <w:rPr>
                <w:noProof/>
                <w:webHidden/>
              </w:rPr>
              <w:fldChar w:fldCharType="begin"/>
            </w:r>
            <w:r>
              <w:rPr>
                <w:noProof/>
                <w:webHidden/>
              </w:rPr>
              <w:instrText xml:space="preserve"> PAGEREF _Toc133573410 \h </w:instrText>
            </w:r>
          </w:ins>
          <w:r>
            <w:rPr>
              <w:noProof/>
              <w:webHidden/>
            </w:rPr>
          </w:r>
          <w:r>
            <w:rPr>
              <w:noProof/>
              <w:webHidden/>
            </w:rPr>
            <w:fldChar w:fldCharType="separate"/>
          </w:r>
          <w:ins w:id="563" w:author="Lyu Yuxiao" w:date="2023-04-28T11:21:00Z">
            <w:r>
              <w:rPr>
                <w:noProof/>
                <w:webHidden/>
              </w:rPr>
              <w:t>58</w:t>
            </w:r>
          </w:ins>
          <w:ins w:id="564" w:author="Lyu Yuxiao" w:date="2023-04-28T11:20:00Z">
            <w:r>
              <w:rPr>
                <w:noProof/>
                <w:webHidden/>
              </w:rPr>
              <w:fldChar w:fldCharType="end"/>
            </w:r>
            <w:r w:rsidRPr="00E27A35">
              <w:rPr>
                <w:rStyle w:val="a3"/>
                <w:noProof/>
              </w:rPr>
              <w:fldChar w:fldCharType="end"/>
            </w:r>
          </w:ins>
        </w:p>
        <w:p w14:paraId="6F0B8AEE" w14:textId="6FCD26C6" w:rsidR="005E28B0" w:rsidRDefault="005E28B0">
          <w:pPr>
            <w:pStyle w:val="TOC2"/>
            <w:rPr>
              <w:ins w:id="565" w:author="Lyu Yuxiao" w:date="2023-04-28T11:20:00Z"/>
              <w:rFonts w:asciiTheme="minorHAnsi" w:hAnsiTheme="minorHAnsi" w:cstheme="minorBidi"/>
              <w:noProof/>
              <w:kern w:val="2"/>
              <w:sz w:val="21"/>
              <w:szCs w:val="22"/>
              <w:lang w:eastAsia="zh-CN"/>
            </w:rPr>
          </w:pPr>
          <w:ins w:id="566" w:author="Lyu Yuxiao" w:date="2023-04-28T11:20:00Z">
            <w:r w:rsidRPr="00E27A35">
              <w:rPr>
                <w:rStyle w:val="a3"/>
                <w:noProof/>
              </w:rPr>
              <w:fldChar w:fldCharType="begin"/>
            </w:r>
            <w:r w:rsidRPr="00E27A35">
              <w:rPr>
                <w:rStyle w:val="a3"/>
                <w:noProof/>
              </w:rPr>
              <w:instrText xml:space="preserve"> </w:instrText>
            </w:r>
            <w:r>
              <w:rPr>
                <w:noProof/>
              </w:rPr>
              <w:instrText>HYPERLINK \l "_Toc133573411"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4.15 RxN Code</w:t>
            </w:r>
            <w:r>
              <w:rPr>
                <w:noProof/>
                <w:webHidden/>
              </w:rPr>
              <w:tab/>
            </w:r>
            <w:r>
              <w:rPr>
                <w:noProof/>
                <w:webHidden/>
              </w:rPr>
              <w:fldChar w:fldCharType="begin"/>
            </w:r>
            <w:r>
              <w:rPr>
                <w:noProof/>
                <w:webHidden/>
              </w:rPr>
              <w:instrText xml:space="preserve"> PAGEREF _Toc133573411 \h </w:instrText>
            </w:r>
          </w:ins>
          <w:r>
            <w:rPr>
              <w:noProof/>
              <w:webHidden/>
            </w:rPr>
          </w:r>
          <w:r>
            <w:rPr>
              <w:noProof/>
              <w:webHidden/>
            </w:rPr>
            <w:fldChar w:fldCharType="separate"/>
          </w:r>
          <w:ins w:id="567" w:author="Lyu Yuxiao" w:date="2023-04-28T11:21:00Z">
            <w:r>
              <w:rPr>
                <w:noProof/>
                <w:webHidden/>
              </w:rPr>
              <w:t>60</w:t>
            </w:r>
          </w:ins>
          <w:ins w:id="568" w:author="Lyu Yuxiao" w:date="2023-04-28T11:20:00Z">
            <w:r>
              <w:rPr>
                <w:noProof/>
                <w:webHidden/>
              </w:rPr>
              <w:fldChar w:fldCharType="end"/>
            </w:r>
            <w:r w:rsidRPr="00E27A35">
              <w:rPr>
                <w:rStyle w:val="a3"/>
                <w:noProof/>
              </w:rPr>
              <w:fldChar w:fldCharType="end"/>
            </w:r>
          </w:ins>
        </w:p>
        <w:p w14:paraId="28DDB6DC" w14:textId="02201567" w:rsidR="005E28B0" w:rsidRDefault="005E28B0">
          <w:pPr>
            <w:pStyle w:val="TOC2"/>
            <w:rPr>
              <w:ins w:id="569" w:author="Lyu Yuxiao" w:date="2023-04-28T11:20:00Z"/>
              <w:rFonts w:asciiTheme="minorHAnsi" w:hAnsiTheme="minorHAnsi" w:cstheme="minorBidi"/>
              <w:noProof/>
              <w:kern w:val="2"/>
              <w:sz w:val="21"/>
              <w:szCs w:val="22"/>
              <w:lang w:eastAsia="zh-CN"/>
            </w:rPr>
          </w:pPr>
          <w:ins w:id="570" w:author="Lyu Yuxiao" w:date="2023-04-28T11:20:00Z">
            <w:r w:rsidRPr="00E27A35">
              <w:rPr>
                <w:rStyle w:val="a3"/>
                <w:noProof/>
              </w:rPr>
              <w:fldChar w:fldCharType="begin"/>
            </w:r>
            <w:r w:rsidRPr="00E27A35">
              <w:rPr>
                <w:rStyle w:val="a3"/>
                <w:noProof/>
              </w:rPr>
              <w:instrText xml:space="preserve"> </w:instrText>
            </w:r>
            <w:r>
              <w:rPr>
                <w:noProof/>
              </w:rPr>
              <w:instrText>HYPERLINK \l "_Toc133573412"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4.16 Source indication</w:t>
            </w:r>
            <w:r>
              <w:rPr>
                <w:noProof/>
                <w:webHidden/>
              </w:rPr>
              <w:tab/>
            </w:r>
            <w:r>
              <w:rPr>
                <w:noProof/>
                <w:webHidden/>
              </w:rPr>
              <w:fldChar w:fldCharType="begin"/>
            </w:r>
            <w:r>
              <w:rPr>
                <w:noProof/>
                <w:webHidden/>
              </w:rPr>
              <w:instrText xml:space="preserve"> PAGEREF _Toc133573412 \h </w:instrText>
            </w:r>
          </w:ins>
          <w:r>
            <w:rPr>
              <w:noProof/>
              <w:webHidden/>
            </w:rPr>
          </w:r>
          <w:r>
            <w:rPr>
              <w:noProof/>
              <w:webHidden/>
            </w:rPr>
            <w:fldChar w:fldCharType="separate"/>
          </w:r>
          <w:ins w:id="571" w:author="Lyu Yuxiao" w:date="2023-04-28T11:21:00Z">
            <w:r>
              <w:rPr>
                <w:noProof/>
                <w:webHidden/>
              </w:rPr>
              <w:t>61</w:t>
            </w:r>
          </w:ins>
          <w:ins w:id="572" w:author="Lyu Yuxiao" w:date="2023-04-28T11:20:00Z">
            <w:r>
              <w:rPr>
                <w:noProof/>
                <w:webHidden/>
              </w:rPr>
              <w:fldChar w:fldCharType="end"/>
            </w:r>
            <w:r w:rsidRPr="00E27A35">
              <w:rPr>
                <w:rStyle w:val="a3"/>
                <w:noProof/>
              </w:rPr>
              <w:fldChar w:fldCharType="end"/>
            </w:r>
          </w:ins>
        </w:p>
        <w:p w14:paraId="5CBCED10" w14:textId="5C78507D" w:rsidR="005E28B0" w:rsidRDefault="005E28B0">
          <w:pPr>
            <w:pStyle w:val="TOC2"/>
            <w:rPr>
              <w:ins w:id="573" w:author="Lyu Yuxiao" w:date="2023-04-28T11:20:00Z"/>
              <w:rFonts w:asciiTheme="minorHAnsi" w:hAnsiTheme="minorHAnsi" w:cstheme="minorBidi"/>
              <w:noProof/>
              <w:kern w:val="2"/>
              <w:sz w:val="21"/>
              <w:szCs w:val="22"/>
              <w:lang w:eastAsia="zh-CN"/>
            </w:rPr>
          </w:pPr>
          <w:ins w:id="574" w:author="Lyu Yuxiao" w:date="2023-04-28T11:20:00Z">
            <w:r w:rsidRPr="00E27A35">
              <w:rPr>
                <w:rStyle w:val="a3"/>
                <w:noProof/>
              </w:rPr>
              <w:fldChar w:fldCharType="begin"/>
            </w:r>
            <w:r w:rsidRPr="00E27A35">
              <w:rPr>
                <w:rStyle w:val="a3"/>
                <w:noProof/>
              </w:rPr>
              <w:instrText xml:space="preserve"> </w:instrText>
            </w:r>
            <w:r>
              <w:rPr>
                <w:noProof/>
              </w:rPr>
              <w:instrText>HYPERLINK \l "_Toc133573413"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4.17 Survey date range</w:t>
            </w:r>
            <w:r>
              <w:rPr>
                <w:noProof/>
                <w:webHidden/>
              </w:rPr>
              <w:tab/>
            </w:r>
            <w:r>
              <w:rPr>
                <w:noProof/>
                <w:webHidden/>
              </w:rPr>
              <w:fldChar w:fldCharType="begin"/>
            </w:r>
            <w:r>
              <w:rPr>
                <w:noProof/>
                <w:webHidden/>
              </w:rPr>
              <w:instrText xml:space="preserve"> PAGEREF _Toc133573413 \h </w:instrText>
            </w:r>
          </w:ins>
          <w:r>
            <w:rPr>
              <w:noProof/>
              <w:webHidden/>
            </w:rPr>
          </w:r>
          <w:r>
            <w:rPr>
              <w:noProof/>
              <w:webHidden/>
            </w:rPr>
            <w:fldChar w:fldCharType="separate"/>
          </w:r>
          <w:ins w:id="575" w:author="Lyu Yuxiao" w:date="2023-04-28T11:21:00Z">
            <w:r>
              <w:rPr>
                <w:noProof/>
                <w:webHidden/>
              </w:rPr>
              <w:t>62</w:t>
            </w:r>
          </w:ins>
          <w:ins w:id="576" w:author="Lyu Yuxiao" w:date="2023-04-28T11:20:00Z">
            <w:r>
              <w:rPr>
                <w:noProof/>
                <w:webHidden/>
              </w:rPr>
              <w:fldChar w:fldCharType="end"/>
            </w:r>
            <w:r w:rsidRPr="00E27A35">
              <w:rPr>
                <w:rStyle w:val="a3"/>
                <w:noProof/>
              </w:rPr>
              <w:fldChar w:fldCharType="end"/>
            </w:r>
          </w:ins>
        </w:p>
        <w:p w14:paraId="56DF622B" w14:textId="2ED12A60" w:rsidR="005E28B0" w:rsidRDefault="005E28B0">
          <w:pPr>
            <w:pStyle w:val="TOC2"/>
            <w:rPr>
              <w:ins w:id="577" w:author="Lyu Yuxiao" w:date="2023-04-28T11:20:00Z"/>
              <w:rFonts w:asciiTheme="minorHAnsi" w:hAnsiTheme="minorHAnsi" w:cstheme="minorBidi"/>
              <w:noProof/>
              <w:kern w:val="2"/>
              <w:sz w:val="21"/>
              <w:szCs w:val="22"/>
              <w:lang w:eastAsia="zh-CN"/>
            </w:rPr>
          </w:pPr>
          <w:ins w:id="578" w:author="Lyu Yuxiao" w:date="2023-04-28T11:20:00Z">
            <w:r w:rsidRPr="00E27A35">
              <w:rPr>
                <w:rStyle w:val="a3"/>
                <w:noProof/>
              </w:rPr>
              <w:fldChar w:fldCharType="begin"/>
            </w:r>
            <w:r w:rsidRPr="00E27A35">
              <w:rPr>
                <w:rStyle w:val="a3"/>
                <w:noProof/>
              </w:rPr>
              <w:instrText xml:space="preserve"> </w:instrText>
            </w:r>
            <w:r>
              <w:rPr>
                <w:noProof/>
              </w:rPr>
              <w:instrText>HYPERLINK \l "_Toc133573414"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4.18 Telecommunications</w:t>
            </w:r>
            <w:r>
              <w:rPr>
                <w:noProof/>
                <w:webHidden/>
              </w:rPr>
              <w:tab/>
            </w:r>
            <w:r>
              <w:rPr>
                <w:noProof/>
                <w:webHidden/>
              </w:rPr>
              <w:fldChar w:fldCharType="begin"/>
            </w:r>
            <w:r>
              <w:rPr>
                <w:noProof/>
                <w:webHidden/>
              </w:rPr>
              <w:instrText xml:space="preserve"> PAGEREF _Toc133573414 \h </w:instrText>
            </w:r>
          </w:ins>
          <w:r>
            <w:rPr>
              <w:noProof/>
              <w:webHidden/>
            </w:rPr>
          </w:r>
          <w:r>
            <w:rPr>
              <w:noProof/>
              <w:webHidden/>
            </w:rPr>
            <w:fldChar w:fldCharType="separate"/>
          </w:r>
          <w:ins w:id="579" w:author="Lyu Yuxiao" w:date="2023-04-28T11:21:00Z">
            <w:r>
              <w:rPr>
                <w:noProof/>
                <w:webHidden/>
              </w:rPr>
              <w:t>62</w:t>
            </w:r>
          </w:ins>
          <w:ins w:id="580" w:author="Lyu Yuxiao" w:date="2023-04-28T11:20:00Z">
            <w:r>
              <w:rPr>
                <w:noProof/>
                <w:webHidden/>
              </w:rPr>
              <w:fldChar w:fldCharType="end"/>
            </w:r>
            <w:r w:rsidRPr="00E27A35">
              <w:rPr>
                <w:rStyle w:val="a3"/>
                <w:noProof/>
              </w:rPr>
              <w:fldChar w:fldCharType="end"/>
            </w:r>
          </w:ins>
        </w:p>
        <w:p w14:paraId="52C5DFEA" w14:textId="3BD81FC2" w:rsidR="005E28B0" w:rsidRDefault="005E28B0">
          <w:pPr>
            <w:pStyle w:val="TOC2"/>
            <w:rPr>
              <w:ins w:id="581" w:author="Lyu Yuxiao" w:date="2023-04-28T11:20:00Z"/>
              <w:rFonts w:asciiTheme="minorHAnsi" w:hAnsiTheme="minorHAnsi" w:cstheme="minorBidi"/>
              <w:noProof/>
              <w:kern w:val="2"/>
              <w:sz w:val="21"/>
              <w:szCs w:val="22"/>
              <w:lang w:eastAsia="zh-CN"/>
            </w:rPr>
          </w:pPr>
          <w:ins w:id="582" w:author="Lyu Yuxiao" w:date="2023-04-28T11:20:00Z">
            <w:r w:rsidRPr="00E27A35">
              <w:rPr>
                <w:rStyle w:val="a3"/>
                <w:noProof/>
              </w:rPr>
              <w:fldChar w:fldCharType="begin"/>
            </w:r>
            <w:r w:rsidRPr="00E27A35">
              <w:rPr>
                <w:rStyle w:val="a3"/>
                <w:noProof/>
              </w:rPr>
              <w:instrText xml:space="preserve"> </w:instrText>
            </w:r>
            <w:r>
              <w:rPr>
                <w:noProof/>
              </w:rPr>
              <w:instrText>HYPERLINK \l "_Toc133573415"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4.19 Text content</w:t>
            </w:r>
            <w:r>
              <w:rPr>
                <w:noProof/>
                <w:webHidden/>
              </w:rPr>
              <w:tab/>
            </w:r>
            <w:r>
              <w:rPr>
                <w:noProof/>
                <w:webHidden/>
              </w:rPr>
              <w:fldChar w:fldCharType="begin"/>
            </w:r>
            <w:r>
              <w:rPr>
                <w:noProof/>
                <w:webHidden/>
              </w:rPr>
              <w:instrText xml:space="preserve"> PAGEREF _Toc133573415 \h </w:instrText>
            </w:r>
          </w:ins>
          <w:r>
            <w:rPr>
              <w:noProof/>
              <w:webHidden/>
            </w:rPr>
          </w:r>
          <w:r>
            <w:rPr>
              <w:noProof/>
              <w:webHidden/>
            </w:rPr>
            <w:fldChar w:fldCharType="separate"/>
          </w:r>
          <w:ins w:id="583" w:author="Lyu Yuxiao" w:date="2023-04-28T11:21:00Z">
            <w:r>
              <w:rPr>
                <w:noProof/>
                <w:webHidden/>
              </w:rPr>
              <w:t>62</w:t>
            </w:r>
          </w:ins>
          <w:ins w:id="584" w:author="Lyu Yuxiao" w:date="2023-04-28T11:20:00Z">
            <w:r>
              <w:rPr>
                <w:noProof/>
                <w:webHidden/>
              </w:rPr>
              <w:fldChar w:fldCharType="end"/>
            </w:r>
            <w:r w:rsidRPr="00E27A35">
              <w:rPr>
                <w:rStyle w:val="a3"/>
                <w:noProof/>
              </w:rPr>
              <w:fldChar w:fldCharType="end"/>
            </w:r>
          </w:ins>
        </w:p>
        <w:p w14:paraId="0C2BFB1D" w14:textId="559586CF" w:rsidR="005E28B0" w:rsidRDefault="005E28B0">
          <w:pPr>
            <w:pStyle w:val="TOC2"/>
            <w:rPr>
              <w:ins w:id="585" w:author="Lyu Yuxiao" w:date="2023-04-28T11:20:00Z"/>
              <w:rFonts w:asciiTheme="minorHAnsi" w:hAnsiTheme="minorHAnsi" w:cstheme="minorBidi"/>
              <w:noProof/>
              <w:kern w:val="2"/>
              <w:sz w:val="21"/>
              <w:szCs w:val="22"/>
              <w:lang w:eastAsia="zh-CN"/>
            </w:rPr>
          </w:pPr>
          <w:ins w:id="586" w:author="Lyu Yuxiao" w:date="2023-04-28T11:20:00Z">
            <w:r w:rsidRPr="00E27A35">
              <w:rPr>
                <w:rStyle w:val="a3"/>
                <w:noProof/>
              </w:rPr>
              <w:fldChar w:fldCharType="begin"/>
            </w:r>
            <w:r w:rsidRPr="00E27A35">
              <w:rPr>
                <w:rStyle w:val="a3"/>
                <w:noProof/>
              </w:rPr>
              <w:instrText xml:space="preserve"> </w:instrText>
            </w:r>
            <w:r>
              <w:rPr>
                <w:noProof/>
              </w:rPr>
              <w:instrText>HYPERLINK \l "_Toc133573416"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4.20 Time intervals by day of week</w:t>
            </w:r>
            <w:r>
              <w:rPr>
                <w:noProof/>
                <w:webHidden/>
              </w:rPr>
              <w:tab/>
            </w:r>
            <w:r>
              <w:rPr>
                <w:noProof/>
                <w:webHidden/>
              </w:rPr>
              <w:fldChar w:fldCharType="begin"/>
            </w:r>
            <w:r>
              <w:rPr>
                <w:noProof/>
                <w:webHidden/>
              </w:rPr>
              <w:instrText xml:space="preserve"> PAGEREF _Toc133573416 \h </w:instrText>
            </w:r>
          </w:ins>
          <w:r>
            <w:rPr>
              <w:noProof/>
              <w:webHidden/>
            </w:rPr>
          </w:r>
          <w:r>
            <w:rPr>
              <w:noProof/>
              <w:webHidden/>
            </w:rPr>
            <w:fldChar w:fldCharType="separate"/>
          </w:r>
          <w:ins w:id="587" w:author="Lyu Yuxiao" w:date="2023-04-28T11:21:00Z">
            <w:r>
              <w:rPr>
                <w:noProof/>
                <w:webHidden/>
              </w:rPr>
              <w:t>63</w:t>
            </w:r>
          </w:ins>
          <w:ins w:id="588" w:author="Lyu Yuxiao" w:date="2023-04-28T11:20:00Z">
            <w:r>
              <w:rPr>
                <w:noProof/>
                <w:webHidden/>
              </w:rPr>
              <w:fldChar w:fldCharType="end"/>
            </w:r>
            <w:r w:rsidRPr="00E27A35">
              <w:rPr>
                <w:rStyle w:val="a3"/>
                <w:noProof/>
              </w:rPr>
              <w:fldChar w:fldCharType="end"/>
            </w:r>
          </w:ins>
        </w:p>
        <w:p w14:paraId="0E4D389E" w14:textId="680E2129" w:rsidR="005E28B0" w:rsidRDefault="005E28B0">
          <w:pPr>
            <w:pStyle w:val="TOC2"/>
            <w:rPr>
              <w:ins w:id="589" w:author="Lyu Yuxiao" w:date="2023-04-28T11:20:00Z"/>
              <w:rFonts w:asciiTheme="minorHAnsi" w:hAnsiTheme="minorHAnsi" w:cstheme="minorBidi"/>
              <w:noProof/>
              <w:kern w:val="2"/>
              <w:sz w:val="21"/>
              <w:szCs w:val="22"/>
              <w:lang w:eastAsia="zh-CN"/>
            </w:rPr>
          </w:pPr>
          <w:ins w:id="590" w:author="Lyu Yuxiao" w:date="2023-04-28T11:20:00Z">
            <w:r w:rsidRPr="00E27A35">
              <w:rPr>
                <w:rStyle w:val="a3"/>
                <w:noProof/>
              </w:rPr>
              <w:fldChar w:fldCharType="begin"/>
            </w:r>
            <w:r w:rsidRPr="00E27A35">
              <w:rPr>
                <w:rStyle w:val="a3"/>
                <w:noProof/>
              </w:rPr>
              <w:instrText xml:space="preserve"> </w:instrText>
            </w:r>
            <w:r>
              <w:rPr>
                <w:noProof/>
              </w:rPr>
              <w:instrText>HYPERLINK \l "_Toc133573417"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4.21 Underkeel allowance</w:t>
            </w:r>
            <w:r>
              <w:rPr>
                <w:noProof/>
                <w:webHidden/>
              </w:rPr>
              <w:tab/>
            </w:r>
            <w:r>
              <w:rPr>
                <w:noProof/>
                <w:webHidden/>
              </w:rPr>
              <w:fldChar w:fldCharType="begin"/>
            </w:r>
            <w:r>
              <w:rPr>
                <w:noProof/>
                <w:webHidden/>
              </w:rPr>
              <w:instrText xml:space="preserve"> PAGEREF _Toc133573417 \h </w:instrText>
            </w:r>
          </w:ins>
          <w:r>
            <w:rPr>
              <w:noProof/>
              <w:webHidden/>
            </w:rPr>
          </w:r>
          <w:r>
            <w:rPr>
              <w:noProof/>
              <w:webHidden/>
            </w:rPr>
            <w:fldChar w:fldCharType="separate"/>
          </w:r>
          <w:ins w:id="591" w:author="Lyu Yuxiao" w:date="2023-04-28T11:21:00Z">
            <w:r>
              <w:rPr>
                <w:noProof/>
                <w:webHidden/>
              </w:rPr>
              <w:t>63</w:t>
            </w:r>
          </w:ins>
          <w:ins w:id="592" w:author="Lyu Yuxiao" w:date="2023-04-28T11:20:00Z">
            <w:r>
              <w:rPr>
                <w:noProof/>
                <w:webHidden/>
              </w:rPr>
              <w:fldChar w:fldCharType="end"/>
            </w:r>
            <w:r w:rsidRPr="00E27A35">
              <w:rPr>
                <w:rStyle w:val="a3"/>
                <w:noProof/>
              </w:rPr>
              <w:fldChar w:fldCharType="end"/>
            </w:r>
          </w:ins>
        </w:p>
        <w:p w14:paraId="4381B7E6" w14:textId="423DD58E" w:rsidR="005E28B0" w:rsidRDefault="005E28B0">
          <w:pPr>
            <w:pStyle w:val="TOC2"/>
            <w:rPr>
              <w:ins w:id="593" w:author="Lyu Yuxiao" w:date="2023-04-28T11:20:00Z"/>
              <w:rFonts w:asciiTheme="minorHAnsi" w:hAnsiTheme="minorHAnsi" w:cstheme="minorBidi"/>
              <w:noProof/>
              <w:kern w:val="2"/>
              <w:sz w:val="21"/>
              <w:szCs w:val="22"/>
              <w:lang w:eastAsia="zh-CN"/>
            </w:rPr>
          </w:pPr>
          <w:ins w:id="594" w:author="Lyu Yuxiao" w:date="2023-04-28T11:20:00Z">
            <w:r w:rsidRPr="00E27A35">
              <w:rPr>
                <w:rStyle w:val="a3"/>
                <w:noProof/>
              </w:rPr>
              <w:fldChar w:fldCharType="begin"/>
            </w:r>
            <w:r w:rsidRPr="00E27A35">
              <w:rPr>
                <w:rStyle w:val="a3"/>
                <w:noProof/>
              </w:rPr>
              <w:instrText xml:space="preserve"> </w:instrText>
            </w:r>
            <w:r>
              <w:rPr>
                <w:noProof/>
              </w:rPr>
              <w:instrText>HYPERLINK \l "_Toc133573418"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4.22 Vessels measurements</w:t>
            </w:r>
            <w:r>
              <w:rPr>
                <w:noProof/>
                <w:webHidden/>
              </w:rPr>
              <w:tab/>
            </w:r>
            <w:r>
              <w:rPr>
                <w:noProof/>
                <w:webHidden/>
              </w:rPr>
              <w:fldChar w:fldCharType="begin"/>
            </w:r>
            <w:r>
              <w:rPr>
                <w:noProof/>
                <w:webHidden/>
              </w:rPr>
              <w:instrText xml:space="preserve"> PAGEREF _Toc133573418 \h </w:instrText>
            </w:r>
          </w:ins>
          <w:r>
            <w:rPr>
              <w:noProof/>
              <w:webHidden/>
            </w:rPr>
          </w:r>
          <w:r>
            <w:rPr>
              <w:noProof/>
              <w:webHidden/>
            </w:rPr>
            <w:fldChar w:fldCharType="separate"/>
          </w:r>
          <w:ins w:id="595" w:author="Lyu Yuxiao" w:date="2023-04-28T11:21:00Z">
            <w:r>
              <w:rPr>
                <w:noProof/>
                <w:webHidden/>
              </w:rPr>
              <w:t>64</w:t>
            </w:r>
          </w:ins>
          <w:ins w:id="596" w:author="Lyu Yuxiao" w:date="2023-04-28T11:20:00Z">
            <w:r>
              <w:rPr>
                <w:noProof/>
                <w:webHidden/>
              </w:rPr>
              <w:fldChar w:fldCharType="end"/>
            </w:r>
            <w:r w:rsidRPr="00E27A35">
              <w:rPr>
                <w:rStyle w:val="a3"/>
                <w:noProof/>
              </w:rPr>
              <w:fldChar w:fldCharType="end"/>
            </w:r>
          </w:ins>
        </w:p>
        <w:p w14:paraId="6278DCBA" w14:textId="03D4EC45" w:rsidR="005E28B0" w:rsidRDefault="005E28B0" w:rsidP="0010489E">
          <w:pPr>
            <w:pStyle w:val="TOC1"/>
            <w:rPr>
              <w:ins w:id="597" w:author="Lyu Yuxiao" w:date="2023-04-28T11:20:00Z"/>
              <w:rFonts w:asciiTheme="minorHAnsi" w:hAnsiTheme="minorHAnsi" w:cstheme="minorBidi"/>
              <w:noProof/>
              <w:kern w:val="2"/>
              <w:sz w:val="21"/>
              <w:szCs w:val="22"/>
              <w:lang w:eastAsia="zh-CN"/>
            </w:rPr>
          </w:pPr>
          <w:ins w:id="598" w:author="Lyu Yuxiao" w:date="2023-04-28T11:20:00Z">
            <w:r w:rsidRPr="00E27A35">
              <w:rPr>
                <w:rStyle w:val="a3"/>
                <w:noProof/>
              </w:rPr>
              <w:fldChar w:fldCharType="begin"/>
            </w:r>
            <w:r w:rsidRPr="00E27A35">
              <w:rPr>
                <w:rStyle w:val="a3"/>
                <w:noProof/>
              </w:rPr>
              <w:instrText xml:space="preserve"> </w:instrText>
            </w:r>
            <w:r>
              <w:rPr>
                <w:noProof/>
              </w:rPr>
              <w:instrText>HYPERLINK \l "_Toc133573419"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 Roles</w:t>
            </w:r>
            <w:r>
              <w:rPr>
                <w:noProof/>
                <w:webHidden/>
              </w:rPr>
              <w:tab/>
            </w:r>
            <w:r>
              <w:rPr>
                <w:noProof/>
                <w:webHidden/>
              </w:rPr>
              <w:fldChar w:fldCharType="begin"/>
            </w:r>
            <w:r>
              <w:rPr>
                <w:noProof/>
                <w:webHidden/>
              </w:rPr>
              <w:instrText xml:space="preserve"> PAGEREF _Toc133573419 \h </w:instrText>
            </w:r>
          </w:ins>
          <w:r>
            <w:rPr>
              <w:noProof/>
              <w:webHidden/>
            </w:rPr>
          </w:r>
          <w:r>
            <w:rPr>
              <w:noProof/>
              <w:webHidden/>
            </w:rPr>
            <w:fldChar w:fldCharType="separate"/>
          </w:r>
          <w:ins w:id="599" w:author="Lyu Yuxiao" w:date="2023-04-28T11:21:00Z">
            <w:r>
              <w:rPr>
                <w:noProof/>
                <w:webHidden/>
              </w:rPr>
              <w:t>66</w:t>
            </w:r>
          </w:ins>
          <w:ins w:id="600" w:author="Lyu Yuxiao" w:date="2023-04-28T11:20:00Z">
            <w:r>
              <w:rPr>
                <w:noProof/>
                <w:webHidden/>
              </w:rPr>
              <w:fldChar w:fldCharType="end"/>
            </w:r>
            <w:r w:rsidRPr="00E27A35">
              <w:rPr>
                <w:rStyle w:val="a3"/>
                <w:noProof/>
              </w:rPr>
              <w:fldChar w:fldCharType="end"/>
            </w:r>
          </w:ins>
        </w:p>
        <w:p w14:paraId="51B8B42B" w14:textId="4F25E9C3" w:rsidR="005E28B0" w:rsidRDefault="005E28B0">
          <w:pPr>
            <w:pStyle w:val="TOC2"/>
            <w:rPr>
              <w:ins w:id="601" w:author="Lyu Yuxiao" w:date="2023-04-28T11:20:00Z"/>
              <w:rFonts w:asciiTheme="minorHAnsi" w:hAnsiTheme="minorHAnsi" w:cstheme="minorBidi"/>
              <w:noProof/>
              <w:kern w:val="2"/>
              <w:sz w:val="21"/>
              <w:szCs w:val="22"/>
              <w:lang w:eastAsia="zh-CN"/>
            </w:rPr>
          </w:pPr>
          <w:ins w:id="602" w:author="Lyu Yuxiao" w:date="2023-04-28T11:20:00Z">
            <w:r w:rsidRPr="00E27A35">
              <w:rPr>
                <w:rStyle w:val="a3"/>
                <w:noProof/>
              </w:rPr>
              <w:fldChar w:fldCharType="begin"/>
            </w:r>
            <w:r w:rsidRPr="00E27A35">
              <w:rPr>
                <w:rStyle w:val="a3"/>
                <w:noProof/>
              </w:rPr>
              <w:instrText xml:space="preserve"> </w:instrText>
            </w:r>
            <w:r>
              <w:rPr>
                <w:noProof/>
              </w:rPr>
              <w:instrText>HYPERLINK \l "_Toc133573420"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 Component of</w:t>
            </w:r>
            <w:r>
              <w:rPr>
                <w:noProof/>
                <w:webHidden/>
              </w:rPr>
              <w:tab/>
            </w:r>
            <w:r>
              <w:rPr>
                <w:noProof/>
                <w:webHidden/>
              </w:rPr>
              <w:fldChar w:fldCharType="begin"/>
            </w:r>
            <w:r>
              <w:rPr>
                <w:noProof/>
                <w:webHidden/>
              </w:rPr>
              <w:instrText xml:space="preserve"> PAGEREF _Toc133573420 \h </w:instrText>
            </w:r>
          </w:ins>
          <w:r>
            <w:rPr>
              <w:noProof/>
              <w:webHidden/>
            </w:rPr>
          </w:r>
          <w:r>
            <w:rPr>
              <w:noProof/>
              <w:webHidden/>
            </w:rPr>
            <w:fldChar w:fldCharType="separate"/>
          </w:r>
          <w:ins w:id="603" w:author="Lyu Yuxiao" w:date="2023-04-28T11:21:00Z">
            <w:r>
              <w:rPr>
                <w:noProof/>
                <w:webHidden/>
              </w:rPr>
              <w:t>66</w:t>
            </w:r>
          </w:ins>
          <w:ins w:id="604" w:author="Lyu Yuxiao" w:date="2023-04-28T11:20:00Z">
            <w:r>
              <w:rPr>
                <w:noProof/>
                <w:webHidden/>
              </w:rPr>
              <w:fldChar w:fldCharType="end"/>
            </w:r>
            <w:r w:rsidRPr="00E27A35">
              <w:rPr>
                <w:rStyle w:val="a3"/>
                <w:noProof/>
              </w:rPr>
              <w:fldChar w:fldCharType="end"/>
            </w:r>
          </w:ins>
        </w:p>
        <w:p w14:paraId="35E4C557" w14:textId="61A06345" w:rsidR="005E28B0" w:rsidRDefault="005E28B0">
          <w:pPr>
            <w:pStyle w:val="TOC2"/>
            <w:rPr>
              <w:ins w:id="605" w:author="Lyu Yuxiao" w:date="2023-04-28T11:20:00Z"/>
              <w:rFonts w:asciiTheme="minorHAnsi" w:hAnsiTheme="minorHAnsi" w:cstheme="minorBidi"/>
              <w:noProof/>
              <w:kern w:val="2"/>
              <w:sz w:val="21"/>
              <w:szCs w:val="22"/>
              <w:lang w:eastAsia="zh-CN"/>
            </w:rPr>
          </w:pPr>
          <w:ins w:id="606" w:author="Lyu Yuxiao" w:date="2023-04-28T11:20:00Z">
            <w:r w:rsidRPr="00E27A35">
              <w:rPr>
                <w:rStyle w:val="a3"/>
                <w:noProof/>
              </w:rPr>
              <w:fldChar w:fldCharType="begin"/>
            </w:r>
            <w:r w:rsidRPr="00E27A35">
              <w:rPr>
                <w:rStyle w:val="a3"/>
                <w:noProof/>
              </w:rPr>
              <w:instrText xml:space="preserve"> </w:instrText>
            </w:r>
            <w:r>
              <w:rPr>
                <w:noProof/>
              </w:rPr>
              <w:instrText>HYPERLINK \l "_Toc133573421"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 Consists of</w:t>
            </w:r>
            <w:r>
              <w:rPr>
                <w:noProof/>
                <w:webHidden/>
              </w:rPr>
              <w:tab/>
            </w:r>
            <w:r>
              <w:rPr>
                <w:noProof/>
                <w:webHidden/>
              </w:rPr>
              <w:fldChar w:fldCharType="begin"/>
            </w:r>
            <w:r>
              <w:rPr>
                <w:noProof/>
                <w:webHidden/>
              </w:rPr>
              <w:instrText xml:space="preserve"> PAGEREF _Toc133573421 \h </w:instrText>
            </w:r>
          </w:ins>
          <w:r>
            <w:rPr>
              <w:noProof/>
              <w:webHidden/>
            </w:rPr>
          </w:r>
          <w:r>
            <w:rPr>
              <w:noProof/>
              <w:webHidden/>
            </w:rPr>
            <w:fldChar w:fldCharType="separate"/>
          </w:r>
          <w:ins w:id="607" w:author="Lyu Yuxiao" w:date="2023-04-28T11:21:00Z">
            <w:r>
              <w:rPr>
                <w:noProof/>
                <w:webHidden/>
              </w:rPr>
              <w:t>66</w:t>
            </w:r>
          </w:ins>
          <w:ins w:id="608" w:author="Lyu Yuxiao" w:date="2023-04-28T11:20:00Z">
            <w:r>
              <w:rPr>
                <w:noProof/>
                <w:webHidden/>
              </w:rPr>
              <w:fldChar w:fldCharType="end"/>
            </w:r>
            <w:r w:rsidRPr="00E27A35">
              <w:rPr>
                <w:rStyle w:val="a3"/>
                <w:noProof/>
              </w:rPr>
              <w:fldChar w:fldCharType="end"/>
            </w:r>
          </w:ins>
        </w:p>
        <w:p w14:paraId="24736DC7" w14:textId="6B8F5057" w:rsidR="005E28B0" w:rsidRDefault="005E28B0">
          <w:pPr>
            <w:pStyle w:val="TOC2"/>
            <w:rPr>
              <w:ins w:id="609" w:author="Lyu Yuxiao" w:date="2023-04-28T11:20:00Z"/>
              <w:rFonts w:asciiTheme="minorHAnsi" w:hAnsiTheme="minorHAnsi" w:cstheme="minorBidi"/>
              <w:noProof/>
              <w:kern w:val="2"/>
              <w:sz w:val="21"/>
              <w:szCs w:val="22"/>
              <w:lang w:eastAsia="zh-CN"/>
            </w:rPr>
          </w:pPr>
          <w:ins w:id="610" w:author="Lyu Yuxiao" w:date="2023-04-28T11:20:00Z">
            <w:r w:rsidRPr="00E27A35">
              <w:rPr>
                <w:rStyle w:val="a3"/>
                <w:noProof/>
              </w:rPr>
              <w:fldChar w:fldCharType="begin"/>
            </w:r>
            <w:r w:rsidRPr="00E27A35">
              <w:rPr>
                <w:rStyle w:val="a3"/>
                <w:noProof/>
              </w:rPr>
              <w:instrText xml:space="preserve"> </w:instrText>
            </w:r>
            <w:r>
              <w:rPr>
                <w:noProof/>
              </w:rPr>
              <w:instrText>HYPERLINK \l "_Toc133573422"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5.3 The applicable RxN</w:t>
            </w:r>
            <w:r>
              <w:rPr>
                <w:noProof/>
                <w:webHidden/>
              </w:rPr>
              <w:tab/>
            </w:r>
            <w:r>
              <w:rPr>
                <w:noProof/>
                <w:webHidden/>
              </w:rPr>
              <w:fldChar w:fldCharType="begin"/>
            </w:r>
            <w:r>
              <w:rPr>
                <w:noProof/>
                <w:webHidden/>
              </w:rPr>
              <w:instrText xml:space="preserve"> PAGEREF _Toc133573422 \h </w:instrText>
            </w:r>
          </w:ins>
          <w:r>
            <w:rPr>
              <w:noProof/>
              <w:webHidden/>
            </w:rPr>
          </w:r>
          <w:r>
            <w:rPr>
              <w:noProof/>
              <w:webHidden/>
            </w:rPr>
            <w:fldChar w:fldCharType="separate"/>
          </w:r>
          <w:ins w:id="611" w:author="Lyu Yuxiao" w:date="2023-04-28T11:21:00Z">
            <w:r>
              <w:rPr>
                <w:noProof/>
                <w:webHidden/>
              </w:rPr>
              <w:t>66</w:t>
            </w:r>
          </w:ins>
          <w:ins w:id="612" w:author="Lyu Yuxiao" w:date="2023-04-28T11:20:00Z">
            <w:r>
              <w:rPr>
                <w:noProof/>
                <w:webHidden/>
              </w:rPr>
              <w:fldChar w:fldCharType="end"/>
            </w:r>
            <w:r w:rsidRPr="00E27A35">
              <w:rPr>
                <w:rStyle w:val="a3"/>
                <w:noProof/>
              </w:rPr>
              <w:fldChar w:fldCharType="end"/>
            </w:r>
          </w:ins>
        </w:p>
        <w:p w14:paraId="7B473698" w14:textId="108C05C6" w:rsidR="005E28B0" w:rsidRDefault="005E28B0">
          <w:pPr>
            <w:pStyle w:val="TOC2"/>
            <w:rPr>
              <w:ins w:id="613" w:author="Lyu Yuxiao" w:date="2023-04-28T11:20:00Z"/>
              <w:rFonts w:asciiTheme="minorHAnsi" w:hAnsiTheme="minorHAnsi" w:cstheme="minorBidi"/>
              <w:noProof/>
              <w:kern w:val="2"/>
              <w:sz w:val="21"/>
              <w:szCs w:val="22"/>
              <w:lang w:eastAsia="zh-CN"/>
            </w:rPr>
          </w:pPr>
          <w:ins w:id="614" w:author="Lyu Yuxiao" w:date="2023-04-28T11:20:00Z">
            <w:r w:rsidRPr="00E27A35">
              <w:rPr>
                <w:rStyle w:val="a3"/>
                <w:noProof/>
              </w:rPr>
              <w:fldChar w:fldCharType="begin"/>
            </w:r>
            <w:r w:rsidRPr="00E27A35">
              <w:rPr>
                <w:rStyle w:val="a3"/>
                <w:noProof/>
              </w:rPr>
              <w:instrText xml:space="preserve"> </w:instrText>
            </w:r>
            <w:r>
              <w:rPr>
                <w:noProof/>
              </w:rPr>
              <w:instrText>HYPERLINK \l "_Toc133573423"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5.4 Applies in location</w:t>
            </w:r>
            <w:r>
              <w:rPr>
                <w:noProof/>
                <w:webHidden/>
              </w:rPr>
              <w:tab/>
            </w:r>
            <w:r>
              <w:rPr>
                <w:noProof/>
                <w:webHidden/>
              </w:rPr>
              <w:fldChar w:fldCharType="begin"/>
            </w:r>
            <w:r>
              <w:rPr>
                <w:noProof/>
                <w:webHidden/>
              </w:rPr>
              <w:instrText xml:space="preserve"> PAGEREF _Toc133573423 \h </w:instrText>
            </w:r>
          </w:ins>
          <w:r>
            <w:rPr>
              <w:noProof/>
              <w:webHidden/>
            </w:rPr>
          </w:r>
          <w:r>
            <w:rPr>
              <w:noProof/>
              <w:webHidden/>
            </w:rPr>
            <w:fldChar w:fldCharType="separate"/>
          </w:r>
          <w:ins w:id="615" w:author="Lyu Yuxiao" w:date="2023-04-28T11:21:00Z">
            <w:r>
              <w:rPr>
                <w:noProof/>
                <w:webHidden/>
              </w:rPr>
              <w:t>66</w:t>
            </w:r>
          </w:ins>
          <w:ins w:id="616" w:author="Lyu Yuxiao" w:date="2023-04-28T11:20:00Z">
            <w:r>
              <w:rPr>
                <w:noProof/>
                <w:webHidden/>
              </w:rPr>
              <w:fldChar w:fldCharType="end"/>
            </w:r>
            <w:r w:rsidRPr="00E27A35">
              <w:rPr>
                <w:rStyle w:val="a3"/>
                <w:noProof/>
              </w:rPr>
              <w:fldChar w:fldCharType="end"/>
            </w:r>
          </w:ins>
        </w:p>
        <w:p w14:paraId="7606541C" w14:textId="1E4B9D84" w:rsidR="005E28B0" w:rsidRDefault="005E28B0">
          <w:pPr>
            <w:pStyle w:val="TOC2"/>
            <w:rPr>
              <w:ins w:id="617" w:author="Lyu Yuxiao" w:date="2023-04-28T11:20:00Z"/>
              <w:rFonts w:asciiTheme="minorHAnsi" w:hAnsiTheme="minorHAnsi" w:cstheme="minorBidi"/>
              <w:noProof/>
              <w:kern w:val="2"/>
              <w:sz w:val="21"/>
              <w:szCs w:val="22"/>
              <w:lang w:eastAsia="zh-CN"/>
            </w:rPr>
          </w:pPr>
          <w:ins w:id="618" w:author="Lyu Yuxiao" w:date="2023-04-28T11:20:00Z">
            <w:r w:rsidRPr="00E27A35">
              <w:rPr>
                <w:rStyle w:val="a3"/>
                <w:noProof/>
              </w:rPr>
              <w:fldChar w:fldCharType="begin"/>
            </w:r>
            <w:r w:rsidRPr="00E27A35">
              <w:rPr>
                <w:rStyle w:val="a3"/>
                <w:noProof/>
              </w:rPr>
              <w:instrText xml:space="preserve"> </w:instrText>
            </w:r>
            <w:r>
              <w:rPr>
                <w:noProof/>
              </w:rPr>
              <w:instrText>HYPERLINK \l "_Toc133573424"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5.5 Authority (reference)</w:t>
            </w:r>
            <w:r>
              <w:rPr>
                <w:noProof/>
                <w:webHidden/>
              </w:rPr>
              <w:tab/>
            </w:r>
            <w:r>
              <w:rPr>
                <w:noProof/>
                <w:webHidden/>
              </w:rPr>
              <w:fldChar w:fldCharType="begin"/>
            </w:r>
            <w:r>
              <w:rPr>
                <w:noProof/>
                <w:webHidden/>
              </w:rPr>
              <w:instrText xml:space="preserve"> PAGEREF _Toc133573424 \h </w:instrText>
            </w:r>
          </w:ins>
          <w:r>
            <w:rPr>
              <w:noProof/>
              <w:webHidden/>
            </w:rPr>
          </w:r>
          <w:r>
            <w:rPr>
              <w:noProof/>
              <w:webHidden/>
            </w:rPr>
            <w:fldChar w:fldCharType="separate"/>
          </w:r>
          <w:ins w:id="619" w:author="Lyu Yuxiao" w:date="2023-04-28T11:21:00Z">
            <w:r>
              <w:rPr>
                <w:noProof/>
                <w:webHidden/>
              </w:rPr>
              <w:t>66</w:t>
            </w:r>
          </w:ins>
          <w:ins w:id="620" w:author="Lyu Yuxiao" w:date="2023-04-28T11:20:00Z">
            <w:r>
              <w:rPr>
                <w:noProof/>
                <w:webHidden/>
              </w:rPr>
              <w:fldChar w:fldCharType="end"/>
            </w:r>
            <w:r w:rsidRPr="00E27A35">
              <w:rPr>
                <w:rStyle w:val="a3"/>
                <w:noProof/>
              </w:rPr>
              <w:fldChar w:fldCharType="end"/>
            </w:r>
          </w:ins>
        </w:p>
        <w:p w14:paraId="6BD5AFC7" w14:textId="517ACB21" w:rsidR="005E28B0" w:rsidRDefault="005E28B0">
          <w:pPr>
            <w:pStyle w:val="TOC2"/>
            <w:rPr>
              <w:ins w:id="621" w:author="Lyu Yuxiao" w:date="2023-04-28T11:20:00Z"/>
              <w:rFonts w:asciiTheme="minorHAnsi" w:hAnsiTheme="minorHAnsi" w:cstheme="minorBidi"/>
              <w:noProof/>
              <w:kern w:val="2"/>
              <w:sz w:val="21"/>
              <w:szCs w:val="22"/>
              <w:lang w:eastAsia="zh-CN"/>
            </w:rPr>
          </w:pPr>
          <w:ins w:id="622" w:author="Lyu Yuxiao" w:date="2023-04-28T11:20:00Z">
            <w:r w:rsidRPr="00E27A35">
              <w:rPr>
                <w:rStyle w:val="a3"/>
                <w:noProof/>
              </w:rPr>
              <w:fldChar w:fldCharType="begin"/>
            </w:r>
            <w:r w:rsidRPr="00E27A35">
              <w:rPr>
                <w:rStyle w:val="a3"/>
                <w:noProof/>
              </w:rPr>
              <w:instrText xml:space="preserve"> </w:instrText>
            </w:r>
            <w:r>
              <w:rPr>
                <w:noProof/>
              </w:rPr>
              <w:instrText>HYPERLINK \l "_Toc133573425"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5.6 Authority service hours</w:t>
            </w:r>
            <w:r>
              <w:rPr>
                <w:noProof/>
                <w:webHidden/>
              </w:rPr>
              <w:tab/>
            </w:r>
            <w:r>
              <w:rPr>
                <w:noProof/>
                <w:webHidden/>
              </w:rPr>
              <w:fldChar w:fldCharType="begin"/>
            </w:r>
            <w:r>
              <w:rPr>
                <w:noProof/>
                <w:webHidden/>
              </w:rPr>
              <w:instrText xml:space="preserve"> PAGEREF _Toc133573425 \h </w:instrText>
            </w:r>
          </w:ins>
          <w:r>
            <w:rPr>
              <w:noProof/>
              <w:webHidden/>
            </w:rPr>
          </w:r>
          <w:r>
            <w:rPr>
              <w:noProof/>
              <w:webHidden/>
            </w:rPr>
            <w:fldChar w:fldCharType="separate"/>
          </w:r>
          <w:ins w:id="623" w:author="Lyu Yuxiao" w:date="2023-04-28T11:21:00Z">
            <w:r>
              <w:rPr>
                <w:noProof/>
                <w:webHidden/>
              </w:rPr>
              <w:t>66</w:t>
            </w:r>
          </w:ins>
          <w:ins w:id="624" w:author="Lyu Yuxiao" w:date="2023-04-28T11:20:00Z">
            <w:r>
              <w:rPr>
                <w:noProof/>
                <w:webHidden/>
              </w:rPr>
              <w:fldChar w:fldCharType="end"/>
            </w:r>
            <w:r w:rsidRPr="00E27A35">
              <w:rPr>
                <w:rStyle w:val="a3"/>
                <w:noProof/>
              </w:rPr>
              <w:fldChar w:fldCharType="end"/>
            </w:r>
          </w:ins>
        </w:p>
        <w:p w14:paraId="7FC55E00" w14:textId="5A6AE1B9" w:rsidR="005E28B0" w:rsidRDefault="005E28B0">
          <w:pPr>
            <w:pStyle w:val="TOC2"/>
            <w:rPr>
              <w:ins w:id="625" w:author="Lyu Yuxiao" w:date="2023-04-28T11:20:00Z"/>
              <w:rFonts w:asciiTheme="minorHAnsi" w:hAnsiTheme="minorHAnsi" w:cstheme="minorBidi"/>
              <w:noProof/>
              <w:kern w:val="2"/>
              <w:sz w:val="21"/>
              <w:szCs w:val="22"/>
              <w:lang w:eastAsia="zh-CN"/>
            </w:rPr>
          </w:pPr>
          <w:ins w:id="626" w:author="Lyu Yuxiao" w:date="2023-04-28T11:20:00Z">
            <w:r w:rsidRPr="00E27A35">
              <w:rPr>
                <w:rStyle w:val="a3"/>
                <w:noProof/>
              </w:rPr>
              <w:fldChar w:fldCharType="begin"/>
            </w:r>
            <w:r w:rsidRPr="00E27A35">
              <w:rPr>
                <w:rStyle w:val="a3"/>
                <w:noProof/>
              </w:rPr>
              <w:instrText xml:space="preserve"> </w:instrText>
            </w:r>
            <w:r>
              <w:rPr>
                <w:noProof/>
              </w:rPr>
              <w:instrText>HYPERLINK \l "_Toc133573426"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5.7 Contact details (reference)</w:t>
            </w:r>
            <w:r>
              <w:rPr>
                <w:noProof/>
                <w:webHidden/>
              </w:rPr>
              <w:tab/>
            </w:r>
            <w:r>
              <w:rPr>
                <w:noProof/>
                <w:webHidden/>
              </w:rPr>
              <w:fldChar w:fldCharType="begin"/>
            </w:r>
            <w:r>
              <w:rPr>
                <w:noProof/>
                <w:webHidden/>
              </w:rPr>
              <w:instrText xml:space="preserve"> PAGEREF _Toc133573426 \h </w:instrText>
            </w:r>
          </w:ins>
          <w:r>
            <w:rPr>
              <w:noProof/>
              <w:webHidden/>
            </w:rPr>
          </w:r>
          <w:r>
            <w:rPr>
              <w:noProof/>
              <w:webHidden/>
            </w:rPr>
            <w:fldChar w:fldCharType="separate"/>
          </w:r>
          <w:ins w:id="627" w:author="Lyu Yuxiao" w:date="2023-04-28T11:21:00Z">
            <w:r>
              <w:rPr>
                <w:noProof/>
                <w:webHidden/>
              </w:rPr>
              <w:t>66</w:t>
            </w:r>
          </w:ins>
          <w:ins w:id="628" w:author="Lyu Yuxiao" w:date="2023-04-28T11:20:00Z">
            <w:r>
              <w:rPr>
                <w:noProof/>
                <w:webHidden/>
              </w:rPr>
              <w:fldChar w:fldCharType="end"/>
            </w:r>
            <w:r w:rsidRPr="00E27A35">
              <w:rPr>
                <w:rStyle w:val="a3"/>
                <w:noProof/>
              </w:rPr>
              <w:fldChar w:fldCharType="end"/>
            </w:r>
          </w:ins>
        </w:p>
        <w:p w14:paraId="51B417D1" w14:textId="04833EBC" w:rsidR="005E28B0" w:rsidRDefault="005E28B0">
          <w:pPr>
            <w:pStyle w:val="TOC2"/>
            <w:rPr>
              <w:ins w:id="629" w:author="Lyu Yuxiao" w:date="2023-04-28T11:20:00Z"/>
              <w:rFonts w:asciiTheme="minorHAnsi" w:hAnsiTheme="minorHAnsi" w:cstheme="minorBidi"/>
              <w:noProof/>
              <w:kern w:val="2"/>
              <w:sz w:val="21"/>
              <w:szCs w:val="22"/>
              <w:lang w:eastAsia="zh-CN"/>
            </w:rPr>
          </w:pPr>
          <w:ins w:id="630" w:author="Lyu Yuxiao" w:date="2023-04-28T11:20:00Z">
            <w:r w:rsidRPr="00E27A35">
              <w:rPr>
                <w:rStyle w:val="a3"/>
                <w:noProof/>
              </w:rPr>
              <w:fldChar w:fldCharType="begin"/>
            </w:r>
            <w:r w:rsidRPr="00E27A35">
              <w:rPr>
                <w:rStyle w:val="a3"/>
                <w:noProof/>
              </w:rPr>
              <w:instrText xml:space="preserve"> </w:instrText>
            </w:r>
            <w:r>
              <w:rPr>
                <w:noProof/>
              </w:rPr>
              <w:instrText>HYPERLINK \l "_Toc133573427"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5.8 Control authority</w:t>
            </w:r>
            <w:r>
              <w:rPr>
                <w:noProof/>
                <w:webHidden/>
              </w:rPr>
              <w:tab/>
            </w:r>
            <w:r>
              <w:rPr>
                <w:noProof/>
                <w:webHidden/>
              </w:rPr>
              <w:fldChar w:fldCharType="begin"/>
            </w:r>
            <w:r>
              <w:rPr>
                <w:noProof/>
                <w:webHidden/>
              </w:rPr>
              <w:instrText xml:space="preserve"> PAGEREF _Toc133573427 \h </w:instrText>
            </w:r>
          </w:ins>
          <w:r>
            <w:rPr>
              <w:noProof/>
              <w:webHidden/>
            </w:rPr>
          </w:r>
          <w:r>
            <w:rPr>
              <w:noProof/>
              <w:webHidden/>
            </w:rPr>
            <w:fldChar w:fldCharType="separate"/>
          </w:r>
          <w:ins w:id="631" w:author="Lyu Yuxiao" w:date="2023-04-28T11:21:00Z">
            <w:r>
              <w:rPr>
                <w:noProof/>
                <w:webHidden/>
              </w:rPr>
              <w:t>67</w:t>
            </w:r>
          </w:ins>
          <w:ins w:id="632" w:author="Lyu Yuxiao" w:date="2023-04-28T11:20:00Z">
            <w:r>
              <w:rPr>
                <w:noProof/>
                <w:webHidden/>
              </w:rPr>
              <w:fldChar w:fldCharType="end"/>
            </w:r>
            <w:r w:rsidRPr="00E27A35">
              <w:rPr>
                <w:rStyle w:val="a3"/>
                <w:noProof/>
              </w:rPr>
              <w:fldChar w:fldCharType="end"/>
            </w:r>
          </w:ins>
        </w:p>
        <w:p w14:paraId="05028379" w14:textId="2EF31C65" w:rsidR="005E28B0" w:rsidRDefault="005E28B0">
          <w:pPr>
            <w:pStyle w:val="TOC2"/>
            <w:rPr>
              <w:ins w:id="633" w:author="Lyu Yuxiao" w:date="2023-04-28T11:20:00Z"/>
              <w:rFonts w:asciiTheme="minorHAnsi" w:hAnsiTheme="minorHAnsi" w:cstheme="minorBidi"/>
              <w:noProof/>
              <w:kern w:val="2"/>
              <w:sz w:val="21"/>
              <w:szCs w:val="22"/>
              <w:lang w:eastAsia="zh-CN"/>
            </w:rPr>
          </w:pPr>
          <w:ins w:id="634" w:author="Lyu Yuxiao" w:date="2023-04-28T11:20:00Z">
            <w:r w:rsidRPr="00E27A35">
              <w:rPr>
                <w:rStyle w:val="a3"/>
                <w:noProof/>
              </w:rPr>
              <w:fldChar w:fldCharType="begin"/>
            </w:r>
            <w:r w:rsidRPr="00E27A35">
              <w:rPr>
                <w:rStyle w:val="a3"/>
                <w:noProof/>
              </w:rPr>
              <w:instrText xml:space="preserve"> </w:instrText>
            </w:r>
            <w:r>
              <w:rPr>
                <w:noProof/>
              </w:rPr>
              <w:instrText>HYPERLINK \l "_Toc133573428"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5.9 Controlled service</w:t>
            </w:r>
            <w:r>
              <w:rPr>
                <w:noProof/>
                <w:webHidden/>
              </w:rPr>
              <w:tab/>
            </w:r>
            <w:r>
              <w:rPr>
                <w:noProof/>
                <w:webHidden/>
              </w:rPr>
              <w:fldChar w:fldCharType="begin"/>
            </w:r>
            <w:r>
              <w:rPr>
                <w:noProof/>
                <w:webHidden/>
              </w:rPr>
              <w:instrText xml:space="preserve"> PAGEREF _Toc133573428 \h </w:instrText>
            </w:r>
          </w:ins>
          <w:r>
            <w:rPr>
              <w:noProof/>
              <w:webHidden/>
            </w:rPr>
          </w:r>
          <w:r>
            <w:rPr>
              <w:noProof/>
              <w:webHidden/>
            </w:rPr>
            <w:fldChar w:fldCharType="separate"/>
          </w:r>
          <w:ins w:id="635" w:author="Lyu Yuxiao" w:date="2023-04-28T11:21:00Z">
            <w:r>
              <w:rPr>
                <w:noProof/>
                <w:webHidden/>
              </w:rPr>
              <w:t>67</w:t>
            </w:r>
          </w:ins>
          <w:ins w:id="636" w:author="Lyu Yuxiao" w:date="2023-04-28T11:20:00Z">
            <w:r>
              <w:rPr>
                <w:noProof/>
                <w:webHidden/>
              </w:rPr>
              <w:fldChar w:fldCharType="end"/>
            </w:r>
            <w:r w:rsidRPr="00E27A35">
              <w:rPr>
                <w:rStyle w:val="a3"/>
                <w:noProof/>
              </w:rPr>
              <w:fldChar w:fldCharType="end"/>
            </w:r>
          </w:ins>
        </w:p>
        <w:p w14:paraId="4C7A6491" w14:textId="0FFCCFE8" w:rsidR="005E28B0" w:rsidRDefault="005E28B0">
          <w:pPr>
            <w:pStyle w:val="TOC2"/>
            <w:rPr>
              <w:ins w:id="637" w:author="Lyu Yuxiao" w:date="2023-04-28T11:20:00Z"/>
              <w:rFonts w:asciiTheme="minorHAnsi" w:hAnsiTheme="minorHAnsi" w:cstheme="minorBidi"/>
              <w:noProof/>
              <w:kern w:val="2"/>
              <w:sz w:val="21"/>
              <w:szCs w:val="22"/>
              <w:lang w:eastAsia="zh-CN"/>
            </w:rPr>
          </w:pPr>
          <w:ins w:id="638" w:author="Lyu Yuxiao" w:date="2023-04-28T11:20:00Z">
            <w:r w:rsidRPr="00E27A35">
              <w:rPr>
                <w:rStyle w:val="a3"/>
                <w:noProof/>
              </w:rPr>
              <w:fldChar w:fldCharType="begin"/>
            </w:r>
            <w:r w:rsidRPr="00E27A35">
              <w:rPr>
                <w:rStyle w:val="a3"/>
                <w:noProof/>
              </w:rPr>
              <w:instrText xml:space="preserve"> </w:instrText>
            </w:r>
            <w:r>
              <w:rPr>
                <w:noProof/>
              </w:rPr>
              <w:instrText>HYPERLINK \l "_Toc133573429"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5.10 Defined for</w:t>
            </w:r>
            <w:r>
              <w:rPr>
                <w:noProof/>
                <w:webHidden/>
              </w:rPr>
              <w:tab/>
            </w:r>
            <w:r>
              <w:rPr>
                <w:noProof/>
                <w:webHidden/>
              </w:rPr>
              <w:fldChar w:fldCharType="begin"/>
            </w:r>
            <w:r>
              <w:rPr>
                <w:noProof/>
                <w:webHidden/>
              </w:rPr>
              <w:instrText xml:space="preserve"> PAGEREF _Toc133573429 \h </w:instrText>
            </w:r>
          </w:ins>
          <w:r>
            <w:rPr>
              <w:noProof/>
              <w:webHidden/>
            </w:rPr>
          </w:r>
          <w:r>
            <w:rPr>
              <w:noProof/>
              <w:webHidden/>
            </w:rPr>
            <w:fldChar w:fldCharType="separate"/>
          </w:r>
          <w:ins w:id="639" w:author="Lyu Yuxiao" w:date="2023-04-28T11:21:00Z">
            <w:r>
              <w:rPr>
                <w:noProof/>
                <w:webHidden/>
              </w:rPr>
              <w:t>67</w:t>
            </w:r>
          </w:ins>
          <w:ins w:id="640" w:author="Lyu Yuxiao" w:date="2023-04-28T11:20:00Z">
            <w:r>
              <w:rPr>
                <w:noProof/>
                <w:webHidden/>
              </w:rPr>
              <w:fldChar w:fldCharType="end"/>
            </w:r>
            <w:r w:rsidRPr="00E27A35">
              <w:rPr>
                <w:rStyle w:val="a3"/>
                <w:noProof/>
              </w:rPr>
              <w:fldChar w:fldCharType="end"/>
            </w:r>
          </w:ins>
        </w:p>
        <w:p w14:paraId="0E70DD94" w14:textId="37ADCD7D" w:rsidR="005E28B0" w:rsidRDefault="005E28B0">
          <w:pPr>
            <w:pStyle w:val="TOC2"/>
            <w:rPr>
              <w:ins w:id="641" w:author="Lyu Yuxiao" w:date="2023-04-28T11:20:00Z"/>
              <w:rFonts w:asciiTheme="minorHAnsi" w:hAnsiTheme="minorHAnsi" w:cstheme="minorBidi"/>
              <w:noProof/>
              <w:kern w:val="2"/>
              <w:sz w:val="21"/>
              <w:szCs w:val="22"/>
              <w:lang w:eastAsia="zh-CN"/>
            </w:rPr>
          </w:pPr>
          <w:ins w:id="642" w:author="Lyu Yuxiao" w:date="2023-04-28T11:20:00Z">
            <w:r w:rsidRPr="00E27A35">
              <w:rPr>
                <w:rStyle w:val="a3"/>
                <w:noProof/>
              </w:rPr>
              <w:fldChar w:fldCharType="begin"/>
            </w:r>
            <w:r w:rsidRPr="00E27A35">
              <w:rPr>
                <w:rStyle w:val="a3"/>
                <w:noProof/>
              </w:rPr>
              <w:instrText xml:space="preserve"> </w:instrText>
            </w:r>
            <w:r>
              <w:rPr>
                <w:noProof/>
              </w:rPr>
              <w:instrText>HYPERLINK \l "_Toc133573430"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5.11 Defines</w:t>
            </w:r>
            <w:r>
              <w:rPr>
                <w:noProof/>
                <w:webHidden/>
              </w:rPr>
              <w:tab/>
            </w:r>
            <w:r>
              <w:rPr>
                <w:noProof/>
                <w:webHidden/>
              </w:rPr>
              <w:fldChar w:fldCharType="begin"/>
            </w:r>
            <w:r>
              <w:rPr>
                <w:noProof/>
                <w:webHidden/>
              </w:rPr>
              <w:instrText xml:space="preserve"> PAGEREF _Toc133573430 \h </w:instrText>
            </w:r>
          </w:ins>
          <w:r>
            <w:rPr>
              <w:noProof/>
              <w:webHidden/>
            </w:rPr>
          </w:r>
          <w:r>
            <w:rPr>
              <w:noProof/>
              <w:webHidden/>
            </w:rPr>
            <w:fldChar w:fldCharType="separate"/>
          </w:r>
          <w:ins w:id="643" w:author="Lyu Yuxiao" w:date="2023-04-28T11:21:00Z">
            <w:r>
              <w:rPr>
                <w:noProof/>
                <w:webHidden/>
              </w:rPr>
              <w:t>67</w:t>
            </w:r>
          </w:ins>
          <w:ins w:id="644" w:author="Lyu Yuxiao" w:date="2023-04-28T11:20:00Z">
            <w:r>
              <w:rPr>
                <w:noProof/>
                <w:webHidden/>
              </w:rPr>
              <w:fldChar w:fldCharType="end"/>
            </w:r>
            <w:r w:rsidRPr="00E27A35">
              <w:rPr>
                <w:rStyle w:val="a3"/>
                <w:noProof/>
              </w:rPr>
              <w:fldChar w:fldCharType="end"/>
            </w:r>
          </w:ins>
        </w:p>
        <w:p w14:paraId="1AF13482" w14:textId="12D44D7A" w:rsidR="005E28B0" w:rsidRDefault="005E28B0">
          <w:pPr>
            <w:pStyle w:val="TOC2"/>
            <w:rPr>
              <w:ins w:id="645" w:author="Lyu Yuxiao" w:date="2023-04-28T11:20:00Z"/>
              <w:rFonts w:asciiTheme="minorHAnsi" w:hAnsiTheme="minorHAnsi" w:cstheme="minorBidi"/>
              <w:noProof/>
              <w:kern w:val="2"/>
              <w:sz w:val="21"/>
              <w:szCs w:val="22"/>
              <w:lang w:eastAsia="zh-CN"/>
            </w:rPr>
          </w:pPr>
          <w:ins w:id="646" w:author="Lyu Yuxiao" w:date="2023-04-28T11:20:00Z">
            <w:r w:rsidRPr="00E27A35">
              <w:rPr>
                <w:rStyle w:val="a3"/>
                <w:noProof/>
              </w:rPr>
              <w:lastRenderedPageBreak/>
              <w:fldChar w:fldCharType="begin"/>
            </w:r>
            <w:r w:rsidRPr="00E27A35">
              <w:rPr>
                <w:rStyle w:val="a3"/>
                <w:noProof/>
              </w:rPr>
              <w:instrText xml:space="preserve"> </w:instrText>
            </w:r>
            <w:r>
              <w:rPr>
                <w:noProof/>
              </w:rPr>
              <w:instrText>HYPERLINK \l "_Toc133573431"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5.12 Identifies</w:t>
            </w:r>
            <w:r>
              <w:rPr>
                <w:noProof/>
                <w:webHidden/>
              </w:rPr>
              <w:tab/>
            </w:r>
            <w:r>
              <w:rPr>
                <w:noProof/>
                <w:webHidden/>
              </w:rPr>
              <w:fldChar w:fldCharType="begin"/>
            </w:r>
            <w:r>
              <w:rPr>
                <w:noProof/>
                <w:webHidden/>
              </w:rPr>
              <w:instrText xml:space="preserve"> PAGEREF _Toc133573431 \h </w:instrText>
            </w:r>
          </w:ins>
          <w:r>
            <w:rPr>
              <w:noProof/>
              <w:webHidden/>
            </w:rPr>
          </w:r>
          <w:r>
            <w:rPr>
              <w:noProof/>
              <w:webHidden/>
            </w:rPr>
            <w:fldChar w:fldCharType="separate"/>
          </w:r>
          <w:ins w:id="647" w:author="Lyu Yuxiao" w:date="2023-04-28T11:21:00Z">
            <w:r>
              <w:rPr>
                <w:noProof/>
                <w:webHidden/>
              </w:rPr>
              <w:t>67</w:t>
            </w:r>
          </w:ins>
          <w:ins w:id="648" w:author="Lyu Yuxiao" w:date="2023-04-28T11:20:00Z">
            <w:r>
              <w:rPr>
                <w:noProof/>
                <w:webHidden/>
              </w:rPr>
              <w:fldChar w:fldCharType="end"/>
            </w:r>
            <w:r w:rsidRPr="00E27A35">
              <w:rPr>
                <w:rStyle w:val="a3"/>
                <w:noProof/>
              </w:rPr>
              <w:fldChar w:fldCharType="end"/>
            </w:r>
          </w:ins>
        </w:p>
        <w:p w14:paraId="32782C7B" w14:textId="5BF829F3" w:rsidR="005E28B0" w:rsidRDefault="005E28B0">
          <w:pPr>
            <w:pStyle w:val="TOC2"/>
            <w:rPr>
              <w:ins w:id="649" w:author="Lyu Yuxiao" w:date="2023-04-28T11:20:00Z"/>
              <w:rFonts w:asciiTheme="minorHAnsi" w:hAnsiTheme="minorHAnsi" w:cstheme="minorBidi"/>
              <w:noProof/>
              <w:kern w:val="2"/>
              <w:sz w:val="21"/>
              <w:szCs w:val="22"/>
              <w:lang w:eastAsia="zh-CN"/>
            </w:rPr>
          </w:pPr>
          <w:ins w:id="650" w:author="Lyu Yuxiao" w:date="2023-04-28T11:20:00Z">
            <w:r w:rsidRPr="00E27A35">
              <w:rPr>
                <w:rStyle w:val="a3"/>
                <w:noProof/>
              </w:rPr>
              <w:fldChar w:fldCharType="begin"/>
            </w:r>
            <w:r w:rsidRPr="00E27A35">
              <w:rPr>
                <w:rStyle w:val="a3"/>
                <w:noProof/>
              </w:rPr>
              <w:instrText xml:space="preserve"> </w:instrText>
            </w:r>
            <w:r>
              <w:rPr>
                <w:noProof/>
              </w:rPr>
              <w:instrText>HYPERLINK \l "_Toc133573432"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5.13 Information provided for</w:t>
            </w:r>
            <w:r>
              <w:rPr>
                <w:noProof/>
                <w:webHidden/>
              </w:rPr>
              <w:tab/>
            </w:r>
            <w:r>
              <w:rPr>
                <w:noProof/>
                <w:webHidden/>
              </w:rPr>
              <w:fldChar w:fldCharType="begin"/>
            </w:r>
            <w:r>
              <w:rPr>
                <w:noProof/>
                <w:webHidden/>
              </w:rPr>
              <w:instrText xml:space="preserve"> PAGEREF _Toc133573432 \h </w:instrText>
            </w:r>
          </w:ins>
          <w:r>
            <w:rPr>
              <w:noProof/>
              <w:webHidden/>
            </w:rPr>
          </w:r>
          <w:r>
            <w:rPr>
              <w:noProof/>
              <w:webHidden/>
            </w:rPr>
            <w:fldChar w:fldCharType="separate"/>
          </w:r>
          <w:ins w:id="651" w:author="Lyu Yuxiao" w:date="2023-04-28T11:21:00Z">
            <w:r>
              <w:rPr>
                <w:noProof/>
                <w:webHidden/>
              </w:rPr>
              <w:t>67</w:t>
            </w:r>
          </w:ins>
          <w:ins w:id="652" w:author="Lyu Yuxiao" w:date="2023-04-28T11:20:00Z">
            <w:r>
              <w:rPr>
                <w:noProof/>
                <w:webHidden/>
              </w:rPr>
              <w:fldChar w:fldCharType="end"/>
            </w:r>
            <w:r w:rsidRPr="00E27A35">
              <w:rPr>
                <w:rStyle w:val="a3"/>
                <w:noProof/>
              </w:rPr>
              <w:fldChar w:fldCharType="end"/>
            </w:r>
          </w:ins>
        </w:p>
        <w:p w14:paraId="474F2893" w14:textId="4DCF05CD" w:rsidR="005E28B0" w:rsidRDefault="005E28B0">
          <w:pPr>
            <w:pStyle w:val="TOC2"/>
            <w:rPr>
              <w:ins w:id="653" w:author="Lyu Yuxiao" w:date="2023-04-28T11:20:00Z"/>
              <w:rFonts w:asciiTheme="minorHAnsi" w:hAnsiTheme="minorHAnsi" w:cstheme="minorBidi"/>
              <w:noProof/>
              <w:kern w:val="2"/>
              <w:sz w:val="21"/>
              <w:szCs w:val="22"/>
              <w:lang w:eastAsia="zh-CN"/>
            </w:rPr>
          </w:pPr>
          <w:ins w:id="654" w:author="Lyu Yuxiao" w:date="2023-04-28T11:20:00Z">
            <w:r w:rsidRPr="00E27A35">
              <w:rPr>
                <w:rStyle w:val="a3"/>
                <w:noProof/>
              </w:rPr>
              <w:fldChar w:fldCharType="begin"/>
            </w:r>
            <w:r w:rsidRPr="00E27A35">
              <w:rPr>
                <w:rStyle w:val="a3"/>
                <w:noProof/>
              </w:rPr>
              <w:instrText xml:space="preserve"> </w:instrText>
            </w:r>
            <w:r>
              <w:rPr>
                <w:noProof/>
              </w:rPr>
              <w:instrText>HYPERLINK \l "_Toc133573433"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5.14 Is applicable to</w:t>
            </w:r>
            <w:r>
              <w:rPr>
                <w:noProof/>
                <w:webHidden/>
              </w:rPr>
              <w:tab/>
            </w:r>
            <w:r>
              <w:rPr>
                <w:noProof/>
                <w:webHidden/>
              </w:rPr>
              <w:fldChar w:fldCharType="begin"/>
            </w:r>
            <w:r>
              <w:rPr>
                <w:noProof/>
                <w:webHidden/>
              </w:rPr>
              <w:instrText xml:space="preserve"> PAGEREF _Toc133573433 \h </w:instrText>
            </w:r>
          </w:ins>
          <w:r>
            <w:rPr>
              <w:noProof/>
              <w:webHidden/>
            </w:rPr>
          </w:r>
          <w:r>
            <w:rPr>
              <w:noProof/>
              <w:webHidden/>
            </w:rPr>
            <w:fldChar w:fldCharType="separate"/>
          </w:r>
          <w:ins w:id="655" w:author="Lyu Yuxiao" w:date="2023-04-28T11:21:00Z">
            <w:r>
              <w:rPr>
                <w:noProof/>
                <w:webHidden/>
              </w:rPr>
              <w:t>67</w:t>
            </w:r>
          </w:ins>
          <w:ins w:id="656" w:author="Lyu Yuxiao" w:date="2023-04-28T11:20:00Z">
            <w:r>
              <w:rPr>
                <w:noProof/>
                <w:webHidden/>
              </w:rPr>
              <w:fldChar w:fldCharType="end"/>
            </w:r>
            <w:r w:rsidRPr="00E27A35">
              <w:rPr>
                <w:rStyle w:val="a3"/>
                <w:noProof/>
              </w:rPr>
              <w:fldChar w:fldCharType="end"/>
            </w:r>
          </w:ins>
        </w:p>
        <w:p w14:paraId="42D46A97" w14:textId="63505572" w:rsidR="005E28B0" w:rsidRDefault="005E28B0">
          <w:pPr>
            <w:pStyle w:val="TOC2"/>
            <w:rPr>
              <w:ins w:id="657" w:author="Lyu Yuxiao" w:date="2023-04-28T11:20:00Z"/>
              <w:rFonts w:asciiTheme="minorHAnsi" w:hAnsiTheme="minorHAnsi" w:cstheme="minorBidi"/>
              <w:noProof/>
              <w:kern w:val="2"/>
              <w:sz w:val="21"/>
              <w:szCs w:val="22"/>
              <w:lang w:eastAsia="zh-CN"/>
            </w:rPr>
          </w:pPr>
          <w:ins w:id="658" w:author="Lyu Yuxiao" w:date="2023-04-28T11:20:00Z">
            <w:r w:rsidRPr="00E27A35">
              <w:rPr>
                <w:rStyle w:val="a3"/>
                <w:noProof/>
              </w:rPr>
              <w:fldChar w:fldCharType="begin"/>
            </w:r>
            <w:r w:rsidRPr="00E27A35">
              <w:rPr>
                <w:rStyle w:val="a3"/>
                <w:noProof/>
              </w:rPr>
              <w:instrText xml:space="preserve"> </w:instrText>
            </w:r>
            <w:r>
              <w:rPr>
                <w:noProof/>
              </w:rPr>
              <w:instrText>HYPERLINK \l "_Toc133573434"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5.15 Location service hours</w:t>
            </w:r>
            <w:r>
              <w:rPr>
                <w:noProof/>
                <w:webHidden/>
              </w:rPr>
              <w:tab/>
            </w:r>
            <w:r>
              <w:rPr>
                <w:noProof/>
                <w:webHidden/>
              </w:rPr>
              <w:fldChar w:fldCharType="begin"/>
            </w:r>
            <w:r>
              <w:rPr>
                <w:noProof/>
                <w:webHidden/>
              </w:rPr>
              <w:instrText xml:space="preserve"> PAGEREF _Toc133573434 \h </w:instrText>
            </w:r>
          </w:ins>
          <w:r>
            <w:rPr>
              <w:noProof/>
              <w:webHidden/>
            </w:rPr>
          </w:r>
          <w:r>
            <w:rPr>
              <w:noProof/>
              <w:webHidden/>
            </w:rPr>
            <w:fldChar w:fldCharType="separate"/>
          </w:r>
          <w:ins w:id="659" w:author="Lyu Yuxiao" w:date="2023-04-28T11:21:00Z">
            <w:r>
              <w:rPr>
                <w:noProof/>
                <w:webHidden/>
              </w:rPr>
              <w:t>68</w:t>
            </w:r>
          </w:ins>
          <w:ins w:id="660" w:author="Lyu Yuxiao" w:date="2023-04-28T11:20:00Z">
            <w:r>
              <w:rPr>
                <w:noProof/>
                <w:webHidden/>
              </w:rPr>
              <w:fldChar w:fldCharType="end"/>
            </w:r>
            <w:r w:rsidRPr="00E27A35">
              <w:rPr>
                <w:rStyle w:val="a3"/>
                <w:noProof/>
              </w:rPr>
              <w:fldChar w:fldCharType="end"/>
            </w:r>
          </w:ins>
        </w:p>
        <w:p w14:paraId="6A09FEDD" w14:textId="263C19A1" w:rsidR="005E28B0" w:rsidRDefault="005E28B0">
          <w:pPr>
            <w:pStyle w:val="TOC2"/>
            <w:rPr>
              <w:ins w:id="661" w:author="Lyu Yuxiao" w:date="2023-04-28T11:20:00Z"/>
              <w:rFonts w:asciiTheme="minorHAnsi" w:hAnsiTheme="minorHAnsi" w:cstheme="minorBidi"/>
              <w:noProof/>
              <w:kern w:val="2"/>
              <w:sz w:val="21"/>
              <w:szCs w:val="22"/>
              <w:lang w:eastAsia="zh-CN"/>
            </w:rPr>
          </w:pPr>
          <w:ins w:id="662" w:author="Lyu Yuxiao" w:date="2023-04-28T11:20:00Z">
            <w:r w:rsidRPr="00E27A35">
              <w:rPr>
                <w:rStyle w:val="a3"/>
                <w:noProof/>
              </w:rPr>
              <w:fldChar w:fldCharType="begin"/>
            </w:r>
            <w:r w:rsidRPr="00E27A35">
              <w:rPr>
                <w:rStyle w:val="a3"/>
                <w:noProof/>
              </w:rPr>
              <w:instrText xml:space="preserve"> </w:instrText>
            </w:r>
            <w:r>
              <w:rPr>
                <w:noProof/>
              </w:rPr>
              <w:instrText>HYPERLINK \l "_Toc133573435"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5.16 The information</w:t>
            </w:r>
            <w:r>
              <w:rPr>
                <w:noProof/>
                <w:webHidden/>
              </w:rPr>
              <w:tab/>
            </w:r>
            <w:r>
              <w:rPr>
                <w:noProof/>
                <w:webHidden/>
              </w:rPr>
              <w:fldChar w:fldCharType="begin"/>
            </w:r>
            <w:r>
              <w:rPr>
                <w:noProof/>
                <w:webHidden/>
              </w:rPr>
              <w:instrText xml:space="preserve"> PAGEREF _Toc133573435 \h </w:instrText>
            </w:r>
          </w:ins>
          <w:r>
            <w:rPr>
              <w:noProof/>
              <w:webHidden/>
            </w:rPr>
          </w:r>
          <w:r>
            <w:rPr>
              <w:noProof/>
              <w:webHidden/>
            </w:rPr>
            <w:fldChar w:fldCharType="separate"/>
          </w:r>
          <w:ins w:id="663" w:author="Lyu Yuxiao" w:date="2023-04-28T11:21:00Z">
            <w:r>
              <w:rPr>
                <w:noProof/>
                <w:webHidden/>
              </w:rPr>
              <w:t>68</w:t>
            </w:r>
          </w:ins>
          <w:ins w:id="664" w:author="Lyu Yuxiao" w:date="2023-04-28T11:20:00Z">
            <w:r>
              <w:rPr>
                <w:noProof/>
                <w:webHidden/>
              </w:rPr>
              <w:fldChar w:fldCharType="end"/>
            </w:r>
            <w:r w:rsidRPr="00E27A35">
              <w:rPr>
                <w:rStyle w:val="a3"/>
                <w:noProof/>
              </w:rPr>
              <w:fldChar w:fldCharType="end"/>
            </w:r>
          </w:ins>
        </w:p>
        <w:p w14:paraId="1C836697" w14:textId="24139C47" w:rsidR="005E28B0" w:rsidRDefault="005E28B0">
          <w:pPr>
            <w:pStyle w:val="TOC2"/>
            <w:rPr>
              <w:ins w:id="665" w:author="Lyu Yuxiao" w:date="2023-04-28T11:20:00Z"/>
              <w:rFonts w:asciiTheme="minorHAnsi" w:hAnsiTheme="minorHAnsi" w:cstheme="minorBidi"/>
              <w:noProof/>
              <w:kern w:val="2"/>
              <w:sz w:val="21"/>
              <w:szCs w:val="22"/>
              <w:lang w:eastAsia="zh-CN"/>
            </w:rPr>
          </w:pPr>
          <w:ins w:id="666" w:author="Lyu Yuxiao" w:date="2023-04-28T11:20:00Z">
            <w:r w:rsidRPr="00E27A35">
              <w:rPr>
                <w:rStyle w:val="a3"/>
                <w:noProof/>
              </w:rPr>
              <w:fldChar w:fldCharType="begin"/>
            </w:r>
            <w:r w:rsidRPr="00E27A35">
              <w:rPr>
                <w:rStyle w:val="a3"/>
                <w:noProof/>
              </w:rPr>
              <w:instrText xml:space="preserve"> </w:instrText>
            </w:r>
            <w:r>
              <w:rPr>
                <w:noProof/>
              </w:rPr>
              <w:instrText>HYPERLINK \l "_Toc133573436"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5.17 The organisation</w:t>
            </w:r>
            <w:r>
              <w:rPr>
                <w:noProof/>
                <w:webHidden/>
              </w:rPr>
              <w:tab/>
            </w:r>
            <w:r>
              <w:rPr>
                <w:noProof/>
                <w:webHidden/>
              </w:rPr>
              <w:fldChar w:fldCharType="begin"/>
            </w:r>
            <w:r>
              <w:rPr>
                <w:noProof/>
                <w:webHidden/>
              </w:rPr>
              <w:instrText xml:space="preserve"> PAGEREF _Toc133573436 \h </w:instrText>
            </w:r>
          </w:ins>
          <w:r>
            <w:rPr>
              <w:noProof/>
              <w:webHidden/>
            </w:rPr>
          </w:r>
          <w:r>
            <w:rPr>
              <w:noProof/>
              <w:webHidden/>
            </w:rPr>
            <w:fldChar w:fldCharType="separate"/>
          </w:r>
          <w:ins w:id="667" w:author="Lyu Yuxiao" w:date="2023-04-28T11:21:00Z">
            <w:r>
              <w:rPr>
                <w:noProof/>
                <w:webHidden/>
              </w:rPr>
              <w:t>68</w:t>
            </w:r>
          </w:ins>
          <w:ins w:id="668" w:author="Lyu Yuxiao" w:date="2023-04-28T11:20:00Z">
            <w:r>
              <w:rPr>
                <w:noProof/>
                <w:webHidden/>
              </w:rPr>
              <w:fldChar w:fldCharType="end"/>
            </w:r>
            <w:r w:rsidRPr="00E27A35">
              <w:rPr>
                <w:rStyle w:val="a3"/>
                <w:noProof/>
              </w:rPr>
              <w:fldChar w:fldCharType="end"/>
            </w:r>
          </w:ins>
        </w:p>
        <w:p w14:paraId="78035D75" w14:textId="440C1841" w:rsidR="005E28B0" w:rsidRDefault="005E28B0">
          <w:pPr>
            <w:pStyle w:val="TOC2"/>
            <w:rPr>
              <w:ins w:id="669" w:author="Lyu Yuxiao" w:date="2023-04-28T11:20:00Z"/>
              <w:rFonts w:asciiTheme="minorHAnsi" w:hAnsiTheme="minorHAnsi" w:cstheme="minorBidi"/>
              <w:noProof/>
              <w:kern w:val="2"/>
              <w:sz w:val="21"/>
              <w:szCs w:val="22"/>
              <w:lang w:eastAsia="zh-CN"/>
            </w:rPr>
          </w:pPr>
          <w:ins w:id="670" w:author="Lyu Yuxiao" w:date="2023-04-28T11:20:00Z">
            <w:r w:rsidRPr="00E27A35">
              <w:rPr>
                <w:rStyle w:val="a3"/>
                <w:noProof/>
              </w:rPr>
              <w:fldChar w:fldCharType="begin"/>
            </w:r>
            <w:r w:rsidRPr="00E27A35">
              <w:rPr>
                <w:rStyle w:val="a3"/>
                <w:noProof/>
              </w:rPr>
              <w:instrText xml:space="preserve"> </w:instrText>
            </w:r>
            <w:r>
              <w:rPr>
                <w:noProof/>
              </w:rPr>
              <w:instrText>HYPERLINK \l "_Toc133573437"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5.18 Partial working day</w:t>
            </w:r>
            <w:r>
              <w:rPr>
                <w:noProof/>
                <w:webHidden/>
              </w:rPr>
              <w:tab/>
            </w:r>
            <w:r>
              <w:rPr>
                <w:noProof/>
                <w:webHidden/>
              </w:rPr>
              <w:fldChar w:fldCharType="begin"/>
            </w:r>
            <w:r>
              <w:rPr>
                <w:noProof/>
                <w:webHidden/>
              </w:rPr>
              <w:instrText xml:space="preserve"> PAGEREF _Toc133573437 \h </w:instrText>
            </w:r>
          </w:ins>
          <w:r>
            <w:rPr>
              <w:noProof/>
              <w:webHidden/>
            </w:rPr>
          </w:r>
          <w:r>
            <w:rPr>
              <w:noProof/>
              <w:webHidden/>
            </w:rPr>
            <w:fldChar w:fldCharType="separate"/>
          </w:r>
          <w:ins w:id="671" w:author="Lyu Yuxiao" w:date="2023-04-28T11:21:00Z">
            <w:r>
              <w:rPr>
                <w:noProof/>
                <w:webHidden/>
              </w:rPr>
              <w:t>68</w:t>
            </w:r>
          </w:ins>
          <w:ins w:id="672" w:author="Lyu Yuxiao" w:date="2023-04-28T11:20:00Z">
            <w:r>
              <w:rPr>
                <w:noProof/>
                <w:webHidden/>
              </w:rPr>
              <w:fldChar w:fldCharType="end"/>
            </w:r>
            <w:r w:rsidRPr="00E27A35">
              <w:rPr>
                <w:rStyle w:val="a3"/>
                <w:noProof/>
              </w:rPr>
              <w:fldChar w:fldCharType="end"/>
            </w:r>
          </w:ins>
        </w:p>
        <w:p w14:paraId="342550F5" w14:textId="779683D6" w:rsidR="005E28B0" w:rsidRDefault="005E28B0">
          <w:pPr>
            <w:pStyle w:val="TOC2"/>
            <w:rPr>
              <w:ins w:id="673" w:author="Lyu Yuxiao" w:date="2023-04-28T11:20:00Z"/>
              <w:rFonts w:asciiTheme="minorHAnsi" w:hAnsiTheme="minorHAnsi" w:cstheme="minorBidi"/>
              <w:noProof/>
              <w:kern w:val="2"/>
              <w:sz w:val="21"/>
              <w:szCs w:val="22"/>
              <w:lang w:eastAsia="zh-CN"/>
            </w:rPr>
          </w:pPr>
          <w:ins w:id="674" w:author="Lyu Yuxiao" w:date="2023-04-28T11:20:00Z">
            <w:r w:rsidRPr="00E27A35">
              <w:rPr>
                <w:rStyle w:val="a3"/>
                <w:noProof/>
              </w:rPr>
              <w:fldChar w:fldCharType="begin"/>
            </w:r>
            <w:r w:rsidRPr="00E27A35">
              <w:rPr>
                <w:rStyle w:val="a3"/>
                <w:noProof/>
              </w:rPr>
              <w:instrText xml:space="preserve"> </w:instrText>
            </w:r>
            <w:r>
              <w:rPr>
                <w:noProof/>
              </w:rPr>
              <w:instrText>HYPERLINK \l "_Toc133573438"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5.19 Permission</w:t>
            </w:r>
            <w:r>
              <w:rPr>
                <w:noProof/>
                <w:webHidden/>
              </w:rPr>
              <w:tab/>
            </w:r>
            <w:r>
              <w:rPr>
                <w:noProof/>
                <w:webHidden/>
              </w:rPr>
              <w:fldChar w:fldCharType="begin"/>
            </w:r>
            <w:r>
              <w:rPr>
                <w:noProof/>
                <w:webHidden/>
              </w:rPr>
              <w:instrText xml:space="preserve"> PAGEREF _Toc133573438 \h </w:instrText>
            </w:r>
          </w:ins>
          <w:r>
            <w:rPr>
              <w:noProof/>
              <w:webHidden/>
            </w:rPr>
          </w:r>
          <w:r>
            <w:rPr>
              <w:noProof/>
              <w:webHidden/>
            </w:rPr>
            <w:fldChar w:fldCharType="separate"/>
          </w:r>
          <w:ins w:id="675" w:author="Lyu Yuxiao" w:date="2023-04-28T11:21:00Z">
            <w:r>
              <w:rPr>
                <w:noProof/>
                <w:webHidden/>
              </w:rPr>
              <w:t>68</w:t>
            </w:r>
          </w:ins>
          <w:ins w:id="676" w:author="Lyu Yuxiao" w:date="2023-04-28T11:20:00Z">
            <w:r>
              <w:rPr>
                <w:noProof/>
                <w:webHidden/>
              </w:rPr>
              <w:fldChar w:fldCharType="end"/>
            </w:r>
            <w:r w:rsidRPr="00E27A35">
              <w:rPr>
                <w:rStyle w:val="a3"/>
                <w:noProof/>
              </w:rPr>
              <w:fldChar w:fldCharType="end"/>
            </w:r>
          </w:ins>
        </w:p>
        <w:p w14:paraId="169F9FCC" w14:textId="0CDE1C2A" w:rsidR="005E28B0" w:rsidRDefault="005E28B0">
          <w:pPr>
            <w:pStyle w:val="TOC2"/>
            <w:rPr>
              <w:ins w:id="677" w:author="Lyu Yuxiao" w:date="2023-04-28T11:20:00Z"/>
              <w:rFonts w:asciiTheme="minorHAnsi" w:hAnsiTheme="minorHAnsi" w:cstheme="minorBidi"/>
              <w:noProof/>
              <w:kern w:val="2"/>
              <w:sz w:val="21"/>
              <w:szCs w:val="22"/>
              <w:lang w:eastAsia="zh-CN"/>
            </w:rPr>
          </w:pPr>
          <w:ins w:id="678" w:author="Lyu Yuxiao" w:date="2023-04-28T11:20:00Z">
            <w:r w:rsidRPr="00E27A35">
              <w:rPr>
                <w:rStyle w:val="a3"/>
                <w:noProof/>
              </w:rPr>
              <w:fldChar w:fldCharType="begin"/>
            </w:r>
            <w:r w:rsidRPr="00E27A35">
              <w:rPr>
                <w:rStyle w:val="a3"/>
                <w:noProof/>
              </w:rPr>
              <w:instrText xml:space="preserve"> </w:instrText>
            </w:r>
            <w:r>
              <w:rPr>
                <w:noProof/>
              </w:rPr>
              <w:instrText>HYPERLINK \l "_Toc133573439"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5.20 Must be filed by</w:t>
            </w:r>
            <w:r>
              <w:rPr>
                <w:noProof/>
                <w:webHidden/>
              </w:rPr>
              <w:tab/>
            </w:r>
            <w:r>
              <w:rPr>
                <w:noProof/>
                <w:webHidden/>
              </w:rPr>
              <w:fldChar w:fldCharType="begin"/>
            </w:r>
            <w:r>
              <w:rPr>
                <w:noProof/>
                <w:webHidden/>
              </w:rPr>
              <w:instrText xml:space="preserve"> PAGEREF _Toc133573439 \h </w:instrText>
            </w:r>
          </w:ins>
          <w:r>
            <w:rPr>
              <w:noProof/>
              <w:webHidden/>
            </w:rPr>
          </w:r>
          <w:r>
            <w:rPr>
              <w:noProof/>
              <w:webHidden/>
            </w:rPr>
            <w:fldChar w:fldCharType="separate"/>
          </w:r>
          <w:ins w:id="679" w:author="Lyu Yuxiao" w:date="2023-04-28T11:21:00Z">
            <w:r>
              <w:rPr>
                <w:noProof/>
                <w:webHidden/>
              </w:rPr>
              <w:t>68</w:t>
            </w:r>
          </w:ins>
          <w:ins w:id="680" w:author="Lyu Yuxiao" w:date="2023-04-28T11:20:00Z">
            <w:r>
              <w:rPr>
                <w:noProof/>
                <w:webHidden/>
              </w:rPr>
              <w:fldChar w:fldCharType="end"/>
            </w:r>
            <w:r w:rsidRPr="00E27A35">
              <w:rPr>
                <w:rStyle w:val="a3"/>
                <w:noProof/>
              </w:rPr>
              <w:fldChar w:fldCharType="end"/>
            </w:r>
          </w:ins>
        </w:p>
        <w:p w14:paraId="04C211F5" w14:textId="3249E67C" w:rsidR="005E28B0" w:rsidRDefault="005E28B0">
          <w:pPr>
            <w:pStyle w:val="TOC2"/>
            <w:rPr>
              <w:ins w:id="681" w:author="Lyu Yuxiao" w:date="2023-04-28T11:20:00Z"/>
              <w:rFonts w:asciiTheme="minorHAnsi" w:hAnsiTheme="minorHAnsi" w:cstheme="minorBidi"/>
              <w:noProof/>
              <w:kern w:val="2"/>
              <w:sz w:val="21"/>
              <w:szCs w:val="22"/>
              <w:lang w:eastAsia="zh-CN"/>
            </w:rPr>
          </w:pPr>
          <w:ins w:id="682" w:author="Lyu Yuxiao" w:date="2023-04-28T11:20:00Z">
            <w:r w:rsidRPr="00E27A35">
              <w:rPr>
                <w:rStyle w:val="a3"/>
                <w:noProof/>
              </w:rPr>
              <w:fldChar w:fldCharType="begin"/>
            </w:r>
            <w:r w:rsidRPr="00E27A35">
              <w:rPr>
                <w:rStyle w:val="a3"/>
                <w:noProof/>
              </w:rPr>
              <w:instrText xml:space="preserve"> </w:instrText>
            </w:r>
            <w:r>
              <w:rPr>
                <w:noProof/>
              </w:rPr>
              <w:instrText>HYPERLINK \l "_Toc133573440"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5.21 Positions</w:t>
            </w:r>
            <w:r>
              <w:rPr>
                <w:noProof/>
                <w:webHidden/>
              </w:rPr>
              <w:tab/>
            </w:r>
            <w:r>
              <w:rPr>
                <w:noProof/>
                <w:webHidden/>
              </w:rPr>
              <w:fldChar w:fldCharType="begin"/>
            </w:r>
            <w:r>
              <w:rPr>
                <w:noProof/>
                <w:webHidden/>
              </w:rPr>
              <w:instrText xml:space="preserve"> PAGEREF _Toc133573440 \h </w:instrText>
            </w:r>
          </w:ins>
          <w:r>
            <w:rPr>
              <w:noProof/>
              <w:webHidden/>
            </w:rPr>
          </w:r>
          <w:r>
            <w:rPr>
              <w:noProof/>
              <w:webHidden/>
            </w:rPr>
            <w:fldChar w:fldCharType="separate"/>
          </w:r>
          <w:ins w:id="683" w:author="Lyu Yuxiao" w:date="2023-04-28T11:21:00Z">
            <w:r>
              <w:rPr>
                <w:noProof/>
                <w:webHidden/>
              </w:rPr>
              <w:t>68</w:t>
            </w:r>
          </w:ins>
          <w:ins w:id="684" w:author="Lyu Yuxiao" w:date="2023-04-28T11:20:00Z">
            <w:r>
              <w:rPr>
                <w:noProof/>
                <w:webHidden/>
              </w:rPr>
              <w:fldChar w:fldCharType="end"/>
            </w:r>
            <w:r w:rsidRPr="00E27A35">
              <w:rPr>
                <w:rStyle w:val="a3"/>
                <w:noProof/>
              </w:rPr>
              <w:fldChar w:fldCharType="end"/>
            </w:r>
          </w:ins>
        </w:p>
        <w:p w14:paraId="24378400" w14:textId="053C950E" w:rsidR="005E28B0" w:rsidRDefault="005E28B0">
          <w:pPr>
            <w:pStyle w:val="TOC2"/>
            <w:rPr>
              <w:ins w:id="685" w:author="Lyu Yuxiao" w:date="2023-04-28T11:20:00Z"/>
              <w:rFonts w:asciiTheme="minorHAnsi" w:hAnsiTheme="minorHAnsi" w:cstheme="minorBidi"/>
              <w:noProof/>
              <w:kern w:val="2"/>
              <w:sz w:val="21"/>
              <w:szCs w:val="22"/>
              <w:lang w:eastAsia="zh-CN"/>
            </w:rPr>
          </w:pPr>
          <w:ins w:id="686" w:author="Lyu Yuxiao" w:date="2023-04-28T11:20:00Z">
            <w:r w:rsidRPr="00E27A35">
              <w:rPr>
                <w:rStyle w:val="a3"/>
                <w:noProof/>
              </w:rPr>
              <w:fldChar w:fldCharType="begin"/>
            </w:r>
            <w:r w:rsidRPr="00E27A35">
              <w:rPr>
                <w:rStyle w:val="a3"/>
                <w:noProof/>
              </w:rPr>
              <w:instrText xml:space="preserve"> </w:instrText>
            </w:r>
            <w:r>
              <w:rPr>
                <w:noProof/>
              </w:rPr>
              <w:instrText>HYPERLINK \l "_Toc133573441"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5.22 Provides information</w:t>
            </w:r>
            <w:r>
              <w:rPr>
                <w:noProof/>
                <w:webHidden/>
              </w:rPr>
              <w:tab/>
            </w:r>
            <w:r>
              <w:rPr>
                <w:noProof/>
                <w:webHidden/>
              </w:rPr>
              <w:fldChar w:fldCharType="begin"/>
            </w:r>
            <w:r>
              <w:rPr>
                <w:noProof/>
                <w:webHidden/>
              </w:rPr>
              <w:instrText xml:space="preserve"> PAGEREF _Toc133573441 \h </w:instrText>
            </w:r>
          </w:ins>
          <w:r>
            <w:rPr>
              <w:noProof/>
              <w:webHidden/>
            </w:rPr>
          </w:r>
          <w:r>
            <w:rPr>
              <w:noProof/>
              <w:webHidden/>
            </w:rPr>
            <w:fldChar w:fldCharType="separate"/>
          </w:r>
          <w:ins w:id="687" w:author="Lyu Yuxiao" w:date="2023-04-28T11:21:00Z">
            <w:r>
              <w:rPr>
                <w:noProof/>
                <w:webHidden/>
              </w:rPr>
              <w:t>68</w:t>
            </w:r>
          </w:ins>
          <w:ins w:id="688" w:author="Lyu Yuxiao" w:date="2023-04-28T11:20:00Z">
            <w:r>
              <w:rPr>
                <w:noProof/>
                <w:webHidden/>
              </w:rPr>
              <w:fldChar w:fldCharType="end"/>
            </w:r>
            <w:r w:rsidRPr="00E27A35">
              <w:rPr>
                <w:rStyle w:val="a3"/>
                <w:noProof/>
              </w:rPr>
              <w:fldChar w:fldCharType="end"/>
            </w:r>
          </w:ins>
        </w:p>
        <w:p w14:paraId="00CFBCFC" w14:textId="2C5B44A9" w:rsidR="005E28B0" w:rsidRDefault="005E28B0">
          <w:pPr>
            <w:pStyle w:val="TOC2"/>
            <w:rPr>
              <w:ins w:id="689" w:author="Lyu Yuxiao" w:date="2023-04-28T11:20:00Z"/>
              <w:rFonts w:asciiTheme="minorHAnsi" w:hAnsiTheme="minorHAnsi" w:cstheme="minorBidi"/>
              <w:noProof/>
              <w:kern w:val="2"/>
              <w:sz w:val="21"/>
              <w:szCs w:val="22"/>
              <w:lang w:eastAsia="zh-CN"/>
            </w:rPr>
          </w:pPr>
          <w:ins w:id="690" w:author="Lyu Yuxiao" w:date="2023-04-28T11:20:00Z">
            <w:r w:rsidRPr="00E27A35">
              <w:rPr>
                <w:rStyle w:val="a3"/>
                <w:noProof/>
              </w:rPr>
              <w:fldChar w:fldCharType="begin"/>
            </w:r>
            <w:r w:rsidRPr="00E27A35">
              <w:rPr>
                <w:rStyle w:val="a3"/>
                <w:noProof/>
              </w:rPr>
              <w:instrText xml:space="preserve"> </w:instrText>
            </w:r>
            <w:r>
              <w:rPr>
                <w:noProof/>
              </w:rPr>
              <w:instrText>HYPERLINK \l "_Toc133573442"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5.23 Report for location</w:t>
            </w:r>
            <w:r>
              <w:rPr>
                <w:noProof/>
                <w:webHidden/>
              </w:rPr>
              <w:tab/>
            </w:r>
            <w:r>
              <w:rPr>
                <w:noProof/>
                <w:webHidden/>
              </w:rPr>
              <w:fldChar w:fldCharType="begin"/>
            </w:r>
            <w:r>
              <w:rPr>
                <w:noProof/>
                <w:webHidden/>
              </w:rPr>
              <w:instrText xml:space="preserve"> PAGEREF _Toc133573442 \h </w:instrText>
            </w:r>
          </w:ins>
          <w:r>
            <w:rPr>
              <w:noProof/>
              <w:webHidden/>
            </w:rPr>
          </w:r>
          <w:r>
            <w:rPr>
              <w:noProof/>
              <w:webHidden/>
            </w:rPr>
            <w:fldChar w:fldCharType="separate"/>
          </w:r>
          <w:ins w:id="691" w:author="Lyu Yuxiao" w:date="2023-04-28T11:21:00Z">
            <w:r>
              <w:rPr>
                <w:noProof/>
                <w:webHidden/>
              </w:rPr>
              <w:t>69</w:t>
            </w:r>
          </w:ins>
          <w:ins w:id="692" w:author="Lyu Yuxiao" w:date="2023-04-28T11:20:00Z">
            <w:r>
              <w:rPr>
                <w:noProof/>
                <w:webHidden/>
              </w:rPr>
              <w:fldChar w:fldCharType="end"/>
            </w:r>
            <w:r w:rsidRPr="00E27A35">
              <w:rPr>
                <w:rStyle w:val="a3"/>
                <w:noProof/>
              </w:rPr>
              <w:fldChar w:fldCharType="end"/>
            </w:r>
          </w:ins>
        </w:p>
        <w:p w14:paraId="3C91BFE0" w14:textId="517F9F87" w:rsidR="005E28B0" w:rsidRDefault="005E28B0">
          <w:pPr>
            <w:pStyle w:val="TOC2"/>
            <w:rPr>
              <w:ins w:id="693" w:author="Lyu Yuxiao" w:date="2023-04-28T11:20:00Z"/>
              <w:rFonts w:asciiTheme="minorHAnsi" w:hAnsiTheme="minorHAnsi" w:cstheme="minorBidi"/>
              <w:noProof/>
              <w:kern w:val="2"/>
              <w:sz w:val="21"/>
              <w:szCs w:val="22"/>
              <w:lang w:eastAsia="zh-CN"/>
            </w:rPr>
          </w:pPr>
          <w:ins w:id="694" w:author="Lyu Yuxiao" w:date="2023-04-28T11:20:00Z">
            <w:r w:rsidRPr="00E27A35">
              <w:rPr>
                <w:rStyle w:val="a3"/>
                <w:noProof/>
              </w:rPr>
              <w:fldChar w:fldCharType="begin"/>
            </w:r>
            <w:r w:rsidRPr="00E27A35">
              <w:rPr>
                <w:rStyle w:val="a3"/>
                <w:noProof/>
              </w:rPr>
              <w:instrText xml:space="preserve"> </w:instrText>
            </w:r>
            <w:r>
              <w:rPr>
                <w:noProof/>
              </w:rPr>
              <w:instrText>HYPERLINK \l "_Toc133573443"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5.24 Report to</w:t>
            </w:r>
            <w:r>
              <w:rPr>
                <w:noProof/>
                <w:webHidden/>
              </w:rPr>
              <w:tab/>
            </w:r>
            <w:r>
              <w:rPr>
                <w:noProof/>
                <w:webHidden/>
              </w:rPr>
              <w:fldChar w:fldCharType="begin"/>
            </w:r>
            <w:r>
              <w:rPr>
                <w:noProof/>
                <w:webHidden/>
              </w:rPr>
              <w:instrText xml:space="preserve"> PAGEREF _Toc133573443 \h </w:instrText>
            </w:r>
          </w:ins>
          <w:r>
            <w:rPr>
              <w:noProof/>
              <w:webHidden/>
            </w:rPr>
          </w:r>
          <w:r>
            <w:rPr>
              <w:noProof/>
              <w:webHidden/>
            </w:rPr>
            <w:fldChar w:fldCharType="separate"/>
          </w:r>
          <w:ins w:id="695" w:author="Lyu Yuxiao" w:date="2023-04-28T11:21:00Z">
            <w:r>
              <w:rPr>
                <w:noProof/>
                <w:webHidden/>
              </w:rPr>
              <w:t>69</w:t>
            </w:r>
          </w:ins>
          <w:ins w:id="696" w:author="Lyu Yuxiao" w:date="2023-04-28T11:20:00Z">
            <w:r>
              <w:rPr>
                <w:noProof/>
                <w:webHidden/>
              </w:rPr>
              <w:fldChar w:fldCharType="end"/>
            </w:r>
            <w:r w:rsidRPr="00E27A35">
              <w:rPr>
                <w:rStyle w:val="a3"/>
                <w:noProof/>
              </w:rPr>
              <w:fldChar w:fldCharType="end"/>
            </w:r>
          </w:ins>
        </w:p>
        <w:p w14:paraId="3E7AD449" w14:textId="69DE3B04" w:rsidR="005E28B0" w:rsidRDefault="005E28B0">
          <w:pPr>
            <w:pStyle w:val="TOC2"/>
            <w:rPr>
              <w:ins w:id="697" w:author="Lyu Yuxiao" w:date="2023-04-28T11:20:00Z"/>
              <w:rFonts w:asciiTheme="minorHAnsi" w:hAnsiTheme="minorHAnsi" w:cstheme="minorBidi"/>
              <w:noProof/>
              <w:kern w:val="2"/>
              <w:sz w:val="21"/>
              <w:szCs w:val="22"/>
              <w:lang w:eastAsia="zh-CN"/>
            </w:rPr>
          </w:pPr>
          <w:ins w:id="698" w:author="Lyu Yuxiao" w:date="2023-04-28T11:20:00Z">
            <w:r w:rsidRPr="00E27A35">
              <w:rPr>
                <w:rStyle w:val="a3"/>
                <w:noProof/>
              </w:rPr>
              <w:fldChar w:fldCharType="begin"/>
            </w:r>
            <w:r w:rsidRPr="00E27A35">
              <w:rPr>
                <w:rStyle w:val="a3"/>
                <w:noProof/>
              </w:rPr>
              <w:instrText xml:space="preserve"> </w:instrText>
            </w:r>
            <w:r>
              <w:rPr>
                <w:noProof/>
              </w:rPr>
              <w:instrText>HYPERLINK \l "_Toc133573444"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5.25 The RxN</w:t>
            </w:r>
            <w:r>
              <w:rPr>
                <w:noProof/>
                <w:webHidden/>
              </w:rPr>
              <w:tab/>
            </w:r>
            <w:r>
              <w:rPr>
                <w:noProof/>
                <w:webHidden/>
              </w:rPr>
              <w:fldChar w:fldCharType="begin"/>
            </w:r>
            <w:r>
              <w:rPr>
                <w:noProof/>
                <w:webHidden/>
              </w:rPr>
              <w:instrText xml:space="preserve"> PAGEREF _Toc133573444 \h </w:instrText>
            </w:r>
          </w:ins>
          <w:r>
            <w:rPr>
              <w:noProof/>
              <w:webHidden/>
            </w:rPr>
          </w:r>
          <w:r>
            <w:rPr>
              <w:noProof/>
              <w:webHidden/>
            </w:rPr>
            <w:fldChar w:fldCharType="separate"/>
          </w:r>
          <w:ins w:id="699" w:author="Lyu Yuxiao" w:date="2023-04-28T11:21:00Z">
            <w:r>
              <w:rPr>
                <w:noProof/>
                <w:webHidden/>
              </w:rPr>
              <w:t>69</w:t>
            </w:r>
          </w:ins>
          <w:ins w:id="700" w:author="Lyu Yuxiao" w:date="2023-04-28T11:20:00Z">
            <w:r>
              <w:rPr>
                <w:noProof/>
                <w:webHidden/>
              </w:rPr>
              <w:fldChar w:fldCharType="end"/>
            </w:r>
            <w:r w:rsidRPr="00E27A35">
              <w:rPr>
                <w:rStyle w:val="a3"/>
                <w:noProof/>
              </w:rPr>
              <w:fldChar w:fldCharType="end"/>
            </w:r>
          </w:ins>
        </w:p>
        <w:p w14:paraId="092EC6A5" w14:textId="00338E2C" w:rsidR="005E28B0" w:rsidRDefault="005E28B0">
          <w:pPr>
            <w:pStyle w:val="TOC2"/>
            <w:rPr>
              <w:ins w:id="701" w:author="Lyu Yuxiao" w:date="2023-04-28T11:20:00Z"/>
              <w:rFonts w:asciiTheme="minorHAnsi" w:hAnsiTheme="minorHAnsi" w:cstheme="minorBidi"/>
              <w:noProof/>
              <w:kern w:val="2"/>
              <w:sz w:val="21"/>
              <w:szCs w:val="22"/>
              <w:lang w:eastAsia="zh-CN"/>
            </w:rPr>
          </w:pPr>
          <w:ins w:id="702" w:author="Lyu Yuxiao" w:date="2023-04-28T11:20:00Z">
            <w:r w:rsidRPr="00E27A35">
              <w:rPr>
                <w:rStyle w:val="a3"/>
                <w:noProof/>
              </w:rPr>
              <w:fldChar w:fldCharType="begin"/>
            </w:r>
            <w:r w:rsidRPr="00E27A35">
              <w:rPr>
                <w:rStyle w:val="a3"/>
                <w:noProof/>
              </w:rPr>
              <w:instrText xml:space="preserve"> </w:instrText>
            </w:r>
            <w:r>
              <w:rPr>
                <w:noProof/>
              </w:rPr>
              <w:instrText>HYPERLINK \l "_Toc133573445"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5.26 Service Hours (reference)</w:t>
            </w:r>
            <w:r>
              <w:rPr>
                <w:noProof/>
                <w:webHidden/>
              </w:rPr>
              <w:tab/>
            </w:r>
            <w:r>
              <w:rPr>
                <w:noProof/>
                <w:webHidden/>
              </w:rPr>
              <w:fldChar w:fldCharType="begin"/>
            </w:r>
            <w:r>
              <w:rPr>
                <w:noProof/>
                <w:webHidden/>
              </w:rPr>
              <w:instrText xml:space="preserve"> PAGEREF _Toc133573445 \h </w:instrText>
            </w:r>
          </w:ins>
          <w:r>
            <w:rPr>
              <w:noProof/>
              <w:webHidden/>
            </w:rPr>
          </w:r>
          <w:r>
            <w:rPr>
              <w:noProof/>
              <w:webHidden/>
            </w:rPr>
            <w:fldChar w:fldCharType="separate"/>
          </w:r>
          <w:ins w:id="703" w:author="Lyu Yuxiao" w:date="2023-04-28T11:21:00Z">
            <w:r>
              <w:rPr>
                <w:noProof/>
                <w:webHidden/>
              </w:rPr>
              <w:t>69</w:t>
            </w:r>
          </w:ins>
          <w:ins w:id="704" w:author="Lyu Yuxiao" w:date="2023-04-28T11:20:00Z">
            <w:r>
              <w:rPr>
                <w:noProof/>
                <w:webHidden/>
              </w:rPr>
              <w:fldChar w:fldCharType="end"/>
            </w:r>
            <w:r w:rsidRPr="00E27A35">
              <w:rPr>
                <w:rStyle w:val="a3"/>
                <w:noProof/>
              </w:rPr>
              <w:fldChar w:fldCharType="end"/>
            </w:r>
          </w:ins>
        </w:p>
        <w:p w14:paraId="62875E6A" w14:textId="473C4CD3" w:rsidR="005E28B0" w:rsidRDefault="005E28B0">
          <w:pPr>
            <w:pStyle w:val="TOC2"/>
            <w:rPr>
              <w:ins w:id="705" w:author="Lyu Yuxiao" w:date="2023-04-28T11:20:00Z"/>
              <w:rFonts w:asciiTheme="minorHAnsi" w:hAnsiTheme="minorHAnsi" w:cstheme="minorBidi"/>
              <w:noProof/>
              <w:kern w:val="2"/>
              <w:sz w:val="21"/>
              <w:szCs w:val="22"/>
              <w:lang w:eastAsia="zh-CN"/>
            </w:rPr>
          </w:pPr>
          <w:ins w:id="706" w:author="Lyu Yuxiao" w:date="2023-04-28T11:20:00Z">
            <w:r w:rsidRPr="00E27A35">
              <w:rPr>
                <w:rStyle w:val="a3"/>
                <w:noProof/>
              </w:rPr>
              <w:fldChar w:fldCharType="begin"/>
            </w:r>
            <w:r w:rsidRPr="00E27A35">
              <w:rPr>
                <w:rStyle w:val="a3"/>
                <w:noProof/>
              </w:rPr>
              <w:instrText xml:space="preserve"> </w:instrText>
            </w:r>
            <w:r>
              <w:rPr>
                <w:noProof/>
              </w:rPr>
              <w:instrText>HYPERLINK \l "_Toc133573446"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5.27 The service hours for a non-standard workday</w:t>
            </w:r>
            <w:r>
              <w:rPr>
                <w:noProof/>
                <w:webHidden/>
              </w:rPr>
              <w:tab/>
            </w:r>
            <w:r>
              <w:rPr>
                <w:noProof/>
                <w:webHidden/>
              </w:rPr>
              <w:fldChar w:fldCharType="begin"/>
            </w:r>
            <w:r>
              <w:rPr>
                <w:noProof/>
                <w:webHidden/>
              </w:rPr>
              <w:instrText xml:space="preserve"> PAGEREF _Toc133573446 \h </w:instrText>
            </w:r>
          </w:ins>
          <w:r>
            <w:rPr>
              <w:noProof/>
              <w:webHidden/>
            </w:rPr>
          </w:r>
          <w:r>
            <w:rPr>
              <w:noProof/>
              <w:webHidden/>
            </w:rPr>
            <w:fldChar w:fldCharType="separate"/>
          </w:r>
          <w:ins w:id="707" w:author="Lyu Yuxiao" w:date="2023-04-28T11:21:00Z">
            <w:r>
              <w:rPr>
                <w:noProof/>
                <w:webHidden/>
              </w:rPr>
              <w:t>69</w:t>
            </w:r>
          </w:ins>
          <w:ins w:id="708" w:author="Lyu Yuxiao" w:date="2023-04-28T11:20:00Z">
            <w:r>
              <w:rPr>
                <w:noProof/>
                <w:webHidden/>
              </w:rPr>
              <w:fldChar w:fldCharType="end"/>
            </w:r>
            <w:r w:rsidRPr="00E27A35">
              <w:rPr>
                <w:rStyle w:val="a3"/>
                <w:noProof/>
              </w:rPr>
              <w:fldChar w:fldCharType="end"/>
            </w:r>
          </w:ins>
        </w:p>
        <w:p w14:paraId="7E3DE45E" w14:textId="1073B353" w:rsidR="005E28B0" w:rsidRDefault="005E28B0">
          <w:pPr>
            <w:pStyle w:val="TOC2"/>
            <w:rPr>
              <w:ins w:id="709" w:author="Lyu Yuxiao" w:date="2023-04-28T11:20:00Z"/>
              <w:rFonts w:asciiTheme="minorHAnsi" w:hAnsiTheme="minorHAnsi" w:cstheme="minorBidi"/>
              <w:noProof/>
              <w:kern w:val="2"/>
              <w:sz w:val="21"/>
              <w:szCs w:val="22"/>
              <w:lang w:eastAsia="zh-CN"/>
            </w:rPr>
          </w:pPr>
          <w:ins w:id="710" w:author="Lyu Yuxiao" w:date="2023-04-28T11:20:00Z">
            <w:r w:rsidRPr="00E27A35">
              <w:rPr>
                <w:rStyle w:val="a3"/>
                <w:noProof/>
              </w:rPr>
              <w:fldChar w:fldCharType="begin"/>
            </w:r>
            <w:r w:rsidRPr="00E27A35">
              <w:rPr>
                <w:rStyle w:val="a3"/>
                <w:noProof/>
              </w:rPr>
              <w:instrText xml:space="preserve"> </w:instrText>
            </w:r>
            <w:r>
              <w:rPr>
                <w:noProof/>
              </w:rPr>
              <w:instrText>HYPERLINK \l "_Toc133573447"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5.28 Service place</w:t>
            </w:r>
            <w:r>
              <w:rPr>
                <w:noProof/>
                <w:webHidden/>
              </w:rPr>
              <w:tab/>
            </w:r>
            <w:r>
              <w:rPr>
                <w:noProof/>
                <w:webHidden/>
              </w:rPr>
              <w:fldChar w:fldCharType="begin"/>
            </w:r>
            <w:r>
              <w:rPr>
                <w:noProof/>
                <w:webHidden/>
              </w:rPr>
              <w:instrText xml:space="preserve"> PAGEREF _Toc133573447 \h </w:instrText>
            </w:r>
          </w:ins>
          <w:r>
            <w:rPr>
              <w:noProof/>
              <w:webHidden/>
            </w:rPr>
          </w:r>
          <w:r>
            <w:rPr>
              <w:noProof/>
              <w:webHidden/>
            </w:rPr>
            <w:fldChar w:fldCharType="separate"/>
          </w:r>
          <w:ins w:id="711" w:author="Lyu Yuxiao" w:date="2023-04-28T11:21:00Z">
            <w:r>
              <w:rPr>
                <w:noProof/>
                <w:webHidden/>
              </w:rPr>
              <w:t>69</w:t>
            </w:r>
          </w:ins>
          <w:ins w:id="712" w:author="Lyu Yuxiao" w:date="2023-04-28T11:20:00Z">
            <w:r>
              <w:rPr>
                <w:noProof/>
                <w:webHidden/>
              </w:rPr>
              <w:fldChar w:fldCharType="end"/>
            </w:r>
            <w:r w:rsidRPr="00E27A35">
              <w:rPr>
                <w:rStyle w:val="a3"/>
                <w:noProof/>
              </w:rPr>
              <w:fldChar w:fldCharType="end"/>
            </w:r>
          </w:ins>
        </w:p>
        <w:p w14:paraId="276EDE84" w14:textId="6A3773C3" w:rsidR="005E28B0" w:rsidRDefault="005E28B0">
          <w:pPr>
            <w:pStyle w:val="TOC2"/>
            <w:rPr>
              <w:ins w:id="713" w:author="Lyu Yuxiao" w:date="2023-04-28T11:20:00Z"/>
              <w:rFonts w:asciiTheme="minorHAnsi" w:hAnsiTheme="minorHAnsi" w:cstheme="minorBidi"/>
              <w:noProof/>
              <w:kern w:val="2"/>
              <w:sz w:val="21"/>
              <w:szCs w:val="22"/>
              <w:lang w:eastAsia="zh-CN"/>
            </w:rPr>
          </w:pPr>
          <w:ins w:id="714" w:author="Lyu Yuxiao" w:date="2023-04-28T11:20:00Z">
            <w:r w:rsidRPr="00E27A35">
              <w:rPr>
                <w:rStyle w:val="a3"/>
                <w:noProof/>
              </w:rPr>
              <w:fldChar w:fldCharType="begin"/>
            </w:r>
            <w:r w:rsidRPr="00E27A35">
              <w:rPr>
                <w:rStyle w:val="a3"/>
                <w:noProof/>
              </w:rPr>
              <w:instrText xml:space="preserve"> </w:instrText>
            </w:r>
            <w:r>
              <w:rPr>
                <w:noProof/>
              </w:rPr>
              <w:instrText>HYPERLINK \l "_Toc133573448"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5.29 Service area</w:t>
            </w:r>
            <w:r>
              <w:rPr>
                <w:noProof/>
                <w:webHidden/>
              </w:rPr>
              <w:tab/>
            </w:r>
            <w:r>
              <w:rPr>
                <w:noProof/>
                <w:webHidden/>
              </w:rPr>
              <w:fldChar w:fldCharType="begin"/>
            </w:r>
            <w:r>
              <w:rPr>
                <w:noProof/>
                <w:webHidden/>
              </w:rPr>
              <w:instrText xml:space="preserve"> PAGEREF _Toc133573448 \h </w:instrText>
            </w:r>
          </w:ins>
          <w:r>
            <w:rPr>
              <w:noProof/>
              <w:webHidden/>
            </w:rPr>
          </w:r>
          <w:r>
            <w:rPr>
              <w:noProof/>
              <w:webHidden/>
            </w:rPr>
            <w:fldChar w:fldCharType="separate"/>
          </w:r>
          <w:ins w:id="715" w:author="Lyu Yuxiao" w:date="2023-04-28T11:21:00Z">
            <w:r>
              <w:rPr>
                <w:noProof/>
                <w:webHidden/>
              </w:rPr>
              <w:t>69</w:t>
            </w:r>
          </w:ins>
          <w:ins w:id="716" w:author="Lyu Yuxiao" w:date="2023-04-28T11:20:00Z">
            <w:r>
              <w:rPr>
                <w:noProof/>
                <w:webHidden/>
              </w:rPr>
              <w:fldChar w:fldCharType="end"/>
            </w:r>
            <w:r w:rsidRPr="00E27A35">
              <w:rPr>
                <w:rStyle w:val="a3"/>
                <w:noProof/>
              </w:rPr>
              <w:fldChar w:fldCharType="end"/>
            </w:r>
          </w:ins>
        </w:p>
        <w:p w14:paraId="635B24E0" w14:textId="6C053707" w:rsidR="005E28B0" w:rsidRDefault="005E28B0">
          <w:pPr>
            <w:pStyle w:val="TOC2"/>
            <w:rPr>
              <w:ins w:id="717" w:author="Lyu Yuxiao" w:date="2023-04-28T11:20:00Z"/>
              <w:rFonts w:asciiTheme="minorHAnsi" w:hAnsiTheme="minorHAnsi" w:cstheme="minorBidi"/>
              <w:noProof/>
              <w:kern w:val="2"/>
              <w:sz w:val="21"/>
              <w:szCs w:val="22"/>
              <w:lang w:eastAsia="zh-CN"/>
            </w:rPr>
          </w:pPr>
          <w:ins w:id="718" w:author="Lyu Yuxiao" w:date="2023-04-28T11:20:00Z">
            <w:r w:rsidRPr="00E27A35">
              <w:rPr>
                <w:rStyle w:val="a3"/>
                <w:noProof/>
              </w:rPr>
              <w:fldChar w:fldCharType="begin"/>
            </w:r>
            <w:r w:rsidRPr="00E27A35">
              <w:rPr>
                <w:rStyle w:val="a3"/>
                <w:noProof/>
              </w:rPr>
              <w:instrText xml:space="preserve"> </w:instrText>
            </w:r>
            <w:r>
              <w:rPr>
                <w:noProof/>
              </w:rPr>
              <w:instrText>HYPERLINK \l "_Toc133573449"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5.30 Service provider</w:t>
            </w:r>
            <w:r>
              <w:rPr>
                <w:noProof/>
                <w:webHidden/>
              </w:rPr>
              <w:tab/>
            </w:r>
            <w:r>
              <w:rPr>
                <w:noProof/>
                <w:webHidden/>
              </w:rPr>
              <w:fldChar w:fldCharType="begin"/>
            </w:r>
            <w:r>
              <w:rPr>
                <w:noProof/>
                <w:webHidden/>
              </w:rPr>
              <w:instrText xml:space="preserve"> PAGEREF _Toc133573449 \h </w:instrText>
            </w:r>
          </w:ins>
          <w:r>
            <w:rPr>
              <w:noProof/>
              <w:webHidden/>
            </w:rPr>
          </w:r>
          <w:r>
            <w:rPr>
              <w:noProof/>
              <w:webHidden/>
            </w:rPr>
            <w:fldChar w:fldCharType="separate"/>
          </w:r>
          <w:ins w:id="719" w:author="Lyu Yuxiao" w:date="2023-04-28T11:21:00Z">
            <w:r>
              <w:rPr>
                <w:noProof/>
                <w:webHidden/>
              </w:rPr>
              <w:t>70</w:t>
            </w:r>
          </w:ins>
          <w:ins w:id="720" w:author="Lyu Yuxiao" w:date="2023-04-28T11:20:00Z">
            <w:r>
              <w:rPr>
                <w:noProof/>
                <w:webHidden/>
              </w:rPr>
              <w:fldChar w:fldCharType="end"/>
            </w:r>
            <w:r w:rsidRPr="00E27A35">
              <w:rPr>
                <w:rStyle w:val="a3"/>
                <w:noProof/>
              </w:rPr>
              <w:fldChar w:fldCharType="end"/>
            </w:r>
          </w:ins>
        </w:p>
        <w:p w14:paraId="3AA284AF" w14:textId="452D8B0E" w:rsidR="005E28B0" w:rsidRDefault="005E28B0">
          <w:pPr>
            <w:pStyle w:val="TOC2"/>
            <w:rPr>
              <w:ins w:id="721" w:author="Lyu Yuxiao" w:date="2023-04-28T11:20:00Z"/>
              <w:rFonts w:asciiTheme="minorHAnsi" w:hAnsiTheme="minorHAnsi" w:cstheme="minorBidi"/>
              <w:noProof/>
              <w:kern w:val="2"/>
              <w:sz w:val="21"/>
              <w:szCs w:val="22"/>
              <w:lang w:eastAsia="zh-CN"/>
            </w:rPr>
          </w:pPr>
          <w:ins w:id="722" w:author="Lyu Yuxiao" w:date="2023-04-28T11:20:00Z">
            <w:r w:rsidRPr="00E27A35">
              <w:rPr>
                <w:rStyle w:val="a3"/>
                <w:noProof/>
              </w:rPr>
              <w:fldChar w:fldCharType="begin"/>
            </w:r>
            <w:r w:rsidRPr="00E27A35">
              <w:rPr>
                <w:rStyle w:val="a3"/>
                <w:noProof/>
              </w:rPr>
              <w:instrText xml:space="preserve"> </w:instrText>
            </w:r>
            <w:r>
              <w:rPr>
                <w:noProof/>
              </w:rPr>
              <w:instrText>HYPERLINK \l "_Toc133573450"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5.31 The ship report</w:t>
            </w:r>
            <w:r>
              <w:rPr>
                <w:noProof/>
                <w:webHidden/>
              </w:rPr>
              <w:tab/>
            </w:r>
            <w:r>
              <w:rPr>
                <w:noProof/>
                <w:webHidden/>
              </w:rPr>
              <w:fldChar w:fldCharType="begin"/>
            </w:r>
            <w:r>
              <w:rPr>
                <w:noProof/>
                <w:webHidden/>
              </w:rPr>
              <w:instrText xml:space="preserve"> PAGEREF _Toc133573450 \h </w:instrText>
            </w:r>
          </w:ins>
          <w:r>
            <w:rPr>
              <w:noProof/>
              <w:webHidden/>
            </w:rPr>
          </w:r>
          <w:r>
            <w:rPr>
              <w:noProof/>
              <w:webHidden/>
            </w:rPr>
            <w:fldChar w:fldCharType="separate"/>
          </w:r>
          <w:ins w:id="723" w:author="Lyu Yuxiao" w:date="2023-04-28T11:21:00Z">
            <w:r>
              <w:rPr>
                <w:noProof/>
                <w:webHidden/>
              </w:rPr>
              <w:t>70</w:t>
            </w:r>
          </w:ins>
          <w:ins w:id="724" w:author="Lyu Yuxiao" w:date="2023-04-28T11:20:00Z">
            <w:r>
              <w:rPr>
                <w:noProof/>
                <w:webHidden/>
              </w:rPr>
              <w:fldChar w:fldCharType="end"/>
            </w:r>
            <w:r w:rsidRPr="00E27A35">
              <w:rPr>
                <w:rStyle w:val="a3"/>
                <w:noProof/>
              </w:rPr>
              <w:fldChar w:fldCharType="end"/>
            </w:r>
          </w:ins>
        </w:p>
        <w:p w14:paraId="07C90937" w14:textId="4E5C745A" w:rsidR="005E28B0" w:rsidRDefault="005E28B0">
          <w:pPr>
            <w:pStyle w:val="TOC2"/>
            <w:rPr>
              <w:ins w:id="725" w:author="Lyu Yuxiao" w:date="2023-04-28T11:20:00Z"/>
              <w:rFonts w:asciiTheme="minorHAnsi" w:hAnsiTheme="minorHAnsi" w:cstheme="minorBidi"/>
              <w:noProof/>
              <w:kern w:val="2"/>
              <w:sz w:val="21"/>
              <w:szCs w:val="22"/>
              <w:lang w:eastAsia="zh-CN"/>
            </w:rPr>
          </w:pPr>
          <w:ins w:id="726" w:author="Lyu Yuxiao" w:date="2023-04-28T11:20:00Z">
            <w:r w:rsidRPr="00E27A35">
              <w:rPr>
                <w:rStyle w:val="a3"/>
                <w:noProof/>
              </w:rPr>
              <w:fldChar w:fldCharType="begin"/>
            </w:r>
            <w:r w:rsidRPr="00E27A35">
              <w:rPr>
                <w:rStyle w:val="a3"/>
                <w:noProof/>
              </w:rPr>
              <w:instrText xml:space="preserve"> </w:instrText>
            </w:r>
            <w:r>
              <w:rPr>
                <w:noProof/>
              </w:rPr>
              <w:instrText>HYPERLINK \l "_Toc133573451"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5.32 Traffic service report</w:t>
            </w:r>
            <w:r>
              <w:rPr>
                <w:noProof/>
                <w:webHidden/>
              </w:rPr>
              <w:tab/>
            </w:r>
            <w:r>
              <w:rPr>
                <w:noProof/>
                <w:webHidden/>
              </w:rPr>
              <w:fldChar w:fldCharType="begin"/>
            </w:r>
            <w:r>
              <w:rPr>
                <w:noProof/>
                <w:webHidden/>
              </w:rPr>
              <w:instrText xml:space="preserve"> PAGEREF _Toc133573451 \h </w:instrText>
            </w:r>
          </w:ins>
          <w:r>
            <w:rPr>
              <w:noProof/>
              <w:webHidden/>
            </w:rPr>
          </w:r>
          <w:r>
            <w:rPr>
              <w:noProof/>
              <w:webHidden/>
            </w:rPr>
            <w:fldChar w:fldCharType="separate"/>
          </w:r>
          <w:ins w:id="727" w:author="Lyu Yuxiao" w:date="2023-04-28T11:21:00Z">
            <w:r>
              <w:rPr>
                <w:noProof/>
                <w:webHidden/>
              </w:rPr>
              <w:t>70</w:t>
            </w:r>
          </w:ins>
          <w:ins w:id="728" w:author="Lyu Yuxiao" w:date="2023-04-28T11:20:00Z">
            <w:r>
              <w:rPr>
                <w:noProof/>
                <w:webHidden/>
              </w:rPr>
              <w:fldChar w:fldCharType="end"/>
            </w:r>
            <w:r w:rsidRPr="00E27A35">
              <w:rPr>
                <w:rStyle w:val="a3"/>
                <w:noProof/>
              </w:rPr>
              <w:fldChar w:fldCharType="end"/>
            </w:r>
          </w:ins>
        </w:p>
        <w:p w14:paraId="46733C13" w14:textId="22958B70" w:rsidR="005E28B0" w:rsidRDefault="005E28B0">
          <w:pPr>
            <w:pStyle w:val="TOC2"/>
            <w:rPr>
              <w:ins w:id="729" w:author="Lyu Yuxiao" w:date="2023-04-28T11:20:00Z"/>
              <w:rFonts w:asciiTheme="minorHAnsi" w:hAnsiTheme="minorHAnsi" w:cstheme="minorBidi"/>
              <w:noProof/>
              <w:kern w:val="2"/>
              <w:sz w:val="21"/>
              <w:szCs w:val="22"/>
              <w:lang w:eastAsia="zh-CN"/>
            </w:rPr>
          </w:pPr>
          <w:ins w:id="730" w:author="Lyu Yuxiao" w:date="2023-04-28T11:20:00Z">
            <w:r w:rsidRPr="00E27A35">
              <w:rPr>
                <w:rStyle w:val="a3"/>
                <w:noProof/>
              </w:rPr>
              <w:fldChar w:fldCharType="begin"/>
            </w:r>
            <w:r w:rsidRPr="00E27A35">
              <w:rPr>
                <w:rStyle w:val="a3"/>
                <w:noProof/>
              </w:rPr>
              <w:instrText xml:space="preserve"> </w:instrText>
            </w:r>
            <w:r>
              <w:rPr>
                <w:noProof/>
              </w:rPr>
              <w:instrText>HYPERLINK \l "_Toc133573452"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5.33 Vessel location</w:t>
            </w:r>
            <w:r>
              <w:rPr>
                <w:noProof/>
                <w:webHidden/>
              </w:rPr>
              <w:tab/>
            </w:r>
            <w:r>
              <w:rPr>
                <w:noProof/>
                <w:webHidden/>
              </w:rPr>
              <w:fldChar w:fldCharType="begin"/>
            </w:r>
            <w:r>
              <w:rPr>
                <w:noProof/>
                <w:webHidden/>
              </w:rPr>
              <w:instrText xml:space="preserve"> PAGEREF _Toc133573452 \h </w:instrText>
            </w:r>
          </w:ins>
          <w:r>
            <w:rPr>
              <w:noProof/>
              <w:webHidden/>
            </w:rPr>
          </w:r>
          <w:r>
            <w:rPr>
              <w:noProof/>
              <w:webHidden/>
            </w:rPr>
            <w:fldChar w:fldCharType="separate"/>
          </w:r>
          <w:ins w:id="731" w:author="Lyu Yuxiao" w:date="2023-04-28T11:21:00Z">
            <w:r>
              <w:rPr>
                <w:noProof/>
                <w:webHidden/>
              </w:rPr>
              <w:t>70</w:t>
            </w:r>
          </w:ins>
          <w:ins w:id="732" w:author="Lyu Yuxiao" w:date="2023-04-28T11:20:00Z">
            <w:r>
              <w:rPr>
                <w:noProof/>
                <w:webHidden/>
              </w:rPr>
              <w:fldChar w:fldCharType="end"/>
            </w:r>
            <w:r w:rsidRPr="00E27A35">
              <w:rPr>
                <w:rStyle w:val="a3"/>
                <w:noProof/>
              </w:rPr>
              <w:fldChar w:fldCharType="end"/>
            </w:r>
          </w:ins>
        </w:p>
        <w:p w14:paraId="4DD48E7A" w14:textId="63EB49BD" w:rsidR="005E28B0" w:rsidRDefault="005E28B0" w:rsidP="0010489E">
          <w:pPr>
            <w:pStyle w:val="TOC1"/>
            <w:rPr>
              <w:ins w:id="733" w:author="Lyu Yuxiao" w:date="2023-04-28T11:20:00Z"/>
              <w:rFonts w:asciiTheme="minorHAnsi" w:hAnsiTheme="minorHAnsi" w:cstheme="minorBidi"/>
              <w:noProof/>
              <w:kern w:val="2"/>
              <w:sz w:val="21"/>
              <w:szCs w:val="22"/>
              <w:lang w:eastAsia="zh-CN"/>
            </w:rPr>
          </w:pPr>
          <w:ins w:id="734" w:author="Lyu Yuxiao" w:date="2023-04-28T11:20:00Z">
            <w:r w:rsidRPr="00E27A35">
              <w:rPr>
                <w:rStyle w:val="a3"/>
                <w:noProof/>
              </w:rPr>
              <w:fldChar w:fldCharType="begin"/>
            </w:r>
            <w:r w:rsidRPr="00E27A35">
              <w:rPr>
                <w:rStyle w:val="a3"/>
                <w:noProof/>
              </w:rPr>
              <w:instrText xml:space="preserve"> </w:instrText>
            </w:r>
            <w:r>
              <w:rPr>
                <w:noProof/>
              </w:rPr>
              <w:instrText>HYPERLINK \l "_Toc133573453"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 Information Associations</w:t>
            </w:r>
            <w:r>
              <w:rPr>
                <w:noProof/>
                <w:webHidden/>
              </w:rPr>
              <w:tab/>
            </w:r>
            <w:r>
              <w:rPr>
                <w:noProof/>
                <w:webHidden/>
              </w:rPr>
              <w:fldChar w:fldCharType="begin"/>
            </w:r>
            <w:r>
              <w:rPr>
                <w:noProof/>
                <w:webHidden/>
              </w:rPr>
              <w:instrText xml:space="preserve"> PAGEREF _Toc133573453 \h </w:instrText>
            </w:r>
          </w:ins>
          <w:r>
            <w:rPr>
              <w:noProof/>
              <w:webHidden/>
            </w:rPr>
          </w:r>
          <w:r>
            <w:rPr>
              <w:noProof/>
              <w:webHidden/>
            </w:rPr>
            <w:fldChar w:fldCharType="separate"/>
          </w:r>
          <w:ins w:id="735" w:author="Lyu Yuxiao" w:date="2023-04-28T11:21:00Z">
            <w:r>
              <w:rPr>
                <w:noProof/>
                <w:webHidden/>
              </w:rPr>
              <w:t>71</w:t>
            </w:r>
          </w:ins>
          <w:ins w:id="736" w:author="Lyu Yuxiao" w:date="2023-04-28T11:20:00Z">
            <w:r>
              <w:rPr>
                <w:noProof/>
                <w:webHidden/>
              </w:rPr>
              <w:fldChar w:fldCharType="end"/>
            </w:r>
            <w:r w:rsidRPr="00E27A35">
              <w:rPr>
                <w:rStyle w:val="a3"/>
                <w:noProof/>
              </w:rPr>
              <w:fldChar w:fldCharType="end"/>
            </w:r>
          </w:ins>
        </w:p>
        <w:p w14:paraId="6E6AB589" w14:textId="1C1F97B6" w:rsidR="005E28B0" w:rsidRDefault="005E28B0">
          <w:pPr>
            <w:pStyle w:val="TOC2"/>
            <w:rPr>
              <w:ins w:id="737" w:author="Lyu Yuxiao" w:date="2023-04-28T11:20:00Z"/>
              <w:rFonts w:asciiTheme="minorHAnsi" w:hAnsiTheme="minorHAnsi" w:cstheme="minorBidi"/>
              <w:noProof/>
              <w:kern w:val="2"/>
              <w:sz w:val="21"/>
              <w:szCs w:val="22"/>
              <w:lang w:eastAsia="zh-CN"/>
            </w:rPr>
          </w:pPr>
          <w:ins w:id="738" w:author="Lyu Yuxiao" w:date="2023-04-28T11:20:00Z">
            <w:r w:rsidRPr="00E27A35">
              <w:rPr>
                <w:rStyle w:val="a3"/>
                <w:noProof/>
              </w:rPr>
              <w:fldChar w:fldCharType="begin"/>
            </w:r>
            <w:r w:rsidRPr="00E27A35">
              <w:rPr>
                <w:rStyle w:val="a3"/>
                <w:noProof/>
              </w:rPr>
              <w:instrText xml:space="preserve"> </w:instrText>
            </w:r>
            <w:r>
              <w:rPr>
                <w:noProof/>
              </w:rPr>
              <w:instrText>HYPERLINK \l "_Toc133573454"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6.1 Additional information</w:t>
            </w:r>
            <w:r>
              <w:rPr>
                <w:noProof/>
                <w:webHidden/>
              </w:rPr>
              <w:tab/>
            </w:r>
            <w:r>
              <w:rPr>
                <w:noProof/>
                <w:webHidden/>
              </w:rPr>
              <w:fldChar w:fldCharType="begin"/>
            </w:r>
            <w:r>
              <w:rPr>
                <w:noProof/>
                <w:webHidden/>
              </w:rPr>
              <w:instrText xml:space="preserve"> PAGEREF _Toc133573454 \h </w:instrText>
            </w:r>
          </w:ins>
          <w:r>
            <w:rPr>
              <w:noProof/>
              <w:webHidden/>
            </w:rPr>
          </w:r>
          <w:r>
            <w:rPr>
              <w:noProof/>
              <w:webHidden/>
            </w:rPr>
            <w:fldChar w:fldCharType="separate"/>
          </w:r>
          <w:ins w:id="739" w:author="Lyu Yuxiao" w:date="2023-04-28T11:21:00Z">
            <w:r>
              <w:rPr>
                <w:noProof/>
                <w:webHidden/>
              </w:rPr>
              <w:t>71</w:t>
            </w:r>
          </w:ins>
          <w:ins w:id="740" w:author="Lyu Yuxiao" w:date="2023-04-28T11:20:00Z">
            <w:r>
              <w:rPr>
                <w:noProof/>
                <w:webHidden/>
              </w:rPr>
              <w:fldChar w:fldCharType="end"/>
            </w:r>
            <w:r w:rsidRPr="00E27A35">
              <w:rPr>
                <w:rStyle w:val="a3"/>
                <w:noProof/>
              </w:rPr>
              <w:fldChar w:fldCharType="end"/>
            </w:r>
          </w:ins>
        </w:p>
        <w:p w14:paraId="0EC33319" w14:textId="4BF1ADD3" w:rsidR="005E28B0" w:rsidRDefault="005E28B0">
          <w:pPr>
            <w:pStyle w:val="TOC2"/>
            <w:rPr>
              <w:ins w:id="741" w:author="Lyu Yuxiao" w:date="2023-04-28T11:20:00Z"/>
              <w:rFonts w:asciiTheme="minorHAnsi" w:hAnsiTheme="minorHAnsi" w:cstheme="minorBidi"/>
              <w:noProof/>
              <w:kern w:val="2"/>
              <w:sz w:val="21"/>
              <w:szCs w:val="22"/>
              <w:lang w:eastAsia="zh-CN"/>
            </w:rPr>
          </w:pPr>
          <w:ins w:id="742" w:author="Lyu Yuxiao" w:date="2023-04-28T11:20:00Z">
            <w:r w:rsidRPr="00E27A35">
              <w:rPr>
                <w:rStyle w:val="a3"/>
                <w:noProof/>
              </w:rPr>
              <w:fldChar w:fldCharType="begin"/>
            </w:r>
            <w:r w:rsidRPr="00E27A35">
              <w:rPr>
                <w:rStyle w:val="a3"/>
                <w:noProof/>
              </w:rPr>
              <w:instrText xml:space="preserve"> </w:instrText>
            </w:r>
            <w:r>
              <w:rPr>
                <w:noProof/>
              </w:rPr>
              <w:instrText>HYPERLINK \l "_Toc133573455"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6.2 Authority contact</w:t>
            </w:r>
            <w:r>
              <w:rPr>
                <w:noProof/>
                <w:webHidden/>
              </w:rPr>
              <w:tab/>
            </w:r>
            <w:r>
              <w:rPr>
                <w:noProof/>
                <w:webHidden/>
              </w:rPr>
              <w:fldChar w:fldCharType="begin"/>
            </w:r>
            <w:r>
              <w:rPr>
                <w:noProof/>
                <w:webHidden/>
              </w:rPr>
              <w:instrText xml:space="preserve"> PAGEREF _Toc133573455 \h </w:instrText>
            </w:r>
          </w:ins>
          <w:r>
            <w:rPr>
              <w:noProof/>
              <w:webHidden/>
            </w:rPr>
          </w:r>
          <w:r>
            <w:rPr>
              <w:noProof/>
              <w:webHidden/>
            </w:rPr>
            <w:fldChar w:fldCharType="separate"/>
          </w:r>
          <w:ins w:id="743" w:author="Lyu Yuxiao" w:date="2023-04-28T11:21:00Z">
            <w:r>
              <w:rPr>
                <w:noProof/>
                <w:webHidden/>
              </w:rPr>
              <w:t>71</w:t>
            </w:r>
          </w:ins>
          <w:ins w:id="744" w:author="Lyu Yuxiao" w:date="2023-04-28T11:20:00Z">
            <w:r>
              <w:rPr>
                <w:noProof/>
                <w:webHidden/>
              </w:rPr>
              <w:fldChar w:fldCharType="end"/>
            </w:r>
            <w:r w:rsidRPr="00E27A35">
              <w:rPr>
                <w:rStyle w:val="a3"/>
                <w:noProof/>
              </w:rPr>
              <w:fldChar w:fldCharType="end"/>
            </w:r>
          </w:ins>
        </w:p>
        <w:p w14:paraId="718BEFF7" w14:textId="543D0A26" w:rsidR="005E28B0" w:rsidRDefault="005E28B0">
          <w:pPr>
            <w:pStyle w:val="TOC2"/>
            <w:rPr>
              <w:ins w:id="745" w:author="Lyu Yuxiao" w:date="2023-04-28T11:20:00Z"/>
              <w:rFonts w:asciiTheme="minorHAnsi" w:hAnsiTheme="minorHAnsi" w:cstheme="minorBidi"/>
              <w:noProof/>
              <w:kern w:val="2"/>
              <w:sz w:val="21"/>
              <w:szCs w:val="22"/>
              <w:lang w:eastAsia="zh-CN"/>
            </w:rPr>
          </w:pPr>
          <w:ins w:id="746" w:author="Lyu Yuxiao" w:date="2023-04-28T11:20:00Z">
            <w:r w:rsidRPr="00E27A35">
              <w:rPr>
                <w:rStyle w:val="a3"/>
                <w:noProof/>
              </w:rPr>
              <w:fldChar w:fldCharType="begin"/>
            </w:r>
            <w:r w:rsidRPr="00E27A35">
              <w:rPr>
                <w:rStyle w:val="a3"/>
                <w:noProof/>
              </w:rPr>
              <w:instrText xml:space="preserve"> </w:instrText>
            </w:r>
            <w:r>
              <w:rPr>
                <w:noProof/>
              </w:rPr>
              <w:instrText>HYPERLINK \l "_Toc133573456"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6.3 Authority hours</w:t>
            </w:r>
            <w:r>
              <w:rPr>
                <w:noProof/>
                <w:webHidden/>
              </w:rPr>
              <w:tab/>
            </w:r>
            <w:r>
              <w:rPr>
                <w:noProof/>
                <w:webHidden/>
              </w:rPr>
              <w:fldChar w:fldCharType="begin"/>
            </w:r>
            <w:r>
              <w:rPr>
                <w:noProof/>
                <w:webHidden/>
              </w:rPr>
              <w:instrText xml:space="preserve"> PAGEREF _Toc133573456 \h </w:instrText>
            </w:r>
          </w:ins>
          <w:r>
            <w:rPr>
              <w:noProof/>
              <w:webHidden/>
            </w:rPr>
          </w:r>
          <w:r>
            <w:rPr>
              <w:noProof/>
              <w:webHidden/>
            </w:rPr>
            <w:fldChar w:fldCharType="separate"/>
          </w:r>
          <w:ins w:id="747" w:author="Lyu Yuxiao" w:date="2023-04-28T11:21:00Z">
            <w:r>
              <w:rPr>
                <w:noProof/>
                <w:webHidden/>
              </w:rPr>
              <w:t>71</w:t>
            </w:r>
          </w:ins>
          <w:ins w:id="748" w:author="Lyu Yuxiao" w:date="2023-04-28T11:20:00Z">
            <w:r>
              <w:rPr>
                <w:noProof/>
                <w:webHidden/>
              </w:rPr>
              <w:fldChar w:fldCharType="end"/>
            </w:r>
            <w:r w:rsidRPr="00E27A35">
              <w:rPr>
                <w:rStyle w:val="a3"/>
                <w:noProof/>
              </w:rPr>
              <w:fldChar w:fldCharType="end"/>
            </w:r>
          </w:ins>
        </w:p>
        <w:p w14:paraId="2081C52D" w14:textId="6C378017" w:rsidR="005E28B0" w:rsidRDefault="005E28B0">
          <w:pPr>
            <w:pStyle w:val="TOC2"/>
            <w:rPr>
              <w:ins w:id="749" w:author="Lyu Yuxiao" w:date="2023-04-28T11:20:00Z"/>
              <w:rFonts w:asciiTheme="minorHAnsi" w:hAnsiTheme="minorHAnsi" w:cstheme="minorBidi"/>
              <w:noProof/>
              <w:kern w:val="2"/>
              <w:sz w:val="21"/>
              <w:szCs w:val="22"/>
              <w:lang w:eastAsia="zh-CN"/>
            </w:rPr>
          </w:pPr>
          <w:ins w:id="750" w:author="Lyu Yuxiao" w:date="2023-04-28T11:20:00Z">
            <w:r w:rsidRPr="00E27A35">
              <w:rPr>
                <w:rStyle w:val="a3"/>
                <w:noProof/>
              </w:rPr>
              <w:fldChar w:fldCharType="begin"/>
            </w:r>
            <w:r w:rsidRPr="00E27A35">
              <w:rPr>
                <w:rStyle w:val="a3"/>
                <w:noProof/>
              </w:rPr>
              <w:instrText xml:space="preserve"> </w:instrText>
            </w:r>
            <w:r>
              <w:rPr>
                <w:noProof/>
              </w:rPr>
              <w:instrText>HYPERLINK \l "_Toc133573457"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6.4 Associated RxN</w:t>
            </w:r>
            <w:r>
              <w:rPr>
                <w:noProof/>
                <w:webHidden/>
              </w:rPr>
              <w:tab/>
            </w:r>
            <w:r>
              <w:rPr>
                <w:noProof/>
                <w:webHidden/>
              </w:rPr>
              <w:fldChar w:fldCharType="begin"/>
            </w:r>
            <w:r>
              <w:rPr>
                <w:noProof/>
                <w:webHidden/>
              </w:rPr>
              <w:instrText xml:space="preserve"> PAGEREF _Toc133573457 \h </w:instrText>
            </w:r>
          </w:ins>
          <w:r>
            <w:rPr>
              <w:noProof/>
              <w:webHidden/>
            </w:rPr>
          </w:r>
          <w:r>
            <w:rPr>
              <w:noProof/>
              <w:webHidden/>
            </w:rPr>
            <w:fldChar w:fldCharType="separate"/>
          </w:r>
          <w:ins w:id="751" w:author="Lyu Yuxiao" w:date="2023-04-28T11:21:00Z">
            <w:r>
              <w:rPr>
                <w:noProof/>
                <w:webHidden/>
              </w:rPr>
              <w:t>71</w:t>
            </w:r>
          </w:ins>
          <w:ins w:id="752" w:author="Lyu Yuxiao" w:date="2023-04-28T11:20:00Z">
            <w:r>
              <w:rPr>
                <w:noProof/>
                <w:webHidden/>
              </w:rPr>
              <w:fldChar w:fldCharType="end"/>
            </w:r>
            <w:r w:rsidRPr="00E27A35">
              <w:rPr>
                <w:rStyle w:val="a3"/>
                <w:noProof/>
              </w:rPr>
              <w:fldChar w:fldCharType="end"/>
            </w:r>
          </w:ins>
        </w:p>
        <w:p w14:paraId="2D761F4C" w14:textId="05649754" w:rsidR="005E28B0" w:rsidRDefault="005E28B0">
          <w:pPr>
            <w:pStyle w:val="TOC2"/>
            <w:rPr>
              <w:ins w:id="753" w:author="Lyu Yuxiao" w:date="2023-04-28T11:20:00Z"/>
              <w:rFonts w:asciiTheme="minorHAnsi" w:hAnsiTheme="minorHAnsi" w:cstheme="minorBidi"/>
              <w:noProof/>
              <w:kern w:val="2"/>
              <w:sz w:val="21"/>
              <w:szCs w:val="22"/>
              <w:lang w:eastAsia="zh-CN"/>
            </w:rPr>
          </w:pPr>
          <w:ins w:id="754" w:author="Lyu Yuxiao" w:date="2023-04-28T11:20:00Z">
            <w:r w:rsidRPr="00E27A35">
              <w:rPr>
                <w:rStyle w:val="a3"/>
                <w:noProof/>
              </w:rPr>
              <w:fldChar w:fldCharType="begin"/>
            </w:r>
            <w:r w:rsidRPr="00E27A35">
              <w:rPr>
                <w:rStyle w:val="a3"/>
                <w:noProof/>
              </w:rPr>
              <w:instrText xml:space="preserve"> </w:instrText>
            </w:r>
            <w:r>
              <w:rPr>
                <w:noProof/>
              </w:rPr>
              <w:instrText>HYPERLINK \l "_Toc133573458"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6.5 Exceptional workday</w:t>
            </w:r>
            <w:r>
              <w:rPr>
                <w:noProof/>
                <w:webHidden/>
              </w:rPr>
              <w:tab/>
            </w:r>
            <w:r>
              <w:rPr>
                <w:noProof/>
                <w:webHidden/>
              </w:rPr>
              <w:fldChar w:fldCharType="begin"/>
            </w:r>
            <w:r>
              <w:rPr>
                <w:noProof/>
                <w:webHidden/>
              </w:rPr>
              <w:instrText xml:space="preserve"> PAGEREF _Toc133573458 \h </w:instrText>
            </w:r>
          </w:ins>
          <w:r>
            <w:rPr>
              <w:noProof/>
              <w:webHidden/>
            </w:rPr>
          </w:r>
          <w:r>
            <w:rPr>
              <w:noProof/>
              <w:webHidden/>
            </w:rPr>
            <w:fldChar w:fldCharType="separate"/>
          </w:r>
          <w:ins w:id="755" w:author="Lyu Yuxiao" w:date="2023-04-28T11:21:00Z">
            <w:r>
              <w:rPr>
                <w:noProof/>
                <w:webHidden/>
              </w:rPr>
              <w:t>71</w:t>
            </w:r>
          </w:ins>
          <w:ins w:id="756" w:author="Lyu Yuxiao" w:date="2023-04-28T11:20:00Z">
            <w:r>
              <w:rPr>
                <w:noProof/>
                <w:webHidden/>
              </w:rPr>
              <w:fldChar w:fldCharType="end"/>
            </w:r>
            <w:r w:rsidRPr="00E27A35">
              <w:rPr>
                <w:rStyle w:val="a3"/>
                <w:noProof/>
              </w:rPr>
              <w:fldChar w:fldCharType="end"/>
            </w:r>
          </w:ins>
        </w:p>
        <w:p w14:paraId="279B792F" w14:textId="10E753D6" w:rsidR="005E28B0" w:rsidRDefault="005E28B0">
          <w:pPr>
            <w:pStyle w:val="TOC2"/>
            <w:rPr>
              <w:ins w:id="757" w:author="Lyu Yuxiao" w:date="2023-04-28T11:20:00Z"/>
              <w:rFonts w:asciiTheme="minorHAnsi" w:hAnsiTheme="minorHAnsi" w:cstheme="minorBidi"/>
              <w:noProof/>
              <w:kern w:val="2"/>
              <w:sz w:val="21"/>
              <w:szCs w:val="22"/>
              <w:lang w:eastAsia="zh-CN"/>
            </w:rPr>
          </w:pPr>
          <w:ins w:id="758" w:author="Lyu Yuxiao" w:date="2023-04-28T11:20:00Z">
            <w:r w:rsidRPr="00E27A35">
              <w:rPr>
                <w:rStyle w:val="a3"/>
                <w:noProof/>
              </w:rPr>
              <w:fldChar w:fldCharType="begin"/>
            </w:r>
            <w:r w:rsidRPr="00E27A35">
              <w:rPr>
                <w:rStyle w:val="a3"/>
                <w:noProof/>
              </w:rPr>
              <w:instrText xml:space="preserve"> </w:instrText>
            </w:r>
            <w:r>
              <w:rPr>
                <w:noProof/>
              </w:rPr>
              <w:instrText>HYPERLINK \l "_Toc133573459"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6.6 Inclusion type</w:t>
            </w:r>
            <w:r>
              <w:rPr>
                <w:noProof/>
                <w:webHidden/>
              </w:rPr>
              <w:tab/>
            </w:r>
            <w:r>
              <w:rPr>
                <w:noProof/>
                <w:webHidden/>
              </w:rPr>
              <w:fldChar w:fldCharType="begin"/>
            </w:r>
            <w:r>
              <w:rPr>
                <w:noProof/>
                <w:webHidden/>
              </w:rPr>
              <w:instrText xml:space="preserve"> PAGEREF _Toc133573459 \h </w:instrText>
            </w:r>
          </w:ins>
          <w:r>
            <w:rPr>
              <w:noProof/>
              <w:webHidden/>
            </w:rPr>
          </w:r>
          <w:r>
            <w:rPr>
              <w:noProof/>
              <w:webHidden/>
            </w:rPr>
            <w:fldChar w:fldCharType="separate"/>
          </w:r>
          <w:ins w:id="759" w:author="Lyu Yuxiao" w:date="2023-04-28T11:21:00Z">
            <w:r>
              <w:rPr>
                <w:noProof/>
                <w:webHidden/>
              </w:rPr>
              <w:t>72</w:t>
            </w:r>
          </w:ins>
          <w:ins w:id="760" w:author="Lyu Yuxiao" w:date="2023-04-28T11:20:00Z">
            <w:r>
              <w:rPr>
                <w:noProof/>
                <w:webHidden/>
              </w:rPr>
              <w:fldChar w:fldCharType="end"/>
            </w:r>
            <w:r w:rsidRPr="00E27A35">
              <w:rPr>
                <w:rStyle w:val="a3"/>
                <w:noProof/>
              </w:rPr>
              <w:fldChar w:fldCharType="end"/>
            </w:r>
          </w:ins>
        </w:p>
        <w:p w14:paraId="1284B9FF" w14:textId="0DAB1377" w:rsidR="005E28B0" w:rsidRDefault="005E28B0">
          <w:pPr>
            <w:pStyle w:val="TOC2"/>
            <w:rPr>
              <w:ins w:id="761" w:author="Lyu Yuxiao" w:date="2023-04-28T11:20:00Z"/>
              <w:rFonts w:asciiTheme="minorHAnsi" w:hAnsiTheme="minorHAnsi" w:cstheme="minorBidi"/>
              <w:noProof/>
              <w:kern w:val="2"/>
              <w:sz w:val="21"/>
              <w:szCs w:val="22"/>
              <w:lang w:eastAsia="zh-CN"/>
            </w:rPr>
          </w:pPr>
          <w:ins w:id="762" w:author="Lyu Yuxiao" w:date="2023-04-28T11:20:00Z">
            <w:r w:rsidRPr="00E27A35">
              <w:rPr>
                <w:rStyle w:val="a3"/>
                <w:noProof/>
              </w:rPr>
              <w:fldChar w:fldCharType="begin"/>
            </w:r>
            <w:r w:rsidRPr="00E27A35">
              <w:rPr>
                <w:rStyle w:val="a3"/>
                <w:noProof/>
              </w:rPr>
              <w:instrText xml:space="preserve"> </w:instrText>
            </w:r>
            <w:r>
              <w:rPr>
                <w:noProof/>
              </w:rPr>
              <w:instrText>HYPERLINK \l "_Toc133573460"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6.7 Permission type</w:t>
            </w:r>
            <w:r>
              <w:rPr>
                <w:noProof/>
                <w:webHidden/>
              </w:rPr>
              <w:tab/>
            </w:r>
            <w:r>
              <w:rPr>
                <w:noProof/>
                <w:webHidden/>
              </w:rPr>
              <w:fldChar w:fldCharType="begin"/>
            </w:r>
            <w:r>
              <w:rPr>
                <w:noProof/>
                <w:webHidden/>
              </w:rPr>
              <w:instrText xml:space="preserve"> PAGEREF _Toc133573460 \h </w:instrText>
            </w:r>
          </w:ins>
          <w:r>
            <w:rPr>
              <w:noProof/>
              <w:webHidden/>
            </w:rPr>
          </w:r>
          <w:r>
            <w:rPr>
              <w:noProof/>
              <w:webHidden/>
            </w:rPr>
            <w:fldChar w:fldCharType="separate"/>
          </w:r>
          <w:ins w:id="763" w:author="Lyu Yuxiao" w:date="2023-04-28T11:21:00Z">
            <w:r>
              <w:rPr>
                <w:noProof/>
                <w:webHidden/>
              </w:rPr>
              <w:t>72</w:t>
            </w:r>
          </w:ins>
          <w:ins w:id="764" w:author="Lyu Yuxiao" w:date="2023-04-28T11:20:00Z">
            <w:r>
              <w:rPr>
                <w:noProof/>
                <w:webHidden/>
              </w:rPr>
              <w:fldChar w:fldCharType="end"/>
            </w:r>
            <w:r w:rsidRPr="00E27A35">
              <w:rPr>
                <w:rStyle w:val="a3"/>
                <w:noProof/>
              </w:rPr>
              <w:fldChar w:fldCharType="end"/>
            </w:r>
          </w:ins>
        </w:p>
        <w:p w14:paraId="08E02EC7" w14:textId="0E5FC726" w:rsidR="005E28B0" w:rsidRDefault="005E28B0">
          <w:pPr>
            <w:pStyle w:val="TOC2"/>
            <w:rPr>
              <w:ins w:id="765" w:author="Lyu Yuxiao" w:date="2023-04-28T11:20:00Z"/>
              <w:rFonts w:asciiTheme="minorHAnsi" w:hAnsiTheme="minorHAnsi" w:cstheme="minorBidi"/>
              <w:noProof/>
              <w:kern w:val="2"/>
              <w:sz w:val="21"/>
              <w:szCs w:val="22"/>
              <w:lang w:eastAsia="zh-CN"/>
            </w:rPr>
          </w:pPr>
          <w:ins w:id="766" w:author="Lyu Yuxiao" w:date="2023-04-28T11:20:00Z">
            <w:r w:rsidRPr="00E27A35">
              <w:rPr>
                <w:rStyle w:val="a3"/>
                <w:noProof/>
              </w:rPr>
              <w:fldChar w:fldCharType="begin"/>
            </w:r>
            <w:r w:rsidRPr="00E27A35">
              <w:rPr>
                <w:rStyle w:val="a3"/>
                <w:noProof/>
              </w:rPr>
              <w:instrText xml:space="preserve"> </w:instrText>
            </w:r>
            <w:r>
              <w:rPr>
                <w:noProof/>
              </w:rPr>
              <w:instrText>HYPERLINK \l "_Toc133573461"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6.8 Related organisation</w:t>
            </w:r>
            <w:r>
              <w:rPr>
                <w:noProof/>
                <w:webHidden/>
              </w:rPr>
              <w:tab/>
            </w:r>
            <w:r>
              <w:rPr>
                <w:noProof/>
                <w:webHidden/>
              </w:rPr>
              <w:fldChar w:fldCharType="begin"/>
            </w:r>
            <w:r>
              <w:rPr>
                <w:noProof/>
                <w:webHidden/>
              </w:rPr>
              <w:instrText xml:space="preserve"> PAGEREF _Toc133573461 \h </w:instrText>
            </w:r>
          </w:ins>
          <w:r>
            <w:rPr>
              <w:noProof/>
              <w:webHidden/>
            </w:rPr>
          </w:r>
          <w:r>
            <w:rPr>
              <w:noProof/>
              <w:webHidden/>
            </w:rPr>
            <w:fldChar w:fldCharType="separate"/>
          </w:r>
          <w:ins w:id="767" w:author="Lyu Yuxiao" w:date="2023-04-28T11:21:00Z">
            <w:r>
              <w:rPr>
                <w:noProof/>
                <w:webHidden/>
              </w:rPr>
              <w:t>72</w:t>
            </w:r>
          </w:ins>
          <w:ins w:id="768" w:author="Lyu Yuxiao" w:date="2023-04-28T11:20:00Z">
            <w:r>
              <w:rPr>
                <w:noProof/>
                <w:webHidden/>
              </w:rPr>
              <w:fldChar w:fldCharType="end"/>
            </w:r>
            <w:r w:rsidRPr="00E27A35">
              <w:rPr>
                <w:rStyle w:val="a3"/>
                <w:noProof/>
              </w:rPr>
              <w:fldChar w:fldCharType="end"/>
            </w:r>
          </w:ins>
        </w:p>
        <w:p w14:paraId="1B6F322E" w14:textId="660BD406" w:rsidR="005E28B0" w:rsidRDefault="005E28B0">
          <w:pPr>
            <w:pStyle w:val="TOC2"/>
            <w:rPr>
              <w:ins w:id="769" w:author="Lyu Yuxiao" w:date="2023-04-28T11:20:00Z"/>
              <w:rFonts w:asciiTheme="minorHAnsi" w:hAnsiTheme="minorHAnsi" w:cstheme="minorBidi"/>
              <w:noProof/>
              <w:kern w:val="2"/>
              <w:sz w:val="21"/>
              <w:szCs w:val="22"/>
              <w:lang w:eastAsia="zh-CN"/>
            </w:rPr>
          </w:pPr>
          <w:ins w:id="770" w:author="Lyu Yuxiao" w:date="2023-04-28T11:20:00Z">
            <w:r w:rsidRPr="00E27A35">
              <w:rPr>
                <w:rStyle w:val="a3"/>
                <w:noProof/>
              </w:rPr>
              <w:fldChar w:fldCharType="begin"/>
            </w:r>
            <w:r w:rsidRPr="00E27A35">
              <w:rPr>
                <w:rStyle w:val="a3"/>
                <w:noProof/>
              </w:rPr>
              <w:instrText xml:space="preserve"> </w:instrText>
            </w:r>
            <w:r>
              <w:rPr>
                <w:noProof/>
              </w:rPr>
              <w:instrText>HYPERLINK \l "_Toc133573462"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6.9 Reporting authority</w:t>
            </w:r>
            <w:r>
              <w:rPr>
                <w:noProof/>
                <w:webHidden/>
              </w:rPr>
              <w:tab/>
            </w:r>
            <w:r>
              <w:rPr>
                <w:noProof/>
                <w:webHidden/>
              </w:rPr>
              <w:fldChar w:fldCharType="begin"/>
            </w:r>
            <w:r>
              <w:rPr>
                <w:noProof/>
                <w:webHidden/>
              </w:rPr>
              <w:instrText xml:space="preserve"> PAGEREF _Toc133573462 \h </w:instrText>
            </w:r>
          </w:ins>
          <w:r>
            <w:rPr>
              <w:noProof/>
              <w:webHidden/>
            </w:rPr>
          </w:r>
          <w:r>
            <w:rPr>
              <w:noProof/>
              <w:webHidden/>
            </w:rPr>
            <w:fldChar w:fldCharType="separate"/>
          </w:r>
          <w:ins w:id="771" w:author="Lyu Yuxiao" w:date="2023-04-28T11:21:00Z">
            <w:r>
              <w:rPr>
                <w:noProof/>
                <w:webHidden/>
              </w:rPr>
              <w:t>73</w:t>
            </w:r>
          </w:ins>
          <w:ins w:id="772" w:author="Lyu Yuxiao" w:date="2023-04-28T11:20:00Z">
            <w:r>
              <w:rPr>
                <w:noProof/>
                <w:webHidden/>
              </w:rPr>
              <w:fldChar w:fldCharType="end"/>
            </w:r>
            <w:r w:rsidRPr="00E27A35">
              <w:rPr>
                <w:rStyle w:val="a3"/>
                <w:noProof/>
              </w:rPr>
              <w:fldChar w:fldCharType="end"/>
            </w:r>
          </w:ins>
        </w:p>
        <w:p w14:paraId="13E4D6CC" w14:textId="556409F5" w:rsidR="005E28B0" w:rsidRDefault="005E28B0">
          <w:pPr>
            <w:pStyle w:val="TOC2"/>
            <w:rPr>
              <w:ins w:id="773" w:author="Lyu Yuxiao" w:date="2023-04-28T11:20:00Z"/>
              <w:rFonts w:asciiTheme="minorHAnsi" w:hAnsiTheme="minorHAnsi" w:cstheme="minorBidi"/>
              <w:noProof/>
              <w:kern w:val="2"/>
              <w:sz w:val="21"/>
              <w:szCs w:val="22"/>
              <w:lang w:eastAsia="zh-CN"/>
            </w:rPr>
          </w:pPr>
          <w:ins w:id="774" w:author="Lyu Yuxiao" w:date="2023-04-28T11:20:00Z">
            <w:r w:rsidRPr="00E27A35">
              <w:rPr>
                <w:rStyle w:val="a3"/>
                <w:noProof/>
              </w:rPr>
              <w:fldChar w:fldCharType="begin"/>
            </w:r>
            <w:r w:rsidRPr="00E27A35">
              <w:rPr>
                <w:rStyle w:val="a3"/>
                <w:noProof/>
              </w:rPr>
              <w:instrText xml:space="preserve"> </w:instrText>
            </w:r>
            <w:r>
              <w:rPr>
                <w:noProof/>
              </w:rPr>
              <w:instrText>HYPERLINK \l "_Toc133573463"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6.10 Reporting requirement</w:t>
            </w:r>
            <w:r>
              <w:rPr>
                <w:noProof/>
                <w:webHidden/>
              </w:rPr>
              <w:tab/>
            </w:r>
            <w:r>
              <w:rPr>
                <w:noProof/>
                <w:webHidden/>
              </w:rPr>
              <w:fldChar w:fldCharType="begin"/>
            </w:r>
            <w:r>
              <w:rPr>
                <w:noProof/>
                <w:webHidden/>
              </w:rPr>
              <w:instrText xml:space="preserve"> PAGEREF _Toc133573463 \h </w:instrText>
            </w:r>
          </w:ins>
          <w:r>
            <w:rPr>
              <w:noProof/>
              <w:webHidden/>
            </w:rPr>
          </w:r>
          <w:r>
            <w:rPr>
              <w:noProof/>
              <w:webHidden/>
            </w:rPr>
            <w:fldChar w:fldCharType="separate"/>
          </w:r>
          <w:ins w:id="775" w:author="Lyu Yuxiao" w:date="2023-04-28T11:21:00Z">
            <w:r>
              <w:rPr>
                <w:noProof/>
                <w:webHidden/>
              </w:rPr>
              <w:t>73</w:t>
            </w:r>
          </w:ins>
          <w:ins w:id="776" w:author="Lyu Yuxiao" w:date="2023-04-28T11:20:00Z">
            <w:r>
              <w:rPr>
                <w:noProof/>
                <w:webHidden/>
              </w:rPr>
              <w:fldChar w:fldCharType="end"/>
            </w:r>
            <w:r w:rsidRPr="00E27A35">
              <w:rPr>
                <w:rStyle w:val="a3"/>
                <w:noProof/>
              </w:rPr>
              <w:fldChar w:fldCharType="end"/>
            </w:r>
          </w:ins>
        </w:p>
        <w:p w14:paraId="4D10F98B" w14:textId="72361A62" w:rsidR="005E28B0" w:rsidRDefault="005E28B0">
          <w:pPr>
            <w:pStyle w:val="TOC2"/>
            <w:rPr>
              <w:ins w:id="777" w:author="Lyu Yuxiao" w:date="2023-04-28T11:20:00Z"/>
              <w:rFonts w:asciiTheme="minorHAnsi" w:hAnsiTheme="minorHAnsi" w:cstheme="minorBidi"/>
              <w:noProof/>
              <w:kern w:val="2"/>
              <w:sz w:val="21"/>
              <w:szCs w:val="22"/>
              <w:lang w:eastAsia="zh-CN"/>
            </w:rPr>
          </w:pPr>
          <w:ins w:id="778" w:author="Lyu Yuxiao" w:date="2023-04-28T11:20:00Z">
            <w:r w:rsidRPr="00E27A35">
              <w:rPr>
                <w:rStyle w:val="a3"/>
                <w:noProof/>
              </w:rPr>
              <w:fldChar w:fldCharType="begin"/>
            </w:r>
            <w:r w:rsidRPr="00E27A35">
              <w:rPr>
                <w:rStyle w:val="a3"/>
                <w:noProof/>
              </w:rPr>
              <w:instrText xml:space="preserve"> </w:instrText>
            </w:r>
            <w:r>
              <w:rPr>
                <w:noProof/>
              </w:rPr>
              <w:instrText>HYPERLINK \l "_Toc133573464"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6.11 Service contact</w:t>
            </w:r>
            <w:r>
              <w:rPr>
                <w:noProof/>
                <w:webHidden/>
              </w:rPr>
              <w:tab/>
            </w:r>
            <w:r>
              <w:rPr>
                <w:noProof/>
                <w:webHidden/>
              </w:rPr>
              <w:fldChar w:fldCharType="begin"/>
            </w:r>
            <w:r>
              <w:rPr>
                <w:noProof/>
                <w:webHidden/>
              </w:rPr>
              <w:instrText xml:space="preserve"> PAGEREF _Toc133573464 \h </w:instrText>
            </w:r>
          </w:ins>
          <w:r>
            <w:rPr>
              <w:noProof/>
              <w:webHidden/>
            </w:rPr>
          </w:r>
          <w:r>
            <w:rPr>
              <w:noProof/>
              <w:webHidden/>
            </w:rPr>
            <w:fldChar w:fldCharType="separate"/>
          </w:r>
          <w:ins w:id="779" w:author="Lyu Yuxiao" w:date="2023-04-28T11:21:00Z">
            <w:r>
              <w:rPr>
                <w:noProof/>
                <w:webHidden/>
              </w:rPr>
              <w:t>73</w:t>
            </w:r>
          </w:ins>
          <w:ins w:id="780" w:author="Lyu Yuxiao" w:date="2023-04-28T11:20:00Z">
            <w:r>
              <w:rPr>
                <w:noProof/>
                <w:webHidden/>
              </w:rPr>
              <w:fldChar w:fldCharType="end"/>
            </w:r>
            <w:r w:rsidRPr="00E27A35">
              <w:rPr>
                <w:rStyle w:val="a3"/>
                <w:noProof/>
              </w:rPr>
              <w:fldChar w:fldCharType="end"/>
            </w:r>
          </w:ins>
        </w:p>
        <w:p w14:paraId="1F42347F" w14:textId="1253202B" w:rsidR="005E28B0" w:rsidRDefault="005E28B0">
          <w:pPr>
            <w:pStyle w:val="TOC2"/>
            <w:rPr>
              <w:ins w:id="781" w:author="Lyu Yuxiao" w:date="2023-04-28T11:20:00Z"/>
              <w:rFonts w:asciiTheme="minorHAnsi" w:hAnsiTheme="minorHAnsi" w:cstheme="minorBidi"/>
              <w:noProof/>
              <w:kern w:val="2"/>
              <w:sz w:val="21"/>
              <w:szCs w:val="22"/>
              <w:lang w:eastAsia="zh-CN"/>
            </w:rPr>
          </w:pPr>
          <w:ins w:id="782" w:author="Lyu Yuxiao" w:date="2023-04-28T11:20:00Z">
            <w:r w:rsidRPr="00E27A35">
              <w:rPr>
                <w:rStyle w:val="a3"/>
                <w:noProof/>
              </w:rPr>
              <w:fldChar w:fldCharType="begin"/>
            </w:r>
            <w:r w:rsidRPr="00E27A35">
              <w:rPr>
                <w:rStyle w:val="a3"/>
                <w:noProof/>
              </w:rPr>
              <w:instrText xml:space="preserve"> </w:instrText>
            </w:r>
            <w:r>
              <w:rPr>
                <w:noProof/>
              </w:rPr>
              <w:instrText>HYPERLINK \l "_Toc133573465"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6.12 Service control</w:t>
            </w:r>
            <w:r>
              <w:rPr>
                <w:noProof/>
                <w:webHidden/>
              </w:rPr>
              <w:tab/>
            </w:r>
            <w:r>
              <w:rPr>
                <w:noProof/>
                <w:webHidden/>
              </w:rPr>
              <w:fldChar w:fldCharType="begin"/>
            </w:r>
            <w:r>
              <w:rPr>
                <w:noProof/>
                <w:webHidden/>
              </w:rPr>
              <w:instrText xml:space="preserve"> PAGEREF _Toc133573465 \h </w:instrText>
            </w:r>
          </w:ins>
          <w:r>
            <w:rPr>
              <w:noProof/>
              <w:webHidden/>
            </w:rPr>
          </w:r>
          <w:r>
            <w:rPr>
              <w:noProof/>
              <w:webHidden/>
            </w:rPr>
            <w:fldChar w:fldCharType="separate"/>
          </w:r>
          <w:ins w:id="783" w:author="Lyu Yuxiao" w:date="2023-04-28T11:21:00Z">
            <w:r>
              <w:rPr>
                <w:noProof/>
                <w:webHidden/>
              </w:rPr>
              <w:t>73</w:t>
            </w:r>
          </w:ins>
          <w:ins w:id="784" w:author="Lyu Yuxiao" w:date="2023-04-28T11:20:00Z">
            <w:r>
              <w:rPr>
                <w:noProof/>
                <w:webHidden/>
              </w:rPr>
              <w:fldChar w:fldCharType="end"/>
            </w:r>
            <w:r w:rsidRPr="00E27A35">
              <w:rPr>
                <w:rStyle w:val="a3"/>
                <w:noProof/>
              </w:rPr>
              <w:fldChar w:fldCharType="end"/>
            </w:r>
          </w:ins>
        </w:p>
        <w:p w14:paraId="49E4AE4C" w14:textId="3AAE9AEA" w:rsidR="005E28B0" w:rsidRDefault="005E28B0">
          <w:pPr>
            <w:pStyle w:val="TOC2"/>
            <w:rPr>
              <w:ins w:id="785" w:author="Lyu Yuxiao" w:date="2023-04-28T11:20:00Z"/>
              <w:rFonts w:asciiTheme="minorHAnsi" w:hAnsiTheme="minorHAnsi" w:cstheme="minorBidi"/>
              <w:noProof/>
              <w:kern w:val="2"/>
              <w:sz w:val="21"/>
              <w:szCs w:val="22"/>
              <w:lang w:eastAsia="zh-CN"/>
            </w:rPr>
          </w:pPr>
          <w:ins w:id="786" w:author="Lyu Yuxiao" w:date="2023-04-28T11:20:00Z">
            <w:r w:rsidRPr="00E27A35">
              <w:rPr>
                <w:rStyle w:val="a3"/>
                <w:noProof/>
              </w:rPr>
              <w:fldChar w:fldCharType="begin"/>
            </w:r>
            <w:r w:rsidRPr="00E27A35">
              <w:rPr>
                <w:rStyle w:val="a3"/>
                <w:noProof/>
              </w:rPr>
              <w:instrText xml:space="preserve"> </w:instrText>
            </w:r>
            <w:r>
              <w:rPr>
                <w:noProof/>
              </w:rPr>
              <w:instrText>HYPERLINK \l "_Toc133573466"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6.13 Spatial Association</w:t>
            </w:r>
            <w:r>
              <w:rPr>
                <w:noProof/>
                <w:webHidden/>
              </w:rPr>
              <w:tab/>
            </w:r>
            <w:r>
              <w:rPr>
                <w:noProof/>
                <w:webHidden/>
              </w:rPr>
              <w:fldChar w:fldCharType="begin"/>
            </w:r>
            <w:r>
              <w:rPr>
                <w:noProof/>
                <w:webHidden/>
              </w:rPr>
              <w:instrText xml:space="preserve"> PAGEREF _Toc133573466 \h </w:instrText>
            </w:r>
          </w:ins>
          <w:r>
            <w:rPr>
              <w:noProof/>
              <w:webHidden/>
            </w:rPr>
          </w:r>
          <w:r>
            <w:rPr>
              <w:noProof/>
              <w:webHidden/>
            </w:rPr>
            <w:fldChar w:fldCharType="separate"/>
          </w:r>
          <w:ins w:id="787" w:author="Lyu Yuxiao" w:date="2023-04-28T11:21:00Z">
            <w:r>
              <w:rPr>
                <w:noProof/>
                <w:webHidden/>
              </w:rPr>
              <w:t>73</w:t>
            </w:r>
          </w:ins>
          <w:ins w:id="788" w:author="Lyu Yuxiao" w:date="2023-04-28T11:20:00Z">
            <w:r>
              <w:rPr>
                <w:noProof/>
                <w:webHidden/>
              </w:rPr>
              <w:fldChar w:fldCharType="end"/>
            </w:r>
            <w:r w:rsidRPr="00E27A35">
              <w:rPr>
                <w:rStyle w:val="a3"/>
                <w:noProof/>
              </w:rPr>
              <w:fldChar w:fldCharType="end"/>
            </w:r>
          </w:ins>
        </w:p>
        <w:p w14:paraId="64FF825B" w14:textId="6A0DE71F" w:rsidR="005E28B0" w:rsidRDefault="005E28B0">
          <w:pPr>
            <w:pStyle w:val="TOC2"/>
            <w:rPr>
              <w:ins w:id="789" w:author="Lyu Yuxiao" w:date="2023-04-28T11:20:00Z"/>
              <w:rFonts w:asciiTheme="minorHAnsi" w:hAnsiTheme="minorHAnsi" w:cstheme="minorBidi"/>
              <w:noProof/>
              <w:kern w:val="2"/>
              <w:sz w:val="21"/>
              <w:szCs w:val="22"/>
              <w:lang w:eastAsia="zh-CN"/>
            </w:rPr>
          </w:pPr>
          <w:ins w:id="790" w:author="Lyu Yuxiao" w:date="2023-04-28T11:20:00Z">
            <w:r w:rsidRPr="00E27A35">
              <w:rPr>
                <w:rStyle w:val="a3"/>
                <w:noProof/>
              </w:rPr>
              <w:fldChar w:fldCharType="begin"/>
            </w:r>
            <w:r w:rsidRPr="00E27A35">
              <w:rPr>
                <w:rStyle w:val="a3"/>
                <w:noProof/>
              </w:rPr>
              <w:instrText xml:space="preserve"> </w:instrText>
            </w:r>
            <w:r>
              <w:rPr>
                <w:noProof/>
              </w:rPr>
              <w:instrText>HYPERLINK \l "_Toc133573467"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6.14 Location hours</w:t>
            </w:r>
            <w:r>
              <w:rPr>
                <w:noProof/>
                <w:webHidden/>
              </w:rPr>
              <w:tab/>
            </w:r>
            <w:r>
              <w:rPr>
                <w:noProof/>
                <w:webHidden/>
              </w:rPr>
              <w:fldChar w:fldCharType="begin"/>
            </w:r>
            <w:r>
              <w:rPr>
                <w:noProof/>
                <w:webHidden/>
              </w:rPr>
              <w:instrText xml:space="preserve"> PAGEREF _Toc133573467 \h </w:instrText>
            </w:r>
          </w:ins>
          <w:r>
            <w:rPr>
              <w:noProof/>
              <w:webHidden/>
            </w:rPr>
          </w:r>
          <w:r>
            <w:rPr>
              <w:noProof/>
              <w:webHidden/>
            </w:rPr>
            <w:fldChar w:fldCharType="separate"/>
          </w:r>
          <w:ins w:id="791" w:author="Lyu Yuxiao" w:date="2023-04-28T11:21:00Z">
            <w:r>
              <w:rPr>
                <w:noProof/>
                <w:webHidden/>
              </w:rPr>
              <w:t>74</w:t>
            </w:r>
          </w:ins>
          <w:ins w:id="792" w:author="Lyu Yuxiao" w:date="2023-04-28T11:20:00Z">
            <w:r>
              <w:rPr>
                <w:noProof/>
                <w:webHidden/>
              </w:rPr>
              <w:fldChar w:fldCharType="end"/>
            </w:r>
            <w:r w:rsidRPr="00E27A35">
              <w:rPr>
                <w:rStyle w:val="a3"/>
                <w:noProof/>
              </w:rPr>
              <w:fldChar w:fldCharType="end"/>
            </w:r>
          </w:ins>
        </w:p>
        <w:p w14:paraId="3938DAB7" w14:textId="03CDA485" w:rsidR="005E28B0" w:rsidRDefault="005E28B0">
          <w:pPr>
            <w:pStyle w:val="TOC2"/>
            <w:rPr>
              <w:ins w:id="793" w:author="Lyu Yuxiao" w:date="2023-04-28T11:20:00Z"/>
              <w:rFonts w:asciiTheme="minorHAnsi" w:hAnsiTheme="minorHAnsi" w:cstheme="minorBidi"/>
              <w:noProof/>
              <w:kern w:val="2"/>
              <w:sz w:val="21"/>
              <w:szCs w:val="22"/>
              <w:lang w:eastAsia="zh-CN"/>
            </w:rPr>
          </w:pPr>
          <w:ins w:id="794" w:author="Lyu Yuxiao" w:date="2023-04-28T11:20:00Z">
            <w:r w:rsidRPr="00E27A35">
              <w:rPr>
                <w:rStyle w:val="a3"/>
                <w:noProof/>
              </w:rPr>
              <w:fldChar w:fldCharType="begin"/>
            </w:r>
            <w:r w:rsidRPr="00E27A35">
              <w:rPr>
                <w:rStyle w:val="a3"/>
                <w:noProof/>
              </w:rPr>
              <w:instrText xml:space="preserve"> </w:instrText>
            </w:r>
            <w:r>
              <w:rPr>
                <w:noProof/>
              </w:rPr>
              <w:instrText>HYPERLINK \l "_Toc133573468"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6.15 Traffic service report</w:t>
            </w:r>
            <w:r>
              <w:rPr>
                <w:noProof/>
                <w:webHidden/>
              </w:rPr>
              <w:tab/>
            </w:r>
            <w:r>
              <w:rPr>
                <w:noProof/>
                <w:webHidden/>
              </w:rPr>
              <w:fldChar w:fldCharType="begin"/>
            </w:r>
            <w:r>
              <w:rPr>
                <w:noProof/>
                <w:webHidden/>
              </w:rPr>
              <w:instrText xml:space="preserve"> PAGEREF _Toc133573468 \h </w:instrText>
            </w:r>
          </w:ins>
          <w:r>
            <w:rPr>
              <w:noProof/>
              <w:webHidden/>
            </w:rPr>
          </w:r>
          <w:r>
            <w:rPr>
              <w:noProof/>
              <w:webHidden/>
            </w:rPr>
            <w:fldChar w:fldCharType="separate"/>
          </w:r>
          <w:ins w:id="795" w:author="Lyu Yuxiao" w:date="2023-04-28T11:21:00Z">
            <w:r>
              <w:rPr>
                <w:noProof/>
                <w:webHidden/>
              </w:rPr>
              <w:t>74</w:t>
            </w:r>
          </w:ins>
          <w:ins w:id="796" w:author="Lyu Yuxiao" w:date="2023-04-28T11:20:00Z">
            <w:r>
              <w:rPr>
                <w:noProof/>
                <w:webHidden/>
              </w:rPr>
              <w:fldChar w:fldCharType="end"/>
            </w:r>
            <w:r w:rsidRPr="00E27A35">
              <w:rPr>
                <w:rStyle w:val="a3"/>
                <w:noProof/>
              </w:rPr>
              <w:fldChar w:fldCharType="end"/>
            </w:r>
          </w:ins>
        </w:p>
        <w:p w14:paraId="552B6968" w14:textId="17C95932" w:rsidR="005E28B0" w:rsidRDefault="005E28B0" w:rsidP="0010489E">
          <w:pPr>
            <w:pStyle w:val="TOC1"/>
            <w:rPr>
              <w:ins w:id="797" w:author="Lyu Yuxiao" w:date="2023-04-28T11:20:00Z"/>
              <w:rFonts w:asciiTheme="minorHAnsi" w:hAnsiTheme="minorHAnsi" w:cstheme="minorBidi"/>
              <w:noProof/>
              <w:kern w:val="2"/>
              <w:sz w:val="21"/>
              <w:szCs w:val="22"/>
              <w:lang w:eastAsia="zh-CN"/>
            </w:rPr>
          </w:pPr>
          <w:ins w:id="798" w:author="Lyu Yuxiao" w:date="2023-04-28T11:20:00Z">
            <w:r w:rsidRPr="00E27A35">
              <w:rPr>
                <w:rStyle w:val="a3"/>
                <w:noProof/>
              </w:rPr>
              <w:fldChar w:fldCharType="begin"/>
            </w:r>
            <w:r w:rsidRPr="00E27A35">
              <w:rPr>
                <w:rStyle w:val="a3"/>
                <w:noProof/>
              </w:rPr>
              <w:instrText xml:space="preserve"> </w:instrText>
            </w:r>
            <w:r>
              <w:rPr>
                <w:noProof/>
              </w:rPr>
              <w:instrText>HYPERLINK \l "_Toc133573469"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7 Feature Associations</w:t>
            </w:r>
            <w:r>
              <w:rPr>
                <w:noProof/>
                <w:webHidden/>
              </w:rPr>
              <w:tab/>
            </w:r>
            <w:r>
              <w:rPr>
                <w:noProof/>
                <w:webHidden/>
              </w:rPr>
              <w:fldChar w:fldCharType="begin"/>
            </w:r>
            <w:r>
              <w:rPr>
                <w:noProof/>
                <w:webHidden/>
              </w:rPr>
              <w:instrText xml:space="preserve"> PAGEREF _Toc133573469 \h </w:instrText>
            </w:r>
          </w:ins>
          <w:r>
            <w:rPr>
              <w:noProof/>
              <w:webHidden/>
            </w:rPr>
          </w:r>
          <w:r>
            <w:rPr>
              <w:noProof/>
              <w:webHidden/>
            </w:rPr>
            <w:fldChar w:fldCharType="separate"/>
          </w:r>
          <w:ins w:id="799" w:author="Lyu Yuxiao" w:date="2023-04-28T11:21:00Z">
            <w:r>
              <w:rPr>
                <w:noProof/>
                <w:webHidden/>
              </w:rPr>
              <w:t>75</w:t>
            </w:r>
          </w:ins>
          <w:ins w:id="800" w:author="Lyu Yuxiao" w:date="2023-04-28T11:20:00Z">
            <w:r>
              <w:rPr>
                <w:noProof/>
                <w:webHidden/>
              </w:rPr>
              <w:fldChar w:fldCharType="end"/>
            </w:r>
            <w:r w:rsidRPr="00E27A35">
              <w:rPr>
                <w:rStyle w:val="a3"/>
                <w:noProof/>
              </w:rPr>
              <w:fldChar w:fldCharType="end"/>
            </w:r>
          </w:ins>
        </w:p>
        <w:p w14:paraId="7D77AD31" w14:textId="600F3BB4" w:rsidR="005E28B0" w:rsidRDefault="005E28B0">
          <w:pPr>
            <w:pStyle w:val="TOC2"/>
            <w:rPr>
              <w:ins w:id="801" w:author="Lyu Yuxiao" w:date="2023-04-28T11:20:00Z"/>
              <w:rFonts w:asciiTheme="minorHAnsi" w:hAnsiTheme="minorHAnsi" w:cstheme="minorBidi"/>
              <w:noProof/>
              <w:kern w:val="2"/>
              <w:sz w:val="21"/>
              <w:szCs w:val="22"/>
              <w:lang w:eastAsia="zh-CN"/>
            </w:rPr>
          </w:pPr>
          <w:ins w:id="802" w:author="Lyu Yuxiao" w:date="2023-04-28T11:20:00Z">
            <w:r w:rsidRPr="00E27A35">
              <w:rPr>
                <w:rStyle w:val="a3"/>
                <w:noProof/>
              </w:rPr>
              <w:fldChar w:fldCharType="begin"/>
            </w:r>
            <w:r w:rsidRPr="00E27A35">
              <w:rPr>
                <w:rStyle w:val="a3"/>
                <w:noProof/>
              </w:rPr>
              <w:instrText xml:space="preserve"> </w:instrText>
            </w:r>
            <w:r>
              <w:rPr>
                <w:noProof/>
              </w:rPr>
              <w:instrText>HYPERLINK \l "_Toc133573470"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7.1 Service provision area</w:t>
            </w:r>
            <w:r>
              <w:rPr>
                <w:noProof/>
                <w:webHidden/>
              </w:rPr>
              <w:tab/>
            </w:r>
            <w:r>
              <w:rPr>
                <w:noProof/>
                <w:webHidden/>
              </w:rPr>
              <w:fldChar w:fldCharType="begin"/>
            </w:r>
            <w:r>
              <w:rPr>
                <w:noProof/>
                <w:webHidden/>
              </w:rPr>
              <w:instrText xml:space="preserve"> PAGEREF _Toc133573470 \h </w:instrText>
            </w:r>
          </w:ins>
          <w:r>
            <w:rPr>
              <w:noProof/>
              <w:webHidden/>
            </w:rPr>
          </w:r>
          <w:r>
            <w:rPr>
              <w:noProof/>
              <w:webHidden/>
            </w:rPr>
            <w:fldChar w:fldCharType="separate"/>
          </w:r>
          <w:ins w:id="803" w:author="Lyu Yuxiao" w:date="2023-04-28T11:21:00Z">
            <w:r>
              <w:rPr>
                <w:noProof/>
                <w:webHidden/>
              </w:rPr>
              <w:t>75</w:t>
            </w:r>
          </w:ins>
          <w:ins w:id="804" w:author="Lyu Yuxiao" w:date="2023-04-28T11:20:00Z">
            <w:r>
              <w:rPr>
                <w:noProof/>
                <w:webHidden/>
              </w:rPr>
              <w:fldChar w:fldCharType="end"/>
            </w:r>
            <w:r w:rsidRPr="00E27A35">
              <w:rPr>
                <w:rStyle w:val="a3"/>
                <w:noProof/>
              </w:rPr>
              <w:fldChar w:fldCharType="end"/>
            </w:r>
          </w:ins>
        </w:p>
        <w:p w14:paraId="733C3F03" w14:textId="7B557376" w:rsidR="005E28B0" w:rsidRDefault="005E28B0">
          <w:pPr>
            <w:pStyle w:val="TOC2"/>
            <w:rPr>
              <w:ins w:id="805" w:author="Lyu Yuxiao" w:date="2023-04-28T11:20:00Z"/>
              <w:rFonts w:asciiTheme="minorHAnsi" w:hAnsiTheme="minorHAnsi" w:cstheme="minorBidi"/>
              <w:noProof/>
              <w:kern w:val="2"/>
              <w:sz w:val="21"/>
              <w:szCs w:val="22"/>
              <w:lang w:eastAsia="zh-CN"/>
            </w:rPr>
          </w:pPr>
          <w:ins w:id="806" w:author="Lyu Yuxiao" w:date="2023-04-28T11:20:00Z">
            <w:r w:rsidRPr="00E27A35">
              <w:rPr>
                <w:rStyle w:val="a3"/>
                <w:noProof/>
              </w:rPr>
              <w:lastRenderedPageBreak/>
              <w:fldChar w:fldCharType="begin"/>
            </w:r>
            <w:r w:rsidRPr="00E27A35">
              <w:rPr>
                <w:rStyle w:val="a3"/>
                <w:noProof/>
              </w:rPr>
              <w:instrText xml:space="preserve"> </w:instrText>
            </w:r>
            <w:r>
              <w:rPr>
                <w:noProof/>
              </w:rPr>
              <w:instrText>HYPERLINK \l "_Toc133573471"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7.2 Pilotage district association</w:t>
            </w:r>
            <w:r>
              <w:rPr>
                <w:noProof/>
                <w:webHidden/>
              </w:rPr>
              <w:tab/>
            </w:r>
            <w:r>
              <w:rPr>
                <w:noProof/>
                <w:webHidden/>
              </w:rPr>
              <w:fldChar w:fldCharType="begin"/>
            </w:r>
            <w:r>
              <w:rPr>
                <w:noProof/>
                <w:webHidden/>
              </w:rPr>
              <w:instrText xml:space="preserve"> PAGEREF _Toc133573471 \h </w:instrText>
            </w:r>
          </w:ins>
          <w:r>
            <w:rPr>
              <w:noProof/>
              <w:webHidden/>
            </w:rPr>
          </w:r>
          <w:r>
            <w:rPr>
              <w:noProof/>
              <w:webHidden/>
            </w:rPr>
            <w:fldChar w:fldCharType="separate"/>
          </w:r>
          <w:ins w:id="807" w:author="Lyu Yuxiao" w:date="2023-04-28T11:21:00Z">
            <w:r>
              <w:rPr>
                <w:noProof/>
                <w:webHidden/>
              </w:rPr>
              <w:t>75</w:t>
            </w:r>
          </w:ins>
          <w:ins w:id="808" w:author="Lyu Yuxiao" w:date="2023-04-28T11:20:00Z">
            <w:r>
              <w:rPr>
                <w:noProof/>
                <w:webHidden/>
              </w:rPr>
              <w:fldChar w:fldCharType="end"/>
            </w:r>
            <w:r w:rsidRPr="00E27A35">
              <w:rPr>
                <w:rStyle w:val="a3"/>
                <w:noProof/>
              </w:rPr>
              <w:fldChar w:fldCharType="end"/>
            </w:r>
          </w:ins>
        </w:p>
        <w:p w14:paraId="694A4D00" w14:textId="47E00228" w:rsidR="005E28B0" w:rsidRDefault="005E28B0">
          <w:pPr>
            <w:pStyle w:val="TOC2"/>
            <w:rPr>
              <w:ins w:id="809" w:author="Lyu Yuxiao" w:date="2023-04-28T11:20:00Z"/>
              <w:rFonts w:asciiTheme="minorHAnsi" w:hAnsiTheme="minorHAnsi" w:cstheme="minorBidi"/>
              <w:noProof/>
              <w:kern w:val="2"/>
              <w:sz w:val="21"/>
              <w:szCs w:val="22"/>
              <w:lang w:eastAsia="zh-CN"/>
            </w:rPr>
          </w:pPr>
          <w:ins w:id="810" w:author="Lyu Yuxiao" w:date="2023-04-28T11:20:00Z">
            <w:r w:rsidRPr="00E27A35">
              <w:rPr>
                <w:rStyle w:val="a3"/>
                <w:noProof/>
              </w:rPr>
              <w:fldChar w:fldCharType="begin"/>
            </w:r>
            <w:r w:rsidRPr="00E27A35">
              <w:rPr>
                <w:rStyle w:val="a3"/>
                <w:noProof/>
              </w:rPr>
              <w:instrText xml:space="preserve"> </w:instrText>
            </w:r>
            <w:r>
              <w:rPr>
                <w:noProof/>
              </w:rPr>
              <w:instrText>HYPERLINK \l "_Toc133573472"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7.3 Text association</w:t>
            </w:r>
            <w:r>
              <w:rPr>
                <w:noProof/>
                <w:webHidden/>
              </w:rPr>
              <w:tab/>
            </w:r>
            <w:r>
              <w:rPr>
                <w:noProof/>
                <w:webHidden/>
              </w:rPr>
              <w:fldChar w:fldCharType="begin"/>
            </w:r>
            <w:r>
              <w:rPr>
                <w:noProof/>
                <w:webHidden/>
              </w:rPr>
              <w:instrText xml:space="preserve"> PAGEREF _Toc133573472 \h </w:instrText>
            </w:r>
          </w:ins>
          <w:r>
            <w:rPr>
              <w:noProof/>
              <w:webHidden/>
            </w:rPr>
          </w:r>
          <w:r>
            <w:rPr>
              <w:noProof/>
              <w:webHidden/>
            </w:rPr>
            <w:fldChar w:fldCharType="separate"/>
          </w:r>
          <w:ins w:id="811" w:author="Lyu Yuxiao" w:date="2023-04-28T11:21:00Z">
            <w:r>
              <w:rPr>
                <w:noProof/>
                <w:webHidden/>
              </w:rPr>
              <w:t>75</w:t>
            </w:r>
          </w:ins>
          <w:ins w:id="812" w:author="Lyu Yuxiao" w:date="2023-04-28T11:20:00Z">
            <w:r>
              <w:rPr>
                <w:noProof/>
                <w:webHidden/>
              </w:rPr>
              <w:fldChar w:fldCharType="end"/>
            </w:r>
            <w:r w:rsidRPr="00E27A35">
              <w:rPr>
                <w:rStyle w:val="a3"/>
                <w:noProof/>
              </w:rPr>
              <w:fldChar w:fldCharType="end"/>
            </w:r>
          </w:ins>
        </w:p>
        <w:p w14:paraId="6278DD07" w14:textId="53FE7BFE" w:rsidR="005E28B0" w:rsidRDefault="005E28B0">
          <w:pPr>
            <w:pStyle w:val="TOC2"/>
            <w:rPr>
              <w:ins w:id="813" w:author="Lyu Yuxiao" w:date="2023-04-28T11:20:00Z"/>
              <w:rFonts w:asciiTheme="minorHAnsi" w:hAnsiTheme="minorHAnsi" w:cstheme="minorBidi"/>
              <w:noProof/>
              <w:kern w:val="2"/>
              <w:sz w:val="21"/>
              <w:szCs w:val="22"/>
              <w:lang w:eastAsia="zh-CN"/>
            </w:rPr>
          </w:pPr>
          <w:ins w:id="814" w:author="Lyu Yuxiao" w:date="2023-04-28T11:20:00Z">
            <w:r w:rsidRPr="00E27A35">
              <w:rPr>
                <w:rStyle w:val="a3"/>
                <w:noProof/>
              </w:rPr>
              <w:fldChar w:fldCharType="begin"/>
            </w:r>
            <w:r w:rsidRPr="00E27A35">
              <w:rPr>
                <w:rStyle w:val="a3"/>
                <w:noProof/>
              </w:rPr>
              <w:instrText xml:space="preserve"> </w:instrText>
            </w:r>
            <w:r>
              <w:rPr>
                <w:noProof/>
              </w:rPr>
              <w:instrText>HYPERLINK \l "_Toc133573473"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7.4 Traffic control service aggregation</w:t>
            </w:r>
            <w:r>
              <w:rPr>
                <w:noProof/>
                <w:webHidden/>
              </w:rPr>
              <w:tab/>
            </w:r>
            <w:r>
              <w:rPr>
                <w:noProof/>
                <w:webHidden/>
              </w:rPr>
              <w:fldChar w:fldCharType="begin"/>
            </w:r>
            <w:r>
              <w:rPr>
                <w:noProof/>
                <w:webHidden/>
              </w:rPr>
              <w:instrText xml:space="preserve"> PAGEREF _Toc133573473 \h </w:instrText>
            </w:r>
          </w:ins>
          <w:r>
            <w:rPr>
              <w:noProof/>
              <w:webHidden/>
            </w:rPr>
          </w:r>
          <w:r>
            <w:rPr>
              <w:noProof/>
              <w:webHidden/>
            </w:rPr>
            <w:fldChar w:fldCharType="separate"/>
          </w:r>
          <w:ins w:id="815" w:author="Lyu Yuxiao" w:date="2023-04-28T11:21:00Z">
            <w:r>
              <w:rPr>
                <w:noProof/>
                <w:webHidden/>
              </w:rPr>
              <w:t>75</w:t>
            </w:r>
          </w:ins>
          <w:ins w:id="816" w:author="Lyu Yuxiao" w:date="2023-04-28T11:20:00Z">
            <w:r>
              <w:rPr>
                <w:noProof/>
                <w:webHidden/>
              </w:rPr>
              <w:fldChar w:fldCharType="end"/>
            </w:r>
            <w:r w:rsidRPr="00E27A35">
              <w:rPr>
                <w:rStyle w:val="a3"/>
                <w:noProof/>
              </w:rPr>
              <w:fldChar w:fldCharType="end"/>
            </w:r>
          </w:ins>
        </w:p>
        <w:p w14:paraId="51C44230" w14:textId="08169524" w:rsidR="005E28B0" w:rsidRDefault="005E28B0" w:rsidP="0010489E">
          <w:pPr>
            <w:pStyle w:val="TOC1"/>
            <w:rPr>
              <w:ins w:id="817" w:author="Lyu Yuxiao" w:date="2023-04-28T11:20:00Z"/>
              <w:rFonts w:asciiTheme="minorHAnsi" w:hAnsiTheme="minorHAnsi" w:cstheme="minorBidi"/>
              <w:noProof/>
              <w:kern w:val="2"/>
              <w:sz w:val="21"/>
              <w:szCs w:val="22"/>
              <w:lang w:eastAsia="zh-CN"/>
            </w:rPr>
          </w:pPr>
          <w:ins w:id="818" w:author="Lyu Yuxiao" w:date="2023-04-28T11:20:00Z">
            <w:r w:rsidRPr="00E27A35">
              <w:rPr>
                <w:rStyle w:val="a3"/>
                <w:noProof/>
              </w:rPr>
              <w:fldChar w:fldCharType="begin"/>
            </w:r>
            <w:r w:rsidRPr="00E27A35">
              <w:rPr>
                <w:rStyle w:val="a3"/>
                <w:noProof/>
              </w:rPr>
              <w:instrText xml:space="preserve"> </w:instrText>
            </w:r>
            <w:r>
              <w:rPr>
                <w:noProof/>
              </w:rPr>
              <w:instrText>HYPERLINK \l "_Toc133573474"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 Information Types</w:t>
            </w:r>
            <w:r>
              <w:rPr>
                <w:noProof/>
                <w:webHidden/>
              </w:rPr>
              <w:tab/>
            </w:r>
            <w:r>
              <w:rPr>
                <w:noProof/>
                <w:webHidden/>
              </w:rPr>
              <w:fldChar w:fldCharType="begin"/>
            </w:r>
            <w:r>
              <w:rPr>
                <w:noProof/>
                <w:webHidden/>
              </w:rPr>
              <w:instrText xml:space="preserve"> PAGEREF _Toc133573474 \h </w:instrText>
            </w:r>
          </w:ins>
          <w:r>
            <w:rPr>
              <w:noProof/>
              <w:webHidden/>
            </w:rPr>
          </w:r>
          <w:r>
            <w:rPr>
              <w:noProof/>
              <w:webHidden/>
            </w:rPr>
            <w:fldChar w:fldCharType="separate"/>
          </w:r>
          <w:ins w:id="819" w:author="Lyu Yuxiao" w:date="2023-04-28T11:21:00Z">
            <w:r>
              <w:rPr>
                <w:noProof/>
                <w:webHidden/>
              </w:rPr>
              <w:t>76</w:t>
            </w:r>
          </w:ins>
          <w:ins w:id="820" w:author="Lyu Yuxiao" w:date="2023-04-28T11:20:00Z">
            <w:r>
              <w:rPr>
                <w:noProof/>
                <w:webHidden/>
              </w:rPr>
              <w:fldChar w:fldCharType="end"/>
            </w:r>
            <w:r w:rsidRPr="00E27A35">
              <w:rPr>
                <w:rStyle w:val="a3"/>
                <w:noProof/>
              </w:rPr>
              <w:fldChar w:fldCharType="end"/>
            </w:r>
          </w:ins>
        </w:p>
        <w:p w14:paraId="712C13CF" w14:textId="325EEBC0" w:rsidR="005E28B0" w:rsidRDefault="005E28B0">
          <w:pPr>
            <w:pStyle w:val="TOC2"/>
            <w:rPr>
              <w:ins w:id="821" w:author="Lyu Yuxiao" w:date="2023-04-28T11:20:00Z"/>
              <w:rFonts w:asciiTheme="minorHAnsi" w:hAnsiTheme="minorHAnsi" w:cstheme="minorBidi"/>
              <w:noProof/>
              <w:kern w:val="2"/>
              <w:sz w:val="21"/>
              <w:szCs w:val="22"/>
              <w:lang w:eastAsia="zh-CN"/>
            </w:rPr>
          </w:pPr>
          <w:ins w:id="822" w:author="Lyu Yuxiao" w:date="2023-04-28T11:20:00Z">
            <w:r w:rsidRPr="00E27A35">
              <w:rPr>
                <w:rStyle w:val="a3"/>
                <w:noProof/>
              </w:rPr>
              <w:fldChar w:fldCharType="begin"/>
            </w:r>
            <w:r w:rsidRPr="00E27A35">
              <w:rPr>
                <w:rStyle w:val="a3"/>
                <w:noProof/>
              </w:rPr>
              <w:instrText xml:space="preserve"> </w:instrText>
            </w:r>
            <w:r>
              <w:rPr>
                <w:noProof/>
              </w:rPr>
              <w:instrText>HYPERLINK \l "_Toc133573475"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8.1 Information Type</w:t>
            </w:r>
            <w:r>
              <w:rPr>
                <w:noProof/>
                <w:webHidden/>
              </w:rPr>
              <w:tab/>
            </w:r>
            <w:r>
              <w:rPr>
                <w:noProof/>
                <w:webHidden/>
              </w:rPr>
              <w:fldChar w:fldCharType="begin"/>
            </w:r>
            <w:r>
              <w:rPr>
                <w:noProof/>
                <w:webHidden/>
              </w:rPr>
              <w:instrText xml:space="preserve"> PAGEREF _Toc133573475 \h </w:instrText>
            </w:r>
          </w:ins>
          <w:r>
            <w:rPr>
              <w:noProof/>
              <w:webHidden/>
            </w:rPr>
          </w:r>
          <w:r>
            <w:rPr>
              <w:noProof/>
              <w:webHidden/>
            </w:rPr>
            <w:fldChar w:fldCharType="separate"/>
          </w:r>
          <w:ins w:id="823" w:author="Lyu Yuxiao" w:date="2023-04-28T11:21:00Z">
            <w:r>
              <w:rPr>
                <w:noProof/>
                <w:webHidden/>
              </w:rPr>
              <w:t>76</w:t>
            </w:r>
          </w:ins>
          <w:ins w:id="824" w:author="Lyu Yuxiao" w:date="2023-04-28T11:20:00Z">
            <w:r>
              <w:rPr>
                <w:noProof/>
                <w:webHidden/>
              </w:rPr>
              <w:fldChar w:fldCharType="end"/>
            </w:r>
            <w:r w:rsidRPr="00E27A35">
              <w:rPr>
                <w:rStyle w:val="a3"/>
                <w:noProof/>
              </w:rPr>
              <w:fldChar w:fldCharType="end"/>
            </w:r>
          </w:ins>
        </w:p>
        <w:p w14:paraId="4300ED60" w14:textId="1835F956" w:rsidR="005E28B0" w:rsidRDefault="005E28B0">
          <w:pPr>
            <w:pStyle w:val="TOC2"/>
            <w:rPr>
              <w:ins w:id="825" w:author="Lyu Yuxiao" w:date="2023-04-28T11:20:00Z"/>
              <w:rFonts w:asciiTheme="minorHAnsi" w:hAnsiTheme="minorHAnsi" w:cstheme="minorBidi"/>
              <w:noProof/>
              <w:kern w:val="2"/>
              <w:sz w:val="21"/>
              <w:szCs w:val="22"/>
              <w:lang w:eastAsia="zh-CN"/>
            </w:rPr>
          </w:pPr>
          <w:ins w:id="826" w:author="Lyu Yuxiao" w:date="2023-04-28T11:20:00Z">
            <w:r w:rsidRPr="00E27A35">
              <w:rPr>
                <w:rStyle w:val="a3"/>
                <w:noProof/>
              </w:rPr>
              <w:fldChar w:fldCharType="begin"/>
            </w:r>
            <w:r w:rsidRPr="00E27A35">
              <w:rPr>
                <w:rStyle w:val="a3"/>
                <w:noProof/>
              </w:rPr>
              <w:instrText xml:space="preserve"> </w:instrText>
            </w:r>
            <w:r>
              <w:rPr>
                <w:noProof/>
              </w:rPr>
              <w:instrText>HYPERLINK \l "_Toc133573476"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8.2 AbstractRxN</w:t>
            </w:r>
            <w:r>
              <w:rPr>
                <w:noProof/>
                <w:webHidden/>
              </w:rPr>
              <w:tab/>
            </w:r>
            <w:r>
              <w:rPr>
                <w:noProof/>
                <w:webHidden/>
              </w:rPr>
              <w:fldChar w:fldCharType="begin"/>
            </w:r>
            <w:r>
              <w:rPr>
                <w:noProof/>
                <w:webHidden/>
              </w:rPr>
              <w:instrText xml:space="preserve"> PAGEREF _Toc133573476 \h </w:instrText>
            </w:r>
          </w:ins>
          <w:r>
            <w:rPr>
              <w:noProof/>
              <w:webHidden/>
            </w:rPr>
          </w:r>
          <w:r>
            <w:rPr>
              <w:noProof/>
              <w:webHidden/>
            </w:rPr>
            <w:fldChar w:fldCharType="separate"/>
          </w:r>
          <w:ins w:id="827" w:author="Lyu Yuxiao" w:date="2023-04-28T11:21:00Z">
            <w:r>
              <w:rPr>
                <w:noProof/>
                <w:webHidden/>
              </w:rPr>
              <w:t>76</w:t>
            </w:r>
          </w:ins>
          <w:ins w:id="828" w:author="Lyu Yuxiao" w:date="2023-04-28T11:20:00Z">
            <w:r>
              <w:rPr>
                <w:noProof/>
                <w:webHidden/>
              </w:rPr>
              <w:fldChar w:fldCharType="end"/>
            </w:r>
            <w:r w:rsidRPr="00E27A35">
              <w:rPr>
                <w:rStyle w:val="a3"/>
                <w:noProof/>
              </w:rPr>
              <w:fldChar w:fldCharType="end"/>
            </w:r>
          </w:ins>
        </w:p>
        <w:p w14:paraId="159F5B69" w14:textId="08AEFB44" w:rsidR="005E28B0" w:rsidRDefault="005E28B0">
          <w:pPr>
            <w:pStyle w:val="TOC2"/>
            <w:rPr>
              <w:ins w:id="829" w:author="Lyu Yuxiao" w:date="2023-04-28T11:20:00Z"/>
              <w:rFonts w:asciiTheme="minorHAnsi" w:hAnsiTheme="minorHAnsi" w:cstheme="minorBidi"/>
              <w:noProof/>
              <w:kern w:val="2"/>
              <w:sz w:val="21"/>
              <w:szCs w:val="22"/>
              <w:lang w:eastAsia="zh-CN"/>
            </w:rPr>
          </w:pPr>
          <w:ins w:id="830" w:author="Lyu Yuxiao" w:date="2023-04-28T11:20:00Z">
            <w:r w:rsidRPr="00E27A35">
              <w:rPr>
                <w:rStyle w:val="a3"/>
                <w:noProof/>
              </w:rPr>
              <w:fldChar w:fldCharType="begin"/>
            </w:r>
            <w:r w:rsidRPr="00E27A35">
              <w:rPr>
                <w:rStyle w:val="a3"/>
                <w:noProof/>
              </w:rPr>
              <w:instrText xml:space="preserve"> </w:instrText>
            </w:r>
            <w:r>
              <w:rPr>
                <w:noProof/>
              </w:rPr>
              <w:instrText>HYPERLINK \l "_Toc133573477"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8.3 Applicability</w:t>
            </w:r>
            <w:r>
              <w:rPr>
                <w:noProof/>
                <w:webHidden/>
              </w:rPr>
              <w:tab/>
            </w:r>
            <w:r>
              <w:rPr>
                <w:noProof/>
                <w:webHidden/>
              </w:rPr>
              <w:fldChar w:fldCharType="begin"/>
            </w:r>
            <w:r>
              <w:rPr>
                <w:noProof/>
                <w:webHidden/>
              </w:rPr>
              <w:instrText xml:space="preserve"> PAGEREF _Toc133573477 \h </w:instrText>
            </w:r>
          </w:ins>
          <w:r>
            <w:rPr>
              <w:noProof/>
              <w:webHidden/>
            </w:rPr>
          </w:r>
          <w:r>
            <w:rPr>
              <w:noProof/>
              <w:webHidden/>
            </w:rPr>
            <w:fldChar w:fldCharType="separate"/>
          </w:r>
          <w:ins w:id="831" w:author="Lyu Yuxiao" w:date="2023-04-28T11:21:00Z">
            <w:r>
              <w:rPr>
                <w:noProof/>
                <w:webHidden/>
              </w:rPr>
              <w:t>77</w:t>
            </w:r>
          </w:ins>
          <w:ins w:id="832" w:author="Lyu Yuxiao" w:date="2023-04-28T11:20:00Z">
            <w:r>
              <w:rPr>
                <w:noProof/>
                <w:webHidden/>
              </w:rPr>
              <w:fldChar w:fldCharType="end"/>
            </w:r>
            <w:r w:rsidRPr="00E27A35">
              <w:rPr>
                <w:rStyle w:val="a3"/>
                <w:noProof/>
              </w:rPr>
              <w:fldChar w:fldCharType="end"/>
            </w:r>
          </w:ins>
        </w:p>
        <w:p w14:paraId="1D829553" w14:textId="42672B8F" w:rsidR="005E28B0" w:rsidRDefault="005E28B0">
          <w:pPr>
            <w:pStyle w:val="TOC2"/>
            <w:rPr>
              <w:ins w:id="833" w:author="Lyu Yuxiao" w:date="2023-04-28T11:20:00Z"/>
              <w:rFonts w:asciiTheme="minorHAnsi" w:hAnsiTheme="minorHAnsi" w:cstheme="minorBidi"/>
              <w:noProof/>
              <w:kern w:val="2"/>
              <w:sz w:val="21"/>
              <w:szCs w:val="22"/>
              <w:lang w:eastAsia="zh-CN"/>
            </w:rPr>
          </w:pPr>
          <w:ins w:id="834" w:author="Lyu Yuxiao" w:date="2023-04-28T11:20:00Z">
            <w:r w:rsidRPr="00E27A35">
              <w:rPr>
                <w:rStyle w:val="a3"/>
                <w:noProof/>
              </w:rPr>
              <w:fldChar w:fldCharType="begin"/>
            </w:r>
            <w:r w:rsidRPr="00E27A35">
              <w:rPr>
                <w:rStyle w:val="a3"/>
                <w:noProof/>
              </w:rPr>
              <w:instrText xml:space="preserve"> </w:instrText>
            </w:r>
            <w:r>
              <w:rPr>
                <w:noProof/>
              </w:rPr>
              <w:instrText>HYPERLINK \l "_Toc133573478"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8.4 Authority</w:t>
            </w:r>
            <w:r>
              <w:rPr>
                <w:noProof/>
                <w:webHidden/>
              </w:rPr>
              <w:tab/>
            </w:r>
            <w:r>
              <w:rPr>
                <w:noProof/>
                <w:webHidden/>
              </w:rPr>
              <w:fldChar w:fldCharType="begin"/>
            </w:r>
            <w:r>
              <w:rPr>
                <w:noProof/>
                <w:webHidden/>
              </w:rPr>
              <w:instrText xml:space="preserve"> PAGEREF _Toc133573478 \h </w:instrText>
            </w:r>
          </w:ins>
          <w:r>
            <w:rPr>
              <w:noProof/>
              <w:webHidden/>
            </w:rPr>
          </w:r>
          <w:r>
            <w:rPr>
              <w:noProof/>
              <w:webHidden/>
            </w:rPr>
            <w:fldChar w:fldCharType="separate"/>
          </w:r>
          <w:ins w:id="835" w:author="Lyu Yuxiao" w:date="2023-04-28T11:21:00Z">
            <w:r>
              <w:rPr>
                <w:noProof/>
                <w:webHidden/>
              </w:rPr>
              <w:t>78</w:t>
            </w:r>
          </w:ins>
          <w:ins w:id="836" w:author="Lyu Yuxiao" w:date="2023-04-28T11:20:00Z">
            <w:r>
              <w:rPr>
                <w:noProof/>
                <w:webHidden/>
              </w:rPr>
              <w:fldChar w:fldCharType="end"/>
            </w:r>
            <w:r w:rsidRPr="00E27A35">
              <w:rPr>
                <w:rStyle w:val="a3"/>
                <w:noProof/>
              </w:rPr>
              <w:fldChar w:fldCharType="end"/>
            </w:r>
          </w:ins>
        </w:p>
        <w:p w14:paraId="35A76440" w14:textId="4723FE3E" w:rsidR="005E28B0" w:rsidRDefault="005E28B0">
          <w:pPr>
            <w:pStyle w:val="TOC2"/>
            <w:rPr>
              <w:ins w:id="837" w:author="Lyu Yuxiao" w:date="2023-04-28T11:20:00Z"/>
              <w:rFonts w:asciiTheme="minorHAnsi" w:hAnsiTheme="minorHAnsi" w:cstheme="minorBidi"/>
              <w:noProof/>
              <w:kern w:val="2"/>
              <w:sz w:val="21"/>
              <w:szCs w:val="22"/>
              <w:lang w:eastAsia="zh-CN"/>
            </w:rPr>
          </w:pPr>
          <w:ins w:id="838" w:author="Lyu Yuxiao" w:date="2023-04-28T11:20:00Z">
            <w:r w:rsidRPr="00E27A35">
              <w:rPr>
                <w:rStyle w:val="a3"/>
                <w:noProof/>
              </w:rPr>
              <w:fldChar w:fldCharType="begin"/>
            </w:r>
            <w:r w:rsidRPr="00E27A35">
              <w:rPr>
                <w:rStyle w:val="a3"/>
                <w:noProof/>
              </w:rPr>
              <w:instrText xml:space="preserve"> </w:instrText>
            </w:r>
            <w:r>
              <w:rPr>
                <w:noProof/>
              </w:rPr>
              <w:instrText>HYPERLINK \l "_Toc133573479"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8.5 Contact details</w:t>
            </w:r>
            <w:r>
              <w:rPr>
                <w:noProof/>
                <w:webHidden/>
              </w:rPr>
              <w:tab/>
            </w:r>
            <w:r>
              <w:rPr>
                <w:noProof/>
                <w:webHidden/>
              </w:rPr>
              <w:fldChar w:fldCharType="begin"/>
            </w:r>
            <w:r>
              <w:rPr>
                <w:noProof/>
                <w:webHidden/>
              </w:rPr>
              <w:instrText xml:space="preserve"> PAGEREF _Toc133573479 \h </w:instrText>
            </w:r>
          </w:ins>
          <w:r>
            <w:rPr>
              <w:noProof/>
              <w:webHidden/>
            </w:rPr>
          </w:r>
          <w:r>
            <w:rPr>
              <w:noProof/>
              <w:webHidden/>
            </w:rPr>
            <w:fldChar w:fldCharType="separate"/>
          </w:r>
          <w:ins w:id="839" w:author="Lyu Yuxiao" w:date="2023-04-28T11:21:00Z">
            <w:r>
              <w:rPr>
                <w:noProof/>
                <w:webHidden/>
              </w:rPr>
              <w:t>79</w:t>
            </w:r>
          </w:ins>
          <w:ins w:id="840" w:author="Lyu Yuxiao" w:date="2023-04-28T11:20:00Z">
            <w:r>
              <w:rPr>
                <w:noProof/>
                <w:webHidden/>
              </w:rPr>
              <w:fldChar w:fldCharType="end"/>
            </w:r>
            <w:r w:rsidRPr="00E27A35">
              <w:rPr>
                <w:rStyle w:val="a3"/>
                <w:noProof/>
              </w:rPr>
              <w:fldChar w:fldCharType="end"/>
            </w:r>
          </w:ins>
        </w:p>
        <w:p w14:paraId="71BDAF95" w14:textId="45E0F573" w:rsidR="005E28B0" w:rsidRDefault="005E28B0">
          <w:pPr>
            <w:pStyle w:val="TOC2"/>
            <w:rPr>
              <w:ins w:id="841" w:author="Lyu Yuxiao" w:date="2023-04-28T11:20:00Z"/>
              <w:rFonts w:asciiTheme="minorHAnsi" w:hAnsiTheme="minorHAnsi" w:cstheme="minorBidi"/>
              <w:noProof/>
              <w:kern w:val="2"/>
              <w:sz w:val="21"/>
              <w:szCs w:val="22"/>
              <w:lang w:eastAsia="zh-CN"/>
            </w:rPr>
          </w:pPr>
          <w:ins w:id="842" w:author="Lyu Yuxiao" w:date="2023-04-28T11:20:00Z">
            <w:r w:rsidRPr="00E27A35">
              <w:rPr>
                <w:rStyle w:val="a3"/>
                <w:noProof/>
              </w:rPr>
              <w:fldChar w:fldCharType="begin"/>
            </w:r>
            <w:r w:rsidRPr="00E27A35">
              <w:rPr>
                <w:rStyle w:val="a3"/>
                <w:noProof/>
              </w:rPr>
              <w:instrText xml:space="preserve"> </w:instrText>
            </w:r>
            <w:r>
              <w:rPr>
                <w:noProof/>
              </w:rPr>
              <w:instrText>HYPERLINK \l "_Toc133573480"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8.6 Nautical information</w:t>
            </w:r>
            <w:r>
              <w:rPr>
                <w:noProof/>
                <w:webHidden/>
              </w:rPr>
              <w:tab/>
            </w:r>
            <w:r>
              <w:rPr>
                <w:noProof/>
                <w:webHidden/>
              </w:rPr>
              <w:fldChar w:fldCharType="begin"/>
            </w:r>
            <w:r>
              <w:rPr>
                <w:noProof/>
                <w:webHidden/>
              </w:rPr>
              <w:instrText xml:space="preserve"> PAGEREF _Toc133573480 \h </w:instrText>
            </w:r>
          </w:ins>
          <w:r>
            <w:rPr>
              <w:noProof/>
              <w:webHidden/>
            </w:rPr>
          </w:r>
          <w:r>
            <w:rPr>
              <w:noProof/>
              <w:webHidden/>
            </w:rPr>
            <w:fldChar w:fldCharType="separate"/>
          </w:r>
          <w:ins w:id="843" w:author="Lyu Yuxiao" w:date="2023-04-28T11:21:00Z">
            <w:r>
              <w:rPr>
                <w:noProof/>
                <w:webHidden/>
              </w:rPr>
              <w:t>80</w:t>
            </w:r>
          </w:ins>
          <w:ins w:id="844" w:author="Lyu Yuxiao" w:date="2023-04-28T11:20:00Z">
            <w:r>
              <w:rPr>
                <w:noProof/>
                <w:webHidden/>
              </w:rPr>
              <w:fldChar w:fldCharType="end"/>
            </w:r>
            <w:r w:rsidRPr="00E27A35">
              <w:rPr>
                <w:rStyle w:val="a3"/>
                <w:noProof/>
              </w:rPr>
              <w:fldChar w:fldCharType="end"/>
            </w:r>
          </w:ins>
        </w:p>
        <w:p w14:paraId="1505DA26" w14:textId="039096B2" w:rsidR="005E28B0" w:rsidRDefault="005E28B0">
          <w:pPr>
            <w:pStyle w:val="TOC2"/>
            <w:rPr>
              <w:ins w:id="845" w:author="Lyu Yuxiao" w:date="2023-04-28T11:20:00Z"/>
              <w:rFonts w:asciiTheme="minorHAnsi" w:hAnsiTheme="minorHAnsi" w:cstheme="minorBidi"/>
              <w:noProof/>
              <w:kern w:val="2"/>
              <w:sz w:val="21"/>
              <w:szCs w:val="22"/>
              <w:lang w:eastAsia="zh-CN"/>
            </w:rPr>
          </w:pPr>
          <w:ins w:id="846" w:author="Lyu Yuxiao" w:date="2023-04-28T11:20:00Z">
            <w:r w:rsidRPr="00E27A35">
              <w:rPr>
                <w:rStyle w:val="a3"/>
                <w:noProof/>
              </w:rPr>
              <w:fldChar w:fldCharType="begin"/>
            </w:r>
            <w:r w:rsidRPr="00E27A35">
              <w:rPr>
                <w:rStyle w:val="a3"/>
                <w:noProof/>
              </w:rPr>
              <w:instrText xml:space="preserve"> </w:instrText>
            </w:r>
            <w:r>
              <w:rPr>
                <w:noProof/>
              </w:rPr>
              <w:instrText>HYPERLINK \l "_Toc133573481"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8.7 Non-standard working day</w:t>
            </w:r>
            <w:r>
              <w:rPr>
                <w:noProof/>
                <w:webHidden/>
              </w:rPr>
              <w:tab/>
            </w:r>
            <w:r>
              <w:rPr>
                <w:noProof/>
                <w:webHidden/>
              </w:rPr>
              <w:fldChar w:fldCharType="begin"/>
            </w:r>
            <w:r>
              <w:rPr>
                <w:noProof/>
                <w:webHidden/>
              </w:rPr>
              <w:instrText xml:space="preserve"> PAGEREF _Toc133573481 \h </w:instrText>
            </w:r>
          </w:ins>
          <w:r>
            <w:rPr>
              <w:noProof/>
              <w:webHidden/>
            </w:rPr>
          </w:r>
          <w:r>
            <w:rPr>
              <w:noProof/>
              <w:webHidden/>
            </w:rPr>
            <w:fldChar w:fldCharType="separate"/>
          </w:r>
          <w:ins w:id="847" w:author="Lyu Yuxiao" w:date="2023-04-28T11:21:00Z">
            <w:r>
              <w:rPr>
                <w:noProof/>
                <w:webHidden/>
              </w:rPr>
              <w:t>80</w:t>
            </w:r>
          </w:ins>
          <w:ins w:id="848" w:author="Lyu Yuxiao" w:date="2023-04-28T11:20:00Z">
            <w:r>
              <w:rPr>
                <w:noProof/>
                <w:webHidden/>
              </w:rPr>
              <w:fldChar w:fldCharType="end"/>
            </w:r>
            <w:r w:rsidRPr="00E27A35">
              <w:rPr>
                <w:rStyle w:val="a3"/>
                <w:noProof/>
              </w:rPr>
              <w:fldChar w:fldCharType="end"/>
            </w:r>
          </w:ins>
        </w:p>
        <w:p w14:paraId="1C8E9064" w14:textId="2E255EEC" w:rsidR="005E28B0" w:rsidRDefault="005E28B0">
          <w:pPr>
            <w:pStyle w:val="TOC2"/>
            <w:rPr>
              <w:ins w:id="849" w:author="Lyu Yuxiao" w:date="2023-04-28T11:20:00Z"/>
              <w:rFonts w:asciiTheme="minorHAnsi" w:hAnsiTheme="minorHAnsi" w:cstheme="minorBidi"/>
              <w:noProof/>
              <w:kern w:val="2"/>
              <w:sz w:val="21"/>
              <w:szCs w:val="22"/>
              <w:lang w:eastAsia="zh-CN"/>
            </w:rPr>
          </w:pPr>
          <w:ins w:id="850" w:author="Lyu Yuxiao" w:date="2023-04-28T11:20:00Z">
            <w:r w:rsidRPr="00E27A35">
              <w:rPr>
                <w:rStyle w:val="a3"/>
                <w:noProof/>
              </w:rPr>
              <w:fldChar w:fldCharType="begin"/>
            </w:r>
            <w:r w:rsidRPr="00E27A35">
              <w:rPr>
                <w:rStyle w:val="a3"/>
                <w:noProof/>
              </w:rPr>
              <w:instrText xml:space="preserve"> </w:instrText>
            </w:r>
            <w:r>
              <w:rPr>
                <w:noProof/>
              </w:rPr>
              <w:instrText>HYPERLINK \l "_Toc133573482"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8.8 Service Hours</w:t>
            </w:r>
            <w:r>
              <w:rPr>
                <w:noProof/>
                <w:webHidden/>
              </w:rPr>
              <w:tab/>
            </w:r>
            <w:r>
              <w:rPr>
                <w:noProof/>
                <w:webHidden/>
              </w:rPr>
              <w:fldChar w:fldCharType="begin"/>
            </w:r>
            <w:r>
              <w:rPr>
                <w:noProof/>
                <w:webHidden/>
              </w:rPr>
              <w:instrText xml:space="preserve"> PAGEREF _Toc133573482 \h </w:instrText>
            </w:r>
          </w:ins>
          <w:r>
            <w:rPr>
              <w:noProof/>
              <w:webHidden/>
            </w:rPr>
          </w:r>
          <w:r>
            <w:rPr>
              <w:noProof/>
              <w:webHidden/>
            </w:rPr>
            <w:fldChar w:fldCharType="separate"/>
          </w:r>
          <w:ins w:id="851" w:author="Lyu Yuxiao" w:date="2023-04-28T11:21:00Z">
            <w:r>
              <w:rPr>
                <w:noProof/>
                <w:webHidden/>
              </w:rPr>
              <w:t>80</w:t>
            </w:r>
          </w:ins>
          <w:ins w:id="852" w:author="Lyu Yuxiao" w:date="2023-04-28T11:20:00Z">
            <w:r>
              <w:rPr>
                <w:noProof/>
                <w:webHidden/>
              </w:rPr>
              <w:fldChar w:fldCharType="end"/>
            </w:r>
            <w:r w:rsidRPr="00E27A35">
              <w:rPr>
                <w:rStyle w:val="a3"/>
                <w:noProof/>
              </w:rPr>
              <w:fldChar w:fldCharType="end"/>
            </w:r>
          </w:ins>
        </w:p>
        <w:p w14:paraId="244602BA" w14:textId="39AD9225" w:rsidR="005E28B0" w:rsidRDefault="005E28B0">
          <w:pPr>
            <w:pStyle w:val="TOC2"/>
            <w:rPr>
              <w:ins w:id="853" w:author="Lyu Yuxiao" w:date="2023-04-28T11:20:00Z"/>
              <w:rFonts w:asciiTheme="minorHAnsi" w:hAnsiTheme="minorHAnsi" w:cstheme="minorBidi"/>
              <w:noProof/>
              <w:kern w:val="2"/>
              <w:sz w:val="21"/>
              <w:szCs w:val="22"/>
              <w:lang w:eastAsia="zh-CN"/>
            </w:rPr>
          </w:pPr>
          <w:ins w:id="854" w:author="Lyu Yuxiao" w:date="2023-04-28T11:20:00Z">
            <w:r w:rsidRPr="00E27A35">
              <w:rPr>
                <w:rStyle w:val="a3"/>
                <w:noProof/>
              </w:rPr>
              <w:fldChar w:fldCharType="begin"/>
            </w:r>
            <w:r w:rsidRPr="00E27A35">
              <w:rPr>
                <w:rStyle w:val="a3"/>
                <w:noProof/>
              </w:rPr>
              <w:instrText xml:space="preserve"> </w:instrText>
            </w:r>
            <w:r>
              <w:rPr>
                <w:noProof/>
              </w:rPr>
              <w:instrText>HYPERLINK \l "_Toc133573483"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8.9 Ship Report</w:t>
            </w:r>
            <w:r>
              <w:rPr>
                <w:noProof/>
                <w:webHidden/>
              </w:rPr>
              <w:tab/>
            </w:r>
            <w:r>
              <w:rPr>
                <w:noProof/>
                <w:webHidden/>
              </w:rPr>
              <w:fldChar w:fldCharType="begin"/>
            </w:r>
            <w:r>
              <w:rPr>
                <w:noProof/>
                <w:webHidden/>
              </w:rPr>
              <w:instrText xml:space="preserve"> PAGEREF _Toc133573483 \h </w:instrText>
            </w:r>
          </w:ins>
          <w:r>
            <w:rPr>
              <w:noProof/>
              <w:webHidden/>
            </w:rPr>
          </w:r>
          <w:r>
            <w:rPr>
              <w:noProof/>
              <w:webHidden/>
            </w:rPr>
            <w:fldChar w:fldCharType="separate"/>
          </w:r>
          <w:ins w:id="855" w:author="Lyu Yuxiao" w:date="2023-04-28T11:21:00Z">
            <w:r>
              <w:rPr>
                <w:noProof/>
                <w:webHidden/>
              </w:rPr>
              <w:t>81</w:t>
            </w:r>
          </w:ins>
          <w:ins w:id="856" w:author="Lyu Yuxiao" w:date="2023-04-28T11:20:00Z">
            <w:r>
              <w:rPr>
                <w:noProof/>
                <w:webHidden/>
              </w:rPr>
              <w:fldChar w:fldCharType="end"/>
            </w:r>
            <w:r w:rsidRPr="00E27A35">
              <w:rPr>
                <w:rStyle w:val="a3"/>
                <w:noProof/>
              </w:rPr>
              <w:fldChar w:fldCharType="end"/>
            </w:r>
          </w:ins>
        </w:p>
        <w:p w14:paraId="2CE36E77" w14:textId="3CD3A4A9" w:rsidR="005E28B0" w:rsidRDefault="005E28B0">
          <w:pPr>
            <w:pStyle w:val="TOC2"/>
            <w:rPr>
              <w:ins w:id="857" w:author="Lyu Yuxiao" w:date="2023-04-28T11:20:00Z"/>
              <w:rFonts w:asciiTheme="minorHAnsi" w:hAnsiTheme="minorHAnsi" w:cstheme="minorBidi"/>
              <w:noProof/>
              <w:kern w:val="2"/>
              <w:sz w:val="21"/>
              <w:szCs w:val="22"/>
              <w:lang w:eastAsia="zh-CN"/>
            </w:rPr>
          </w:pPr>
          <w:ins w:id="858" w:author="Lyu Yuxiao" w:date="2023-04-28T11:20:00Z">
            <w:r w:rsidRPr="00E27A35">
              <w:rPr>
                <w:rStyle w:val="a3"/>
                <w:noProof/>
              </w:rPr>
              <w:fldChar w:fldCharType="begin"/>
            </w:r>
            <w:r w:rsidRPr="00E27A35">
              <w:rPr>
                <w:rStyle w:val="a3"/>
                <w:noProof/>
              </w:rPr>
              <w:instrText xml:space="preserve"> </w:instrText>
            </w:r>
            <w:r>
              <w:rPr>
                <w:noProof/>
              </w:rPr>
              <w:instrText>HYPERLINK \l "_Toc133573484"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8.10 Recommendations</w:t>
            </w:r>
            <w:r>
              <w:rPr>
                <w:noProof/>
                <w:webHidden/>
              </w:rPr>
              <w:tab/>
            </w:r>
            <w:r>
              <w:rPr>
                <w:noProof/>
                <w:webHidden/>
              </w:rPr>
              <w:fldChar w:fldCharType="begin"/>
            </w:r>
            <w:r>
              <w:rPr>
                <w:noProof/>
                <w:webHidden/>
              </w:rPr>
              <w:instrText xml:space="preserve"> PAGEREF _Toc133573484 \h </w:instrText>
            </w:r>
          </w:ins>
          <w:r>
            <w:rPr>
              <w:noProof/>
              <w:webHidden/>
            </w:rPr>
          </w:r>
          <w:r>
            <w:rPr>
              <w:noProof/>
              <w:webHidden/>
            </w:rPr>
            <w:fldChar w:fldCharType="separate"/>
          </w:r>
          <w:ins w:id="859" w:author="Lyu Yuxiao" w:date="2023-04-28T11:21:00Z">
            <w:r>
              <w:rPr>
                <w:noProof/>
                <w:webHidden/>
              </w:rPr>
              <w:t>82</w:t>
            </w:r>
          </w:ins>
          <w:ins w:id="860" w:author="Lyu Yuxiao" w:date="2023-04-28T11:20:00Z">
            <w:r>
              <w:rPr>
                <w:noProof/>
                <w:webHidden/>
              </w:rPr>
              <w:fldChar w:fldCharType="end"/>
            </w:r>
            <w:r w:rsidRPr="00E27A35">
              <w:rPr>
                <w:rStyle w:val="a3"/>
                <w:noProof/>
              </w:rPr>
              <w:fldChar w:fldCharType="end"/>
            </w:r>
          </w:ins>
        </w:p>
        <w:p w14:paraId="2C119D5A" w14:textId="4ACD7D30" w:rsidR="005E28B0" w:rsidRDefault="005E28B0">
          <w:pPr>
            <w:pStyle w:val="TOC2"/>
            <w:rPr>
              <w:ins w:id="861" w:author="Lyu Yuxiao" w:date="2023-04-28T11:20:00Z"/>
              <w:rFonts w:asciiTheme="minorHAnsi" w:hAnsiTheme="minorHAnsi" w:cstheme="minorBidi"/>
              <w:noProof/>
              <w:kern w:val="2"/>
              <w:sz w:val="21"/>
              <w:szCs w:val="22"/>
              <w:lang w:eastAsia="zh-CN"/>
            </w:rPr>
          </w:pPr>
          <w:ins w:id="862" w:author="Lyu Yuxiao" w:date="2023-04-28T11:20:00Z">
            <w:r w:rsidRPr="00E27A35">
              <w:rPr>
                <w:rStyle w:val="a3"/>
                <w:noProof/>
              </w:rPr>
              <w:fldChar w:fldCharType="begin"/>
            </w:r>
            <w:r w:rsidRPr="00E27A35">
              <w:rPr>
                <w:rStyle w:val="a3"/>
                <w:noProof/>
              </w:rPr>
              <w:instrText xml:space="preserve"> </w:instrText>
            </w:r>
            <w:r>
              <w:rPr>
                <w:noProof/>
              </w:rPr>
              <w:instrText>HYPERLINK \l "_Toc133573485"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8.11 Regulations</w:t>
            </w:r>
            <w:r>
              <w:rPr>
                <w:noProof/>
                <w:webHidden/>
              </w:rPr>
              <w:tab/>
            </w:r>
            <w:r>
              <w:rPr>
                <w:noProof/>
                <w:webHidden/>
              </w:rPr>
              <w:fldChar w:fldCharType="begin"/>
            </w:r>
            <w:r>
              <w:rPr>
                <w:noProof/>
                <w:webHidden/>
              </w:rPr>
              <w:instrText xml:space="preserve"> PAGEREF _Toc133573485 \h </w:instrText>
            </w:r>
          </w:ins>
          <w:r>
            <w:rPr>
              <w:noProof/>
              <w:webHidden/>
            </w:rPr>
          </w:r>
          <w:r>
            <w:rPr>
              <w:noProof/>
              <w:webHidden/>
            </w:rPr>
            <w:fldChar w:fldCharType="separate"/>
          </w:r>
          <w:ins w:id="863" w:author="Lyu Yuxiao" w:date="2023-04-28T11:21:00Z">
            <w:r>
              <w:rPr>
                <w:noProof/>
                <w:webHidden/>
              </w:rPr>
              <w:t>82</w:t>
            </w:r>
          </w:ins>
          <w:ins w:id="864" w:author="Lyu Yuxiao" w:date="2023-04-28T11:20:00Z">
            <w:r>
              <w:rPr>
                <w:noProof/>
                <w:webHidden/>
              </w:rPr>
              <w:fldChar w:fldCharType="end"/>
            </w:r>
            <w:r w:rsidRPr="00E27A35">
              <w:rPr>
                <w:rStyle w:val="a3"/>
                <w:noProof/>
              </w:rPr>
              <w:fldChar w:fldCharType="end"/>
            </w:r>
          </w:ins>
        </w:p>
        <w:p w14:paraId="3ACE6288" w14:textId="1C828FCF" w:rsidR="005E28B0" w:rsidRDefault="005E28B0">
          <w:pPr>
            <w:pStyle w:val="TOC2"/>
            <w:rPr>
              <w:ins w:id="865" w:author="Lyu Yuxiao" w:date="2023-04-28T11:20:00Z"/>
              <w:rFonts w:asciiTheme="minorHAnsi" w:hAnsiTheme="minorHAnsi" w:cstheme="minorBidi"/>
              <w:noProof/>
              <w:kern w:val="2"/>
              <w:sz w:val="21"/>
              <w:szCs w:val="22"/>
              <w:lang w:eastAsia="zh-CN"/>
            </w:rPr>
          </w:pPr>
          <w:ins w:id="866" w:author="Lyu Yuxiao" w:date="2023-04-28T11:20:00Z">
            <w:r w:rsidRPr="00E27A35">
              <w:rPr>
                <w:rStyle w:val="a3"/>
                <w:noProof/>
              </w:rPr>
              <w:fldChar w:fldCharType="begin"/>
            </w:r>
            <w:r w:rsidRPr="00E27A35">
              <w:rPr>
                <w:rStyle w:val="a3"/>
                <w:noProof/>
              </w:rPr>
              <w:instrText xml:space="preserve"> </w:instrText>
            </w:r>
            <w:r>
              <w:rPr>
                <w:noProof/>
              </w:rPr>
              <w:instrText>HYPERLINK \l "_Toc133573486"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8.12 Restrictions</w:t>
            </w:r>
            <w:r>
              <w:rPr>
                <w:noProof/>
                <w:webHidden/>
              </w:rPr>
              <w:tab/>
            </w:r>
            <w:r>
              <w:rPr>
                <w:noProof/>
                <w:webHidden/>
              </w:rPr>
              <w:fldChar w:fldCharType="begin"/>
            </w:r>
            <w:r>
              <w:rPr>
                <w:noProof/>
                <w:webHidden/>
              </w:rPr>
              <w:instrText xml:space="preserve"> PAGEREF _Toc133573486 \h </w:instrText>
            </w:r>
          </w:ins>
          <w:r>
            <w:rPr>
              <w:noProof/>
              <w:webHidden/>
            </w:rPr>
          </w:r>
          <w:r>
            <w:rPr>
              <w:noProof/>
              <w:webHidden/>
            </w:rPr>
            <w:fldChar w:fldCharType="separate"/>
          </w:r>
          <w:ins w:id="867" w:author="Lyu Yuxiao" w:date="2023-04-28T11:21:00Z">
            <w:r>
              <w:rPr>
                <w:noProof/>
                <w:webHidden/>
              </w:rPr>
              <w:t>82</w:t>
            </w:r>
          </w:ins>
          <w:ins w:id="868" w:author="Lyu Yuxiao" w:date="2023-04-28T11:20:00Z">
            <w:r>
              <w:rPr>
                <w:noProof/>
                <w:webHidden/>
              </w:rPr>
              <w:fldChar w:fldCharType="end"/>
            </w:r>
            <w:r w:rsidRPr="00E27A35">
              <w:rPr>
                <w:rStyle w:val="a3"/>
                <w:noProof/>
              </w:rPr>
              <w:fldChar w:fldCharType="end"/>
            </w:r>
          </w:ins>
        </w:p>
        <w:p w14:paraId="1AA6D745" w14:textId="1F2735E7" w:rsidR="005E28B0" w:rsidRDefault="005E28B0">
          <w:pPr>
            <w:pStyle w:val="TOC2"/>
            <w:rPr>
              <w:ins w:id="869" w:author="Lyu Yuxiao" w:date="2023-04-28T11:20:00Z"/>
              <w:rFonts w:asciiTheme="minorHAnsi" w:hAnsiTheme="minorHAnsi" w:cstheme="minorBidi"/>
              <w:noProof/>
              <w:kern w:val="2"/>
              <w:sz w:val="21"/>
              <w:szCs w:val="22"/>
              <w:lang w:eastAsia="zh-CN"/>
            </w:rPr>
          </w:pPr>
          <w:ins w:id="870" w:author="Lyu Yuxiao" w:date="2023-04-28T11:20:00Z">
            <w:r w:rsidRPr="00E27A35">
              <w:rPr>
                <w:rStyle w:val="a3"/>
                <w:noProof/>
              </w:rPr>
              <w:fldChar w:fldCharType="begin"/>
            </w:r>
            <w:r w:rsidRPr="00E27A35">
              <w:rPr>
                <w:rStyle w:val="a3"/>
                <w:noProof/>
              </w:rPr>
              <w:instrText xml:space="preserve"> </w:instrText>
            </w:r>
            <w:r>
              <w:rPr>
                <w:noProof/>
              </w:rPr>
              <w:instrText>HYPERLINK \l "_Toc133573487"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8.13 Spatial Quality</w:t>
            </w:r>
            <w:r>
              <w:rPr>
                <w:noProof/>
                <w:webHidden/>
              </w:rPr>
              <w:tab/>
            </w:r>
            <w:r>
              <w:rPr>
                <w:noProof/>
                <w:webHidden/>
              </w:rPr>
              <w:fldChar w:fldCharType="begin"/>
            </w:r>
            <w:r>
              <w:rPr>
                <w:noProof/>
                <w:webHidden/>
              </w:rPr>
              <w:instrText xml:space="preserve"> PAGEREF _Toc133573487 \h </w:instrText>
            </w:r>
          </w:ins>
          <w:r>
            <w:rPr>
              <w:noProof/>
              <w:webHidden/>
            </w:rPr>
          </w:r>
          <w:r>
            <w:rPr>
              <w:noProof/>
              <w:webHidden/>
            </w:rPr>
            <w:fldChar w:fldCharType="separate"/>
          </w:r>
          <w:ins w:id="871" w:author="Lyu Yuxiao" w:date="2023-04-28T11:21:00Z">
            <w:r>
              <w:rPr>
                <w:noProof/>
                <w:webHidden/>
              </w:rPr>
              <w:t>82</w:t>
            </w:r>
          </w:ins>
          <w:ins w:id="872" w:author="Lyu Yuxiao" w:date="2023-04-28T11:20:00Z">
            <w:r>
              <w:rPr>
                <w:noProof/>
                <w:webHidden/>
              </w:rPr>
              <w:fldChar w:fldCharType="end"/>
            </w:r>
            <w:r w:rsidRPr="00E27A35">
              <w:rPr>
                <w:rStyle w:val="a3"/>
                <w:noProof/>
              </w:rPr>
              <w:fldChar w:fldCharType="end"/>
            </w:r>
          </w:ins>
        </w:p>
        <w:p w14:paraId="0D9D4012" w14:textId="4DF64DF6" w:rsidR="005E28B0" w:rsidRDefault="005E28B0">
          <w:pPr>
            <w:pStyle w:val="TOC2"/>
            <w:rPr>
              <w:ins w:id="873" w:author="Lyu Yuxiao" w:date="2023-04-28T11:20:00Z"/>
              <w:rFonts w:asciiTheme="minorHAnsi" w:hAnsiTheme="minorHAnsi" w:cstheme="minorBidi"/>
              <w:noProof/>
              <w:kern w:val="2"/>
              <w:sz w:val="21"/>
              <w:szCs w:val="22"/>
              <w:lang w:eastAsia="zh-CN"/>
            </w:rPr>
          </w:pPr>
          <w:ins w:id="874" w:author="Lyu Yuxiao" w:date="2023-04-28T11:20:00Z">
            <w:r w:rsidRPr="00E27A35">
              <w:rPr>
                <w:rStyle w:val="a3"/>
                <w:noProof/>
              </w:rPr>
              <w:fldChar w:fldCharType="begin"/>
            </w:r>
            <w:r w:rsidRPr="00E27A35">
              <w:rPr>
                <w:rStyle w:val="a3"/>
                <w:noProof/>
              </w:rPr>
              <w:instrText xml:space="preserve"> </w:instrText>
            </w:r>
            <w:r>
              <w:rPr>
                <w:noProof/>
              </w:rPr>
              <w:instrText>HYPERLINK \l "_Toc133573488"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8.14 Spatial Quality Points</w:t>
            </w:r>
            <w:r>
              <w:rPr>
                <w:noProof/>
                <w:webHidden/>
              </w:rPr>
              <w:tab/>
            </w:r>
            <w:r>
              <w:rPr>
                <w:noProof/>
                <w:webHidden/>
              </w:rPr>
              <w:fldChar w:fldCharType="begin"/>
            </w:r>
            <w:r>
              <w:rPr>
                <w:noProof/>
                <w:webHidden/>
              </w:rPr>
              <w:instrText xml:space="preserve"> PAGEREF _Toc133573488 \h </w:instrText>
            </w:r>
          </w:ins>
          <w:r>
            <w:rPr>
              <w:noProof/>
              <w:webHidden/>
            </w:rPr>
          </w:r>
          <w:r>
            <w:rPr>
              <w:noProof/>
              <w:webHidden/>
            </w:rPr>
            <w:fldChar w:fldCharType="separate"/>
          </w:r>
          <w:ins w:id="875" w:author="Lyu Yuxiao" w:date="2023-04-28T11:21:00Z">
            <w:r>
              <w:rPr>
                <w:noProof/>
                <w:webHidden/>
              </w:rPr>
              <w:t>83</w:t>
            </w:r>
          </w:ins>
          <w:ins w:id="876" w:author="Lyu Yuxiao" w:date="2023-04-28T11:20:00Z">
            <w:r>
              <w:rPr>
                <w:noProof/>
                <w:webHidden/>
              </w:rPr>
              <w:fldChar w:fldCharType="end"/>
            </w:r>
            <w:r w:rsidRPr="00E27A35">
              <w:rPr>
                <w:rStyle w:val="a3"/>
                <w:noProof/>
              </w:rPr>
              <w:fldChar w:fldCharType="end"/>
            </w:r>
          </w:ins>
        </w:p>
        <w:p w14:paraId="64AFA962" w14:textId="7A3FC665" w:rsidR="005E28B0" w:rsidRDefault="005E28B0" w:rsidP="0010489E">
          <w:pPr>
            <w:pStyle w:val="TOC1"/>
            <w:rPr>
              <w:ins w:id="877" w:author="Lyu Yuxiao" w:date="2023-04-28T11:20:00Z"/>
              <w:rFonts w:asciiTheme="minorHAnsi" w:hAnsiTheme="minorHAnsi" w:cstheme="minorBidi"/>
              <w:noProof/>
              <w:kern w:val="2"/>
              <w:sz w:val="21"/>
              <w:szCs w:val="22"/>
              <w:lang w:eastAsia="zh-CN"/>
            </w:rPr>
          </w:pPr>
          <w:ins w:id="878" w:author="Lyu Yuxiao" w:date="2023-04-28T11:20:00Z">
            <w:r w:rsidRPr="00E27A35">
              <w:rPr>
                <w:rStyle w:val="a3"/>
                <w:noProof/>
              </w:rPr>
              <w:fldChar w:fldCharType="begin"/>
            </w:r>
            <w:r w:rsidRPr="00E27A35">
              <w:rPr>
                <w:rStyle w:val="a3"/>
                <w:noProof/>
              </w:rPr>
              <w:instrText xml:space="preserve"> </w:instrText>
            </w:r>
            <w:r>
              <w:rPr>
                <w:noProof/>
              </w:rPr>
              <w:instrText>HYPERLINK \l "_Toc133573489"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 Feature Types</w:t>
            </w:r>
            <w:r>
              <w:rPr>
                <w:noProof/>
                <w:webHidden/>
              </w:rPr>
              <w:tab/>
            </w:r>
            <w:r>
              <w:rPr>
                <w:noProof/>
                <w:webHidden/>
              </w:rPr>
              <w:fldChar w:fldCharType="begin"/>
            </w:r>
            <w:r>
              <w:rPr>
                <w:noProof/>
                <w:webHidden/>
              </w:rPr>
              <w:instrText xml:space="preserve"> PAGEREF _Toc133573489 \h </w:instrText>
            </w:r>
          </w:ins>
          <w:r>
            <w:rPr>
              <w:noProof/>
              <w:webHidden/>
            </w:rPr>
          </w:r>
          <w:r>
            <w:rPr>
              <w:noProof/>
              <w:webHidden/>
            </w:rPr>
            <w:fldChar w:fldCharType="separate"/>
          </w:r>
          <w:ins w:id="879" w:author="Lyu Yuxiao" w:date="2023-04-28T11:21:00Z">
            <w:r>
              <w:rPr>
                <w:noProof/>
                <w:webHidden/>
              </w:rPr>
              <w:t>84</w:t>
            </w:r>
          </w:ins>
          <w:ins w:id="880" w:author="Lyu Yuxiao" w:date="2023-04-28T11:20:00Z">
            <w:r>
              <w:rPr>
                <w:noProof/>
                <w:webHidden/>
              </w:rPr>
              <w:fldChar w:fldCharType="end"/>
            </w:r>
            <w:r w:rsidRPr="00E27A35">
              <w:rPr>
                <w:rStyle w:val="a3"/>
                <w:noProof/>
              </w:rPr>
              <w:fldChar w:fldCharType="end"/>
            </w:r>
          </w:ins>
        </w:p>
        <w:p w14:paraId="4202134E" w14:textId="449ED5DA" w:rsidR="005E28B0" w:rsidRDefault="005E28B0">
          <w:pPr>
            <w:pStyle w:val="TOC2"/>
            <w:rPr>
              <w:ins w:id="881" w:author="Lyu Yuxiao" w:date="2023-04-28T11:20:00Z"/>
              <w:rFonts w:asciiTheme="minorHAnsi" w:hAnsiTheme="minorHAnsi" w:cstheme="minorBidi"/>
              <w:noProof/>
              <w:kern w:val="2"/>
              <w:sz w:val="21"/>
              <w:szCs w:val="22"/>
              <w:lang w:eastAsia="zh-CN"/>
            </w:rPr>
          </w:pPr>
          <w:ins w:id="882" w:author="Lyu Yuxiao" w:date="2023-04-28T11:20:00Z">
            <w:r w:rsidRPr="00E27A35">
              <w:rPr>
                <w:rStyle w:val="a3"/>
                <w:noProof/>
              </w:rPr>
              <w:fldChar w:fldCharType="begin"/>
            </w:r>
            <w:r w:rsidRPr="00E27A35">
              <w:rPr>
                <w:rStyle w:val="a3"/>
                <w:noProof/>
              </w:rPr>
              <w:instrText xml:space="preserve"> </w:instrText>
            </w:r>
            <w:r>
              <w:rPr>
                <w:noProof/>
              </w:rPr>
              <w:instrText>HYPERLINK \l "_Toc133573490"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 Feature Type</w:t>
            </w:r>
            <w:r>
              <w:rPr>
                <w:noProof/>
                <w:webHidden/>
              </w:rPr>
              <w:tab/>
            </w:r>
            <w:r>
              <w:rPr>
                <w:noProof/>
                <w:webHidden/>
              </w:rPr>
              <w:fldChar w:fldCharType="begin"/>
            </w:r>
            <w:r>
              <w:rPr>
                <w:noProof/>
                <w:webHidden/>
              </w:rPr>
              <w:instrText xml:space="preserve"> PAGEREF _Toc133573490 \h </w:instrText>
            </w:r>
          </w:ins>
          <w:r>
            <w:rPr>
              <w:noProof/>
              <w:webHidden/>
            </w:rPr>
          </w:r>
          <w:r>
            <w:rPr>
              <w:noProof/>
              <w:webHidden/>
            </w:rPr>
            <w:fldChar w:fldCharType="separate"/>
          </w:r>
          <w:ins w:id="883" w:author="Lyu Yuxiao" w:date="2023-04-28T11:21:00Z">
            <w:r>
              <w:rPr>
                <w:noProof/>
                <w:webHidden/>
              </w:rPr>
              <w:t>84</w:t>
            </w:r>
          </w:ins>
          <w:ins w:id="884" w:author="Lyu Yuxiao" w:date="2023-04-28T11:20:00Z">
            <w:r>
              <w:rPr>
                <w:noProof/>
                <w:webHidden/>
              </w:rPr>
              <w:fldChar w:fldCharType="end"/>
            </w:r>
            <w:r w:rsidRPr="00E27A35">
              <w:rPr>
                <w:rStyle w:val="a3"/>
                <w:noProof/>
              </w:rPr>
              <w:fldChar w:fldCharType="end"/>
            </w:r>
          </w:ins>
        </w:p>
        <w:p w14:paraId="64AB7718" w14:textId="589B196F" w:rsidR="005E28B0" w:rsidRDefault="005E28B0">
          <w:pPr>
            <w:pStyle w:val="TOC2"/>
            <w:rPr>
              <w:ins w:id="885" w:author="Lyu Yuxiao" w:date="2023-04-28T11:20:00Z"/>
              <w:rFonts w:asciiTheme="minorHAnsi" w:hAnsiTheme="minorHAnsi" w:cstheme="minorBidi"/>
              <w:noProof/>
              <w:kern w:val="2"/>
              <w:sz w:val="21"/>
              <w:szCs w:val="22"/>
              <w:lang w:eastAsia="zh-CN"/>
            </w:rPr>
          </w:pPr>
          <w:ins w:id="886" w:author="Lyu Yuxiao" w:date="2023-04-28T11:20:00Z">
            <w:r w:rsidRPr="00E27A35">
              <w:rPr>
                <w:rStyle w:val="a3"/>
                <w:noProof/>
              </w:rPr>
              <w:fldChar w:fldCharType="begin"/>
            </w:r>
            <w:r w:rsidRPr="00E27A35">
              <w:rPr>
                <w:rStyle w:val="a3"/>
                <w:noProof/>
              </w:rPr>
              <w:instrText xml:space="preserve"> </w:instrText>
            </w:r>
            <w:r>
              <w:rPr>
                <w:noProof/>
              </w:rPr>
              <w:instrText>HYPERLINK \l "_Toc133573491"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9.2 Organization contact area</w:t>
            </w:r>
            <w:r>
              <w:rPr>
                <w:noProof/>
                <w:webHidden/>
              </w:rPr>
              <w:tab/>
            </w:r>
            <w:r>
              <w:rPr>
                <w:noProof/>
                <w:webHidden/>
              </w:rPr>
              <w:fldChar w:fldCharType="begin"/>
            </w:r>
            <w:r>
              <w:rPr>
                <w:noProof/>
                <w:webHidden/>
              </w:rPr>
              <w:instrText xml:space="preserve"> PAGEREF _Toc133573491 \h </w:instrText>
            </w:r>
          </w:ins>
          <w:r>
            <w:rPr>
              <w:noProof/>
              <w:webHidden/>
            </w:rPr>
          </w:r>
          <w:r>
            <w:rPr>
              <w:noProof/>
              <w:webHidden/>
            </w:rPr>
            <w:fldChar w:fldCharType="separate"/>
          </w:r>
          <w:ins w:id="887" w:author="Lyu Yuxiao" w:date="2023-04-28T11:21:00Z">
            <w:r>
              <w:rPr>
                <w:noProof/>
                <w:webHidden/>
              </w:rPr>
              <w:t>84</w:t>
            </w:r>
          </w:ins>
          <w:ins w:id="888" w:author="Lyu Yuxiao" w:date="2023-04-28T11:20:00Z">
            <w:r>
              <w:rPr>
                <w:noProof/>
                <w:webHidden/>
              </w:rPr>
              <w:fldChar w:fldCharType="end"/>
            </w:r>
            <w:r w:rsidRPr="00E27A35">
              <w:rPr>
                <w:rStyle w:val="a3"/>
                <w:noProof/>
              </w:rPr>
              <w:fldChar w:fldCharType="end"/>
            </w:r>
          </w:ins>
        </w:p>
        <w:p w14:paraId="2104B2CE" w14:textId="6C8A7051" w:rsidR="005E28B0" w:rsidRDefault="005E28B0">
          <w:pPr>
            <w:pStyle w:val="TOC2"/>
            <w:rPr>
              <w:ins w:id="889" w:author="Lyu Yuxiao" w:date="2023-04-28T11:20:00Z"/>
              <w:rFonts w:asciiTheme="minorHAnsi" w:hAnsiTheme="minorHAnsi" w:cstheme="minorBidi"/>
              <w:noProof/>
              <w:kern w:val="2"/>
              <w:sz w:val="21"/>
              <w:szCs w:val="22"/>
              <w:lang w:eastAsia="zh-CN"/>
            </w:rPr>
          </w:pPr>
          <w:ins w:id="890" w:author="Lyu Yuxiao" w:date="2023-04-28T11:20:00Z">
            <w:r w:rsidRPr="00E27A35">
              <w:rPr>
                <w:rStyle w:val="a3"/>
                <w:noProof/>
              </w:rPr>
              <w:fldChar w:fldCharType="begin"/>
            </w:r>
            <w:r w:rsidRPr="00E27A35">
              <w:rPr>
                <w:rStyle w:val="a3"/>
                <w:noProof/>
              </w:rPr>
              <w:instrText xml:space="preserve"> </w:instrText>
            </w:r>
            <w:r>
              <w:rPr>
                <w:noProof/>
              </w:rPr>
              <w:instrText>HYPERLINK \l "_Toc133573492"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9.3 Supervised area</w:t>
            </w:r>
            <w:r>
              <w:rPr>
                <w:noProof/>
                <w:webHidden/>
              </w:rPr>
              <w:tab/>
            </w:r>
            <w:r>
              <w:rPr>
                <w:noProof/>
                <w:webHidden/>
              </w:rPr>
              <w:fldChar w:fldCharType="begin"/>
            </w:r>
            <w:r>
              <w:rPr>
                <w:noProof/>
                <w:webHidden/>
              </w:rPr>
              <w:instrText xml:space="preserve"> PAGEREF _Toc133573492 \h </w:instrText>
            </w:r>
          </w:ins>
          <w:r>
            <w:rPr>
              <w:noProof/>
              <w:webHidden/>
            </w:rPr>
          </w:r>
          <w:r>
            <w:rPr>
              <w:noProof/>
              <w:webHidden/>
            </w:rPr>
            <w:fldChar w:fldCharType="separate"/>
          </w:r>
          <w:ins w:id="891" w:author="Lyu Yuxiao" w:date="2023-04-28T11:21:00Z">
            <w:r>
              <w:rPr>
                <w:noProof/>
                <w:webHidden/>
              </w:rPr>
              <w:t>85</w:t>
            </w:r>
          </w:ins>
          <w:ins w:id="892" w:author="Lyu Yuxiao" w:date="2023-04-28T11:20:00Z">
            <w:r>
              <w:rPr>
                <w:noProof/>
                <w:webHidden/>
              </w:rPr>
              <w:fldChar w:fldCharType="end"/>
            </w:r>
            <w:r w:rsidRPr="00E27A35">
              <w:rPr>
                <w:rStyle w:val="a3"/>
                <w:noProof/>
              </w:rPr>
              <w:fldChar w:fldCharType="end"/>
            </w:r>
          </w:ins>
        </w:p>
        <w:p w14:paraId="4C4C4F91" w14:textId="593EBB5D" w:rsidR="005E28B0" w:rsidRDefault="005E28B0">
          <w:pPr>
            <w:pStyle w:val="TOC2"/>
            <w:rPr>
              <w:ins w:id="893" w:author="Lyu Yuxiao" w:date="2023-04-28T11:20:00Z"/>
              <w:rFonts w:asciiTheme="minorHAnsi" w:hAnsiTheme="minorHAnsi" w:cstheme="minorBidi"/>
              <w:noProof/>
              <w:kern w:val="2"/>
              <w:sz w:val="21"/>
              <w:szCs w:val="22"/>
              <w:lang w:eastAsia="zh-CN"/>
            </w:rPr>
          </w:pPr>
          <w:ins w:id="894" w:author="Lyu Yuxiao" w:date="2023-04-28T11:20:00Z">
            <w:r w:rsidRPr="00E27A35">
              <w:rPr>
                <w:rStyle w:val="a3"/>
                <w:noProof/>
              </w:rPr>
              <w:fldChar w:fldCharType="begin"/>
            </w:r>
            <w:r w:rsidRPr="00E27A35">
              <w:rPr>
                <w:rStyle w:val="a3"/>
                <w:noProof/>
              </w:rPr>
              <w:instrText xml:space="preserve"> </w:instrText>
            </w:r>
            <w:r>
              <w:rPr>
                <w:noProof/>
              </w:rPr>
              <w:instrText>HYPERLINK \l "_Toc133573493"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9.4 Reportable Service Area</w:t>
            </w:r>
            <w:r>
              <w:rPr>
                <w:noProof/>
                <w:webHidden/>
              </w:rPr>
              <w:tab/>
            </w:r>
            <w:r>
              <w:rPr>
                <w:noProof/>
                <w:webHidden/>
              </w:rPr>
              <w:fldChar w:fldCharType="begin"/>
            </w:r>
            <w:r>
              <w:rPr>
                <w:noProof/>
                <w:webHidden/>
              </w:rPr>
              <w:instrText xml:space="preserve"> PAGEREF _Toc133573493 \h </w:instrText>
            </w:r>
          </w:ins>
          <w:r>
            <w:rPr>
              <w:noProof/>
              <w:webHidden/>
            </w:rPr>
          </w:r>
          <w:r>
            <w:rPr>
              <w:noProof/>
              <w:webHidden/>
            </w:rPr>
            <w:fldChar w:fldCharType="separate"/>
          </w:r>
          <w:ins w:id="895" w:author="Lyu Yuxiao" w:date="2023-04-28T11:21:00Z">
            <w:r>
              <w:rPr>
                <w:noProof/>
                <w:webHidden/>
              </w:rPr>
              <w:t>85</w:t>
            </w:r>
          </w:ins>
          <w:ins w:id="896" w:author="Lyu Yuxiao" w:date="2023-04-28T11:20:00Z">
            <w:r>
              <w:rPr>
                <w:noProof/>
                <w:webHidden/>
              </w:rPr>
              <w:fldChar w:fldCharType="end"/>
            </w:r>
            <w:r w:rsidRPr="00E27A35">
              <w:rPr>
                <w:rStyle w:val="a3"/>
                <w:noProof/>
              </w:rPr>
              <w:fldChar w:fldCharType="end"/>
            </w:r>
          </w:ins>
        </w:p>
        <w:p w14:paraId="26955980" w14:textId="56508690" w:rsidR="005E28B0" w:rsidRDefault="005E28B0">
          <w:pPr>
            <w:pStyle w:val="TOC2"/>
            <w:rPr>
              <w:ins w:id="897" w:author="Lyu Yuxiao" w:date="2023-04-28T11:20:00Z"/>
              <w:rFonts w:asciiTheme="minorHAnsi" w:hAnsiTheme="minorHAnsi" w:cstheme="minorBidi"/>
              <w:noProof/>
              <w:kern w:val="2"/>
              <w:sz w:val="21"/>
              <w:szCs w:val="22"/>
              <w:lang w:eastAsia="zh-CN"/>
            </w:rPr>
          </w:pPr>
          <w:ins w:id="898" w:author="Lyu Yuxiao" w:date="2023-04-28T11:20:00Z">
            <w:r w:rsidRPr="00E27A35">
              <w:rPr>
                <w:rStyle w:val="a3"/>
                <w:noProof/>
              </w:rPr>
              <w:fldChar w:fldCharType="begin"/>
            </w:r>
            <w:r w:rsidRPr="00E27A35">
              <w:rPr>
                <w:rStyle w:val="a3"/>
                <w:noProof/>
              </w:rPr>
              <w:instrText xml:space="preserve"> </w:instrText>
            </w:r>
            <w:r>
              <w:rPr>
                <w:noProof/>
              </w:rPr>
              <w:instrText>HYPERLINK \l "_Toc133573494"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9.5 Caution area</w:t>
            </w:r>
            <w:r>
              <w:rPr>
                <w:noProof/>
                <w:webHidden/>
              </w:rPr>
              <w:tab/>
            </w:r>
            <w:r>
              <w:rPr>
                <w:noProof/>
                <w:webHidden/>
              </w:rPr>
              <w:fldChar w:fldCharType="begin"/>
            </w:r>
            <w:r>
              <w:rPr>
                <w:noProof/>
                <w:webHidden/>
              </w:rPr>
              <w:instrText xml:space="preserve"> PAGEREF _Toc133573494 \h </w:instrText>
            </w:r>
          </w:ins>
          <w:r>
            <w:rPr>
              <w:noProof/>
              <w:webHidden/>
            </w:rPr>
          </w:r>
          <w:r>
            <w:rPr>
              <w:noProof/>
              <w:webHidden/>
            </w:rPr>
            <w:fldChar w:fldCharType="separate"/>
          </w:r>
          <w:ins w:id="899" w:author="Lyu Yuxiao" w:date="2023-04-28T11:21:00Z">
            <w:r>
              <w:rPr>
                <w:noProof/>
                <w:webHidden/>
              </w:rPr>
              <w:t>86</w:t>
            </w:r>
          </w:ins>
          <w:ins w:id="900" w:author="Lyu Yuxiao" w:date="2023-04-28T11:20:00Z">
            <w:r>
              <w:rPr>
                <w:noProof/>
                <w:webHidden/>
              </w:rPr>
              <w:fldChar w:fldCharType="end"/>
            </w:r>
            <w:r w:rsidRPr="00E27A35">
              <w:rPr>
                <w:rStyle w:val="a3"/>
                <w:noProof/>
              </w:rPr>
              <w:fldChar w:fldCharType="end"/>
            </w:r>
          </w:ins>
        </w:p>
        <w:p w14:paraId="4A974596" w14:textId="506BC9C3" w:rsidR="005E28B0" w:rsidRDefault="005E28B0">
          <w:pPr>
            <w:pStyle w:val="TOC2"/>
            <w:rPr>
              <w:ins w:id="901" w:author="Lyu Yuxiao" w:date="2023-04-28T11:20:00Z"/>
              <w:rFonts w:asciiTheme="minorHAnsi" w:hAnsiTheme="minorHAnsi" w:cstheme="minorBidi"/>
              <w:noProof/>
              <w:kern w:val="2"/>
              <w:sz w:val="21"/>
              <w:szCs w:val="22"/>
              <w:lang w:eastAsia="zh-CN"/>
            </w:rPr>
          </w:pPr>
          <w:ins w:id="902" w:author="Lyu Yuxiao" w:date="2023-04-28T11:20:00Z">
            <w:r w:rsidRPr="00E27A35">
              <w:rPr>
                <w:rStyle w:val="a3"/>
                <w:noProof/>
              </w:rPr>
              <w:fldChar w:fldCharType="begin"/>
            </w:r>
            <w:r w:rsidRPr="00E27A35">
              <w:rPr>
                <w:rStyle w:val="a3"/>
                <w:noProof/>
              </w:rPr>
              <w:instrText xml:space="preserve"> </w:instrText>
            </w:r>
            <w:r>
              <w:rPr>
                <w:noProof/>
              </w:rPr>
              <w:instrText>HYPERLINK \l "_Toc133573495"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9.6 Concentration of shipping hazard area</w:t>
            </w:r>
            <w:r>
              <w:rPr>
                <w:noProof/>
                <w:webHidden/>
              </w:rPr>
              <w:tab/>
            </w:r>
            <w:r>
              <w:rPr>
                <w:noProof/>
                <w:webHidden/>
              </w:rPr>
              <w:fldChar w:fldCharType="begin"/>
            </w:r>
            <w:r>
              <w:rPr>
                <w:noProof/>
                <w:webHidden/>
              </w:rPr>
              <w:instrText xml:space="preserve"> PAGEREF _Toc133573495 \h </w:instrText>
            </w:r>
          </w:ins>
          <w:r>
            <w:rPr>
              <w:noProof/>
              <w:webHidden/>
            </w:rPr>
          </w:r>
          <w:r>
            <w:rPr>
              <w:noProof/>
              <w:webHidden/>
            </w:rPr>
            <w:fldChar w:fldCharType="separate"/>
          </w:r>
          <w:ins w:id="903" w:author="Lyu Yuxiao" w:date="2023-04-28T11:21:00Z">
            <w:r>
              <w:rPr>
                <w:noProof/>
                <w:webHidden/>
              </w:rPr>
              <w:t>86</w:t>
            </w:r>
          </w:ins>
          <w:ins w:id="904" w:author="Lyu Yuxiao" w:date="2023-04-28T11:20:00Z">
            <w:r>
              <w:rPr>
                <w:noProof/>
                <w:webHidden/>
              </w:rPr>
              <w:fldChar w:fldCharType="end"/>
            </w:r>
            <w:r w:rsidRPr="00E27A35">
              <w:rPr>
                <w:rStyle w:val="a3"/>
                <w:noProof/>
              </w:rPr>
              <w:fldChar w:fldCharType="end"/>
            </w:r>
          </w:ins>
        </w:p>
        <w:p w14:paraId="28556D46" w14:textId="155C31C6" w:rsidR="005E28B0" w:rsidRDefault="005E28B0">
          <w:pPr>
            <w:pStyle w:val="TOC2"/>
            <w:rPr>
              <w:ins w:id="905" w:author="Lyu Yuxiao" w:date="2023-04-28T11:20:00Z"/>
              <w:rFonts w:asciiTheme="minorHAnsi" w:hAnsiTheme="minorHAnsi" w:cstheme="minorBidi"/>
              <w:noProof/>
              <w:kern w:val="2"/>
              <w:sz w:val="21"/>
              <w:szCs w:val="22"/>
              <w:lang w:eastAsia="zh-CN"/>
            </w:rPr>
          </w:pPr>
          <w:ins w:id="906" w:author="Lyu Yuxiao" w:date="2023-04-28T11:20:00Z">
            <w:r w:rsidRPr="00E27A35">
              <w:rPr>
                <w:rStyle w:val="a3"/>
                <w:noProof/>
              </w:rPr>
              <w:fldChar w:fldCharType="begin"/>
            </w:r>
            <w:r w:rsidRPr="00E27A35">
              <w:rPr>
                <w:rStyle w:val="a3"/>
                <w:noProof/>
              </w:rPr>
              <w:instrText xml:space="preserve"> </w:instrText>
            </w:r>
            <w:r>
              <w:rPr>
                <w:noProof/>
              </w:rPr>
              <w:instrText>HYPERLINK \l "_Toc133573496"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9.7 ISPS code security level</w:t>
            </w:r>
            <w:r>
              <w:rPr>
                <w:noProof/>
                <w:webHidden/>
              </w:rPr>
              <w:tab/>
            </w:r>
            <w:r>
              <w:rPr>
                <w:noProof/>
                <w:webHidden/>
              </w:rPr>
              <w:fldChar w:fldCharType="begin"/>
            </w:r>
            <w:r>
              <w:rPr>
                <w:noProof/>
                <w:webHidden/>
              </w:rPr>
              <w:instrText xml:space="preserve"> PAGEREF _Toc133573496 \h </w:instrText>
            </w:r>
          </w:ins>
          <w:r>
            <w:rPr>
              <w:noProof/>
              <w:webHidden/>
            </w:rPr>
          </w:r>
          <w:r>
            <w:rPr>
              <w:noProof/>
              <w:webHidden/>
            </w:rPr>
            <w:fldChar w:fldCharType="separate"/>
          </w:r>
          <w:ins w:id="907" w:author="Lyu Yuxiao" w:date="2023-04-28T11:21:00Z">
            <w:r>
              <w:rPr>
                <w:noProof/>
                <w:webHidden/>
              </w:rPr>
              <w:t>87</w:t>
            </w:r>
          </w:ins>
          <w:ins w:id="908" w:author="Lyu Yuxiao" w:date="2023-04-28T11:20:00Z">
            <w:r>
              <w:rPr>
                <w:noProof/>
                <w:webHidden/>
              </w:rPr>
              <w:fldChar w:fldCharType="end"/>
            </w:r>
            <w:r w:rsidRPr="00E27A35">
              <w:rPr>
                <w:rStyle w:val="a3"/>
                <w:noProof/>
              </w:rPr>
              <w:fldChar w:fldCharType="end"/>
            </w:r>
          </w:ins>
        </w:p>
        <w:p w14:paraId="704DF1D7" w14:textId="2825D1E6" w:rsidR="005E28B0" w:rsidRDefault="005E28B0">
          <w:pPr>
            <w:pStyle w:val="TOC2"/>
            <w:rPr>
              <w:ins w:id="909" w:author="Lyu Yuxiao" w:date="2023-04-28T11:20:00Z"/>
              <w:rFonts w:asciiTheme="minorHAnsi" w:hAnsiTheme="minorHAnsi" w:cstheme="minorBidi"/>
              <w:noProof/>
              <w:kern w:val="2"/>
              <w:sz w:val="21"/>
              <w:szCs w:val="22"/>
              <w:lang w:eastAsia="zh-CN"/>
            </w:rPr>
          </w:pPr>
          <w:ins w:id="910" w:author="Lyu Yuxiao" w:date="2023-04-28T11:20:00Z">
            <w:r w:rsidRPr="00E27A35">
              <w:rPr>
                <w:rStyle w:val="a3"/>
                <w:noProof/>
              </w:rPr>
              <w:fldChar w:fldCharType="begin"/>
            </w:r>
            <w:r w:rsidRPr="00E27A35">
              <w:rPr>
                <w:rStyle w:val="a3"/>
                <w:noProof/>
              </w:rPr>
              <w:instrText xml:space="preserve"> </w:instrText>
            </w:r>
            <w:r>
              <w:rPr>
                <w:noProof/>
              </w:rPr>
              <w:instrText>HYPERLINK \l "_Toc133573497"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9.8 Local Port Service Area</w:t>
            </w:r>
            <w:r>
              <w:rPr>
                <w:noProof/>
                <w:webHidden/>
              </w:rPr>
              <w:tab/>
            </w:r>
            <w:r>
              <w:rPr>
                <w:noProof/>
                <w:webHidden/>
              </w:rPr>
              <w:fldChar w:fldCharType="begin"/>
            </w:r>
            <w:r>
              <w:rPr>
                <w:noProof/>
                <w:webHidden/>
              </w:rPr>
              <w:instrText xml:space="preserve"> PAGEREF _Toc133573497 \h </w:instrText>
            </w:r>
          </w:ins>
          <w:r>
            <w:rPr>
              <w:noProof/>
              <w:webHidden/>
            </w:rPr>
          </w:r>
          <w:r>
            <w:rPr>
              <w:noProof/>
              <w:webHidden/>
            </w:rPr>
            <w:fldChar w:fldCharType="separate"/>
          </w:r>
          <w:ins w:id="911" w:author="Lyu Yuxiao" w:date="2023-04-28T11:21:00Z">
            <w:r>
              <w:rPr>
                <w:noProof/>
                <w:webHidden/>
              </w:rPr>
              <w:t>87</w:t>
            </w:r>
          </w:ins>
          <w:ins w:id="912" w:author="Lyu Yuxiao" w:date="2023-04-28T11:20:00Z">
            <w:r>
              <w:rPr>
                <w:noProof/>
                <w:webHidden/>
              </w:rPr>
              <w:fldChar w:fldCharType="end"/>
            </w:r>
            <w:r w:rsidRPr="00E27A35">
              <w:rPr>
                <w:rStyle w:val="a3"/>
                <w:noProof/>
              </w:rPr>
              <w:fldChar w:fldCharType="end"/>
            </w:r>
          </w:ins>
        </w:p>
        <w:p w14:paraId="7943B605" w14:textId="5FD78AEB" w:rsidR="005E28B0" w:rsidRDefault="005E28B0">
          <w:pPr>
            <w:pStyle w:val="TOC2"/>
            <w:rPr>
              <w:ins w:id="913" w:author="Lyu Yuxiao" w:date="2023-04-28T11:20:00Z"/>
              <w:rFonts w:asciiTheme="minorHAnsi" w:hAnsiTheme="minorHAnsi" w:cstheme="minorBidi"/>
              <w:noProof/>
              <w:kern w:val="2"/>
              <w:sz w:val="21"/>
              <w:szCs w:val="22"/>
              <w:lang w:eastAsia="zh-CN"/>
            </w:rPr>
          </w:pPr>
          <w:ins w:id="914" w:author="Lyu Yuxiao" w:date="2023-04-28T11:20:00Z">
            <w:r w:rsidRPr="00E27A35">
              <w:rPr>
                <w:rStyle w:val="a3"/>
                <w:noProof/>
              </w:rPr>
              <w:fldChar w:fldCharType="begin"/>
            </w:r>
            <w:r w:rsidRPr="00E27A35">
              <w:rPr>
                <w:rStyle w:val="a3"/>
                <w:noProof/>
              </w:rPr>
              <w:instrText xml:space="preserve"> </w:instrText>
            </w:r>
            <w:r>
              <w:rPr>
                <w:noProof/>
              </w:rPr>
              <w:instrText>HYPERLINK \l "_Toc133573498"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9.9 Military practice area</w:t>
            </w:r>
            <w:r>
              <w:rPr>
                <w:noProof/>
                <w:webHidden/>
              </w:rPr>
              <w:tab/>
            </w:r>
            <w:r>
              <w:rPr>
                <w:noProof/>
                <w:webHidden/>
              </w:rPr>
              <w:fldChar w:fldCharType="begin"/>
            </w:r>
            <w:r>
              <w:rPr>
                <w:noProof/>
                <w:webHidden/>
              </w:rPr>
              <w:instrText xml:space="preserve"> PAGEREF _Toc133573498 \h </w:instrText>
            </w:r>
          </w:ins>
          <w:r>
            <w:rPr>
              <w:noProof/>
              <w:webHidden/>
            </w:rPr>
          </w:r>
          <w:r>
            <w:rPr>
              <w:noProof/>
              <w:webHidden/>
            </w:rPr>
            <w:fldChar w:fldCharType="separate"/>
          </w:r>
          <w:ins w:id="915" w:author="Lyu Yuxiao" w:date="2023-04-28T11:21:00Z">
            <w:r>
              <w:rPr>
                <w:noProof/>
                <w:webHidden/>
              </w:rPr>
              <w:t>88</w:t>
            </w:r>
          </w:ins>
          <w:ins w:id="916" w:author="Lyu Yuxiao" w:date="2023-04-28T11:20:00Z">
            <w:r>
              <w:rPr>
                <w:noProof/>
                <w:webHidden/>
              </w:rPr>
              <w:fldChar w:fldCharType="end"/>
            </w:r>
            <w:r w:rsidRPr="00E27A35">
              <w:rPr>
                <w:rStyle w:val="a3"/>
                <w:noProof/>
              </w:rPr>
              <w:fldChar w:fldCharType="end"/>
            </w:r>
          </w:ins>
        </w:p>
        <w:p w14:paraId="35AAD3D4" w14:textId="4092420E" w:rsidR="005E28B0" w:rsidRDefault="005E28B0">
          <w:pPr>
            <w:pStyle w:val="TOC2"/>
            <w:rPr>
              <w:ins w:id="917" w:author="Lyu Yuxiao" w:date="2023-04-28T11:20:00Z"/>
              <w:rFonts w:asciiTheme="minorHAnsi" w:hAnsiTheme="minorHAnsi" w:cstheme="minorBidi"/>
              <w:noProof/>
              <w:kern w:val="2"/>
              <w:sz w:val="21"/>
              <w:szCs w:val="22"/>
              <w:lang w:eastAsia="zh-CN"/>
            </w:rPr>
          </w:pPr>
          <w:ins w:id="918" w:author="Lyu Yuxiao" w:date="2023-04-28T11:20:00Z">
            <w:r w:rsidRPr="00E27A35">
              <w:rPr>
                <w:rStyle w:val="a3"/>
                <w:noProof/>
              </w:rPr>
              <w:fldChar w:fldCharType="begin"/>
            </w:r>
            <w:r w:rsidRPr="00E27A35">
              <w:rPr>
                <w:rStyle w:val="a3"/>
                <w:noProof/>
              </w:rPr>
              <w:instrText xml:space="preserve"> </w:instrText>
            </w:r>
            <w:r>
              <w:rPr>
                <w:noProof/>
              </w:rPr>
              <w:instrText>HYPERLINK \l "_Toc133573499"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9.10 Pilot boarding place</w:t>
            </w:r>
            <w:r>
              <w:rPr>
                <w:noProof/>
                <w:webHidden/>
              </w:rPr>
              <w:tab/>
            </w:r>
            <w:r>
              <w:rPr>
                <w:noProof/>
                <w:webHidden/>
              </w:rPr>
              <w:fldChar w:fldCharType="begin"/>
            </w:r>
            <w:r>
              <w:rPr>
                <w:noProof/>
                <w:webHidden/>
              </w:rPr>
              <w:instrText xml:space="preserve"> PAGEREF _Toc133573499 \h </w:instrText>
            </w:r>
          </w:ins>
          <w:r>
            <w:rPr>
              <w:noProof/>
              <w:webHidden/>
            </w:rPr>
          </w:r>
          <w:r>
            <w:rPr>
              <w:noProof/>
              <w:webHidden/>
            </w:rPr>
            <w:fldChar w:fldCharType="separate"/>
          </w:r>
          <w:ins w:id="919" w:author="Lyu Yuxiao" w:date="2023-04-28T11:21:00Z">
            <w:r>
              <w:rPr>
                <w:noProof/>
                <w:webHidden/>
              </w:rPr>
              <w:t>89</w:t>
            </w:r>
          </w:ins>
          <w:ins w:id="920" w:author="Lyu Yuxiao" w:date="2023-04-28T11:20:00Z">
            <w:r>
              <w:rPr>
                <w:noProof/>
                <w:webHidden/>
              </w:rPr>
              <w:fldChar w:fldCharType="end"/>
            </w:r>
            <w:r w:rsidRPr="00E27A35">
              <w:rPr>
                <w:rStyle w:val="a3"/>
                <w:noProof/>
              </w:rPr>
              <w:fldChar w:fldCharType="end"/>
            </w:r>
          </w:ins>
        </w:p>
        <w:p w14:paraId="758D4926" w14:textId="0177B127" w:rsidR="005E28B0" w:rsidRDefault="005E28B0">
          <w:pPr>
            <w:pStyle w:val="TOC2"/>
            <w:rPr>
              <w:ins w:id="921" w:author="Lyu Yuxiao" w:date="2023-04-28T11:20:00Z"/>
              <w:rFonts w:asciiTheme="minorHAnsi" w:hAnsiTheme="minorHAnsi" w:cstheme="minorBidi"/>
              <w:noProof/>
              <w:kern w:val="2"/>
              <w:sz w:val="21"/>
              <w:szCs w:val="22"/>
              <w:lang w:eastAsia="zh-CN"/>
            </w:rPr>
          </w:pPr>
          <w:ins w:id="922" w:author="Lyu Yuxiao" w:date="2023-04-28T11:20:00Z">
            <w:r w:rsidRPr="00E27A35">
              <w:rPr>
                <w:rStyle w:val="a3"/>
                <w:noProof/>
              </w:rPr>
              <w:fldChar w:fldCharType="begin"/>
            </w:r>
            <w:r w:rsidRPr="00E27A35">
              <w:rPr>
                <w:rStyle w:val="a3"/>
                <w:noProof/>
              </w:rPr>
              <w:instrText xml:space="preserve"> </w:instrText>
            </w:r>
            <w:r>
              <w:rPr>
                <w:noProof/>
              </w:rPr>
              <w:instrText>HYPERLINK \l "_Toc133573500"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9.11 Pilot service</w:t>
            </w:r>
            <w:r>
              <w:rPr>
                <w:noProof/>
                <w:webHidden/>
              </w:rPr>
              <w:tab/>
            </w:r>
            <w:r>
              <w:rPr>
                <w:noProof/>
                <w:webHidden/>
              </w:rPr>
              <w:fldChar w:fldCharType="begin"/>
            </w:r>
            <w:r>
              <w:rPr>
                <w:noProof/>
                <w:webHidden/>
              </w:rPr>
              <w:instrText xml:space="preserve"> PAGEREF _Toc133573500 \h </w:instrText>
            </w:r>
          </w:ins>
          <w:r>
            <w:rPr>
              <w:noProof/>
              <w:webHidden/>
            </w:rPr>
          </w:r>
          <w:r>
            <w:rPr>
              <w:noProof/>
              <w:webHidden/>
            </w:rPr>
            <w:fldChar w:fldCharType="separate"/>
          </w:r>
          <w:ins w:id="923" w:author="Lyu Yuxiao" w:date="2023-04-28T11:21:00Z">
            <w:r>
              <w:rPr>
                <w:noProof/>
                <w:webHidden/>
              </w:rPr>
              <w:t>91</w:t>
            </w:r>
          </w:ins>
          <w:ins w:id="924" w:author="Lyu Yuxiao" w:date="2023-04-28T11:20:00Z">
            <w:r>
              <w:rPr>
                <w:noProof/>
                <w:webHidden/>
              </w:rPr>
              <w:fldChar w:fldCharType="end"/>
            </w:r>
            <w:r w:rsidRPr="00E27A35">
              <w:rPr>
                <w:rStyle w:val="a3"/>
                <w:noProof/>
              </w:rPr>
              <w:fldChar w:fldCharType="end"/>
            </w:r>
          </w:ins>
        </w:p>
        <w:p w14:paraId="483C2E8A" w14:textId="414C57C9" w:rsidR="005E28B0" w:rsidRDefault="005E28B0">
          <w:pPr>
            <w:pStyle w:val="TOC2"/>
            <w:rPr>
              <w:ins w:id="925" w:author="Lyu Yuxiao" w:date="2023-04-28T11:20:00Z"/>
              <w:rFonts w:asciiTheme="minorHAnsi" w:hAnsiTheme="minorHAnsi" w:cstheme="minorBidi"/>
              <w:noProof/>
              <w:kern w:val="2"/>
              <w:sz w:val="21"/>
              <w:szCs w:val="22"/>
              <w:lang w:eastAsia="zh-CN"/>
            </w:rPr>
          </w:pPr>
          <w:ins w:id="926" w:author="Lyu Yuxiao" w:date="2023-04-28T11:20:00Z">
            <w:r w:rsidRPr="00E27A35">
              <w:rPr>
                <w:rStyle w:val="a3"/>
                <w:noProof/>
              </w:rPr>
              <w:fldChar w:fldCharType="begin"/>
            </w:r>
            <w:r w:rsidRPr="00E27A35">
              <w:rPr>
                <w:rStyle w:val="a3"/>
                <w:noProof/>
              </w:rPr>
              <w:instrText xml:space="preserve"> </w:instrText>
            </w:r>
            <w:r>
              <w:rPr>
                <w:noProof/>
              </w:rPr>
              <w:instrText>HYPERLINK \l "_Toc133573501"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9.12 Pilotage district</w:t>
            </w:r>
            <w:r>
              <w:rPr>
                <w:noProof/>
                <w:webHidden/>
              </w:rPr>
              <w:tab/>
            </w:r>
            <w:r>
              <w:rPr>
                <w:noProof/>
                <w:webHidden/>
              </w:rPr>
              <w:fldChar w:fldCharType="begin"/>
            </w:r>
            <w:r>
              <w:rPr>
                <w:noProof/>
                <w:webHidden/>
              </w:rPr>
              <w:instrText xml:space="preserve"> PAGEREF _Toc133573501 \h </w:instrText>
            </w:r>
          </w:ins>
          <w:r>
            <w:rPr>
              <w:noProof/>
              <w:webHidden/>
            </w:rPr>
          </w:r>
          <w:r>
            <w:rPr>
              <w:noProof/>
              <w:webHidden/>
            </w:rPr>
            <w:fldChar w:fldCharType="separate"/>
          </w:r>
          <w:ins w:id="927" w:author="Lyu Yuxiao" w:date="2023-04-28T11:21:00Z">
            <w:r>
              <w:rPr>
                <w:noProof/>
                <w:webHidden/>
              </w:rPr>
              <w:t>91</w:t>
            </w:r>
          </w:ins>
          <w:ins w:id="928" w:author="Lyu Yuxiao" w:date="2023-04-28T11:20:00Z">
            <w:r>
              <w:rPr>
                <w:noProof/>
                <w:webHidden/>
              </w:rPr>
              <w:fldChar w:fldCharType="end"/>
            </w:r>
            <w:r w:rsidRPr="00E27A35">
              <w:rPr>
                <w:rStyle w:val="a3"/>
                <w:noProof/>
              </w:rPr>
              <w:fldChar w:fldCharType="end"/>
            </w:r>
          </w:ins>
        </w:p>
        <w:p w14:paraId="47D24829" w14:textId="426F11BA" w:rsidR="005E28B0" w:rsidRDefault="005E28B0">
          <w:pPr>
            <w:pStyle w:val="TOC2"/>
            <w:rPr>
              <w:ins w:id="929" w:author="Lyu Yuxiao" w:date="2023-04-28T11:20:00Z"/>
              <w:rFonts w:asciiTheme="minorHAnsi" w:hAnsiTheme="minorHAnsi" w:cstheme="minorBidi"/>
              <w:noProof/>
              <w:kern w:val="2"/>
              <w:sz w:val="21"/>
              <w:szCs w:val="22"/>
              <w:lang w:eastAsia="zh-CN"/>
            </w:rPr>
          </w:pPr>
          <w:ins w:id="930" w:author="Lyu Yuxiao" w:date="2023-04-28T11:20:00Z">
            <w:r w:rsidRPr="00E27A35">
              <w:rPr>
                <w:rStyle w:val="a3"/>
                <w:noProof/>
              </w:rPr>
              <w:fldChar w:fldCharType="begin"/>
            </w:r>
            <w:r w:rsidRPr="00E27A35">
              <w:rPr>
                <w:rStyle w:val="a3"/>
                <w:noProof/>
              </w:rPr>
              <w:instrText xml:space="preserve"> </w:instrText>
            </w:r>
            <w:r>
              <w:rPr>
                <w:noProof/>
              </w:rPr>
              <w:instrText>HYPERLINK \l "_Toc133573502"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9.13 Piracy risk area</w:t>
            </w:r>
            <w:r>
              <w:rPr>
                <w:noProof/>
                <w:webHidden/>
              </w:rPr>
              <w:tab/>
            </w:r>
            <w:r>
              <w:rPr>
                <w:noProof/>
                <w:webHidden/>
              </w:rPr>
              <w:fldChar w:fldCharType="begin"/>
            </w:r>
            <w:r>
              <w:rPr>
                <w:noProof/>
                <w:webHidden/>
              </w:rPr>
              <w:instrText xml:space="preserve"> PAGEREF _Toc133573502 \h </w:instrText>
            </w:r>
          </w:ins>
          <w:r>
            <w:rPr>
              <w:noProof/>
              <w:webHidden/>
            </w:rPr>
          </w:r>
          <w:r>
            <w:rPr>
              <w:noProof/>
              <w:webHidden/>
            </w:rPr>
            <w:fldChar w:fldCharType="separate"/>
          </w:r>
          <w:ins w:id="931" w:author="Lyu Yuxiao" w:date="2023-04-28T11:21:00Z">
            <w:r>
              <w:rPr>
                <w:noProof/>
                <w:webHidden/>
              </w:rPr>
              <w:t>92</w:t>
            </w:r>
          </w:ins>
          <w:ins w:id="932" w:author="Lyu Yuxiao" w:date="2023-04-28T11:20:00Z">
            <w:r>
              <w:rPr>
                <w:noProof/>
                <w:webHidden/>
              </w:rPr>
              <w:fldChar w:fldCharType="end"/>
            </w:r>
            <w:r w:rsidRPr="00E27A35">
              <w:rPr>
                <w:rStyle w:val="a3"/>
                <w:noProof/>
              </w:rPr>
              <w:fldChar w:fldCharType="end"/>
            </w:r>
          </w:ins>
        </w:p>
        <w:p w14:paraId="6927398A" w14:textId="32DE52CF" w:rsidR="005E28B0" w:rsidRDefault="005E28B0">
          <w:pPr>
            <w:pStyle w:val="TOC2"/>
            <w:rPr>
              <w:ins w:id="933" w:author="Lyu Yuxiao" w:date="2023-04-28T11:20:00Z"/>
              <w:rFonts w:asciiTheme="minorHAnsi" w:hAnsiTheme="minorHAnsi" w:cstheme="minorBidi"/>
              <w:noProof/>
              <w:kern w:val="2"/>
              <w:sz w:val="21"/>
              <w:szCs w:val="22"/>
              <w:lang w:eastAsia="zh-CN"/>
            </w:rPr>
          </w:pPr>
          <w:ins w:id="934" w:author="Lyu Yuxiao" w:date="2023-04-28T11:20:00Z">
            <w:r w:rsidRPr="00E27A35">
              <w:rPr>
                <w:rStyle w:val="a3"/>
                <w:noProof/>
              </w:rPr>
              <w:fldChar w:fldCharType="begin"/>
            </w:r>
            <w:r w:rsidRPr="00E27A35">
              <w:rPr>
                <w:rStyle w:val="a3"/>
                <w:noProof/>
              </w:rPr>
              <w:instrText xml:space="preserve"> </w:instrText>
            </w:r>
            <w:r>
              <w:rPr>
                <w:noProof/>
              </w:rPr>
              <w:instrText>HYPERLINK \l "_Toc133573503"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9.14 Place of refuge</w:t>
            </w:r>
            <w:r>
              <w:rPr>
                <w:noProof/>
                <w:webHidden/>
              </w:rPr>
              <w:tab/>
            </w:r>
            <w:r>
              <w:rPr>
                <w:noProof/>
                <w:webHidden/>
              </w:rPr>
              <w:fldChar w:fldCharType="begin"/>
            </w:r>
            <w:r>
              <w:rPr>
                <w:noProof/>
                <w:webHidden/>
              </w:rPr>
              <w:instrText xml:space="preserve"> PAGEREF _Toc133573503 \h </w:instrText>
            </w:r>
          </w:ins>
          <w:r>
            <w:rPr>
              <w:noProof/>
              <w:webHidden/>
            </w:rPr>
          </w:r>
          <w:r>
            <w:rPr>
              <w:noProof/>
              <w:webHidden/>
            </w:rPr>
            <w:fldChar w:fldCharType="separate"/>
          </w:r>
          <w:ins w:id="935" w:author="Lyu Yuxiao" w:date="2023-04-28T11:21:00Z">
            <w:r>
              <w:rPr>
                <w:noProof/>
                <w:webHidden/>
              </w:rPr>
              <w:t>93</w:t>
            </w:r>
          </w:ins>
          <w:ins w:id="936" w:author="Lyu Yuxiao" w:date="2023-04-28T11:20:00Z">
            <w:r>
              <w:rPr>
                <w:noProof/>
                <w:webHidden/>
              </w:rPr>
              <w:fldChar w:fldCharType="end"/>
            </w:r>
            <w:r w:rsidRPr="00E27A35">
              <w:rPr>
                <w:rStyle w:val="a3"/>
                <w:noProof/>
              </w:rPr>
              <w:fldChar w:fldCharType="end"/>
            </w:r>
          </w:ins>
        </w:p>
        <w:p w14:paraId="20D74B83" w14:textId="4EC4D52B" w:rsidR="005E28B0" w:rsidRDefault="005E28B0">
          <w:pPr>
            <w:pStyle w:val="TOC2"/>
            <w:rPr>
              <w:ins w:id="937" w:author="Lyu Yuxiao" w:date="2023-04-28T11:20:00Z"/>
              <w:rFonts w:asciiTheme="minorHAnsi" w:hAnsiTheme="minorHAnsi" w:cstheme="minorBidi"/>
              <w:noProof/>
              <w:kern w:val="2"/>
              <w:sz w:val="21"/>
              <w:szCs w:val="22"/>
              <w:lang w:eastAsia="zh-CN"/>
            </w:rPr>
          </w:pPr>
          <w:ins w:id="938" w:author="Lyu Yuxiao" w:date="2023-04-28T11:20:00Z">
            <w:r w:rsidRPr="00E27A35">
              <w:rPr>
                <w:rStyle w:val="a3"/>
                <w:noProof/>
              </w:rPr>
              <w:fldChar w:fldCharType="begin"/>
            </w:r>
            <w:r w:rsidRPr="00E27A35">
              <w:rPr>
                <w:rStyle w:val="a3"/>
                <w:noProof/>
              </w:rPr>
              <w:instrText xml:space="preserve"> </w:instrText>
            </w:r>
            <w:r>
              <w:rPr>
                <w:noProof/>
              </w:rPr>
              <w:instrText>HYPERLINK \l "_Toc133573504"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9.15 Radar range</w:t>
            </w:r>
            <w:r>
              <w:rPr>
                <w:noProof/>
                <w:webHidden/>
              </w:rPr>
              <w:tab/>
            </w:r>
            <w:r>
              <w:rPr>
                <w:noProof/>
                <w:webHidden/>
              </w:rPr>
              <w:fldChar w:fldCharType="begin"/>
            </w:r>
            <w:r>
              <w:rPr>
                <w:noProof/>
                <w:webHidden/>
              </w:rPr>
              <w:instrText xml:space="preserve"> PAGEREF _Toc133573504 \h </w:instrText>
            </w:r>
          </w:ins>
          <w:r>
            <w:rPr>
              <w:noProof/>
              <w:webHidden/>
            </w:rPr>
          </w:r>
          <w:r>
            <w:rPr>
              <w:noProof/>
              <w:webHidden/>
            </w:rPr>
            <w:fldChar w:fldCharType="separate"/>
          </w:r>
          <w:ins w:id="939" w:author="Lyu Yuxiao" w:date="2023-04-28T11:21:00Z">
            <w:r>
              <w:rPr>
                <w:noProof/>
                <w:webHidden/>
              </w:rPr>
              <w:t>94</w:t>
            </w:r>
          </w:ins>
          <w:ins w:id="940" w:author="Lyu Yuxiao" w:date="2023-04-28T11:20:00Z">
            <w:r>
              <w:rPr>
                <w:noProof/>
                <w:webHidden/>
              </w:rPr>
              <w:fldChar w:fldCharType="end"/>
            </w:r>
            <w:r w:rsidRPr="00E27A35">
              <w:rPr>
                <w:rStyle w:val="a3"/>
                <w:noProof/>
              </w:rPr>
              <w:fldChar w:fldCharType="end"/>
            </w:r>
          </w:ins>
        </w:p>
        <w:p w14:paraId="7E789509" w14:textId="17A331C0" w:rsidR="005E28B0" w:rsidRDefault="005E28B0">
          <w:pPr>
            <w:pStyle w:val="TOC2"/>
            <w:rPr>
              <w:ins w:id="941" w:author="Lyu Yuxiao" w:date="2023-04-28T11:20:00Z"/>
              <w:rFonts w:asciiTheme="minorHAnsi" w:hAnsiTheme="minorHAnsi" w:cstheme="minorBidi"/>
              <w:noProof/>
              <w:kern w:val="2"/>
              <w:sz w:val="21"/>
              <w:szCs w:val="22"/>
              <w:lang w:eastAsia="zh-CN"/>
            </w:rPr>
          </w:pPr>
          <w:ins w:id="942" w:author="Lyu Yuxiao" w:date="2023-04-28T11:20:00Z">
            <w:r w:rsidRPr="00E27A35">
              <w:rPr>
                <w:rStyle w:val="a3"/>
                <w:noProof/>
              </w:rPr>
              <w:fldChar w:fldCharType="begin"/>
            </w:r>
            <w:r w:rsidRPr="00E27A35">
              <w:rPr>
                <w:rStyle w:val="a3"/>
                <w:noProof/>
              </w:rPr>
              <w:instrText xml:space="preserve"> </w:instrText>
            </w:r>
            <w:r>
              <w:rPr>
                <w:noProof/>
              </w:rPr>
              <w:instrText>HYPERLINK \l "_Toc133573505"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9.16 Radio calling-in point</w:t>
            </w:r>
            <w:r>
              <w:rPr>
                <w:noProof/>
                <w:webHidden/>
              </w:rPr>
              <w:tab/>
            </w:r>
            <w:r>
              <w:rPr>
                <w:noProof/>
                <w:webHidden/>
              </w:rPr>
              <w:fldChar w:fldCharType="begin"/>
            </w:r>
            <w:r>
              <w:rPr>
                <w:noProof/>
                <w:webHidden/>
              </w:rPr>
              <w:instrText xml:space="preserve"> PAGEREF _Toc133573505 \h </w:instrText>
            </w:r>
          </w:ins>
          <w:r>
            <w:rPr>
              <w:noProof/>
              <w:webHidden/>
            </w:rPr>
          </w:r>
          <w:r>
            <w:rPr>
              <w:noProof/>
              <w:webHidden/>
            </w:rPr>
            <w:fldChar w:fldCharType="separate"/>
          </w:r>
          <w:ins w:id="943" w:author="Lyu Yuxiao" w:date="2023-04-28T11:21:00Z">
            <w:r>
              <w:rPr>
                <w:noProof/>
                <w:webHidden/>
              </w:rPr>
              <w:t>94</w:t>
            </w:r>
          </w:ins>
          <w:ins w:id="944" w:author="Lyu Yuxiao" w:date="2023-04-28T11:20:00Z">
            <w:r>
              <w:rPr>
                <w:noProof/>
                <w:webHidden/>
              </w:rPr>
              <w:fldChar w:fldCharType="end"/>
            </w:r>
            <w:r w:rsidRPr="00E27A35">
              <w:rPr>
                <w:rStyle w:val="a3"/>
                <w:noProof/>
              </w:rPr>
              <w:fldChar w:fldCharType="end"/>
            </w:r>
          </w:ins>
        </w:p>
        <w:p w14:paraId="72FA802A" w14:textId="43753475" w:rsidR="005E28B0" w:rsidRDefault="005E28B0">
          <w:pPr>
            <w:pStyle w:val="TOC2"/>
            <w:rPr>
              <w:ins w:id="945" w:author="Lyu Yuxiao" w:date="2023-04-28T11:20:00Z"/>
              <w:rFonts w:asciiTheme="minorHAnsi" w:hAnsiTheme="minorHAnsi" w:cstheme="minorBidi"/>
              <w:noProof/>
              <w:kern w:val="2"/>
              <w:sz w:val="21"/>
              <w:szCs w:val="22"/>
              <w:lang w:eastAsia="zh-CN"/>
            </w:rPr>
          </w:pPr>
          <w:ins w:id="946" w:author="Lyu Yuxiao" w:date="2023-04-28T11:20:00Z">
            <w:r w:rsidRPr="00E27A35">
              <w:rPr>
                <w:rStyle w:val="a3"/>
                <w:noProof/>
              </w:rPr>
              <w:fldChar w:fldCharType="begin"/>
            </w:r>
            <w:r w:rsidRPr="00E27A35">
              <w:rPr>
                <w:rStyle w:val="a3"/>
                <w:noProof/>
              </w:rPr>
              <w:instrText xml:space="preserve"> </w:instrText>
            </w:r>
            <w:r>
              <w:rPr>
                <w:noProof/>
              </w:rPr>
              <w:instrText>HYPERLINK \l "_Toc133573506"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9.17 Restricted area navigational</w:t>
            </w:r>
            <w:r>
              <w:rPr>
                <w:noProof/>
                <w:webHidden/>
              </w:rPr>
              <w:tab/>
            </w:r>
            <w:r>
              <w:rPr>
                <w:noProof/>
                <w:webHidden/>
              </w:rPr>
              <w:fldChar w:fldCharType="begin"/>
            </w:r>
            <w:r>
              <w:rPr>
                <w:noProof/>
                <w:webHidden/>
              </w:rPr>
              <w:instrText xml:space="preserve"> PAGEREF _Toc133573506 \h </w:instrText>
            </w:r>
          </w:ins>
          <w:r>
            <w:rPr>
              <w:noProof/>
              <w:webHidden/>
            </w:rPr>
          </w:r>
          <w:r>
            <w:rPr>
              <w:noProof/>
              <w:webHidden/>
            </w:rPr>
            <w:fldChar w:fldCharType="separate"/>
          </w:r>
          <w:ins w:id="947" w:author="Lyu Yuxiao" w:date="2023-04-28T11:21:00Z">
            <w:r>
              <w:rPr>
                <w:noProof/>
                <w:webHidden/>
              </w:rPr>
              <w:t>96</w:t>
            </w:r>
          </w:ins>
          <w:ins w:id="948" w:author="Lyu Yuxiao" w:date="2023-04-28T11:20:00Z">
            <w:r>
              <w:rPr>
                <w:noProof/>
                <w:webHidden/>
              </w:rPr>
              <w:fldChar w:fldCharType="end"/>
            </w:r>
            <w:r w:rsidRPr="00E27A35">
              <w:rPr>
                <w:rStyle w:val="a3"/>
                <w:noProof/>
              </w:rPr>
              <w:fldChar w:fldCharType="end"/>
            </w:r>
          </w:ins>
        </w:p>
        <w:p w14:paraId="0F13BBE1" w14:textId="7C2BE529" w:rsidR="005E28B0" w:rsidRDefault="005E28B0">
          <w:pPr>
            <w:pStyle w:val="TOC2"/>
            <w:rPr>
              <w:ins w:id="949" w:author="Lyu Yuxiao" w:date="2023-04-28T11:20:00Z"/>
              <w:rFonts w:asciiTheme="minorHAnsi" w:hAnsiTheme="minorHAnsi" w:cstheme="minorBidi"/>
              <w:noProof/>
              <w:kern w:val="2"/>
              <w:sz w:val="21"/>
              <w:szCs w:val="22"/>
              <w:lang w:eastAsia="zh-CN"/>
            </w:rPr>
          </w:pPr>
          <w:ins w:id="950" w:author="Lyu Yuxiao" w:date="2023-04-28T11:20:00Z">
            <w:r w:rsidRPr="00E27A35">
              <w:rPr>
                <w:rStyle w:val="a3"/>
                <w:noProof/>
              </w:rPr>
              <w:fldChar w:fldCharType="begin"/>
            </w:r>
            <w:r w:rsidRPr="00E27A35">
              <w:rPr>
                <w:rStyle w:val="a3"/>
                <w:noProof/>
              </w:rPr>
              <w:instrText xml:space="preserve"> </w:instrText>
            </w:r>
            <w:r>
              <w:rPr>
                <w:noProof/>
              </w:rPr>
              <w:instrText>HYPERLINK \l "_Toc133573507"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9.18 Restricted area regulatory</w:t>
            </w:r>
            <w:r>
              <w:rPr>
                <w:noProof/>
                <w:webHidden/>
              </w:rPr>
              <w:tab/>
            </w:r>
            <w:r>
              <w:rPr>
                <w:noProof/>
                <w:webHidden/>
              </w:rPr>
              <w:fldChar w:fldCharType="begin"/>
            </w:r>
            <w:r>
              <w:rPr>
                <w:noProof/>
                <w:webHidden/>
              </w:rPr>
              <w:instrText xml:space="preserve"> PAGEREF _Toc133573507 \h </w:instrText>
            </w:r>
          </w:ins>
          <w:r>
            <w:rPr>
              <w:noProof/>
              <w:webHidden/>
            </w:rPr>
          </w:r>
          <w:r>
            <w:rPr>
              <w:noProof/>
              <w:webHidden/>
            </w:rPr>
            <w:fldChar w:fldCharType="separate"/>
          </w:r>
          <w:ins w:id="951" w:author="Lyu Yuxiao" w:date="2023-04-28T11:21:00Z">
            <w:r>
              <w:rPr>
                <w:noProof/>
                <w:webHidden/>
              </w:rPr>
              <w:t>97</w:t>
            </w:r>
          </w:ins>
          <w:ins w:id="952" w:author="Lyu Yuxiao" w:date="2023-04-28T11:20:00Z">
            <w:r>
              <w:rPr>
                <w:noProof/>
                <w:webHidden/>
              </w:rPr>
              <w:fldChar w:fldCharType="end"/>
            </w:r>
            <w:r w:rsidRPr="00E27A35">
              <w:rPr>
                <w:rStyle w:val="a3"/>
                <w:noProof/>
              </w:rPr>
              <w:fldChar w:fldCharType="end"/>
            </w:r>
          </w:ins>
        </w:p>
        <w:p w14:paraId="031B5A85" w14:textId="306084B0" w:rsidR="005E28B0" w:rsidRDefault="005E28B0">
          <w:pPr>
            <w:pStyle w:val="TOC2"/>
            <w:rPr>
              <w:ins w:id="953" w:author="Lyu Yuxiao" w:date="2023-04-28T11:20:00Z"/>
              <w:rFonts w:asciiTheme="minorHAnsi" w:hAnsiTheme="minorHAnsi" w:cstheme="minorBidi"/>
              <w:noProof/>
              <w:kern w:val="2"/>
              <w:sz w:val="21"/>
              <w:szCs w:val="22"/>
              <w:lang w:eastAsia="zh-CN"/>
            </w:rPr>
          </w:pPr>
          <w:ins w:id="954" w:author="Lyu Yuxiao" w:date="2023-04-28T11:20:00Z">
            <w:r w:rsidRPr="00E27A35">
              <w:rPr>
                <w:rStyle w:val="a3"/>
                <w:noProof/>
              </w:rPr>
              <w:fldChar w:fldCharType="begin"/>
            </w:r>
            <w:r w:rsidRPr="00E27A35">
              <w:rPr>
                <w:rStyle w:val="a3"/>
                <w:noProof/>
              </w:rPr>
              <w:instrText xml:space="preserve"> </w:instrText>
            </w:r>
            <w:r>
              <w:rPr>
                <w:noProof/>
              </w:rPr>
              <w:instrText>HYPERLINK \l "_Toc133573508"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9.19 Routeing measure</w:t>
            </w:r>
            <w:r>
              <w:rPr>
                <w:noProof/>
                <w:webHidden/>
              </w:rPr>
              <w:tab/>
            </w:r>
            <w:r>
              <w:rPr>
                <w:noProof/>
                <w:webHidden/>
              </w:rPr>
              <w:fldChar w:fldCharType="begin"/>
            </w:r>
            <w:r>
              <w:rPr>
                <w:noProof/>
                <w:webHidden/>
              </w:rPr>
              <w:instrText xml:space="preserve"> PAGEREF _Toc133573508 \h </w:instrText>
            </w:r>
          </w:ins>
          <w:r>
            <w:rPr>
              <w:noProof/>
              <w:webHidden/>
            </w:rPr>
          </w:r>
          <w:r>
            <w:rPr>
              <w:noProof/>
              <w:webHidden/>
            </w:rPr>
            <w:fldChar w:fldCharType="separate"/>
          </w:r>
          <w:ins w:id="955" w:author="Lyu Yuxiao" w:date="2023-04-28T11:21:00Z">
            <w:r>
              <w:rPr>
                <w:noProof/>
                <w:webHidden/>
              </w:rPr>
              <w:t>98</w:t>
            </w:r>
          </w:ins>
          <w:ins w:id="956" w:author="Lyu Yuxiao" w:date="2023-04-28T11:20:00Z">
            <w:r>
              <w:rPr>
                <w:noProof/>
                <w:webHidden/>
              </w:rPr>
              <w:fldChar w:fldCharType="end"/>
            </w:r>
            <w:r w:rsidRPr="00E27A35">
              <w:rPr>
                <w:rStyle w:val="a3"/>
                <w:noProof/>
              </w:rPr>
              <w:fldChar w:fldCharType="end"/>
            </w:r>
          </w:ins>
        </w:p>
        <w:p w14:paraId="4B6C4122" w14:textId="7280BAA4" w:rsidR="005E28B0" w:rsidRDefault="005E28B0">
          <w:pPr>
            <w:pStyle w:val="TOC2"/>
            <w:rPr>
              <w:ins w:id="957" w:author="Lyu Yuxiao" w:date="2023-04-28T11:20:00Z"/>
              <w:rFonts w:asciiTheme="minorHAnsi" w:hAnsiTheme="minorHAnsi" w:cstheme="minorBidi"/>
              <w:noProof/>
              <w:kern w:val="2"/>
              <w:sz w:val="21"/>
              <w:szCs w:val="22"/>
              <w:lang w:eastAsia="zh-CN"/>
            </w:rPr>
          </w:pPr>
          <w:ins w:id="958" w:author="Lyu Yuxiao" w:date="2023-04-28T11:20:00Z">
            <w:r w:rsidRPr="00E27A35">
              <w:rPr>
                <w:rStyle w:val="a3"/>
                <w:noProof/>
              </w:rPr>
              <w:fldChar w:fldCharType="begin"/>
            </w:r>
            <w:r w:rsidRPr="00E27A35">
              <w:rPr>
                <w:rStyle w:val="a3"/>
                <w:noProof/>
              </w:rPr>
              <w:instrText xml:space="preserve"> </w:instrText>
            </w:r>
            <w:r>
              <w:rPr>
                <w:noProof/>
              </w:rPr>
              <w:instrText>HYPERLINK \l "_Toc133573509"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9.20 Ship Reporting Service Area</w:t>
            </w:r>
            <w:r>
              <w:rPr>
                <w:noProof/>
                <w:webHidden/>
              </w:rPr>
              <w:tab/>
            </w:r>
            <w:r>
              <w:rPr>
                <w:noProof/>
                <w:webHidden/>
              </w:rPr>
              <w:fldChar w:fldCharType="begin"/>
            </w:r>
            <w:r>
              <w:rPr>
                <w:noProof/>
                <w:webHidden/>
              </w:rPr>
              <w:instrText xml:space="preserve"> PAGEREF _Toc133573509 \h </w:instrText>
            </w:r>
          </w:ins>
          <w:r>
            <w:rPr>
              <w:noProof/>
              <w:webHidden/>
            </w:rPr>
          </w:r>
          <w:r>
            <w:rPr>
              <w:noProof/>
              <w:webHidden/>
            </w:rPr>
            <w:fldChar w:fldCharType="separate"/>
          </w:r>
          <w:ins w:id="959" w:author="Lyu Yuxiao" w:date="2023-04-28T11:21:00Z">
            <w:r>
              <w:rPr>
                <w:noProof/>
                <w:webHidden/>
              </w:rPr>
              <w:t>99</w:t>
            </w:r>
          </w:ins>
          <w:ins w:id="960" w:author="Lyu Yuxiao" w:date="2023-04-28T11:20:00Z">
            <w:r>
              <w:rPr>
                <w:noProof/>
                <w:webHidden/>
              </w:rPr>
              <w:fldChar w:fldCharType="end"/>
            </w:r>
            <w:r w:rsidRPr="00E27A35">
              <w:rPr>
                <w:rStyle w:val="a3"/>
                <w:noProof/>
              </w:rPr>
              <w:fldChar w:fldCharType="end"/>
            </w:r>
          </w:ins>
        </w:p>
        <w:p w14:paraId="130BA4A0" w14:textId="2E032920" w:rsidR="005E28B0" w:rsidRDefault="005E28B0">
          <w:pPr>
            <w:pStyle w:val="TOC2"/>
            <w:rPr>
              <w:ins w:id="961" w:author="Lyu Yuxiao" w:date="2023-04-28T11:20:00Z"/>
              <w:rFonts w:asciiTheme="minorHAnsi" w:hAnsiTheme="minorHAnsi" w:cstheme="minorBidi"/>
              <w:noProof/>
              <w:kern w:val="2"/>
              <w:sz w:val="21"/>
              <w:szCs w:val="22"/>
              <w:lang w:eastAsia="zh-CN"/>
            </w:rPr>
          </w:pPr>
          <w:ins w:id="962" w:author="Lyu Yuxiao" w:date="2023-04-28T11:20:00Z">
            <w:r w:rsidRPr="00E27A35">
              <w:rPr>
                <w:rStyle w:val="a3"/>
                <w:noProof/>
              </w:rPr>
              <w:fldChar w:fldCharType="begin"/>
            </w:r>
            <w:r w:rsidRPr="00E27A35">
              <w:rPr>
                <w:rStyle w:val="a3"/>
                <w:noProof/>
              </w:rPr>
              <w:instrText xml:space="preserve"> </w:instrText>
            </w:r>
            <w:r>
              <w:rPr>
                <w:noProof/>
              </w:rPr>
              <w:instrText>HYPERLINK \l "_Toc133573510"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9.21 Signal Station Warning</w:t>
            </w:r>
            <w:r>
              <w:rPr>
                <w:noProof/>
                <w:webHidden/>
              </w:rPr>
              <w:tab/>
            </w:r>
            <w:r>
              <w:rPr>
                <w:noProof/>
                <w:webHidden/>
              </w:rPr>
              <w:fldChar w:fldCharType="begin"/>
            </w:r>
            <w:r>
              <w:rPr>
                <w:noProof/>
                <w:webHidden/>
              </w:rPr>
              <w:instrText xml:space="preserve"> PAGEREF _Toc133573510 \h </w:instrText>
            </w:r>
          </w:ins>
          <w:r>
            <w:rPr>
              <w:noProof/>
              <w:webHidden/>
            </w:rPr>
          </w:r>
          <w:r>
            <w:rPr>
              <w:noProof/>
              <w:webHidden/>
            </w:rPr>
            <w:fldChar w:fldCharType="separate"/>
          </w:r>
          <w:ins w:id="963" w:author="Lyu Yuxiao" w:date="2023-04-28T11:21:00Z">
            <w:r>
              <w:rPr>
                <w:noProof/>
                <w:webHidden/>
              </w:rPr>
              <w:t>100</w:t>
            </w:r>
          </w:ins>
          <w:ins w:id="964" w:author="Lyu Yuxiao" w:date="2023-04-28T11:20:00Z">
            <w:r>
              <w:rPr>
                <w:noProof/>
                <w:webHidden/>
              </w:rPr>
              <w:fldChar w:fldCharType="end"/>
            </w:r>
            <w:r w:rsidRPr="00E27A35">
              <w:rPr>
                <w:rStyle w:val="a3"/>
                <w:noProof/>
              </w:rPr>
              <w:fldChar w:fldCharType="end"/>
            </w:r>
          </w:ins>
        </w:p>
        <w:p w14:paraId="40B74E7D" w14:textId="27E8116C" w:rsidR="005E28B0" w:rsidRDefault="005E28B0">
          <w:pPr>
            <w:pStyle w:val="TOC2"/>
            <w:rPr>
              <w:ins w:id="965" w:author="Lyu Yuxiao" w:date="2023-04-28T11:20:00Z"/>
              <w:rFonts w:asciiTheme="minorHAnsi" w:hAnsiTheme="minorHAnsi" w:cstheme="minorBidi"/>
              <w:noProof/>
              <w:kern w:val="2"/>
              <w:sz w:val="21"/>
              <w:szCs w:val="22"/>
              <w:lang w:eastAsia="zh-CN"/>
            </w:rPr>
          </w:pPr>
          <w:ins w:id="966" w:author="Lyu Yuxiao" w:date="2023-04-28T11:20:00Z">
            <w:r w:rsidRPr="00E27A35">
              <w:rPr>
                <w:rStyle w:val="a3"/>
                <w:noProof/>
              </w:rPr>
              <w:lastRenderedPageBreak/>
              <w:fldChar w:fldCharType="begin"/>
            </w:r>
            <w:r w:rsidRPr="00E27A35">
              <w:rPr>
                <w:rStyle w:val="a3"/>
                <w:noProof/>
              </w:rPr>
              <w:instrText xml:space="preserve"> </w:instrText>
            </w:r>
            <w:r>
              <w:rPr>
                <w:noProof/>
              </w:rPr>
              <w:instrText>HYPERLINK \l "_Toc133573511"</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9.22 Signal Station Traffic</w:t>
            </w:r>
            <w:r>
              <w:rPr>
                <w:noProof/>
                <w:webHidden/>
              </w:rPr>
              <w:tab/>
            </w:r>
            <w:r>
              <w:rPr>
                <w:noProof/>
                <w:webHidden/>
              </w:rPr>
              <w:fldChar w:fldCharType="begin"/>
            </w:r>
            <w:r>
              <w:rPr>
                <w:noProof/>
                <w:webHidden/>
              </w:rPr>
              <w:instrText xml:space="preserve"> PAGEREF _Toc133573511 \h </w:instrText>
            </w:r>
          </w:ins>
          <w:r>
            <w:rPr>
              <w:noProof/>
              <w:webHidden/>
            </w:rPr>
          </w:r>
          <w:r>
            <w:rPr>
              <w:noProof/>
              <w:webHidden/>
            </w:rPr>
            <w:fldChar w:fldCharType="separate"/>
          </w:r>
          <w:ins w:id="967" w:author="Lyu Yuxiao" w:date="2023-04-28T11:21:00Z">
            <w:r>
              <w:rPr>
                <w:noProof/>
                <w:webHidden/>
              </w:rPr>
              <w:t>101</w:t>
            </w:r>
          </w:ins>
          <w:ins w:id="968" w:author="Lyu Yuxiao" w:date="2023-04-28T11:20:00Z">
            <w:r>
              <w:rPr>
                <w:noProof/>
                <w:webHidden/>
              </w:rPr>
              <w:fldChar w:fldCharType="end"/>
            </w:r>
            <w:r w:rsidRPr="00E27A35">
              <w:rPr>
                <w:rStyle w:val="a3"/>
                <w:noProof/>
              </w:rPr>
              <w:fldChar w:fldCharType="end"/>
            </w:r>
          </w:ins>
        </w:p>
        <w:p w14:paraId="534AEC5F" w14:textId="3014FE5D" w:rsidR="005E28B0" w:rsidRDefault="005E28B0">
          <w:pPr>
            <w:pStyle w:val="TOC2"/>
            <w:rPr>
              <w:ins w:id="969" w:author="Lyu Yuxiao" w:date="2023-04-28T11:20:00Z"/>
              <w:rFonts w:asciiTheme="minorHAnsi" w:hAnsiTheme="minorHAnsi" w:cstheme="minorBidi"/>
              <w:noProof/>
              <w:kern w:val="2"/>
              <w:sz w:val="21"/>
              <w:szCs w:val="22"/>
              <w:lang w:eastAsia="zh-CN"/>
            </w:rPr>
          </w:pPr>
          <w:ins w:id="970" w:author="Lyu Yuxiao" w:date="2023-04-28T11:20:00Z">
            <w:r w:rsidRPr="00E27A35">
              <w:rPr>
                <w:rStyle w:val="a3"/>
                <w:noProof/>
              </w:rPr>
              <w:fldChar w:fldCharType="begin"/>
            </w:r>
            <w:r w:rsidRPr="00E27A35">
              <w:rPr>
                <w:rStyle w:val="a3"/>
                <w:noProof/>
              </w:rPr>
              <w:instrText xml:space="preserve"> </w:instrText>
            </w:r>
            <w:r>
              <w:rPr>
                <w:noProof/>
              </w:rPr>
              <w:instrText>HYPERLINK \l "_Toc133573512"</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 xml:space="preserve">9.23 Under keel </w:t>
            </w:r>
            <w:r w:rsidRPr="00E27A35">
              <w:rPr>
                <w:rStyle w:val="a3"/>
                <w:noProof/>
                <w:lang w:eastAsia="zh-CN"/>
              </w:rPr>
              <w:t>c</w:t>
            </w:r>
            <w:r w:rsidRPr="00E27A35">
              <w:rPr>
                <w:rStyle w:val="a3"/>
                <w:noProof/>
              </w:rPr>
              <w:t>learance allowance area</w:t>
            </w:r>
            <w:r>
              <w:rPr>
                <w:noProof/>
                <w:webHidden/>
              </w:rPr>
              <w:tab/>
            </w:r>
            <w:r>
              <w:rPr>
                <w:noProof/>
                <w:webHidden/>
              </w:rPr>
              <w:fldChar w:fldCharType="begin"/>
            </w:r>
            <w:r>
              <w:rPr>
                <w:noProof/>
                <w:webHidden/>
              </w:rPr>
              <w:instrText xml:space="preserve"> PAGEREF _Toc133573512 \h </w:instrText>
            </w:r>
          </w:ins>
          <w:r>
            <w:rPr>
              <w:noProof/>
              <w:webHidden/>
            </w:rPr>
          </w:r>
          <w:r>
            <w:rPr>
              <w:noProof/>
              <w:webHidden/>
            </w:rPr>
            <w:fldChar w:fldCharType="separate"/>
          </w:r>
          <w:ins w:id="971" w:author="Lyu Yuxiao" w:date="2023-04-28T11:21:00Z">
            <w:r>
              <w:rPr>
                <w:noProof/>
                <w:webHidden/>
              </w:rPr>
              <w:t>102</w:t>
            </w:r>
          </w:ins>
          <w:ins w:id="972" w:author="Lyu Yuxiao" w:date="2023-04-28T11:20:00Z">
            <w:r>
              <w:rPr>
                <w:noProof/>
                <w:webHidden/>
              </w:rPr>
              <w:fldChar w:fldCharType="end"/>
            </w:r>
            <w:r w:rsidRPr="00E27A35">
              <w:rPr>
                <w:rStyle w:val="a3"/>
                <w:noProof/>
              </w:rPr>
              <w:fldChar w:fldCharType="end"/>
            </w:r>
          </w:ins>
        </w:p>
        <w:p w14:paraId="7C5AE5FB" w14:textId="70CA3057" w:rsidR="005E28B0" w:rsidRDefault="005E28B0">
          <w:pPr>
            <w:pStyle w:val="TOC2"/>
            <w:rPr>
              <w:ins w:id="973" w:author="Lyu Yuxiao" w:date="2023-04-28T11:20:00Z"/>
              <w:rFonts w:asciiTheme="minorHAnsi" w:hAnsiTheme="minorHAnsi" w:cstheme="minorBidi"/>
              <w:noProof/>
              <w:kern w:val="2"/>
              <w:sz w:val="21"/>
              <w:szCs w:val="22"/>
              <w:lang w:eastAsia="zh-CN"/>
            </w:rPr>
          </w:pPr>
          <w:ins w:id="974" w:author="Lyu Yuxiao" w:date="2023-04-28T11:20:00Z">
            <w:r w:rsidRPr="00E27A35">
              <w:rPr>
                <w:rStyle w:val="a3"/>
                <w:noProof/>
              </w:rPr>
              <w:fldChar w:fldCharType="begin"/>
            </w:r>
            <w:r w:rsidRPr="00E27A35">
              <w:rPr>
                <w:rStyle w:val="a3"/>
                <w:noProof/>
              </w:rPr>
              <w:instrText xml:space="preserve"> </w:instrText>
            </w:r>
            <w:r>
              <w:rPr>
                <w:noProof/>
              </w:rPr>
              <w:instrText>HYPERLINK \l "_Toc133573513"</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 xml:space="preserve">9.24 Under </w:t>
            </w:r>
            <w:r w:rsidRPr="00E27A35">
              <w:rPr>
                <w:rStyle w:val="a3"/>
                <w:noProof/>
                <w:lang w:eastAsia="zh-CN"/>
              </w:rPr>
              <w:t>k</w:t>
            </w:r>
            <w:r w:rsidRPr="00E27A35">
              <w:rPr>
                <w:rStyle w:val="a3"/>
                <w:noProof/>
              </w:rPr>
              <w:t>eel clearance management area</w:t>
            </w:r>
            <w:r>
              <w:rPr>
                <w:noProof/>
                <w:webHidden/>
              </w:rPr>
              <w:tab/>
            </w:r>
            <w:r>
              <w:rPr>
                <w:noProof/>
                <w:webHidden/>
              </w:rPr>
              <w:fldChar w:fldCharType="begin"/>
            </w:r>
            <w:r>
              <w:rPr>
                <w:noProof/>
                <w:webHidden/>
              </w:rPr>
              <w:instrText xml:space="preserve"> PAGEREF _Toc133573513 \h </w:instrText>
            </w:r>
          </w:ins>
          <w:r>
            <w:rPr>
              <w:noProof/>
              <w:webHidden/>
            </w:rPr>
          </w:r>
          <w:r>
            <w:rPr>
              <w:noProof/>
              <w:webHidden/>
            </w:rPr>
            <w:fldChar w:fldCharType="separate"/>
          </w:r>
          <w:ins w:id="975" w:author="Lyu Yuxiao" w:date="2023-04-28T11:21:00Z">
            <w:r>
              <w:rPr>
                <w:noProof/>
                <w:webHidden/>
              </w:rPr>
              <w:t>102</w:t>
            </w:r>
          </w:ins>
          <w:ins w:id="976" w:author="Lyu Yuxiao" w:date="2023-04-28T11:20:00Z">
            <w:r>
              <w:rPr>
                <w:noProof/>
                <w:webHidden/>
              </w:rPr>
              <w:fldChar w:fldCharType="end"/>
            </w:r>
            <w:r w:rsidRPr="00E27A35">
              <w:rPr>
                <w:rStyle w:val="a3"/>
                <w:noProof/>
              </w:rPr>
              <w:fldChar w:fldCharType="end"/>
            </w:r>
          </w:ins>
        </w:p>
        <w:p w14:paraId="4635B67C" w14:textId="2809E04E" w:rsidR="005E28B0" w:rsidRDefault="005E28B0">
          <w:pPr>
            <w:pStyle w:val="TOC2"/>
            <w:rPr>
              <w:ins w:id="977" w:author="Lyu Yuxiao" w:date="2023-04-28T11:20:00Z"/>
              <w:rFonts w:asciiTheme="minorHAnsi" w:hAnsiTheme="minorHAnsi" w:cstheme="minorBidi"/>
              <w:noProof/>
              <w:kern w:val="2"/>
              <w:sz w:val="21"/>
              <w:szCs w:val="22"/>
              <w:lang w:eastAsia="zh-CN"/>
            </w:rPr>
          </w:pPr>
          <w:ins w:id="978" w:author="Lyu Yuxiao" w:date="2023-04-28T11:20:00Z">
            <w:r w:rsidRPr="00E27A35">
              <w:rPr>
                <w:rStyle w:val="a3"/>
                <w:noProof/>
              </w:rPr>
              <w:fldChar w:fldCharType="begin"/>
            </w:r>
            <w:r w:rsidRPr="00E27A35">
              <w:rPr>
                <w:rStyle w:val="a3"/>
                <w:noProof/>
              </w:rPr>
              <w:instrText xml:space="preserve"> </w:instrText>
            </w:r>
            <w:r>
              <w:rPr>
                <w:noProof/>
              </w:rPr>
              <w:instrText>HYPERLINK \l "_Toc133573514"</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9.25 Vessel Traffic Service Area</w:t>
            </w:r>
            <w:r>
              <w:rPr>
                <w:noProof/>
                <w:webHidden/>
              </w:rPr>
              <w:tab/>
            </w:r>
            <w:r>
              <w:rPr>
                <w:noProof/>
                <w:webHidden/>
              </w:rPr>
              <w:fldChar w:fldCharType="begin"/>
            </w:r>
            <w:r>
              <w:rPr>
                <w:noProof/>
                <w:webHidden/>
              </w:rPr>
              <w:instrText xml:space="preserve"> PAGEREF _Toc133573514 \h </w:instrText>
            </w:r>
          </w:ins>
          <w:r>
            <w:rPr>
              <w:noProof/>
              <w:webHidden/>
            </w:rPr>
          </w:r>
          <w:r>
            <w:rPr>
              <w:noProof/>
              <w:webHidden/>
            </w:rPr>
            <w:fldChar w:fldCharType="separate"/>
          </w:r>
          <w:ins w:id="979" w:author="Lyu Yuxiao" w:date="2023-04-28T11:21:00Z">
            <w:r>
              <w:rPr>
                <w:noProof/>
                <w:webHidden/>
              </w:rPr>
              <w:t>103</w:t>
            </w:r>
          </w:ins>
          <w:ins w:id="980" w:author="Lyu Yuxiao" w:date="2023-04-28T11:20:00Z">
            <w:r>
              <w:rPr>
                <w:noProof/>
                <w:webHidden/>
              </w:rPr>
              <w:fldChar w:fldCharType="end"/>
            </w:r>
            <w:r w:rsidRPr="00E27A35">
              <w:rPr>
                <w:rStyle w:val="a3"/>
                <w:noProof/>
              </w:rPr>
              <w:fldChar w:fldCharType="end"/>
            </w:r>
          </w:ins>
        </w:p>
        <w:p w14:paraId="15A686E5" w14:textId="5811C3D3" w:rsidR="005E28B0" w:rsidRDefault="005E28B0">
          <w:pPr>
            <w:pStyle w:val="TOC2"/>
            <w:rPr>
              <w:ins w:id="981" w:author="Lyu Yuxiao" w:date="2023-04-28T11:20:00Z"/>
              <w:rFonts w:asciiTheme="minorHAnsi" w:hAnsiTheme="minorHAnsi" w:cstheme="minorBidi"/>
              <w:noProof/>
              <w:kern w:val="2"/>
              <w:sz w:val="21"/>
              <w:szCs w:val="22"/>
              <w:lang w:eastAsia="zh-CN"/>
            </w:rPr>
          </w:pPr>
          <w:ins w:id="982" w:author="Lyu Yuxiao" w:date="2023-04-28T11:20:00Z">
            <w:r w:rsidRPr="00E27A35">
              <w:rPr>
                <w:rStyle w:val="a3"/>
                <w:noProof/>
              </w:rPr>
              <w:fldChar w:fldCharType="begin"/>
            </w:r>
            <w:r w:rsidRPr="00E27A35">
              <w:rPr>
                <w:rStyle w:val="a3"/>
                <w:noProof/>
              </w:rPr>
              <w:instrText xml:space="preserve"> </w:instrText>
            </w:r>
            <w:r>
              <w:rPr>
                <w:noProof/>
              </w:rPr>
              <w:instrText>HYPERLINK \l "_Toc133573515"</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9.26 Waterway area</w:t>
            </w:r>
            <w:r>
              <w:rPr>
                <w:noProof/>
                <w:webHidden/>
              </w:rPr>
              <w:tab/>
            </w:r>
            <w:r>
              <w:rPr>
                <w:noProof/>
                <w:webHidden/>
              </w:rPr>
              <w:fldChar w:fldCharType="begin"/>
            </w:r>
            <w:r>
              <w:rPr>
                <w:noProof/>
                <w:webHidden/>
              </w:rPr>
              <w:instrText xml:space="preserve"> PAGEREF _Toc133573515 \h </w:instrText>
            </w:r>
          </w:ins>
          <w:r>
            <w:rPr>
              <w:noProof/>
              <w:webHidden/>
            </w:rPr>
          </w:r>
          <w:r>
            <w:rPr>
              <w:noProof/>
              <w:webHidden/>
            </w:rPr>
            <w:fldChar w:fldCharType="separate"/>
          </w:r>
          <w:ins w:id="983" w:author="Lyu Yuxiao" w:date="2023-04-28T11:21:00Z">
            <w:r>
              <w:rPr>
                <w:noProof/>
                <w:webHidden/>
              </w:rPr>
              <w:t>103</w:t>
            </w:r>
          </w:ins>
          <w:ins w:id="984" w:author="Lyu Yuxiao" w:date="2023-04-28T11:20:00Z">
            <w:r>
              <w:rPr>
                <w:noProof/>
                <w:webHidden/>
              </w:rPr>
              <w:fldChar w:fldCharType="end"/>
            </w:r>
            <w:r w:rsidRPr="00E27A35">
              <w:rPr>
                <w:rStyle w:val="a3"/>
                <w:noProof/>
              </w:rPr>
              <w:fldChar w:fldCharType="end"/>
            </w:r>
          </w:ins>
        </w:p>
        <w:p w14:paraId="3091BC7C" w14:textId="10A87CC8" w:rsidR="005E28B0" w:rsidRDefault="005E28B0">
          <w:pPr>
            <w:pStyle w:val="TOC2"/>
            <w:rPr>
              <w:ins w:id="985" w:author="Lyu Yuxiao" w:date="2023-04-28T11:20:00Z"/>
              <w:rFonts w:asciiTheme="minorHAnsi" w:hAnsiTheme="minorHAnsi" w:cstheme="minorBidi"/>
              <w:noProof/>
              <w:kern w:val="2"/>
              <w:sz w:val="21"/>
              <w:szCs w:val="22"/>
              <w:lang w:eastAsia="zh-CN"/>
            </w:rPr>
          </w:pPr>
          <w:ins w:id="986" w:author="Lyu Yuxiao" w:date="2023-04-28T11:20:00Z">
            <w:r w:rsidRPr="00E27A35">
              <w:rPr>
                <w:rStyle w:val="a3"/>
                <w:noProof/>
              </w:rPr>
              <w:fldChar w:fldCharType="begin"/>
            </w:r>
            <w:r w:rsidRPr="00E27A35">
              <w:rPr>
                <w:rStyle w:val="a3"/>
                <w:noProof/>
              </w:rPr>
              <w:instrText xml:space="preserve"> </w:instrText>
            </w:r>
            <w:r>
              <w:rPr>
                <w:noProof/>
              </w:rPr>
              <w:instrText>HYPERLINK \l "_Toc133573516"</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9.27 Data quality</w:t>
            </w:r>
            <w:r>
              <w:rPr>
                <w:noProof/>
                <w:webHidden/>
              </w:rPr>
              <w:tab/>
            </w:r>
            <w:r>
              <w:rPr>
                <w:noProof/>
                <w:webHidden/>
              </w:rPr>
              <w:fldChar w:fldCharType="begin"/>
            </w:r>
            <w:r>
              <w:rPr>
                <w:noProof/>
                <w:webHidden/>
              </w:rPr>
              <w:instrText xml:space="preserve"> PAGEREF _Toc133573516 \h </w:instrText>
            </w:r>
          </w:ins>
          <w:r>
            <w:rPr>
              <w:noProof/>
              <w:webHidden/>
            </w:rPr>
          </w:r>
          <w:r>
            <w:rPr>
              <w:noProof/>
              <w:webHidden/>
            </w:rPr>
            <w:fldChar w:fldCharType="separate"/>
          </w:r>
          <w:ins w:id="987" w:author="Lyu Yuxiao" w:date="2023-04-28T11:21:00Z">
            <w:r>
              <w:rPr>
                <w:noProof/>
                <w:webHidden/>
              </w:rPr>
              <w:t>104</w:t>
            </w:r>
          </w:ins>
          <w:ins w:id="988" w:author="Lyu Yuxiao" w:date="2023-04-28T11:20:00Z">
            <w:r>
              <w:rPr>
                <w:noProof/>
                <w:webHidden/>
              </w:rPr>
              <w:fldChar w:fldCharType="end"/>
            </w:r>
            <w:r w:rsidRPr="00E27A35">
              <w:rPr>
                <w:rStyle w:val="a3"/>
                <w:noProof/>
              </w:rPr>
              <w:fldChar w:fldCharType="end"/>
            </w:r>
          </w:ins>
        </w:p>
        <w:p w14:paraId="61F8AAD9" w14:textId="04C4D45E" w:rsidR="005E28B0" w:rsidRDefault="005E28B0">
          <w:pPr>
            <w:pStyle w:val="TOC2"/>
            <w:rPr>
              <w:ins w:id="989" w:author="Lyu Yuxiao" w:date="2023-04-28T11:20:00Z"/>
              <w:rFonts w:asciiTheme="minorHAnsi" w:hAnsiTheme="minorHAnsi" w:cstheme="minorBidi"/>
              <w:noProof/>
              <w:kern w:val="2"/>
              <w:sz w:val="21"/>
              <w:szCs w:val="22"/>
              <w:lang w:eastAsia="zh-CN"/>
            </w:rPr>
          </w:pPr>
          <w:ins w:id="990" w:author="Lyu Yuxiao" w:date="2023-04-28T11:20:00Z">
            <w:r w:rsidRPr="00E27A35">
              <w:rPr>
                <w:rStyle w:val="a3"/>
                <w:noProof/>
              </w:rPr>
              <w:fldChar w:fldCharType="begin"/>
            </w:r>
            <w:r w:rsidRPr="00E27A35">
              <w:rPr>
                <w:rStyle w:val="a3"/>
                <w:noProof/>
              </w:rPr>
              <w:instrText xml:space="preserve"> </w:instrText>
            </w:r>
            <w:r>
              <w:rPr>
                <w:noProof/>
              </w:rPr>
              <w:instrText>HYPERLINK \l "_Toc133573517"</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9.28 Quality of temporal variation</w:t>
            </w:r>
            <w:r>
              <w:rPr>
                <w:noProof/>
                <w:webHidden/>
              </w:rPr>
              <w:tab/>
            </w:r>
            <w:r>
              <w:rPr>
                <w:noProof/>
                <w:webHidden/>
              </w:rPr>
              <w:fldChar w:fldCharType="begin"/>
            </w:r>
            <w:r>
              <w:rPr>
                <w:noProof/>
                <w:webHidden/>
              </w:rPr>
              <w:instrText xml:space="preserve"> PAGEREF _Toc133573517 \h </w:instrText>
            </w:r>
          </w:ins>
          <w:r>
            <w:rPr>
              <w:noProof/>
              <w:webHidden/>
            </w:rPr>
          </w:r>
          <w:r>
            <w:rPr>
              <w:noProof/>
              <w:webHidden/>
            </w:rPr>
            <w:fldChar w:fldCharType="separate"/>
          </w:r>
          <w:ins w:id="991" w:author="Lyu Yuxiao" w:date="2023-04-28T11:21:00Z">
            <w:r>
              <w:rPr>
                <w:noProof/>
                <w:webHidden/>
              </w:rPr>
              <w:t>105</w:t>
            </w:r>
          </w:ins>
          <w:ins w:id="992" w:author="Lyu Yuxiao" w:date="2023-04-28T11:20:00Z">
            <w:r>
              <w:rPr>
                <w:noProof/>
                <w:webHidden/>
              </w:rPr>
              <w:fldChar w:fldCharType="end"/>
            </w:r>
            <w:r w:rsidRPr="00E27A35">
              <w:rPr>
                <w:rStyle w:val="a3"/>
                <w:noProof/>
              </w:rPr>
              <w:fldChar w:fldCharType="end"/>
            </w:r>
          </w:ins>
        </w:p>
        <w:p w14:paraId="1BBF43D1" w14:textId="55D9D06D" w:rsidR="005E28B0" w:rsidRDefault="005E28B0">
          <w:pPr>
            <w:pStyle w:val="TOC2"/>
            <w:rPr>
              <w:ins w:id="993" w:author="Lyu Yuxiao" w:date="2023-04-28T11:20:00Z"/>
              <w:rFonts w:asciiTheme="minorHAnsi" w:hAnsiTheme="minorHAnsi" w:cstheme="minorBidi"/>
              <w:noProof/>
              <w:kern w:val="2"/>
              <w:sz w:val="21"/>
              <w:szCs w:val="22"/>
              <w:lang w:eastAsia="zh-CN"/>
            </w:rPr>
          </w:pPr>
          <w:ins w:id="994" w:author="Lyu Yuxiao" w:date="2023-04-28T11:20:00Z">
            <w:r w:rsidRPr="00E27A35">
              <w:rPr>
                <w:rStyle w:val="a3"/>
                <w:noProof/>
              </w:rPr>
              <w:fldChar w:fldCharType="begin"/>
            </w:r>
            <w:r w:rsidRPr="00E27A35">
              <w:rPr>
                <w:rStyle w:val="a3"/>
                <w:noProof/>
              </w:rPr>
              <w:instrText xml:space="preserve"> </w:instrText>
            </w:r>
            <w:r>
              <w:rPr>
                <w:noProof/>
              </w:rPr>
              <w:instrText>HYPERLINK \l "_Toc133573518"</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9.29 Data coverage</w:t>
            </w:r>
            <w:r>
              <w:rPr>
                <w:noProof/>
                <w:webHidden/>
              </w:rPr>
              <w:tab/>
            </w:r>
            <w:r>
              <w:rPr>
                <w:noProof/>
                <w:webHidden/>
              </w:rPr>
              <w:fldChar w:fldCharType="begin"/>
            </w:r>
            <w:r>
              <w:rPr>
                <w:noProof/>
                <w:webHidden/>
              </w:rPr>
              <w:instrText xml:space="preserve"> PAGEREF _Toc133573518 \h </w:instrText>
            </w:r>
          </w:ins>
          <w:r>
            <w:rPr>
              <w:noProof/>
              <w:webHidden/>
            </w:rPr>
          </w:r>
          <w:r>
            <w:rPr>
              <w:noProof/>
              <w:webHidden/>
            </w:rPr>
            <w:fldChar w:fldCharType="separate"/>
          </w:r>
          <w:ins w:id="995" w:author="Lyu Yuxiao" w:date="2023-04-28T11:21:00Z">
            <w:r>
              <w:rPr>
                <w:noProof/>
                <w:webHidden/>
              </w:rPr>
              <w:t>105</w:t>
            </w:r>
          </w:ins>
          <w:ins w:id="996" w:author="Lyu Yuxiao" w:date="2023-04-28T11:20:00Z">
            <w:r>
              <w:rPr>
                <w:noProof/>
                <w:webHidden/>
              </w:rPr>
              <w:fldChar w:fldCharType="end"/>
            </w:r>
            <w:r w:rsidRPr="00E27A35">
              <w:rPr>
                <w:rStyle w:val="a3"/>
                <w:noProof/>
              </w:rPr>
              <w:fldChar w:fldCharType="end"/>
            </w:r>
          </w:ins>
        </w:p>
        <w:p w14:paraId="13995B81" w14:textId="585F3B76" w:rsidR="005E28B0" w:rsidRDefault="005E28B0">
          <w:pPr>
            <w:pStyle w:val="TOC2"/>
            <w:rPr>
              <w:ins w:id="997" w:author="Lyu Yuxiao" w:date="2023-04-28T11:20:00Z"/>
              <w:rFonts w:asciiTheme="minorHAnsi" w:hAnsiTheme="minorHAnsi" w:cstheme="minorBidi"/>
              <w:noProof/>
              <w:kern w:val="2"/>
              <w:sz w:val="21"/>
              <w:szCs w:val="22"/>
              <w:lang w:eastAsia="zh-CN"/>
            </w:rPr>
          </w:pPr>
          <w:ins w:id="998" w:author="Lyu Yuxiao" w:date="2023-04-28T11:20:00Z">
            <w:r w:rsidRPr="00E27A35">
              <w:rPr>
                <w:rStyle w:val="a3"/>
                <w:noProof/>
              </w:rPr>
              <w:fldChar w:fldCharType="begin"/>
            </w:r>
            <w:r w:rsidRPr="00E27A35">
              <w:rPr>
                <w:rStyle w:val="a3"/>
                <w:noProof/>
              </w:rPr>
              <w:instrText xml:space="preserve"> </w:instrText>
            </w:r>
            <w:r>
              <w:rPr>
                <w:noProof/>
              </w:rPr>
              <w:instrText>HYPERLINK \l "_Toc133573519"</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9.30 Quality of Non-Bathymetric Data</w:t>
            </w:r>
            <w:r>
              <w:rPr>
                <w:noProof/>
                <w:webHidden/>
              </w:rPr>
              <w:tab/>
            </w:r>
            <w:r>
              <w:rPr>
                <w:noProof/>
                <w:webHidden/>
              </w:rPr>
              <w:fldChar w:fldCharType="begin"/>
            </w:r>
            <w:r>
              <w:rPr>
                <w:noProof/>
                <w:webHidden/>
              </w:rPr>
              <w:instrText xml:space="preserve"> PAGEREF _Toc133573519 \h </w:instrText>
            </w:r>
          </w:ins>
          <w:r>
            <w:rPr>
              <w:noProof/>
              <w:webHidden/>
            </w:rPr>
          </w:r>
          <w:r>
            <w:rPr>
              <w:noProof/>
              <w:webHidden/>
            </w:rPr>
            <w:fldChar w:fldCharType="separate"/>
          </w:r>
          <w:ins w:id="999" w:author="Lyu Yuxiao" w:date="2023-04-28T11:21:00Z">
            <w:r>
              <w:rPr>
                <w:noProof/>
                <w:webHidden/>
              </w:rPr>
              <w:t>106</w:t>
            </w:r>
          </w:ins>
          <w:ins w:id="1000" w:author="Lyu Yuxiao" w:date="2023-04-28T11:20:00Z">
            <w:r>
              <w:rPr>
                <w:noProof/>
                <w:webHidden/>
              </w:rPr>
              <w:fldChar w:fldCharType="end"/>
            </w:r>
            <w:r w:rsidRPr="00E27A35">
              <w:rPr>
                <w:rStyle w:val="a3"/>
                <w:noProof/>
              </w:rPr>
              <w:fldChar w:fldCharType="end"/>
            </w:r>
          </w:ins>
        </w:p>
        <w:p w14:paraId="7D582EA3" w14:textId="27E16C25" w:rsidR="005E28B0" w:rsidRDefault="005E28B0">
          <w:pPr>
            <w:pStyle w:val="TOC2"/>
            <w:rPr>
              <w:ins w:id="1001" w:author="Lyu Yuxiao" w:date="2023-04-28T11:20:00Z"/>
              <w:rFonts w:asciiTheme="minorHAnsi" w:hAnsiTheme="minorHAnsi" w:cstheme="minorBidi"/>
              <w:noProof/>
              <w:kern w:val="2"/>
              <w:sz w:val="21"/>
              <w:szCs w:val="22"/>
              <w:lang w:eastAsia="zh-CN"/>
            </w:rPr>
          </w:pPr>
          <w:ins w:id="1002" w:author="Lyu Yuxiao" w:date="2023-04-28T11:20:00Z">
            <w:r w:rsidRPr="00E27A35">
              <w:rPr>
                <w:rStyle w:val="a3"/>
                <w:noProof/>
              </w:rPr>
              <w:fldChar w:fldCharType="begin"/>
            </w:r>
            <w:r w:rsidRPr="00E27A35">
              <w:rPr>
                <w:rStyle w:val="a3"/>
                <w:noProof/>
              </w:rPr>
              <w:instrText xml:space="preserve"> </w:instrText>
            </w:r>
            <w:r>
              <w:rPr>
                <w:noProof/>
              </w:rPr>
              <w:instrText>HYPERLINK \l "_Toc133573520"</w:instrText>
            </w:r>
            <w:r w:rsidRPr="00E27A35">
              <w:rPr>
                <w:rStyle w:val="a3"/>
                <w:noProof/>
              </w:rPr>
              <w:instrText xml:space="preserve"> </w:instrText>
            </w:r>
            <w:r w:rsidRPr="00E27A35">
              <w:rPr>
                <w:rStyle w:val="a3"/>
                <w:noProof/>
              </w:rPr>
            </w:r>
            <w:r w:rsidRPr="00E27A35">
              <w:rPr>
                <w:rStyle w:val="a3"/>
                <w:noProof/>
              </w:rPr>
              <w:fldChar w:fldCharType="separate"/>
            </w:r>
            <w:r w:rsidRPr="00E27A35">
              <w:rPr>
                <w:rStyle w:val="a3"/>
                <w:noProof/>
              </w:rPr>
              <w:t>9.31 Text Placement</w:t>
            </w:r>
            <w:r>
              <w:rPr>
                <w:noProof/>
                <w:webHidden/>
              </w:rPr>
              <w:tab/>
            </w:r>
            <w:r>
              <w:rPr>
                <w:noProof/>
                <w:webHidden/>
              </w:rPr>
              <w:fldChar w:fldCharType="begin"/>
            </w:r>
            <w:r>
              <w:rPr>
                <w:noProof/>
                <w:webHidden/>
              </w:rPr>
              <w:instrText xml:space="preserve"> PAGEREF _Toc133573520 \h </w:instrText>
            </w:r>
          </w:ins>
          <w:r>
            <w:rPr>
              <w:noProof/>
              <w:webHidden/>
            </w:rPr>
          </w:r>
          <w:r>
            <w:rPr>
              <w:noProof/>
              <w:webHidden/>
            </w:rPr>
            <w:fldChar w:fldCharType="separate"/>
          </w:r>
          <w:ins w:id="1003" w:author="Lyu Yuxiao" w:date="2023-04-28T11:21:00Z">
            <w:r>
              <w:rPr>
                <w:noProof/>
                <w:webHidden/>
              </w:rPr>
              <w:t>106</w:t>
            </w:r>
          </w:ins>
          <w:ins w:id="1004" w:author="Lyu Yuxiao" w:date="2023-04-28T11:20:00Z">
            <w:r>
              <w:rPr>
                <w:noProof/>
                <w:webHidden/>
              </w:rPr>
              <w:fldChar w:fldCharType="end"/>
            </w:r>
            <w:r w:rsidRPr="00E27A35">
              <w:rPr>
                <w:rStyle w:val="a3"/>
                <w:noProof/>
              </w:rPr>
              <w:fldChar w:fldCharType="end"/>
            </w:r>
          </w:ins>
        </w:p>
        <w:p w14:paraId="6A0948C0" w14:textId="3B022E0F" w:rsidR="00CA6000" w:rsidDel="005E28B0" w:rsidRDefault="00CA6000" w:rsidP="00C74533">
          <w:pPr>
            <w:pStyle w:val="TOC1"/>
            <w:rPr>
              <w:del w:id="1005" w:author="Lyu Yuxiao" w:date="2023-04-28T11:20:00Z"/>
              <w:rFonts w:asciiTheme="minorHAnsi" w:hAnsiTheme="minorHAnsi" w:cstheme="minorBidi"/>
              <w:noProof/>
              <w:sz w:val="22"/>
              <w:szCs w:val="22"/>
            </w:rPr>
          </w:pPr>
          <w:del w:id="1006" w:author="Lyu Yuxiao" w:date="2023-04-28T11:20:00Z">
            <w:r w:rsidRPr="005E28B0" w:rsidDel="005E28B0">
              <w:rPr>
                <w:rPrChange w:id="1007" w:author="Lyu Yuxiao" w:date="2023-04-28T11:20:00Z">
                  <w:rPr>
                    <w:rStyle w:val="a3"/>
                    <w:noProof/>
                  </w:rPr>
                </w:rPrChange>
              </w:rPr>
              <w:delText>1 Catalogue header information</w:delText>
            </w:r>
            <w:r w:rsidDel="005E28B0">
              <w:rPr>
                <w:noProof/>
                <w:webHidden/>
              </w:rPr>
              <w:tab/>
            </w:r>
            <w:r w:rsidR="00C74533" w:rsidDel="005E28B0">
              <w:rPr>
                <w:noProof/>
                <w:webHidden/>
              </w:rPr>
              <w:delText>1</w:delText>
            </w:r>
          </w:del>
        </w:p>
        <w:p w14:paraId="0138E591" w14:textId="4525C461" w:rsidR="00CA6000" w:rsidDel="005E28B0" w:rsidRDefault="00CA6000" w:rsidP="00C74533">
          <w:pPr>
            <w:pStyle w:val="TOC1"/>
            <w:rPr>
              <w:del w:id="1008" w:author="Lyu Yuxiao" w:date="2023-04-28T11:20:00Z"/>
              <w:rFonts w:asciiTheme="minorHAnsi" w:hAnsiTheme="minorHAnsi" w:cstheme="minorBidi"/>
              <w:noProof/>
              <w:sz w:val="22"/>
              <w:szCs w:val="22"/>
            </w:rPr>
          </w:pPr>
          <w:del w:id="1009" w:author="Lyu Yuxiao" w:date="2023-04-28T11:20:00Z">
            <w:r w:rsidRPr="005E28B0" w:rsidDel="005E28B0">
              <w:rPr>
                <w:rPrChange w:id="1010" w:author="Lyu Yuxiao" w:date="2023-04-28T11:20:00Z">
                  <w:rPr>
                    <w:rStyle w:val="a3"/>
                    <w:noProof/>
                  </w:rPr>
                </w:rPrChange>
              </w:rPr>
              <w:delText>2 Definition Sources</w:delText>
            </w:r>
            <w:r w:rsidDel="005E28B0">
              <w:rPr>
                <w:noProof/>
                <w:webHidden/>
              </w:rPr>
              <w:tab/>
            </w:r>
            <w:r w:rsidR="00C74533" w:rsidDel="005E28B0">
              <w:rPr>
                <w:noProof/>
                <w:webHidden/>
              </w:rPr>
              <w:delText>2</w:delText>
            </w:r>
          </w:del>
        </w:p>
        <w:p w14:paraId="7ECB89CB" w14:textId="48D0EAD7" w:rsidR="00CA6000" w:rsidDel="005E28B0" w:rsidRDefault="00CA6000" w:rsidP="00C74533">
          <w:pPr>
            <w:pStyle w:val="TOC1"/>
            <w:rPr>
              <w:del w:id="1011" w:author="Lyu Yuxiao" w:date="2023-04-28T11:20:00Z"/>
              <w:rFonts w:asciiTheme="minorHAnsi" w:hAnsiTheme="minorHAnsi" w:cstheme="minorBidi"/>
              <w:noProof/>
              <w:sz w:val="22"/>
              <w:szCs w:val="22"/>
            </w:rPr>
          </w:pPr>
          <w:del w:id="1012" w:author="Lyu Yuxiao" w:date="2023-04-28T11:20:00Z">
            <w:r w:rsidRPr="005E28B0" w:rsidDel="005E28B0">
              <w:rPr>
                <w:rPrChange w:id="1013" w:author="Lyu Yuxiao" w:date="2023-04-28T11:20:00Z">
                  <w:rPr>
                    <w:rStyle w:val="a3"/>
                    <w:noProof/>
                  </w:rPr>
                </w:rPrChange>
              </w:rPr>
              <w:delText>3 Simple Attributes</w:delText>
            </w:r>
            <w:r w:rsidDel="005E28B0">
              <w:rPr>
                <w:noProof/>
                <w:webHidden/>
              </w:rPr>
              <w:tab/>
            </w:r>
            <w:r w:rsidR="00C74533" w:rsidDel="005E28B0">
              <w:rPr>
                <w:noProof/>
                <w:webHidden/>
              </w:rPr>
              <w:delText>3</w:delText>
            </w:r>
          </w:del>
        </w:p>
        <w:p w14:paraId="617231B2" w14:textId="4100FD9F" w:rsidR="00CA6000" w:rsidDel="005E28B0" w:rsidRDefault="00CA6000" w:rsidP="00C74533">
          <w:pPr>
            <w:pStyle w:val="TOC2"/>
            <w:rPr>
              <w:del w:id="1014" w:author="Lyu Yuxiao" w:date="2023-04-28T11:20:00Z"/>
              <w:rFonts w:asciiTheme="minorHAnsi" w:hAnsiTheme="minorHAnsi" w:cstheme="minorBidi"/>
              <w:noProof/>
              <w:sz w:val="22"/>
              <w:szCs w:val="22"/>
            </w:rPr>
          </w:pPr>
          <w:del w:id="1015" w:author="Lyu Yuxiao" w:date="2023-04-28T11:20:00Z">
            <w:r w:rsidRPr="005E28B0" w:rsidDel="005E28B0">
              <w:rPr>
                <w:rPrChange w:id="1016" w:author="Lyu Yuxiao" w:date="2023-04-28T11:20:00Z">
                  <w:rPr>
                    <w:rStyle w:val="a3"/>
                    <w:noProof/>
                  </w:rPr>
                </w:rPrChange>
              </w:rPr>
              <w:delText>3.1 Administrative Division</w:delText>
            </w:r>
            <w:r w:rsidDel="005E28B0">
              <w:rPr>
                <w:noProof/>
                <w:webHidden/>
              </w:rPr>
              <w:tab/>
            </w:r>
            <w:r w:rsidR="00C74533" w:rsidDel="005E28B0">
              <w:rPr>
                <w:noProof/>
                <w:webHidden/>
              </w:rPr>
              <w:delText>3</w:delText>
            </w:r>
          </w:del>
        </w:p>
        <w:p w14:paraId="74E97644" w14:textId="20DA44BD" w:rsidR="00CA6000" w:rsidDel="005E28B0" w:rsidRDefault="00CA6000" w:rsidP="00C74533">
          <w:pPr>
            <w:pStyle w:val="TOC2"/>
            <w:rPr>
              <w:del w:id="1017" w:author="Lyu Yuxiao" w:date="2023-04-28T11:20:00Z"/>
              <w:rFonts w:asciiTheme="minorHAnsi" w:hAnsiTheme="minorHAnsi" w:cstheme="minorBidi"/>
              <w:noProof/>
              <w:sz w:val="22"/>
              <w:szCs w:val="22"/>
            </w:rPr>
          </w:pPr>
          <w:del w:id="1018" w:author="Lyu Yuxiao" w:date="2023-04-28T11:20:00Z">
            <w:r w:rsidRPr="005E28B0" w:rsidDel="005E28B0">
              <w:rPr>
                <w:rPrChange w:id="1019" w:author="Lyu Yuxiao" w:date="2023-04-28T11:20:00Z">
                  <w:rPr>
                    <w:rStyle w:val="a3"/>
                    <w:noProof/>
                  </w:rPr>
                </w:rPrChange>
              </w:rPr>
              <w:delText>3.2 Application profile</w:delText>
            </w:r>
            <w:r w:rsidDel="005E28B0">
              <w:rPr>
                <w:noProof/>
                <w:webHidden/>
              </w:rPr>
              <w:tab/>
            </w:r>
            <w:r w:rsidR="00C74533" w:rsidDel="005E28B0">
              <w:rPr>
                <w:noProof/>
                <w:webHidden/>
              </w:rPr>
              <w:delText>3</w:delText>
            </w:r>
          </w:del>
        </w:p>
        <w:p w14:paraId="3B6B1187" w14:textId="5910CA66" w:rsidR="00CA6000" w:rsidDel="005E28B0" w:rsidRDefault="00CA6000" w:rsidP="00C74533">
          <w:pPr>
            <w:pStyle w:val="TOC2"/>
            <w:rPr>
              <w:del w:id="1020" w:author="Lyu Yuxiao" w:date="2023-04-28T11:20:00Z"/>
              <w:rFonts w:asciiTheme="minorHAnsi" w:hAnsiTheme="minorHAnsi" w:cstheme="minorBidi"/>
              <w:noProof/>
              <w:sz w:val="22"/>
              <w:szCs w:val="22"/>
            </w:rPr>
          </w:pPr>
          <w:del w:id="1021" w:author="Lyu Yuxiao" w:date="2023-04-28T11:20:00Z">
            <w:r w:rsidRPr="005E28B0" w:rsidDel="005E28B0">
              <w:rPr>
                <w:rPrChange w:id="1022" w:author="Lyu Yuxiao" w:date="2023-04-28T11:20:00Z">
                  <w:rPr>
                    <w:rStyle w:val="a3"/>
                    <w:noProof/>
                  </w:rPr>
                </w:rPrChange>
              </w:rPr>
              <w:delText>3.3 In ballast</w:delText>
            </w:r>
            <w:r w:rsidDel="005E28B0">
              <w:rPr>
                <w:noProof/>
                <w:webHidden/>
              </w:rPr>
              <w:tab/>
            </w:r>
            <w:r w:rsidR="00C74533" w:rsidDel="005E28B0">
              <w:rPr>
                <w:noProof/>
                <w:webHidden/>
              </w:rPr>
              <w:delText>3</w:delText>
            </w:r>
          </w:del>
        </w:p>
        <w:p w14:paraId="158C4794" w14:textId="47C3CA6B" w:rsidR="00CA6000" w:rsidDel="005E28B0" w:rsidRDefault="00CA6000" w:rsidP="00C74533">
          <w:pPr>
            <w:pStyle w:val="TOC2"/>
            <w:rPr>
              <w:del w:id="1023" w:author="Lyu Yuxiao" w:date="2023-04-28T11:20:00Z"/>
              <w:rFonts w:asciiTheme="minorHAnsi" w:hAnsiTheme="minorHAnsi" w:cstheme="minorBidi"/>
              <w:noProof/>
              <w:sz w:val="22"/>
              <w:szCs w:val="22"/>
            </w:rPr>
          </w:pPr>
          <w:del w:id="1024" w:author="Lyu Yuxiao" w:date="2023-04-28T11:20:00Z">
            <w:r w:rsidRPr="005E28B0" w:rsidDel="005E28B0">
              <w:rPr>
                <w:rPrChange w:id="1025" w:author="Lyu Yuxiao" w:date="2023-04-28T11:20:00Z">
                  <w:rPr>
                    <w:rStyle w:val="a3"/>
                    <w:noProof/>
                  </w:rPr>
                </w:rPrChange>
              </w:rPr>
              <w:delText>3.4 Call Name</w:delText>
            </w:r>
            <w:r w:rsidDel="005E28B0">
              <w:rPr>
                <w:noProof/>
                <w:webHidden/>
              </w:rPr>
              <w:tab/>
            </w:r>
            <w:r w:rsidR="00C74533" w:rsidDel="005E28B0">
              <w:rPr>
                <w:noProof/>
                <w:webHidden/>
              </w:rPr>
              <w:delText>3</w:delText>
            </w:r>
          </w:del>
        </w:p>
        <w:p w14:paraId="41A2C2F2" w14:textId="359BCBAF" w:rsidR="00CA6000" w:rsidDel="005E28B0" w:rsidRDefault="00CA6000" w:rsidP="00C74533">
          <w:pPr>
            <w:pStyle w:val="TOC2"/>
            <w:rPr>
              <w:del w:id="1026" w:author="Lyu Yuxiao" w:date="2023-04-28T11:20:00Z"/>
              <w:rFonts w:asciiTheme="minorHAnsi" w:hAnsiTheme="minorHAnsi" w:cstheme="minorBidi"/>
              <w:noProof/>
              <w:sz w:val="22"/>
              <w:szCs w:val="22"/>
            </w:rPr>
          </w:pPr>
          <w:del w:id="1027" w:author="Lyu Yuxiao" w:date="2023-04-28T11:20:00Z">
            <w:r w:rsidRPr="005E28B0" w:rsidDel="005E28B0">
              <w:rPr>
                <w:rPrChange w:id="1028" w:author="Lyu Yuxiao" w:date="2023-04-28T11:20:00Z">
                  <w:rPr>
                    <w:rStyle w:val="a3"/>
                    <w:noProof/>
                  </w:rPr>
                </w:rPrChange>
              </w:rPr>
              <w:delText>3.5 Call sign</w:delText>
            </w:r>
            <w:r w:rsidDel="005E28B0">
              <w:rPr>
                <w:noProof/>
                <w:webHidden/>
              </w:rPr>
              <w:tab/>
            </w:r>
            <w:r w:rsidR="00C74533" w:rsidDel="005E28B0">
              <w:rPr>
                <w:noProof/>
                <w:webHidden/>
              </w:rPr>
              <w:delText>3</w:delText>
            </w:r>
          </w:del>
        </w:p>
        <w:p w14:paraId="1C1D9103" w14:textId="6EA17237" w:rsidR="00CA6000" w:rsidDel="005E28B0" w:rsidRDefault="00CA6000" w:rsidP="00C74533">
          <w:pPr>
            <w:pStyle w:val="TOC2"/>
            <w:rPr>
              <w:del w:id="1029" w:author="Lyu Yuxiao" w:date="2023-04-28T11:20:00Z"/>
              <w:rFonts w:asciiTheme="minorHAnsi" w:hAnsiTheme="minorHAnsi" w:cstheme="minorBidi"/>
              <w:noProof/>
              <w:sz w:val="22"/>
              <w:szCs w:val="22"/>
            </w:rPr>
          </w:pPr>
          <w:del w:id="1030" w:author="Lyu Yuxiao" w:date="2023-04-28T11:20:00Z">
            <w:r w:rsidRPr="005E28B0" w:rsidDel="005E28B0">
              <w:rPr>
                <w:rPrChange w:id="1031" w:author="Lyu Yuxiao" w:date="2023-04-28T11:20:00Z">
                  <w:rPr>
                    <w:rStyle w:val="a3"/>
                    <w:noProof/>
                  </w:rPr>
                </w:rPrChange>
              </w:rPr>
              <w:delText>3.6 Cardinal direction</w:delText>
            </w:r>
            <w:r w:rsidDel="005E28B0">
              <w:rPr>
                <w:noProof/>
                <w:webHidden/>
              </w:rPr>
              <w:tab/>
            </w:r>
            <w:r w:rsidR="00C74533" w:rsidDel="005E28B0">
              <w:rPr>
                <w:noProof/>
                <w:webHidden/>
              </w:rPr>
              <w:delText>3</w:delText>
            </w:r>
          </w:del>
        </w:p>
        <w:p w14:paraId="3550E46D" w14:textId="03181AA1" w:rsidR="00CA6000" w:rsidDel="005E28B0" w:rsidRDefault="00CA6000" w:rsidP="00C74533">
          <w:pPr>
            <w:pStyle w:val="TOC2"/>
            <w:rPr>
              <w:del w:id="1032" w:author="Lyu Yuxiao" w:date="2023-04-28T11:20:00Z"/>
              <w:rFonts w:asciiTheme="minorHAnsi" w:hAnsiTheme="minorHAnsi" w:cstheme="minorBidi"/>
              <w:noProof/>
              <w:sz w:val="22"/>
              <w:szCs w:val="22"/>
            </w:rPr>
          </w:pPr>
          <w:del w:id="1033" w:author="Lyu Yuxiao" w:date="2023-04-28T11:20:00Z">
            <w:r w:rsidRPr="005E28B0" w:rsidDel="005E28B0">
              <w:rPr>
                <w:rPrChange w:id="1034" w:author="Lyu Yuxiao" w:date="2023-04-28T11:20:00Z">
                  <w:rPr>
                    <w:rStyle w:val="a3"/>
                    <w:noProof/>
                  </w:rPr>
                </w:rPrChange>
              </w:rPr>
              <w:delText>3.7 Category of authority</w:delText>
            </w:r>
            <w:r w:rsidDel="005E28B0">
              <w:rPr>
                <w:noProof/>
                <w:webHidden/>
              </w:rPr>
              <w:tab/>
            </w:r>
            <w:r w:rsidR="00C74533" w:rsidDel="005E28B0">
              <w:rPr>
                <w:noProof/>
                <w:webHidden/>
              </w:rPr>
              <w:delText>4</w:delText>
            </w:r>
          </w:del>
        </w:p>
        <w:p w14:paraId="7B57F63F" w14:textId="6611FAD4" w:rsidR="00CA6000" w:rsidDel="005E28B0" w:rsidRDefault="00CA6000" w:rsidP="00C74533">
          <w:pPr>
            <w:pStyle w:val="TOC2"/>
            <w:rPr>
              <w:del w:id="1035" w:author="Lyu Yuxiao" w:date="2023-04-28T11:20:00Z"/>
              <w:rFonts w:asciiTheme="minorHAnsi" w:hAnsiTheme="minorHAnsi" w:cstheme="minorBidi"/>
              <w:noProof/>
              <w:sz w:val="22"/>
              <w:szCs w:val="22"/>
            </w:rPr>
          </w:pPr>
          <w:del w:id="1036" w:author="Lyu Yuxiao" w:date="2023-04-28T11:20:00Z">
            <w:r w:rsidRPr="005E28B0" w:rsidDel="005E28B0">
              <w:rPr>
                <w:rPrChange w:id="1037" w:author="Lyu Yuxiao" w:date="2023-04-28T11:20:00Z">
                  <w:rPr>
                    <w:rStyle w:val="a3"/>
                    <w:noProof/>
                  </w:rPr>
                </w:rPrChange>
              </w:rPr>
              <w:delText>3.8 Category of cargo</w:delText>
            </w:r>
            <w:r w:rsidDel="005E28B0">
              <w:rPr>
                <w:noProof/>
                <w:webHidden/>
              </w:rPr>
              <w:tab/>
            </w:r>
            <w:r w:rsidR="00C74533" w:rsidDel="005E28B0">
              <w:rPr>
                <w:noProof/>
                <w:webHidden/>
              </w:rPr>
              <w:delText>5</w:delText>
            </w:r>
          </w:del>
        </w:p>
        <w:p w14:paraId="788EC81E" w14:textId="537BBDE1" w:rsidR="00CA6000" w:rsidDel="005E28B0" w:rsidRDefault="00CA6000" w:rsidP="00C74533">
          <w:pPr>
            <w:pStyle w:val="TOC2"/>
            <w:rPr>
              <w:del w:id="1038" w:author="Lyu Yuxiao" w:date="2023-04-28T11:20:00Z"/>
              <w:rFonts w:asciiTheme="minorHAnsi" w:hAnsiTheme="minorHAnsi" w:cstheme="minorBidi"/>
              <w:noProof/>
              <w:sz w:val="22"/>
              <w:szCs w:val="22"/>
            </w:rPr>
          </w:pPr>
          <w:del w:id="1039" w:author="Lyu Yuxiao" w:date="2023-04-28T11:20:00Z">
            <w:r w:rsidRPr="005E28B0" w:rsidDel="005E28B0">
              <w:rPr>
                <w:rPrChange w:id="1040" w:author="Lyu Yuxiao" w:date="2023-04-28T11:20:00Z">
                  <w:rPr>
                    <w:rStyle w:val="a3"/>
                    <w:noProof/>
                  </w:rPr>
                </w:rPrChange>
              </w:rPr>
              <w:delText>3.9 Category of communication preference</w:delText>
            </w:r>
            <w:r w:rsidDel="005E28B0">
              <w:rPr>
                <w:noProof/>
                <w:webHidden/>
              </w:rPr>
              <w:tab/>
            </w:r>
            <w:r w:rsidR="00C74533" w:rsidDel="005E28B0">
              <w:rPr>
                <w:noProof/>
                <w:webHidden/>
              </w:rPr>
              <w:delText>6</w:delText>
            </w:r>
          </w:del>
        </w:p>
        <w:p w14:paraId="18A02335" w14:textId="46BB5D3A" w:rsidR="00CA6000" w:rsidDel="005E28B0" w:rsidRDefault="00CA6000" w:rsidP="00C74533">
          <w:pPr>
            <w:pStyle w:val="TOC2"/>
            <w:rPr>
              <w:del w:id="1041" w:author="Lyu Yuxiao" w:date="2023-04-28T11:20:00Z"/>
              <w:rFonts w:asciiTheme="minorHAnsi" w:hAnsiTheme="minorHAnsi" w:cstheme="minorBidi"/>
              <w:noProof/>
              <w:sz w:val="22"/>
              <w:szCs w:val="22"/>
            </w:rPr>
          </w:pPr>
          <w:del w:id="1042" w:author="Lyu Yuxiao" w:date="2023-04-28T11:20:00Z">
            <w:r w:rsidRPr="005E28B0" w:rsidDel="005E28B0">
              <w:rPr>
                <w:rPrChange w:id="1043" w:author="Lyu Yuxiao" w:date="2023-04-28T11:20:00Z">
                  <w:rPr>
                    <w:rStyle w:val="a3"/>
                    <w:noProof/>
                  </w:rPr>
                </w:rPrChange>
              </w:rPr>
              <w:delText>3.10 Category of concentration of shipping hazard area</w:delText>
            </w:r>
            <w:r w:rsidDel="005E28B0">
              <w:rPr>
                <w:noProof/>
                <w:webHidden/>
              </w:rPr>
              <w:tab/>
            </w:r>
            <w:r w:rsidR="00C74533" w:rsidDel="005E28B0">
              <w:rPr>
                <w:noProof/>
                <w:webHidden/>
              </w:rPr>
              <w:delText>6</w:delText>
            </w:r>
          </w:del>
        </w:p>
        <w:p w14:paraId="527368EB" w14:textId="08C9ACB3" w:rsidR="00CA6000" w:rsidDel="005E28B0" w:rsidRDefault="00CA6000" w:rsidP="00C74533">
          <w:pPr>
            <w:pStyle w:val="TOC2"/>
            <w:rPr>
              <w:del w:id="1044" w:author="Lyu Yuxiao" w:date="2023-04-28T11:20:00Z"/>
              <w:rFonts w:asciiTheme="minorHAnsi" w:hAnsiTheme="minorHAnsi" w:cstheme="minorBidi"/>
              <w:noProof/>
              <w:sz w:val="22"/>
              <w:szCs w:val="22"/>
            </w:rPr>
          </w:pPr>
          <w:del w:id="1045" w:author="Lyu Yuxiao" w:date="2023-04-28T11:20:00Z">
            <w:r w:rsidRPr="005E28B0" w:rsidDel="005E28B0">
              <w:rPr>
                <w:rPrChange w:id="1046" w:author="Lyu Yuxiao" w:date="2023-04-28T11:20:00Z">
                  <w:rPr>
                    <w:rStyle w:val="a3"/>
                    <w:noProof/>
                  </w:rPr>
                </w:rPrChange>
              </w:rPr>
              <w:delText>3.11 Category of dangerous or hazardous cargo</w:delText>
            </w:r>
            <w:r w:rsidDel="005E28B0">
              <w:rPr>
                <w:noProof/>
                <w:webHidden/>
              </w:rPr>
              <w:tab/>
            </w:r>
            <w:r w:rsidR="00C74533" w:rsidDel="005E28B0">
              <w:rPr>
                <w:noProof/>
                <w:webHidden/>
              </w:rPr>
              <w:delText>7</w:delText>
            </w:r>
          </w:del>
        </w:p>
        <w:p w14:paraId="308CCFD8" w14:textId="4787C6C4" w:rsidR="00CA6000" w:rsidDel="005E28B0" w:rsidRDefault="00CA6000" w:rsidP="00C74533">
          <w:pPr>
            <w:pStyle w:val="TOC2"/>
            <w:rPr>
              <w:del w:id="1047" w:author="Lyu Yuxiao" w:date="2023-04-28T11:20:00Z"/>
              <w:rFonts w:asciiTheme="minorHAnsi" w:hAnsiTheme="minorHAnsi" w:cstheme="minorBidi"/>
              <w:noProof/>
              <w:sz w:val="22"/>
              <w:szCs w:val="22"/>
            </w:rPr>
          </w:pPr>
          <w:del w:id="1048" w:author="Lyu Yuxiao" w:date="2023-04-28T11:20:00Z">
            <w:r w:rsidRPr="005E28B0" w:rsidDel="005E28B0">
              <w:rPr>
                <w:rPrChange w:id="1049" w:author="Lyu Yuxiao" w:date="2023-04-28T11:20:00Z">
                  <w:rPr>
                    <w:rStyle w:val="a3"/>
                    <w:noProof/>
                  </w:rPr>
                </w:rPrChange>
              </w:rPr>
              <w:delText>3.12 Category of maritime broadcast</w:delText>
            </w:r>
            <w:r w:rsidDel="005E28B0">
              <w:rPr>
                <w:noProof/>
                <w:webHidden/>
              </w:rPr>
              <w:tab/>
            </w:r>
            <w:r w:rsidR="00C74533" w:rsidDel="005E28B0">
              <w:rPr>
                <w:noProof/>
                <w:webHidden/>
              </w:rPr>
              <w:delText>8</w:delText>
            </w:r>
          </w:del>
        </w:p>
        <w:p w14:paraId="250E6E75" w14:textId="7676BF30" w:rsidR="00CA6000" w:rsidDel="005E28B0" w:rsidRDefault="00CA6000" w:rsidP="00C74533">
          <w:pPr>
            <w:pStyle w:val="TOC2"/>
            <w:rPr>
              <w:del w:id="1050" w:author="Lyu Yuxiao" w:date="2023-04-28T11:20:00Z"/>
              <w:rFonts w:asciiTheme="minorHAnsi" w:hAnsiTheme="minorHAnsi" w:cstheme="minorBidi"/>
              <w:noProof/>
              <w:sz w:val="22"/>
              <w:szCs w:val="22"/>
            </w:rPr>
          </w:pPr>
          <w:del w:id="1051" w:author="Lyu Yuxiao" w:date="2023-04-28T11:20:00Z">
            <w:r w:rsidRPr="005E28B0" w:rsidDel="005E28B0">
              <w:rPr>
                <w:rPrChange w:id="1052" w:author="Lyu Yuxiao" w:date="2023-04-28T11:20:00Z">
                  <w:rPr>
                    <w:rStyle w:val="a3"/>
                    <w:noProof/>
                  </w:rPr>
                </w:rPrChange>
              </w:rPr>
              <w:delText>3.13 Category of military practice area</w:delText>
            </w:r>
            <w:r w:rsidDel="005E28B0">
              <w:rPr>
                <w:noProof/>
                <w:webHidden/>
              </w:rPr>
              <w:tab/>
            </w:r>
            <w:r w:rsidR="00C74533" w:rsidDel="005E28B0">
              <w:rPr>
                <w:noProof/>
                <w:webHidden/>
              </w:rPr>
              <w:delText>10</w:delText>
            </w:r>
          </w:del>
        </w:p>
        <w:p w14:paraId="35B041F1" w14:textId="2C5B0A1B" w:rsidR="00CA6000" w:rsidDel="005E28B0" w:rsidRDefault="00CA6000" w:rsidP="00C74533">
          <w:pPr>
            <w:pStyle w:val="TOC2"/>
            <w:rPr>
              <w:del w:id="1053" w:author="Lyu Yuxiao" w:date="2023-04-28T11:20:00Z"/>
              <w:rFonts w:asciiTheme="minorHAnsi" w:hAnsiTheme="minorHAnsi" w:cstheme="minorBidi"/>
              <w:noProof/>
              <w:sz w:val="22"/>
              <w:szCs w:val="22"/>
            </w:rPr>
          </w:pPr>
          <w:del w:id="1054" w:author="Lyu Yuxiao" w:date="2023-04-28T11:20:00Z">
            <w:r w:rsidRPr="005E28B0" w:rsidDel="005E28B0">
              <w:rPr>
                <w:rPrChange w:id="1055" w:author="Lyu Yuxiao" w:date="2023-04-28T11:20:00Z">
                  <w:rPr>
                    <w:rStyle w:val="a3"/>
                    <w:noProof/>
                  </w:rPr>
                </w:rPrChange>
              </w:rPr>
              <w:delText>3.14 Category of navigation line</w:delText>
            </w:r>
            <w:r w:rsidDel="005E28B0">
              <w:rPr>
                <w:noProof/>
                <w:webHidden/>
              </w:rPr>
              <w:tab/>
            </w:r>
            <w:r w:rsidR="00C74533" w:rsidDel="005E28B0">
              <w:rPr>
                <w:noProof/>
                <w:webHidden/>
              </w:rPr>
              <w:delText>10</w:delText>
            </w:r>
          </w:del>
        </w:p>
        <w:p w14:paraId="45DE804F" w14:textId="04DCD50C" w:rsidR="00CA6000" w:rsidDel="005E28B0" w:rsidRDefault="00CA6000" w:rsidP="00C74533">
          <w:pPr>
            <w:pStyle w:val="TOC2"/>
            <w:rPr>
              <w:del w:id="1056" w:author="Lyu Yuxiao" w:date="2023-04-28T11:20:00Z"/>
              <w:rFonts w:asciiTheme="minorHAnsi" w:hAnsiTheme="minorHAnsi" w:cstheme="minorBidi"/>
              <w:noProof/>
              <w:sz w:val="22"/>
              <w:szCs w:val="22"/>
            </w:rPr>
          </w:pPr>
          <w:del w:id="1057" w:author="Lyu Yuxiao" w:date="2023-04-28T11:20:00Z">
            <w:r w:rsidRPr="005E28B0" w:rsidDel="005E28B0">
              <w:rPr>
                <w:rPrChange w:id="1058" w:author="Lyu Yuxiao" w:date="2023-04-28T11:20:00Z">
                  <w:rPr>
                    <w:rStyle w:val="a3"/>
                    <w:noProof/>
                  </w:rPr>
                </w:rPrChange>
              </w:rPr>
              <w:delText>3.15 Category of pilot</w:delText>
            </w:r>
            <w:r w:rsidDel="005E28B0">
              <w:rPr>
                <w:noProof/>
                <w:webHidden/>
              </w:rPr>
              <w:tab/>
            </w:r>
            <w:r w:rsidR="00C74533" w:rsidDel="005E28B0">
              <w:rPr>
                <w:noProof/>
                <w:webHidden/>
              </w:rPr>
              <w:delText>11</w:delText>
            </w:r>
          </w:del>
        </w:p>
        <w:p w14:paraId="03ED34AA" w14:textId="667B133D" w:rsidR="00CA6000" w:rsidDel="005E28B0" w:rsidRDefault="00CA6000" w:rsidP="00C74533">
          <w:pPr>
            <w:pStyle w:val="TOC2"/>
            <w:rPr>
              <w:del w:id="1059" w:author="Lyu Yuxiao" w:date="2023-04-28T11:20:00Z"/>
              <w:rFonts w:asciiTheme="minorHAnsi" w:hAnsiTheme="minorHAnsi" w:cstheme="minorBidi"/>
              <w:noProof/>
              <w:sz w:val="22"/>
              <w:szCs w:val="22"/>
            </w:rPr>
          </w:pPr>
          <w:del w:id="1060" w:author="Lyu Yuxiao" w:date="2023-04-28T11:20:00Z">
            <w:r w:rsidRPr="005E28B0" w:rsidDel="005E28B0">
              <w:rPr>
                <w:rPrChange w:id="1061" w:author="Lyu Yuxiao" w:date="2023-04-28T11:20:00Z">
                  <w:rPr>
                    <w:rStyle w:val="a3"/>
                    <w:noProof/>
                  </w:rPr>
                </w:rPrChange>
              </w:rPr>
              <w:delText>3.16 Category of pilot boarding place</w:delText>
            </w:r>
            <w:r w:rsidDel="005E28B0">
              <w:rPr>
                <w:noProof/>
                <w:webHidden/>
              </w:rPr>
              <w:tab/>
            </w:r>
            <w:r w:rsidR="00C74533" w:rsidDel="005E28B0">
              <w:rPr>
                <w:noProof/>
                <w:webHidden/>
              </w:rPr>
              <w:delText>11</w:delText>
            </w:r>
          </w:del>
        </w:p>
        <w:p w14:paraId="3E0A08B1" w14:textId="4268049F" w:rsidR="00CA6000" w:rsidDel="005E28B0" w:rsidRDefault="00CA6000" w:rsidP="00C74533">
          <w:pPr>
            <w:pStyle w:val="TOC2"/>
            <w:rPr>
              <w:del w:id="1062" w:author="Lyu Yuxiao" w:date="2023-04-28T11:20:00Z"/>
              <w:rFonts w:asciiTheme="minorHAnsi" w:hAnsiTheme="minorHAnsi" w:cstheme="minorBidi"/>
              <w:noProof/>
              <w:sz w:val="22"/>
              <w:szCs w:val="22"/>
            </w:rPr>
          </w:pPr>
          <w:del w:id="1063" w:author="Lyu Yuxiao" w:date="2023-04-28T11:20:00Z">
            <w:r w:rsidRPr="005E28B0" w:rsidDel="005E28B0">
              <w:rPr>
                <w:rPrChange w:id="1064" w:author="Lyu Yuxiao" w:date="2023-04-28T11:20:00Z">
                  <w:rPr>
                    <w:rStyle w:val="a3"/>
                    <w:noProof/>
                  </w:rPr>
                </w:rPrChange>
              </w:rPr>
              <w:delText>3.17 Category of preference</w:delText>
            </w:r>
            <w:r w:rsidDel="005E28B0">
              <w:rPr>
                <w:noProof/>
                <w:webHidden/>
              </w:rPr>
              <w:tab/>
            </w:r>
            <w:r w:rsidR="00C74533" w:rsidDel="005E28B0">
              <w:rPr>
                <w:noProof/>
                <w:webHidden/>
              </w:rPr>
              <w:delText>11</w:delText>
            </w:r>
          </w:del>
        </w:p>
        <w:p w14:paraId="21FC4B37" w14:textId="4D7E1581" w:rsidR="00CA6000" w:rsidDel="005E28B0" w:rsidRDefault="00CA6000" w:rsidP="00C74533">
          <w:pPr>
            <w:pStyle w:val="TOC2"/>
            <w:rPr>
              <w:del w:id="1065" w:author="Lyu Yuxiao" w:date="2023-04-28T11:20:00Z"/>
              <w:rFonts w:asciiTheme="minorHAnsi" w:hAnsiTheme="minorHAnsi" w:cstheme="minorBidi"/>
              <w:noProof/>
              <w:sz w:val="22"/>
              <w:szCs w:val="22"/>
            </w:rPr>
          </w:pPr>
          <w:del w:id="1066" w:author="Lyu Yuxiao" w:date="2023-04-28T11:20:00Z">
            <w:r w:rsidRPr="005E28B0" w:rsidDel="005E28B0">
              <w:rPr>
                <w:rPrChange w:id="1067" w:author="Lyu Yuxiao" w:date="2023-04-28T11:20:00Z">
                  <w:rPr>
                    <w:rStyle w:val="a3"/>
                    <w:noProof/>
                  </w:rPr>
                </w:rPrChange>
              </w:rPr>
              <w:delText>3.18 Category of radio methods</w:delText>
            </w:r>
            <w:r w:rsidDel="005E28B0">
              <w:rPr>
                <w:noProof/>
                <w:webHidden/>
              </w:rPr>
              <w:tab/>
            </w:r>
            <w:r w:rsidR="00C74533" w:rsidDel="005E28B0">
              <w:rPr>
                <w:noProof/>
                <w:webHidden/>
              </w:rPr>
              <w:delText>12</w:delText>
            </w:r>
          </w:del>
        </w:p>
        <w:p w14:paraId="66DE3972" w14:textId="5A70C932" w:rsidR="00CA6000" w:rsidDel="005E28B0" w:rsidRDefault="00CA6000" w:rsidP="00C74533">
          <w:pPr>
            <w:pStyle w:val="TOC2"/>
            <w:rPr>
              <w:del w:id="1068" w:author="Lyu Yuxiao" w:date="2023-04-28T11:20:00Z"/>
              <w:rFonts w:asciiTheme="minorHAnsi" w:hAnsiTheme="minorHAnsi" w:cstheme="minorBidi"/>
              <w:noProof/>
              <w:sz w:val="22"/>
              <w:szCs w:val="22"/>
            </w:rPr>
          </w:pPr>
          <w:del w:id="1069" w:author="Lyu Yuxiao" w:date="2023-04-28T11:20:00Z">
            <w:r w:rsidRPr="005E28B0" w:rsidDel="005E28B0">
              <w:rPr>
                <w:rPrChange w:id="1070" w:author="Lyu Yuxiao" w:date="2023-04-28T11:20:00Z">
                  <w:rPr>
                    <w:rStyle w:val="a3"/>
                    <w:noProof/>
                  </w:rPr>
                </w:rPrChange>
              </w:rPr>
              <w:delText>3.19 Category of relationship</w:delText>
            </w:r>
            <w:r w:rsidDel="005E28B0">
              <w:rPr>
                <w:noProof/>
                <w:webHidden/>
              </w:rPr>
              <w:tab/>
            </w:r>
            <w:r w:rsidR="00C74533" w:rsidDel="005E28B0">
              <w:rPr>
                <w:noProof/>
                <w:webHidden/>
              </w:rPr>
              <w:delText>13</w:delText>
            </w:r>
          </w:del>
        </w:p>
        <w:p w14:paraId="764EBAA7" w14:textId="28CDD61D" w:rsidR="00CA6000" w:rsidDel="005E28B0" w:rsidRDefault="00CA6000" w:rsidP="00C74533">
          <w:pPr>
            <w:pStyle w:val="TOC2"/>
            <w:rPr>
              <w:del w:id="1071" w:author="Lyu Yuxiao" w:date="2023-04-28T11:20:00Z"/>
              <w:rFonts w:asciiTheme="minorHAnsi" w:hAnsiTheme="minorHAnsi" w:cstheme="minorBidi"/>
              <w:noProof/>
              <w:sz w:val="22"/>
              <w:szCs w:val="22"/>
            </w:rPr>
          </w:pPr>
          <w:del w:id="1072" w:author="Lyu Yuxiao" w:date="2023-04-28T11:20:00Z">
            <w:r w:rsidRPr="005E28B0" w:rsidDel="005E28B0">
              <w:rPr>
                <w:rPrChange w:id="1073" w:author="Lyu Yuxiao" w:date="2023-04-28T11:20:00Z">
                  <w:rPr>
                    <w:rStyle w:val="a3"/>
                    <w:noProof/>
                  </w:rPr>
                </w:rPrChange>
              </w:rPr>
              <w:delText>3.20 Category of restricted area</w:delText>
            </w:r>
            <w:r w:rsidDel="005E28B0">
              <w:rPr>
                <w:noProof/>
                <w:webHidden/>
              </w:rPr>
              <w:tab/>
            </w:r>
            <w:r w:rsidR="00C74533" w:rsidDel="005E28B0">
              <w:rPr>
                <w:noProof/>
                <w:webHidden/>
              </w:rPr>
              <w:delText>14</w:delText>
            </w:r>
          </w:del>
        </w:p>
        <w:p w14:paraId="455B9C9E" w14:textId="74BB06E1" w:rsidR="00CA6000" w:rsidDel="005E28B0" w:rsidRDefault="00CA6000" w:rsidP="00C74533">
          <w:pPr>
            <w:pStyle w:val="TOC2"/>
            <w:rPr>
              <w:del w:id="1074" w:author="Lyu Yuxiao" w:date="2023-04-28T11:20:00Z"/>
              <w:rFonts w:asciiTheme="minorHAnsi" w:hAnsiTheme="minorHAnsi" w:cstheme="minorBidi"/>
              <w:noProof/>
              <w:sz w:val="22"/>
              <w:szCs w:val="22"/>
            </w:rPr>
          </w:pPr>
          <w:del w:id="1075" w:author="Lyu Yuxiao" w:date="2023-04-28T11:20:00Z">
            <w:r w:rsidRPr="005E28B0" w:rsidDel="005E28B0">
              <w:rPr>
                <w:rPrChange w:id="1076" w:author="Lyu Yuxiao" w:date="2023-04-28T11:20:00Z">
                  <w:rPr>
                    <w:rStyle w:val="a3"/>
                    <w:noProof/>
                  </w:rPr>
                </w:rPrChange>
              </w:rPr>
              <w:delText>3.21 Category of routeing measure</w:delText>
            </w:r>
            <w:r w:rsidDel="005E28B0">
              <w:rPr>
                <w:noProof/>
                <w:webHidden/>
              </w:rPr>
              <w:tab/>
            </w:r>
            <w:r w:rsidR="00C74533" w:rsidDel="005E28B0">
              <w:rPr>
                <w:noProof/>
                <w:webHidden/>
              </w:rPr>
              <w:delText>15</w:delText>
            </w:r>
          </w:del>
        </w:p>
        <w:p w14:paraId="66942E4A" w14:textId="54262657" w:rsidR="00CA6000" w:rsidDel="005E28B0" w:rsidRDefault="00CA6000" w:rsidP="00C74533">
          <w:pPr>
            <w:pStyle w:val="TOC2"/>
            <w:rPr>
              <w:del w:id="1077" w:author="Lyu Yuxiao" w:date="2023-04-28T11:20:00Z"/>
              <w:rFonts w:asciiTheme="minorHAnsi" w:hAnsiTheme="minorHAnsi" w:cstheme="minorBidi"/>
              <w:noProof/>
              <w:sz w:val="22"/>
              <w:szCs w:val="22"/>
            </w:rPr>
          </w:pPr>
          <w:del w:id="1078" w:author="Lyu Yuxiao" w:date="2023-04-28T11:20:00Z">
            <w:r w:rsidRPr="005E28B0" w:rsidDel="005E28B0">
              <w:rPr>
                <w:rPrChange w:id="1079" w:author="Lyu Yuxiao" w:date="2023-04-28T11:20:00Z">
                  <w:rPr>
                    <w:rStyle w:val="a3"/>
                    <w:noProof/>
                  </w:rPr>
                </w:rPrChange>
              </w:rPr>
              <w:delText>3.22 Category of ship report</w:delText>
            </w:r>
            <w:r w:rsidDel="005E28B0">
              <w:rPr>
                <w:noProof/>
                <w:webHidden/>
              </w:rPr>
              <w:tab/>
            </w:r>
            <w:r w:rsidR="00C74533" w:rsidDel="005E28B0">
              <w:rPr>
                <w:noProof/>
                <w:webHidden/>
              </w:rPr>
              <w:delText>16</w:delText>
            </w:r>
          </w:del>
        </w:p>
        <w:p w14:paraId="5DC0C55E" w14:textId="5E38FE66" w:rsidR="00CA6000" w:rsidDel="005E28B0" w:rsidRDefault="00CA6000" w:rsidP="00C74533">
          <w:pPr>
            <w:pStyle w:val="TOC2"/>
            <w:rPr>
              <w:del w:id="1080" w:author="Lyu Yuxiao" w:date="2023-04-28T11:20:00Z"/>
              <w:rFonts w:asciiTheme="minorHAnsi" w:hAnsiTheme="minorHAnsi" w:cstheme="minorBidi"/>
              <w:noProof/>
              <w:sz w:val="22"/>
              <w:szCs w:val="22"/>
            </w:rPr>
          </w:pPr>
          <w:del w:id="1081" w:author="Lyu Yuxiao" w:date="2023-04-28T11:20:00Z">
            <w:r w:rsidRPr="005E28B0" w:rsidDel="005E28B0">
              <w:rPr>
                <w:rPrChange w:id="1082" w:author="Lyu Yuxiao" w:date="2023-04-28T11:20:00Z">
                  <w:rPr>
                    <w:rStyle w:val="a3"/>
                    <w:noProof/>
                  </w:rPr>
                </w:rPrChange>
              </w:rPr>
              <w:delText>3.23 Category of signal station, traffic</w:delText>
            </w:r>
            <w:r w:rsidDel="005E28B0">
              <w:rPr>
                <w:noProof/>
                <w:webHidden/>
              </w:rPr>
              <w:tab/>
            </w:r>
            <w:r w:rsidR="00C74533" w:rsidDel="005E28B0">
              <w:rPr>
                <w:noProof/>
                <w:webHidden/>
              </w:rPr>
              <w:delText>17</w:delText>
            </w:r>
          </w:del>
        </w:p>
        <w:p w14:paraId="476083FC" w14:textId="72AD25C5" w:rsidR="00CA6000" w:rsidDel="005E28B0" w:rsidRDefault="00CA6000" w:rsidP="00C74533">
          <w:pPr>
            <w:pStyle w:val="TOC2"/>
            <w:rPr>
              <w:del w:id="1083" w:author="Lyu Yuxiao" w:date="2023-04-28T11:20:00Z"/>
              <w:rFonts w:asciiTheme="minorHAnsi" w:hAnsiTheme="minorHAnsi" w:cstheme="minorBidi"/>
              <w:noProof/>
              <w:sz w:val="22"/>
              <w:szCs w:val="22"/>
            </w:rPr>
          </w:pPr>
          <w:del w:id="1084" w:author="Lyu Yuxiao" w:date="2023-04-28T11:20:00Z">
            <w:r w:rsidRPr="005E28B0" w:rsidDel="005E28B0">
              <w:rPr>
                <w:rPrChange w:id="1085" w:author="Lyu Yuxiao" w:date="2023-04-28T11:20:00Z">
                  <w:rPr>
                    <w:rStyle w:val="a3"/>
                    <w:noProof/>
                  </w:rPr>
                </w:rPrChange>
              </w:rPr>
              <w:delText>3.24 Category of signal station, warning</w:delText>
            </w:r>
            <w:r w:rsidDel="005E28B0">
              <w:rPr>
                <w:noProof/>
                <w:webHidden/>
              </w:rPr>
              <w:tab/>
            </w:r>
            <w:r w:rsidR="00C74533" w:rsidDel="005E28B0">
              <w:rPr>
                <w:noProof/>
                <w:webHidden/>
              </w:rPr>
              <w:delText>17</w:delText>
            </w:r>
          </w:del>
        </w:p>
        <w:p w14:paraId="5CB43668" w14:textId="2E22D9D7" w:rsidR="00CA6000" w:rsidDel="005E28B0" w:rsidRDefault="00CA6000" w:rsidP="00C74533">
          <w:pPr>
            <w:pStyle w:val="TOC2"/>
            <w:rPr>
              <w:del w:id="1086" w:author="Lyu Yuxiao" w:date="2023-04-28T11:20:00Z"/>
              <w:rFonts w:asciiTheme="minorHAnsi" w:hAnsiTheme="minorHAnsi" w:cstheme="minorBidi"/>
              <w:noProof/>
              <w:sz w:val="22"/>
              <w:szCs w:val="22"/>
            </w:rPr>
          </w:pPr>
          <w:del w:id="1087" w:author="Lyu Yuxiao" w:date="2023-04-28T11:20:00Z">
            <w:r w:rsidRPr="005E28B0" w:rsidDel="005E28B0">
              <w:rPr>
                <w:rPrChange w:id="1088" w:author="Lyu Yuxiao" w:date="2023-04-28T11:20:00Z">
                  <w:rPr>
                    <w:rStyle w:val="a3"/>
                    <w:noProof/>
                  </w:rPr>
                </w:rPrChange>
              </w:rPr>
              <w:delText>3.25 Category of Traffic Separation Scheme</w:delText>
            </w:r>
            <w:r w:rsidDel="005E28B0">
              <w:rPr>
                <w:noProof/>
                <w:webHidden/>
              </w:rPr>
              <w:tab/>
            </w:r>
            <w:r w:rsidR="00C74533" w:rsidDel="005E28B0">
              <w:rPr>
                <w:noProof/>
                <w:webHidden/>
              </w:rPr>
              <w:delText>19</w:delText>
            </w:r>
          </w:del>
        </w:p>
        <w:p w14:paraId="08982826" w14:textId="5EAB4EC5" w:rsidR="00CA6000" w:rsidDel="005E28B0" w:rsidRDefault="00CA6000" w:rsidP="00C74533">
          <w:pPr>
            <w:pStyle w:val="TOC2"/>
            <w:rPr>
              <w:del w:id="1089" w:author="Lyu Yuxiao" w:date="2023-04-28T11:20:00Z"/>
              <w:rFonts w:asciiTheme="minorHAnsi" w:hAnsiTheme="minorHAnsi" w:cstheme="minorBidi"/>
              <w:noProof/>
              <w:sz w:val="22"/>
              <w:szCs w:val="22"/>
            </w:rPr>
          </w:pPr>
          <w:del w:id="1090" w:author="Lyu Yuxiao" w:date="2023-04-28T11:20:00Z">
            <w:r w:rsidRPr="005E28B0" w:rsidDel="005E28B0">
              <w:rPr>
                <w:rPrChange w:id="1091" w:author="Lyu Yuxiao" w:date="2023-04-28T11:20:00Z">
                  <w:rPr>
                    <w:rStyle w:val="a3"/>
                    <w:noProof/>
                  </w:rPr>
                </w:rPrChange>
              </w:rPr>
              <w:delText>3.26 Category of temporal variation</w:delText>
            </w:r>
            <w:r w:rsidDel="005E28B0">
              <w:rPr>
                <w:noProof/>
                <w:webHidden/>
              </w:rPr>
              <w:tab/>
            </w:r>
            <w:r w:rsidR="00C74533" w:rsidDel="005E28B0">
              <w:rPr>
                <w:noProof/>
                <w:webHidden/>
              </w:rPr>
              <w:delText>19</w:delText>
            </w:r>
          </w:del>
        </w:p>
        <w:p w14:paraId="5048F0A7" w14:textId="20F10782" w:rsidR="00CA6000" w:rsidDel="005E28B0" w:rsidRDefault="00CA6000" w:rsidP="00C74533">
          <w:pPr>
            <w:pStyle w:val="TOC2"/>
            <w:rPr>
              <w:del w:id="1092" w:author="Lyu Yuxiao" w:date="2023-04-28T11:20:00Z"/>
              <w:rFonts w:asciiTheme="minorHAnsi" w:hAnsiTheme="minorHAnsi" w:cstheme="minorBidi"/>
              <w:noProof/>
              <w:sz w:val="22"/>
              <w:szCs w:val="22"/>
            </w:rPr>
          </w:pPr>
          <w:del w:id="1093" w:author="Lyu Yuxiao" w:date="2023-04-28T11:20:00Z">
            <w:r w:rsidRPr="005E28B0" w:rsidDel="005E28B0">
              <w:rPr>
                <w:rPrChange w:id="1094" w:author="Lyu Yuxiao" w:date="2023-04-28T11:20:00Z">
                  <w:rPr>
                    <w:rStyle w:val="a3"/>
                    <w:noProof/>
                  </w:rPr>
                </w:rPrChange>
              </w:rPr>
              <w:delText>3.27 Category of text</w:delText>
            </w:r>
            <w:r w:rsidDel="005E28B0">
              <w:rPr>
                <w:noProof/>
                <w:webHidden/>
              </w:rPr>
              <w:tab/>
            </w:r>
            <w:r w:rsidR="00C74533" w:rsidDel="005E28B0">
              <w:rPr>
                <w:noProof/>
                <w:webHidden/>
              </w:rPr>
              <w:delText>19</w:delText>
            </w:r>
          </w:del>
        </w:p>
        <w:p w14:paraId="19450F03" w14:textId="13EED8DC" w:rsidR="00CA6000" w:rsidDel="005E28B0" w:rsidRDefault="00CA6000" w:rsidP="00C74533">
          <w:pPr>
            <w:pStyle w:val="TOC2"/>
            <w:rPr>
              <w:del w:id="1095" w:author="Lyu Yuxiao" w:date="2023-04-28T11:20:00Z"/>
              <w:rFonts w:asciiTheme="minorHAnsi" w:hAnsiTheme="minorHAnsi" w:cstheme="minorBidi"/>
              <w:noProof/>
              <w:sz w:val="22"/>
              <w:szCs w:val="22"/>
            </w:rPr>
          </w:pPr>
          <w:del w:id="1096" w:author="Lyu Yuxiao" w:date="2023-04-28T11:20:00Z">
            <w:r w:rsidRPr="005E28B0" w:rsidDel="005E28B0">
              <w:rPr>
                <w:rPrChange w:id="1097" w:author="Lyu Yuxiao" w:date="2023-04-28T11:20:00Z">
                  <w:rPr>
                    <w:rStyle w:val="a3"/>
                    <w:noProof/>
                  </w:rPr>
                </w:rPrChange>
              </w:rPr>
              <w:delText>3.28 Category of vessel registry</w:delText>
            </w:r>
            <w:r w:rsidDel="005E28B0">
              <w:rPr>
                <w:noProof/>
                <w:webHidden/>
              </w:rPr>
              <w:tab/>
            </w:r>
            <w:r w:rsidR="00C74533" w:rsidDel="005E28B0">
              <w:rPr>
                <w:noProof/>
                <w:webHidden/>
              </w:rPr>
              <w:delText>20</w:delText>
            </w:r>
          </w:del>
        </w:p>
        <w:p w14:paraId="095D9F7D" w14:textId="216C2001" w:rsidR="00CA6000" w:rsidDel="005E28B0" w:rsidRDefault="00CA6000" w:rsidP="00C74533">
          <w:pPr>
            <w:pStyle w:val="TOC2"/>
            <w:rPr>
              <w:del w:id="1098" w:author="Lyu Yuxiao" w:date="2023-04-28T11:20:00Z"/>
              <w:rFonts w:asciiTheme="minorHAnsi" w:hAnsiTheme="minorHAnsi" w:cstheme="minorBidi"/>
              <w:noProof/>
              <w:sz w:val="22"/>
              <w:szCs w:val="22"/>
            </w:rPr>
          </w:pPr>
          <w:del w:id="1099" w:author="Lyu Yuxiao" w:date="2023-04-28T11:20:00Z">
            <w:r w:rsidRPr="005E28B0" w:rsidDel="005E28B0">
              <w:rPr>
                <w:rPrChange w:id="1100" w:author="Lyu Yuxiao" w:date="2023-04-28T11:20:00Z">
                  <w:rPr>
                    <w:rStyle w:val="a3"/>
                    <w:noProof/>
                  </w:rPr>
                </w:rPrChange>
              </w:rPr>
              <w:delText>3.29 Category of vessel traffic service</w:delText>
            </w:r>
            <w:r w:rsidDel="005E28B0">
              <w:rPr>
                <w:noProof/>
                <w:webHidden/>
              </w:rPr>
              <w:tab/>
            </w:r>
            <w:r w:rsidR="00C74533" w:rsidDel="005E28B0">
              <w:rPr>
                <w:noProof/>
                <w:webHidden/>
              </w:rPr>
              <w:delText>20</w:delText>
            </w:r>
          </w:del>
        </w:p>
        <w:p w14:paraId="67BC3721" w14:textId="2A0E482B" w:rsidR="00CA6000" w:rsidDel="005E28B0" w:rsidRDefault="00CA6000" w:rsidP="00C74533">
          <w:pPr>
            <w:pStyle w:val="TOC2"/>
            <w:rPr>
              <w:del w:id="1101" w:author="Lyu Yuxiao" w:date="2023-04-28T11:20:00Z"/>
              <w:rFonts w:asciiTheme="minorHAnsi" w:hAnsiTheme="minorHAnsi" w:cstheme="minorBidi"/>
              <w:noProof/>
              <w:sz w:val="22"/>
              <w:szCs w:val="22"/>
            </w:rPr>
          </w:pPr>
          <w:del w:id="1102" w:author="Lyu Yuxiao" w:date="2023-04-28T11:20:00Z">
            <w:r w:rsidRPr="005E28B0" w:rsidDel="005E28B0">
              <w:rPr>
                <w:rPrChange w:id="1103" w:author="Lyu Yuxiao" w:date="2023-04-28T11:20:00Z">
                  <w:rPr>
                    <w:rStyle w:val="a3"/>
                    <w:noProof/>
                  </w:rPr>
                </w:rPrChange>
              </w:rPr>
              <w:delText>3.30 City name</w:delText>
            </w:r>
            <w:r w:rsidDel="005E28B0">
              <w:rPr>
                <w:noProof/>
                <w:webHidden/>
              </w:rPr>
              <w:tab/>
            </w:r>
            <w:r w:rsidR="00C74533" w:rsidDel="005E28B0">
              <w:rPr>
                <w:noProof/>
                <w:webHidden/>
              </w:rPr>
              <w:delText>20</w:delText>
            </w:r>
          </w:del>
        </w:p>
        <w:p w14:paraId="3A9BDA16" w14:textId="36F097AA" w:rsidR="00CA6000" w:rsidDel="005E28B0" w:rsidRDefault="00CA6000" w:rsidP="00C74533">
          <w:pPr>
            <w:pStyle w:val="TOC2"/>
            <w:rPr>
              <w:del w:id="1104" w:author="Lyu Yuxiao" w:date="2023-04-28T11:20:00Z"/>
              <w:rFonts w:asciiTheme="minorHAnsi" w:hAnsiTheme="minorHAnsi" w:cstheme="minorBidi"/>
              <w:noProof/>
              <w:sz w:val="22"/>
              <w:szCs w:val="22"/>
            </w:rPr>
          </w:pPr>
          <w:del w:id="1105" w:author="Lyu Yuxiao" w:date="2023-04-28T11:20:00Z">
            <w:r w:rsidRPr="005E28B0" w:rsidDel="005E28B0">
              <w:rPr>
                <w:rPrChange w:id="1106" w:author="Lyu Yuxiao" w:date="2023-04-28T11:20:00Z">
                  <w:rPr>
                    <w:rStyle w:val="a3"/>
                    <w:noProof/>
                  </w:rPr>
                </w:rPrChange>
              </w:rPr>
              <w:delText>3.31 Communication channel</w:delText>
            </w:r>
            <w:r w:rsidDel="005E28B0">
              <w:rPr>
                <w:noProof/>
                <w:webHidden/>
              </w:rPr>
              <w:tab/>
            </w:r>
            <w:r w:rsidR="00C74533" w:rsidDel="005E28B0">
              <w:rPr>
                <w:noProof/>
                <w:webHidden/>
              </w:rPr>
              <w:delText>21</w:delText>
            </w:r>
          </w:del>
        </w:p>
        <w:p w14:paraId="080A4374" w14:textId="2607B2AE" w:rsidR="00CA6000" w:rsidDel="005E28B0" w:rsidRDefault="00CA6000" w:rsidP="00C74533">
          <w:pPr>
            <w:pStyle w:val="TOC2"/>
            <w:rPr>
              <w:del w:id="1107" w:author="Lyu Yuxiao" w:date="2023-04-28T11:20:00Z"/>
              <w:rFonts w:asciiTheme="minorHAnsi" w:hAnsiTheme="minorHAnsi" w:cstheme="minorBidi"/>
              <w:noProof/>
              <w:sz w:val="22"/>
              <w:szCs w:val="22"/>
            </w:rPr>
          </w:pPr>
          <w:del w:id="1108" w:author="Lyu Yuxiao" w:date="2023-04-28T11:20:00Z">
            <w:r w:rsidRPr="005E28B0" w:rsidDel="005E28B0">
              <w:rPr>
                <w:rPrChange w:id="1109" w:author="Lyu Yuxiao" w:date="2023-04-28T11:20:00Z">
                  <w:rPr>
                    <w:rStyle w:val="a3"/>
                    <w:noProof/>
                  </w:rPr>
                </w:rPrChange>
              </w:rPr>
              <w:delText>3.32 Comparison Operator</w:delText>
            </w:r>
            <w:r w:rsidDel="005E28B0">
              <w:rPr>
                <w:noProof/>
                <w:webHidden/>
              </w:rPr>
              <w:tab/>
            </w:r>
            <w:r w:rsidR="00C74533" w:rsidDel="005E28B0">
              <w:rPr>
                <w:noProof/>
                <w:webHidden/>
              </w:rPr>
              <w:delText>21</w:delText>
            </w:r>
          </w:del>
        </w:p>
        <w:p w14:paraId="0CCA7B3B" w14:textId="0365BA0E" w:rsidR="00CA6000" w:rsidDel="005E28B0" w:rsidRDefault="00CA6000" w:rsidP="00C74533">
          <w:pPr>
            <w:pStyle w:val="TOC2"/>
            <w:rPr>
              <w:del w:id="1110" w:author="Lyu Yuxiao" w:date="2023-04-28T11:20:00Z"/>
              <w:rFonts w:asciiTheme="minorHAnsi" w:hAnsiTheme="minorHAnsi" w:cstheme="minorBidi"/>
              <w:noProof/>
              <w:sz w:val="22"/>
              <w:szCs w:val="22"/>
            </w:rPr>
          </w:pPr>
          <w:del w:id="1111" w:author="Lyu Yuxiao" w:date="2023-04-28T11:20:00Z">
            <w:r w:rsidRPr="005E28B0" w:rsidDel="005E28B0">
              <w:rPr>
                <w:rPrChange w:id="1112" w:author="Lyu Yuxiao" w:date="2023-04-28T11:20:00Z">
                  <w:rPr>
                    <w:rStyle w:val="a3"/>
                    <w:noProof/>
                  </w:rPr>
                </w:rPrChange>
              </w:rPr>
              <w:delText>3.33 Condition</w:delText>
            </w:r>
            <w:r w:rsidDel="005E28B0">
              <w:rPr>
                <w:noProof/>
                <w:webHidden/>
              </w:rPr>
              <w:tab/>
            </w:r>
            <w:r w:rsidR="00C74533" w:rsidDel="005E28B0">
              <w:rPr>
                <w:noProof/>
                <w:webHidden/>
              </w:rPr>
              <w:delText>21</w:delText>
            </w:r>
          </w:del>
        </w:p>
        <w:p w14:paraId="4EE641DA" w14:textId="72B2BDE3" w:rsidR="00CA6000" w:rsidDel="005E28B0" w:rsidRDefault="00CA6000" w:rsidP="00C74533">
          <w:pPr>
            <w:pStyle w:val="TOC2"/>
            <w:rPr>
              <w:del w:id="1113" w:author="Lyu Yuxiao" w:date="2023-04-28T11:20:00Z"/>
              <w:rFonts w:asciiTheme="minorHAnsi" w:hAnsiTheme="minorHAnsi" w:cstheme="minorBidi"/>
              <w:noProof/>
              <w:sz w:val="22"/>
              <w:szCs w:val="22"/>
            </w:rPr>
          </w:pPr>
          <w:del w:id="1114" w:author="Lyu Yuxiao" w:date="2023-04-28T11:20:00Z">
            <w:r w:rsidRPr="005E28B0" w:rsidDel="005E28B0">
              <w:rPr>
                <w:rPrChange w:id="1115" w:author="Lyu Yuxiao" w:date="2023-04-28T11:20:00Z">
                  <w:rPr>
                    <w:rStyle w:val="a3"/>
                    <w:noProof/>
                  </w:rPr>
                </w:rPrChange>
              </w:rPr>
              <w:delText>3.34 Contact instructions</w:delText>
            </w:r>
            <w:r w:rsidDel="005E28B0">
              <w:rPr>
                <w:noProof/>
                <w:webHidden/>
              </w:rPr>
              <w:tab/>
            </w:r>
            <w:r w:rsidR="00C74533" w:rsidDel="005E28B0">
              <w:rPr>
                <w:noProof/>
                <w:webHidden/>
              </w:rPr>
              <w:delText>22</w:delText>
            </w:r>
          </w:del>
        </w:p>
        <w:p w14:paraId="7279239B" w14:textId="6A9BA39D" w:rsidR="00CA6000" w:rsidDel="005E28B0" w:rsidRDefault="00CA6000" w:rsidP="00C74533">
          <w:pPr>
            <w:pStyle w:val="TOC2"/>
            <w:rPr>
              <w:del w:id="1116" w:author="Lyu Yuxiao" w:date="2023-04-28T11:20:00Z"/>
              <w:rFonts w:asciiTheme="minorHAnsi" w:hAnsiTheme="minorHAnsi" w:cstheme="minorBidi"/>
              <w:noProof/>
              <w:sz w:val="22"/>
              <w:szCs w:val="22"/>
            </w:rPr>
          </w:pPr>
          <w:del w:id="1117" w:author="Lyu Yuxiao" w:date="2023-04-28T11:20:00Z">
            <w:r w:rsidRPr="005E28B0" w:rsidDel="005E28B0">
              <w:rPr>
                <w:rPrChange w:id="1118" w:author="Lyu Yuxiao" w:date="2023-04-28T11:20:00Z">
                  <w:rPr>
                    <w:rStyle w:val="a3"/>
                    <w:noProof/>
                  </w:rPr>
                </w:rPrChange>
              </w:rPr>
              <w:delText>3.35 Country Name</w:delText>
            </w:r>
            <w:r w:rsidDel="005E28B0">
              <w:rPr>
                <w:noProof/>
                <w:webHidden/>
              </w:rPr>
              <w:tab/>
            </w:r>
            <w:r w:rsidR="00C74533" w:rsidDel="005E28B0">
              <w:rPr>
                <w:noProof/>
                <w:webHidden/>
              </w:rPr>
              <w:delText>22</w:delText>
            </w:r>
          </w:del>
        </w:p>
        <w:p w14:paraId="2C57E23A" w14:textId="6A964570" w:rsidR="00CA6000" w:rsidDel="005E28B0" w:rsidRDefault="00CA6000" w:rsidP="00C74533">
          <w:pPr>
            <w:pStyle w:val="TOC2"/>
            <w:rPr>
              <w:del w:id="1119" w:author="Lyu Yuxiao" w:date="2023-04-28T11:20:00Z"/>
              <w:rFonts w:asciiTheme="minorHAnsi" w:hAnsiTheme="minorHAnsi" w:cstheme="minorBidi"/>
              <w:noProof/>
              <w:sz w:val="22"/>
              <w:szCs w:val="22"/>
            </w:rPr>
          </w:pPr>
          <w:del w:id="1120" w:author="Lyu Yuxiao" w:date="2023-04-28T11:20:00Z">
            <w:r w:rsidRPr="005E28B0" w:rsidDel="005E28B0">
              <w:rPr>
                <w:rPrChange w:id="1121" w:author="Lyu Yuxiao" w:date="2023-04-28T11:20:00Z">
                  <w:rPr>
                    <w:rStyle w:val="a3"/>
                    <w:noProof/>
                  </w:rPr>
                </w:rPrChange>
              </w:rPr>
              <w:delText>3.36 Day of Week</w:delText>
            </w:r>
            <w:r w:rsidDel="005E28B0">
              <w:rPr>
                <w:noProof/>
                <w:webHidden/>
              </w:rPr>
              <w:tab/>
            </w:r>
            <w:r w:rsidR="00C74533" w:rsidDel="005E28B0">
              <w:rPr>
                <w:noProof/>
                <w:webHidden/>
              </w:rPr>
              <w:delText>22</w:delText>
            </w:r>
          </w:del>
        </w:p>
        <w:p w14:paraId="428E9AB8" w14:textId="4459BE9E" w:rsidR="00CA6000" w:rsidDel="005E28B0" w:rsidRDefault="00CA6000" w:rsidP="00C74533">
          <w:pPr>
            <w:pStyle w:val="TOC2"/>
            <w:rPr>
              <w:del w:id="1122" w:author="Lyu Yuxiao" w:date="2023-04-28T11:20:00Z"/>
              <w:rFonts w:asciiTheme="minorHAnsi" w:hAnsiTheme="minorHAnsi" w:cstheme="minorBidi"/>
              <w:noProof/>
              <w:sz w:val="22"/>
              <w:szCs w:val="22"/>
            </w:rPr>
          </w:pPr>
          <w:del w:id="1123" w:author="Lyu Yuxiao" w:date="2023-04-28T11:20:00Z">
            <w:r w:rsidRPr="005E28B0" w:rsidDel="005E28B0">
              <w:rPr>
                <w:rPrChange w:id="1124" w:author="Lyu Yuxiao" w:date="2023-04-28T11:20:00Z">
                  <w:rPr>
                    <w:rStyle w:val="a3"/>
                    <w:noProof/>
                  </w:rPr>
                </w:rPrChange>
              </w:rPr>
              <w:delText>3.37 Day of week is range</w:delText>
            </w:r>
            <w:r w:rsidDel="005E28B0">
              <w:rPr>
                <w:noProof/>
                <w:webHidden/>
              </w:rPr>
              <w:tab/>
            </w:r>
            <w:r w:rsidR="00C74533" w:rsidDel="005E28B0">
              <w:rPr>
                <w:noProof/>
                <w:webHidden/>
              </w:rPr>
              <w:delText>23</w:delText>
            </w:r>
          </w:del>
        </w:p>
        <w:p w14:paraId="73D261E7" w14:textId="5B097F95" w:rsidR="00CA6000" w:rsidDel="005E28B0" w:rsidRDefault="00CA6000" w:rsidP="00C74533">
          <w:pPr>
            <w:pStyle w:val="TOC2"/>
            <w:rPr>
              <w:del w:id="1125" w:author="Lyu Yuxiao" w:date="2023-04-28T11:20:00Z"/>
              <w:rFonts w:asciiTheme="minorHAnsi" w:hAnsiTheme="minorHAnsi" w:cstheme="minorBidi"/>
              <w:noProof/>
              <w:sz w:val="22"/>
              <w:szCs w:val="22"/>
            </w:rPr>
          </w:pPr>
          <w:del w:id="1126" w:author="Lyu Yuxiao" w:date="2023-04-28T11:20:00Z">
            <w:r w:rsidRPr="005E28B0" w:rsidDel="005E28B0">
              <w:rPr>
                <w:rPrChange w:id="1127" w:author="Lyu Yuxiao" w:date="2023-04-28T11:20:00Z">
                  <w:rPr>
                    <w:rStyle w:val="a3"/>
                    <w:noProof/>
                  </w:rPr>
                </w:rPrChange>
              </w:rPr>
              <w:delText>3.38 Date end</w:delText>
            </w:r>
            <w:r w:rsidDel="005E28B0">
              <w:rPr>
                <w:noProof/>
                <w:webHidden/>
              </w:rPr>
              <w:tab/>
            </w:r>
            <w:r w:rsidR="00C74533" w:rsidDel="005E28B0">
              <w:rPr>
                <w:noProof/>
                <w:webHidden/>
              </w:rPr>
              <w:delText>23</w:delText>
            </w:r>
          </w:del>
        </w:p>
        <w:p w14:paraId="6902CBAF" w14:textId="7AFB103B" w:rsidR="00CA6000" w:rsidDel="005E28B0" w:rsidRDefault="00CA6000" w:rsidP="00C74533">
          <w:pPr>
            <w:pStyle w:val="TOC2"/>
            <w:rPr>
              <w:del w:id="1128" w:author="Lyu Yuxiao" w:date="2023-04-28T11:20:00Z"/>
              <w:rFonts w:asciiTheme="minorHAnsi" w:hAnsiTheme="minorHAnsi" w:cstheme="minorBidi"/>
              <w:noProof/>
              <w:sz w:val="22"/>
              <w:szCs w:val="22"/>
            </w:rPr>
          </w:pPr>
          <w:del w:id="1129" w:author="Lyu Yuxiao" w:date="2023-04-28T11:20:00Z">
            <w:r w:rsidRPr="005E28B0" w:rsidDel="005E28B0">
              <w:rPr>
                <w:rPrChange w:id="1130" w:author="Lyu Yuxiao" w:date="2023-04-28T11:20:00Z">
                  <w:rPr>
                    <w:rStyle w:val="a3"/>
                    <w:noProof/>
                  </w:rPr>
                </w:rPrChange>
              </w:rPr>
              <w:delText>3.39 Date start</w:delText>
            </w:r>
            <w:r w:rsidDel="005E28B0">
              <w:rPr>
                <w:noProof/>
                <w:webHidden/>
              </w:rPr>
              <w:tab/>
            </w:r>
            <w:r w:rsidR="00C74533" w:rsidDel="005E28B0">
              <w:rPr>
                <w:noProof/>
                <w:webHidden/>
              </w:rPr>
              <w:delText>23</w:delText>
            </w:r>
          </w:del>
        </w:p>
        <w:p w14:paraId="2B4CE0A7" w14:textId="6245EFD5" w:rsidR="00CA6000" w:rsidDel="005E28B0" w:rsidRDefault="00CA6000" w:rsidP="00C74533">
          <w:pPr>
            <w:pStyle w:val="TOC2"/>
            <w:rPr>
              <w:del w:id="1131" w:author="Lyu Yuxiao" w:date="2023-04-28T11:20:00Z"/>
              <w:rFonts w:asciiTheme="minorHAnsi" w:hAnsiTheme="minorHAnsi" w:cstheme="minorBidi"/>
              <w:noProof/>
              <w:sz w:val="22"/>
              <w:szCs w:val="22"/>
            </w:rPr>
          </w:pPr>
          <w:del w:id="1132" w:author="Lyu Yuxiao" w:date="2023-04-28T11:20:00Z">
            <w:r w:rsidRPr="005E28B0" w:rsidDel="005E28B0">
              <w:rPr>
                <w:rPrChange w:id="1133" w:author="Lyu Yuxiao" w:date="2023-04-28T11:20:00Z">
                  <w:rPr>
                    <w:rStyle w:val="a3"/>
                    <w:noProof/>
                  </w:rPr>
                </w:rPrChange>
              </w:rPr>
              <w:delText>3.40 Delivery point</w:delText>
            </w:r>
            <w:r w:rsidDel="005E28B0">
              <w:rPr>
                <w:noProof/>
                <w:webHidden/>
              </w:rPr>
              <w:tab/>
            </w:r>
            <w:r w:rsidR="00C74533" w:rsidDel="005E28B0">
              <w:rPr>
                <w:noProof/>
                <w:webHidden/>
              </w:rPr>
              <w:delText>23</w:delText>
            </w:r>
          </w:del>
        </w:p>
        <w:p w14:paraId="3F53259C" w14:textId="2E7427DB" w:rsidR="00CA6000" w:rsidDel="005E28B0" w:rsidRDefault="00CA6000" w:rsidP="00C74533">
          <w:pPr>
            <w:pStyle w:val="TOC2"/>
            <w:rPr>
              <w:del w:id="1134" w:author="Lyu Yuxiao" w:date="2023-04-28T11:20:00Z"/>
              <w:rFonts w:asciiTheme="minorHAnsi" w:hAnsiTheme="minorHAnsi" w:cstheme="minorBidi"/>
              <w:noProof/>
              <w:sz w:val="22"/>
              <w:szCs w:val="22"/>
            </w:rPr>
          </w:pPr>
          <w:del w:id="1135" w:author="Lyu Yuxiao" w:date="2023-04-28T11:20:00Z">
            <w:r w:rsidRPr="005E28B0" w:rsidDel="005E28B0">
              <w:rPr>
                <w:rPrChange w:id="1136" w:author="Lyu Yuxiao" w:date="2023-04-28T11:20:00Z">
                  <w:rPr>
                    <w:rStyle w:val="a3"/>
                    <w:noProof/>
                  </w:rPr>
                </w:rPrChange>
              </w:rPr>
              <w:delText>3.41 Destination</w:delText>
            </w:r>
            <w:r w:rsidDel="005E28B0">
              <w:rPr>
                <w:noProof/>
                <w:webHidden/>
              </w:rPr>
              <w:tab/>
            </w:r>
            <w:r w:rsidR="00C74533" w:rsidDel="005E28B0">
              <w:rPr>
                <w:noProof/>
                <w:webHidden/>
              </w:rPr>
              <w:delText>23</w:delText>
            </w:r>
          </w:del>
        </w:p>
        <w:p w14:paraId="73D69B53" w14:textId="4F068B4B" w:rsidR="00CA6000" w:rsidDel="005E28B0" w:rsidRDefault="00CA6000" w:rsidP="00C74533">
          <w:pPr>
            <w:pStyle w:val="TOC2"/>
            <w:rPr>
              <w:del w:id="1137" w:author="Lyu Yuxiao" w:date="2023-04-28T11:20:00Z"/>
              <w:rFonts w:asciiTheme="minorHAnsi" w:hAnsiTheme="minorHAnsi" w:cstheme="minorBidi"/>
              <w:noProof/>
              <w:sz w:val="22"/>
              <w:szCs w:val="22"/>
            </w:rPr>
          </w:pPr>
          <w:del w:id="1138" w:author="Lyu Yuxiao" w:date="2023-04-28T11:20:00Z">
            <w:r w:rsidRPr="005E28B0" w:rsidDel="005E28B0">
              <w:rPr>
                <w:rPrChange w:id="1139" w:author="Lyu Yuxiao" w:date="2023-04-28T11:20:00Z">
                  <w:rPr>
                    <w:rStyle w:val="a3"/>
                    <w:noProof/>
                  </w:rPr>
                </w:rPrChange>
              </w:rPr>
              <w:delText>3.42 Display name</w:delText>
            </w:r>
            <w:r w:rsidDel="005E28B0">
              <w:rPr>
                <w:noProof/>
                <w:webHidden/>
              </w:rPr>
              <w:tab/>
            </w:r>
            <w:r w:rsidR="00C74533" w:rsidDel="005E28B0">
              <w:rPr>
                <w:noProof/>
                <w:webHidden/>
              </w:rPr>
              <w:delText>23</w:delText>
            </w:r>
          </w:del>
        </w:p>
        <w:p w14:paraId="0B11AE33" w14:textId="5561DAC4" w:rsidR="00CA6000" w:rsidDel="005E28B0" w:rsidRDefault="00CA6000" w:rsidP="00C74533">
          <w:pPr>
            <w:pStyle w:val="TOC2"/>
            <w:rPr>
              <w:del w:id="1140" w:author="Lyu Yuxiao" w:date="2023-04-28T11:20:00Z"/>
              <w:rFonts w:asciiTheme="minorHAnsi" w:hAnsiTheme="minorHAnsi" w:cstheme="minorBidi"/>
              <w:noProof/>
              <w:sz w:val="22"/>
              <w:szCs w:val="22"/>
            </w:rPr>
          </w:pPr>
          <w:del w:id="1141" w:author="Lyu Yuxiao" w:date="2023-04-28T11:20:00Z">
            <w:r w:rsidRPr="005E28B0" w:rsidDel="005E28B0">
              <w:rPr>
                <w:rPrChange w:id="1142" w:author="Lyu Yuxiao" w:date="2023-04-28T11:20:00Z">
                  <w:rPr>
                    <w:rStyle w:val="a3"/>
                    <w:noProof/>
                  </w:rPr>
                </w:rPrChange>
              </w:rPr>
              <w:delText>3.43 Distance</w:delText>
            </w:r>
            <w:r w:rsidDel="005E28B0">
              <w:rPr>
                <w:noProof/>
                <w:webHidden/>
              </w:rPr>
              <w:tab/>
            </w:r>
            <w:r w:rsidR="00C74533" w:rsidDel="005E28B0">
              <w:rPr>
                <w:noProof/>
                <w:webHidden/>
              </w:rPr>
              <w:delText>24</w:delText>
            </w:r>
          </w:del>
        </w:p>
        <w:p w14:paraId="4054957F" w14:textId="569AF284" w:rsidR="00CA6000" w:rsidDel="005E28B0" w:rsidRDefault="00CA6000" w:rsidP="00C74533">
          <w:pPr>
            <w:pStyle w:val="TOC2"/>
            <w:rPr>
              <w:del w:id="1143" w:author="Lyu Yuxiao" w:date="2023-04-28T11:20:00Z"/>
              <w:rFonts w:asciiTheme="minorHAnsi" w:hAnsiTheme="minorHAnsi" w:cstheme="minorBidi"/>
              <w:noProof/>
              <w:sz w:val="22"/>
              <w:szCs w:val="22"/>
            </w:rPr>
          </w:pPr>
          <w:del w:id="1144" w:author="Lyu Yuxiao" w:date="2023-04-28T11:20:00Z">
            <w:r w:rsidRPr="005E28B0" w:rsidDel="005E28B0">
              <w:rPr>
                <w:rPrChange w:id="1145" w:author="Lyu Yuxiao" w:date="2023-04-28T11:20:00Z">
                  <w:rPr>
                    <w:rStyle w:val="a3"/>
                    <w:noProof/>
                  </w:rPr>
                </w:rPrChange>
              </w:rPr>
              <w:delText>3.44 Dynamic resource</w:delText>
            </w:r>
            <w:r w:rsidDel="005E28B0">
              <w:rPr>
                <w:noProof/>
                <w:webHidden/>
              </w:rPr>
              <w:tab/>
            </w:r>
            <w:r w:rsidR="00C74533" w:rsidDel="005E28B0">
              <w:rPr>
                <w:noProof/>
                <w:webHidden/>
              </w:rPr>
              <w:delText>24</w:delText>
            </w:r>
          </w:del>
        </w:p>
        <w:p w14:paraId="07F8011B" w14:textId="2FB60AF3" w:rsidR="00CA6000" w:rsidDel="005E28B0" w:rsidRDefault="00CA6000" w:rsidP="00C74533">
          <w:pPr>
            <w:pStyle w:val="TOC2"/>
            <w:rPr>
              <w:del w:id="1146" w:author="Lyu Yuxiao" w:date="2023-04-28T11:20:00Z"/>
              <w:rFonts w:asciiTheme="minorHAnsi" w:hAnsiTheme="minorHAnsi" w:cstheme="minorBidi"/>
              <w:noProof/>
              <w:sz w:val="22"/>
              <w:szCs w:val="22"/>
            </w:rPr>
          </w:pPr>
          <w:del w:id="1147" w:author="Lyu Yuxiao" w:date="2023-04-28T11:20:00Z">
            <w:r w:rsidRPr="005E28B0" w:rsidDel="005E28B0">
              <w:rPr>
                <w:rPrChange w:id="1148" w:author="Lyu Yuxiao" w:date="2023-04-28T11:20:00Z">
                  <w:rPr>
                    <w:rStyle w:val="a3"/>
                    <w:noProof/>
                  </w:rPr>
                </w:rPrChange>
              </w:rPr>
              <w:delText>3.45 File Locator</w:delText>
            </w:r>
            <w:r w:rsidDel="005E28B0">
              <w:rPr>
                <w:noProof/>
                <w:webHidden/>
              </w:rPr>
              <w:tab/>
            </w:r>
            <w:r w:rsidR="00C74533" w:rsidDel="005E28B0">
              <w:rPr>
                <w:noProof/>
                <w:webHidden/>
              </w:rPr>
              <w:delText>24</w:delText>
            </w:r>
          </w:del>
        </w:p>
        <w:p w14:paraId="504F25BA" w14:textId="72D646BA" w:rsidR="00CA6000" w:rsidDel="005E28B0" w:rsidRDefault="00CA6000" w:rsidP="00C74533">
          <w:pPr>
            <w:pStyle w:val="TOC2"/>
            <w:rPr>
              <w:del w:id="1149" w:author="Lyu Yuxiao" w:date="2023-04-28T11:20:00Z"/>
              <w:rFonts w:asciiTheme="minorHAnsi" w:hAnsiTheme="minorHAnsi" w:cstheme="minorBidi"/>
              <w:noProof/>
              <w:sz w:val="22"/>
              <w:szCs w:val="22"/>
            </w:rPr>
          </w:pPr>
          <w:del w:id="1150" w:author="Lyu Yuxiao" w:date="2023-04-28T11:20:00Z">
            <w:r w:rsidRPr="005E28B0" w:rsidDel="005E28B0">
              <w:rPr>
                <w:rPrChange w:id="1151" w:author="Lyu Yuxiao" w:date="2023-04-28T11:20:00Z">
                  <w:rPr>
                    <w:rStyle w:val="a3"/>
                    <w:noProof/>
                  </w:rPr>
                </w:rPrChange>
              </w:rPr>
              <w:delText>3.46 File Reference</w:delText>
            </w:r>
            <w:r w:rsidDel="005E28B0">
              <w:rPr>
                <w:noProof/>
                <w:webHidden/>
              </w:rPr>
              <w:tab/>
            </w:r>
            <w:r w:rsidR="00C74533" w:rsidDel="005E28B0">
              <w:rPr>
                <w:noProof/>
                <w:webHidden/>
              </w:rPr>
              <w:delText>25</w:delText>
            </w:r>
          </w:del>
        </w:p>
        <w:p w14:paraId="07671DE6" w14:textId="7D7FC3B8" w:rsidR="00CA6000" w:rsidDel="005E28B0" w:rsidRDefault="00CA6000" w:rsidP="00C74533">
          <w:pPr>
            <w:pStyle w:val="TOC2"/>
            <w:rPr>
              <w:del w:id="1152" w:author="Lyu Yuxiao" w:date="2023-04-28T11:20:00Z"/>
              <w:rFonts w:asciiTheme="minorHAnsi" w:hAnsiTheme="minorHAnsi" w:cstheme="minorBidi"/>
              <w:noProof/>
              <w:sz w:val="22"/>
              <w:szCs w:val="22"/>
            </w:rPr>
          </w:pPr>
          <w:del w:id="1153" w:author="Lyu Yuxiao" w:date="2023-04-28T11:20:00Z">
            <w:r w:rsidRPr="005E28B0" w:rsidDel="005E28B0">
              <w:rPr>
                <w:rPrChange w:id="1154" w:author="Lyu Yuxiao" w:date="2023-04-28T11:20:00Z">
                  <w:rPr>
                    <w:rStyle w:val="a3"/>
                    <w:noProof/>
                  </w:rPr>
                </w:rPrChange>
              </w:rPr>
              <w:delText>3.47 Date fixed</w:delText>
            </w:r>
            <w:r w:rsidDel="005E28B0">
              <w:rPr>
                <w:noProof/>
                <w:webHidden/>
              </w:rPr>
              <w:tab/>
            </w:r>
            <w:r w:rsidR="00C74533" w:rsidDel="005E28B0">
              <w:rPr>
                <w:noProof/>
                <w:webHidden/>
              </w:rPr>
              <w:delText>25</w:delText>
            </w:r>
          </w:del>
        </w:p>
        <w:p w14:paraId="19F2C56B" w14:textId="406D79B8" w:rsidR="00CA6000" w:rsidDel="005E28B0" w:rsidRDefault="00CA6000" w:rsidP="00C74533">
          <w:pPr>
            <w:pStyle w:val="TOC2"/>
            <w:rPr>
              <w:del w:id="1155" w:author="Lyu Yuxiao" w:date="2023-04-28T11:20:00Z"/>
              <w:rFonts w:asciiTheme="minorHAnsi" w:hAnsiTheme="minorHAnsi" w:cstheme="minorBidi"/>
              <w:noProof/>
              <w:sz w:val="22"/>
              <w:szCs w:val="22"/>
            </w:rPr>
          </w:pPr>
          <w:del w:id="1156" w:author="Lyu Yuxiao" w:date="2023-04-28T11:20:00Z">
            <w:r w:rsidRPr="005E28B0" w:rsidDel="005E28B0">
              <w:rPr>
                <w:rPrChange w:id="1157" w:author="Lyu Yuxiao" w:date="2023-04-28T11:20:00Z">
                  <w:rPr>
                    <w:rStyle w:val="a3"/>
                    <w:noProof/>
                  </w:rPr>
                </w:rPrChange>
              </w:rPr>
              <w:delText>3.48 Flip bearing</w:delText>
            </w:r>
            <w:r w:rsidDel="005E28B0">
              <w:rPr>
                <w:noProof/>
                <w:webHidden/>
              </w:rPr>
              <w:tab/>
            </w:r>
            <w:r w:rsidR="00C74533" w:rsidDel="005E28B0">
              <w:rPr>
                <w:noProof/>
                <w:webHidden/>
              </w:rPr>
              <w:delText>25</w:delText>
            </w:r>
          </w:del>
        </w:p>
        <w:p w14:paraId="118C4A94" w14:textId="256DC2D2" w:rsidR="00CA6000" w:rsidDel="005E28B0" w:rsidRDefault="00CA6000" w:rsidP="00C74533">
          <w:pPr>
            <w:pStyle w:val="TOC2"/>
            <w:rPr>
              <w:del w:id="1158" w:author="Lyu Yuxiao" w:date="2023-04-28T11:20:00Z"/>
              <w:rFonts w:asciiTheme="minorHAnsi" w:hAnsiTheme="minorHAnsi" w:cstheme="minorBidi"/>
              <w:noProof/>
              <w:sz w:val="22"/>
              <w:szCs w:val="22"/>
            </w:rPr>
          </w:pPr>
          <w:del w:id="1159" w:author="Lyu Yuxiao" w:date="2023-04-28T11:20:00Z">
            <w:r w:rsidRPr="005E28B0" w:rsidDel="005E28B0">
              <w:rPr>
                <w:rPrChange w:id="1160" w:author="Lyu Yuxiao" w:date="2023-04-28T11:20:00Z">
                  <w:rPr>
                    <w:rStyle w:val="a3"/>
                    <w:noProof/>
                  </w:rPr>
                </w:rPrChange>
              </w:rPr>
              <w:delText>3.49 Frequency Shore Station Receives</w:delText>
            </w:r>
            <w:r w:rsidDel="005E28B0">
              <w:rPr>
                <w:noProof/>
                <w:webHidden/>
              </w:rPr>
              <w:tab/>
            </w:r>
            <w:r w:rsidR="00C74533" w:rsidDel="005E28B0">
              <w:rPr>
                <w:noProof/>
                <w:webHidden/>
              </w:rPr>
              <w:delText>25</w:delText>
            </w:r>
          </w:del>
        </w:p>
        <w:p w14:paraId="4E15C5CA" w14:textId="77F6FEFA" w:rsidR="00CA6000" w:rsidDel="005E28B0" w:rsidRDefault="00CA6000" w:rsidP="00C74533">
          <w:pPr>
            <w:pStyle w:val="TOC2"/>
            <w:rPr>
              <w:del w:id="1161" w:author="Lyu Yuxiao" w:date="2023-04-28T11:20:00Z"/>
              <w:rFonts w:asciiTheme="minorHAnsi" w:hAnsiTheme="minorHAnsi" w:cstheme="minorBidi"/>
              <w:noProof/>
              <w:sz w:val="22"/>
              <w:szCs w:val="22"/>
            </w:rPr>
          </w:pPr>
          <w:del w:id="1162" w:author="Lyu Yuxiao" w:date="2023-04-28T11:20:00Z">
            <w:r w:rsidRPr="005E28B0" w:rsidDel="005E28B0">
              <w:rPr>
                <w:rPrChange w:id="1163" w:author="Lyu Yuxiao" w:date="2023-04-28T11:20:00Z">
                  <w:rPr>
                    <w:rStyle w:val="a3"/>
                    <w:noProof/>
                  </w:rPr>
                </w:rPrChange>
              </w:rPr>
              <w:delText>3.50 Frequency Shore Station Transmits</w:delText>
            </w:r>
            <w:r w:rsidDel="005E28B0">
              <w:rPr>
                <w:noProof/>
                <w:webHidden/>
              </w:rPr>
              <w:tab/>
            </w:r>
            <w:r w:rsidR="00C74533" w:rsidDel="005E28B0">
              <w:rPr>
                <w:noProof/>
                <w:webHidden/>
              </w:rPr>
              <w:delText>26</w:delText>
            </w:r>
          </w:del>
        </w:p>
        <w:p w14:paraId="3451AECD" w14:textId="34576D67" w:rsidR="00CA6000" w:rsidDel="005E28B0" w:rsidRDefault="00CA6000" w:rsidP="00C74533">
          <w:pPr>
            <w:pStyle w:val="TOC2"/>
            <w:rPr>
              <w:del w:id="1164" w:author="Lyu Yuxiao" w:date="2023-04-28T11:20:00Z"/>
              <w:rFonts w:asciiTheme="minorHAnsi" w:hAnsiTheme="minorHAnsi" w:cstheme="minorBidi"/>
              <w:noProof/>
              <w:sz w:val="22"/>
              <w:szCs w:val="22"/>
            </w:rPr>
          </w:pPr>
          <w:del w:id="1165" w:author="Lyu Yuxiao" w:date="2023-04-28T11:20:00Z">
            <w:r w:rsidRPr="005E28B0" w:rsidDel="005E28B0">
              <w:rPr>
                <w:rPrChange w:id="1166" w:author="Lyu Yuxiao" w:date="2023-04-28T11:20:00Z">
                  <w:rPr>
                    <w:rStyle w:val="a3"/>
                    <w:noProof/>
                  </w:rPr>
                </w:rPrChange>
              </w:rPr>
              <w:delText>3.51 Headline</w:delText>
            </w:r>
            <w:r w:rsidDel="005E28B0">
              <w:rPr>
                <w:noProof/>
                <w:webHidden/>
              </w:rPr>
              <w:tab/>
            </w:r>
            <w:r w:rsidR="00C74533" w:rsidDel="005E28B0">
              <w:rPr>
                <w:noProof/>
                <w:webHidden/>
              </w:rPr>
              <w:delText>26</w:delText>
            </w:r>
          </w:del>
        </w:p>
        <w:p w14:paraId="3CABAED6" w14:textId="0080FF23" w:rsidR="00CA6000" w:rsidDel="005E28B0" w:rsidRDefault="00CA6000" w:rsidP="00C74533">
          <w:pPr>
            <w:pStyle w:val="TOC2"/>
            <w:rPr>
              <w:del w:id="1167" w:author="Lyu Yuxiao" w:date="2023-04-28T11:20:00Z"/>
              <w:rFonts w:asciiTheme="minorHAnsi" w:hAnsiTheme="minorHAnsi" w:cstheme="minorBidi"/>
              <w:noProof/>
              <w:sz w:val="22"/>
              <w:szCs w:val="22"/>
            </w:rPr>
          </w:pPr>
          <w:del w:id="1168" w:author="Lyu Yuxiao" w:date="2023-04-28T11:20:00Z">
            <w:r w:rsidRPr="005E28B0" w:rsidDel="005E28B0">
              <w:rPr>
                <w:rPrChange w:id="1169" w:author="Lyu Yuxiao" w:date="2023-04-28T11:20:00Z">
                  <w:rPr>
                    <w:rStyle w:val="a3"/>
                    <w:noProof/>
                  </w:rPr>
                </w:rPrChange>
              </w:rPr>
              <w:delText>3.52 Horizontal distance uncertainty</w:delText>
            </w:r>
            <w:r w:rsidDel="005E28B0">
              <w:rPr>
                <w:noProof/>
                <w:webHidden/>
              </w:rPr>
              <w:tab/>
            </w:r>
            <w:r w:rsidR="00C74533" w:rsidDel="005E28B0">
              <w:rPr>
                <w:noProof/>
                <w:webHidden/>
              </w:rPr>
              <w:delText>27</w:delText>
            </w:r>
          </w:del>
        </w:p>
        <w:p w14:paraId="215F22B5" w14:textId="0DD70FA9" w:rsidR="00CA6000" w:rsidDel="005E28B0" w:rsidRDefault="00CA6000" w:rsidP="00C74533">
          <w:pPr>
            <w:pStyle w:val="TOC2"/>
            <w:rPr>
              <w:del w:id="1170" w:author="Lyu Yuxiao" w:date="2023-04-28T11:20:00Z"/>
              <w:rFonts w:asciiTheme="minorHAnsi" w:hAnsiTheme="minorHAnsi" w:cstheme="minorBidi"/>
              <w:noProof/>
              <w:sz w:val="22"/>
              <w:szCs w:val="22"/>
            </w:rPr>
          </w:pPr>
          <w:del w:id="1171" w:author="Lyu Yuxiao" w:date="2023-04-28T11:20:00Z">
            <w:r w:rsidRPr="005E28B0" w:rsidDel="005E28B0">
              <w:rPr>
                <w:rPrChange w:id="1172" w:author="Lyu Yuxiao" w:date="2023-04-28T11:20:00Z">
                  <w:rPr>
                    <w:rStyle w:val="a3"/>
                    <w:noProof/>
                  </w:rPr>
                </w:rPrChange>
              </w:rPr>
              <w:delText>3.53 IMO format for reporting</w:delText>
            </w:r>
            <w:r w:rsidDel="005E28B0">
              <w:rPr>
                <w:noProof/>
                <w:webHidden/>
              </w:rPr>
              <w:tab/>
            </w:r>
            <w:r w:rsidR="00C74533" w:rsidDel="005E28B0">
              <w:rPr>
                <w:noProof/>
                <w:webHidden/>
              </w:rPr>
              <w:delText>27</w:delText>
            </w:r>
          </w:del>
        </w:p>
        <w:p w14:paraId="59C340DC" w14:textId="2F9A739B" w:rsidR="00CA6000" w:rsidDel="005E28B0" w:rsidRDefault="00CA6000" w:rsidP="00C74533">
          <w:pPr>
            <w:pStyle w:val="TOC2"/>
            <w:rPr>
              <w:del w:id="1173" w:author="Lyu Yuxiao" w:date="2023-04-28T11:20:00Z"/>
              <w:rFonts w:asciiTheme="minorHAnsi" w:hAnsiTheme="minorHAnsi" w:cstheme="minorBidi"/>
              <w:noProof/>
              <w:sz w:val="22"/>
              <w:szCs w:val="22"/>
            </w:rPr>
          </w:pPr>
          <w:del w:id="1174" w:author="Lyu Yuxiao" w:date="2023-04-28T11:20:00Z">
            <w:r w:rsidRPr="005E28B0" w:rsidDel="005E28B0">
              <w:rPr>
                <w:rPrChange w:id="1175" w:author="Lyu Yuxiao" w:date="2023-04-28T11:20:00Z">
                  <w:rPr>
                    <w:rStyle w:val="a3"/>
                    <w:noProof/>
                  </w:rPr>
                </w:rPrChange>
              </w:rPr>
              <w:delText>3.54 ISPS level</w:delText>
            </w:r>
            <w:r w:rsidDel="005E28B0">
              <w:rPr>
                <w:noProof/>
                <w:webHidden/>
              </w:rPr>
              <w:tab/>
            </w:r>
            <w:r w:rsidR="00C74533" w:rsidDel="005E28B0">
              <w:rPr>
                <w:noProof/>
                <w:webHidden/>
              </w:rPr>
              <w:delText>27</w:delText>
            </w:r>
          </w:del>
        </w:p>
        <w:p w14:paraId="329C2039" w14:textId="45570755" w:rsidR="00CA6000" w:rsidDel="005E28B0" w:rsidRDefault="00CA6000" w:rsidP="00C74533">
          <w:pPr>
            <w:pStyle w:val="TOC2"/>
            <w:rPr>
              <w:del w:id="1176" w:author="Lyu Yuxiao" w:date="2023-04-28T11:20:00Z"/>
              <w:rFonts w:asciiTheme="minorHAnsi" w:hAnsiTheme="minorHAnsi" w:cstheme="minorBidi"/>
              <w:noProof/>
              <w:sz w:val="22"/>
              <w:szCs w:val="22"/>
            </w:rPr>
          </w:pPr>
          <w:del w:id="1177" w:author="Lyu Yuxiao" w:date="2023-04-28T11:20:00Z">
            <w:r w:rsidRPr="005E28B0" w:rsidDel="005E28B0">
              <w:rPr>
                <w:rPrChange w:id="1178" w:author="Lyu Yuxiao" w:date="2023-04-28T11:20:00Z">
                  <w:rPr>
                    <w:rStyle w:val="a3"/>
                    <w:noProof/>
                  </w:rPr>
                </w:rPrChange>
              </w:rPr>
              <w:delText>3.56 Language</w:delText>
            </w:r>
            <w:r w:rsidDel="005E28B0">
              <w:rPr>
                <w:noProof/>
                <w:webHidden/>
              </w:rPr>
              <w:tab/>
            </w:r>
            <w:r w:rsidR="00C74533" w:rsidDel="005E28B0">
              <w:rPr>
                <w:noProof/>
                <w:webHidden/>
              </w:rPr>
              <w:delText>28</w:delText>
            </w:r>
          </w:del>
        </w:p>
        <w:p w14:paraId="2A8CFE8E" w14:textId="03D9C695" w:rsidR="00CA6000" w:rsidDel="005E28B0" w:rsidRDefault="00CA6000" w:rsidP="00C74533">
          <w:pPr>
            <w:pStyle w:val="TOC2"/>
            <w:rPr>
              <w:del w:id="1179" w:author="Lyu Yuxiao" w:date="2023-04-28T11:20:00Z"/>
              <w:rFonts w:asciiTheme="minorHAnsi" w:hAnsiTheme="minorHAnsi" w:cstheme="minorBidi"/>
              <w:noProof/>
              <w:sz w:val="22"/>
              <w:szCs w:val="22"/>
            </w:rPr>
          </w:pPr>
          <w:del w:id="1180" w:author="Lyu Yuxiao" w:date="2023-04-28T11:20:00Z">
            <w:r w:rsidRPr="005E28B0" w:rsidDel="005E28B0">
              <w:rPr>
                <w:rPrChange w:id="1181" w:author="Lyu Yuxiao" w:date="2023-04-28T11:20:00Z">
                  <w:rPr>
                    <w:rStyle w:val="a3"/>
                    <w:noProof/>
                  </w:rPr>
                </w:rPrChange>
              </w:rPr>
              <w:delText>3.57 Logical Connectives</w:delText>
            </w:r>
            <w:r w:rsidDel="005E28B0">
              <w:rPr>
                <w:noProof/>
                <w:webHidden/>
              </w:rPr>
              <w:tab/>
            </w:r>
            <w:r w:rsidR="00C74533" w:rsidDel="005E28B0">
              <w:rPr>
                <w:noProof/>
                <w:webHidden/>
              </w:rPr>
              <w:delText>28</w:delText>
            </w:r>
          </w:del>
        </w:p>
        <w:p w14:paraId="7E0E4AE0" w14:textId="140E14EE" w:rsidR="00CA6000" w:rsidDel="005E28B0" w:rsidRDefault="00CA6000" w:rsidP="00C74533">
          <w:pPr>
            <w:pStyle w:val="TOC2"/>
            <w:rPr>
              <w:del w:id="1182" w:author="Lyu Yuxiao" w:date="2023-04-28T11:20:00Z"/>
              <w:rFonts w:asciiTheme="minorHAnsi" w:hAnsiTheme="minorHAnsi" w:cstheme="minorBidi"/>
              <w:noProof/>
              <w:sz w:val="22"/>
              <w:szCs w:val="22"/>
            </w:rPr>
          </w:pPr>
          <w:del w:id="1183" w:author="Lyu Yuxiao" w:date="2023-04-28T11:20:00Z">
            <w:r w:rsidRPr="005E28B0" w:rsidDel="005E28B0">
              <w:rPr>
                <w:rPrChange w:id="1184" w:author="Lyu Yuxiao" w:date="2023-04-28T11:20:00Z">
                  <w:rPr>
                    <w:rStyle w:val="a3"/>
                    <w:noProof/>
                  </w:rPr>
                </w:rPrChange>
              </w:rPr>
              <w:delText>3.58 Linkage</w:delText>
            </w:r>
            <w:r w:rsidDel="005E28B0">
              <w:rPr>
                <w:noProof/>
                <w:webHidden/>
              </w:rPr>
              <w:tab/>
            </w:r>
            <w:r w:rsidR="00C74533" w:rsidDel="005E28B0">
              <w:rPr>
                <w:noProof/>
                <w:webHidden/>
              </w:rPr>
              <w:delText>28</w:delText>
            </w:r>
          </w:del>
        </w:p>
        <w:p w14:paraId="055B638C" w14:textId="7EBEA4AB" w:rsidR="00CA6000" w:rsidDel="005E28B0" w:rsidRDefault="00CA6000" w:rsidP="00C74533">
          <w:pPr>
            <w:pStyle w:val="TOC2"/>
            <w:rPr>
              <w:del w:id="1185" w:author="Lyu Yuxiao" w:date="2023-04-28T11:20:00Z"/>
              <w:rFonts w:asciiTheme="minorHAnsi" w:hAnsiTheme="minorHAnsi" w:cstheme="minorBidi"/>
              <w:noProof/>
              <w:sz w:val="22"/>
              <w:szCs w:val="22"/>
            </w:rPr>
          </w:pPr>
          <w:del w:id="1186" w:author="Lyu Yuxiao" w:date="2023-04-28T11:20:00Z">
            <w:r w:rsidRPr="005E28B0" w:rsidDel="005E28B0">
              <w:rPr>
                <w:rPrChange w:id="1187" w:author="Lyu Yuxiao" w:date="2023-04-28T11:20:00Z">
                  <w:rPr>
                    <w:rStyle w:val="a3"/>
                    <w:noProof/>
                  </w:rPr>
                </w:rPrChange>
              </w:rPr>
              <w:delText>3.59 Membership</w:delText>
            </w:r>
            <w:r w:rsidDel="005E28B0">
              <w:rPr>
                <w:noProof/>
                <w:webHidden/>
              </w:rPr>
              <w:tab/>
            </w:r>
            <w:r w:rsidR="00C74533" w:rsidDel="005E28B0">
              <w:rPr>
                <w:noProof/>
                <w:webHidden/>
              </w:rPr>
              <w:delText>28</w:delText>
            </w:r>
          </w:del>
        </w:p>
        <w:p w14:paraId="1E06A231" w14:textId="1C7329C2" w:rsidR="00CA6000" w:rsidDel="005E28B0" w:rsidRDefault="00CA6000" w:rsidP="00C74533">
          <w:pPr>
            <w:pStyle w:val="TOC2"/>
            <w:rPr>
              <w:del w:id="1188" w:author="Lyu Yuxiao" w:date="2023-04-28T11:20:00Z"/>
              <w:rFonts w:asciiTheme="minorHAnsi" w:hAnsiTheme="minorHAnsi" w:cstheme="minorBidi"/>
              <w:noProof/>
              <w:sz w:val="22"/>
              <w:szCs w:val="22"/>
            </w:rPr>
          </w:pPr>
          <w:del w:id="1189" w:author="Lyu Yuxiao" w:date="2023-04-28T11:20:00Z">
            <w:r w:rsidRPr="005E28B0" w:rsidDel="005E28B0">
              <w:rPr>
                <w:rPrChange w:id="1190" w:author="Lyu Yuxiao" w:date="2023-04-28T11:20:00Z">
                  <w:rPr>
                    <w:rStyle w:val="a3"/>
                    <w:noProof/>
                  </w:rPr>
                </w:rPrChange>
              </w:rPr>
              <w:delText>3.60 MMSI Code</w:delText>
            </w:r>
            <w:r w:rsidDel="005E28B0">
              <w:rPr>
                <w:noProof/>
                <w:webHidden/>
              </w:rPr>
              <w:tab/>
            </w:r>
            <w:r w:rsidR="00C74533" w:rsidDel="005E28B0">
              <w:rPr>
                <w:noProof/>
                <w:webHidden/>
              </w:rPr>
              <w:delText>29</w:delText>
            </w:r>
          </w:del>
        </w:p>
        <w:p w14:paraId="7F88EB58" w14:textId="2564ACDF" w:rsidR="00CA6000" w:rsidDel="005E28B0" w:rsidRDefault="00CA6000" w:rsidP="00C74533">
          <w:pPr>
            <w:pStyle w:val="TOC2"/>
            <w:rPr>
              <w:del w:id="1191" w:author="Lyu Yuxiao" w:date="2023-04-28T11:20:00Z"/>
              <w:rFonts w:asciiTheme="minorHAnsi" w:hAnsiTheme="minorHAnsi" w:cstheme="minorBidi"/>
              <w:noProof/>
              <w:sz w:val="22"/>
              <w:szCs w:val="22"/>
            </w:rPr>
          </w:pPr>
          <w:del w:id="1192" w:author="Lyu Yuxiao" w:date="2023-04-28T11:20:00Z">
            <w:r w:rsidRPr="005E28B0" w:rsidDel="005E28B0">
              <w:rPr>
                <w:rPrChange w:id="1193" w:author="Lyu Yuxiao" w:date="2023-04-28T11:20:00Z">
                  <w:rPr>
                    <w:rStyle w:val="a3"/>
                    <w:noProof/>
                  </w:rPr>
                </w:rPrChange>
              </w:rPr>
              <w:delText>3.61 Nationality</w:delText>
            </w:r>
            <w:r w:rsidDel="005E28B0">
              <w:rPr>
                <w:noProof/>
                <w:webHidden/>
              </w:rPr>
              <w:tab/>
            </w:r>
            <w:r w:rsidR="00C74533" w:rsidDel="005E28B0">
              <w:rPr>
                <w:noProof/>
                <w:webHidden/>
              </w:rPr>
              <w:delText>29</w:delText>
            </w:r>
          </w:del>
        </w:p>
        <w:p w14:paraId="42B97BFD" w14:textId="2298707A" w:rsidR="00CA6000" w:rsidDel="005E28B0" w:rsidRDefault="00CA6000" w:rsidP="00C74533">
          <w:pPr>
            <w:pStyle w:val="TOC2"/>
            <w:rPr>
              <w:del w:id="1194" w:author="Lyu Yuxiao" w:date="2023-04-28T11:20:00Z"/>
              <w:rFonts w:asciiTheme="minorHAnsi" w:hAnsiTheme="minorHAnsi" w:cstheme="minorBidi"/>
              <w:noProof/>
              <w:sz w:val="22"/>
              <w:szCs w:val="22"/>
            </w:rPr>
          </w:pPr>
          <w:del w:id="1195" w:author="Lyu Yuxiao" w:date="2023-04-28T11:20:00Z">
            <w:r w:rsidRPr="005E28B0" w:rsidDel="005E28B0">
              <w:rPr>
                <w:rPrChange w:id="1196" w:author="Lyu Yuxiao" w:date="2023-04-28T11:20:00Z">
                  <w:rPr>
                    <w:rStyle w:val="a3"/>
                    <w:noProof/>
                  </w:rPr>
                </w:rPrChange>
              </w:rPr>
              <w:delText>3.62 Notice time hours</w:delText>
            </w:r>
            <w:r w:rsidDel="005E28B0">
              <w:rPr>
                <w:noProof/>
                <w:webHidden/>
              </w:rPr>
              <w:tab/>
            </w:r>
            <w:r w:rsidR="00C74533" w:rsidDel="005E28B0">
              <w:rPr>
                <w:noProof/>
                <w:webHidden/>
              </w:rPr>
              <w:delText>29</w:delText>
            </w:r>
          </w:del>
        </w:p>
        <w:p w14:paraId="60D67DD6" w14:textId="35798327" w:rsidR="00CA6000" w:rsidDel="005E28B0" w:rsidRDefault="00CA6000" w:rsidP="00C74533">
          <w:pPr>
            <w:pStyle w:val="TOC2"/>
            <w:rPr>
              <w:del w:id="1197" w:author="Lyu Yuxiao" w:date="2023-04-28T11:20:00Z"/>
              <w:rFonts w:asciiTheme="minorHAnsi" w:hAnsiTheme="minorHAnsi" w:cstheme="minorBidi"/>
              <w:noProof/>
              <w:sz w:val="22"/>
              <w:szCs w:val="22"/>
            </w:rPr>
          </w:pPr>
          <w:del w:id="1198" w:author="Lyu Yuxiao" w:date="2023-04-28T11:20:00Z">
            <w:r w:rsidRPr="005E28B0" w:rsidDel="005E28B0">
              <w:rPr>
                <w:rPrChange w:id="1199" w:author="Lyu Yuxiao" w:date="2023-04-28T11:20:00Z">
                  <w:rPr>
                    <w:rStyle w:val="a3"/>
                    <w:noProof/>
                  </w:rPr>
                </w:rPrChange>
              </w:rPr>
              <w:delText>3.63 Notice time text</w:delText>
            </w:r>
            <w:r w:rsidDel="005E28B0">
              <w:rPr>
                <w:noProof/>
                <w:webHidden/>
              </w:rPr>
              <w:tab/>
            </w:r>
            <w:r w:rsidR="00C74533" w:rsidDel="005E28B0">
              <w:rPr>
                <w:noProof/>
                <w:webHidden/>
              </w:rPr>
              <w:delText>29</w:delText>
            </w:r>
          </w:del>
        </w:p>
        <w:p w14:paraId="1FA66E49" w14:textId="64E5259C" w:rsidR="00CA6000" w:rsidDel="005E28B0" w:rsidRDefault="00CA6000" w:rsidP="00C74533">
          <w:pPr>
            <w:pStyle w:val="TOC2"/>
            <w:rPr>
              <w:del w:id="1200" w:author="Lyu Yuxiao" w:date="2023-04-28T11:20:00Z"/>
              <w:rFonts w:asciiTheme="minorHAnsi" w:hAnsiTheme="minorHAnsi" w:cstheme="minorBidi"/>
              <w:noProof/>
              <w:sz w:val="22"/>
              <w:szCs w:val="22"/>
            </w:rPr>
          </w:pPr>
          <w:del w:id="1201" w:author="Lyu Yuxiao" w:date="2023-04-28T11:20:00Z">
            <w:r w:rsidRPr="005E28B0" w:rsidDel="005E28B0">
              <w:rPr>
                <w:rPrChange w:id="1202" w:author="Lyu Yuxiao" w:date="2023-04-28T11:20:00Z">
                  <w:rPr>
                    <w:rStyle w:val="a3"/>
                    <w:noProof/>
                  </w:rPr>
                </w:rPrChange>
              </w:rPr>
              <w:delText>3.64 Name</w:delText>
            </w:r>
            <w:r w:rsidDel="005E28B0">
              <w:rPr>
                <w:noProof/>
                <w:webHidden/>
              </w:rPr>
              <w:tab/>
            </w:r>
            <w:r w:rsidR="00C74533" w:rsidDel="005E28B0">
              <w:rPr>
                <w:noProof/>
                <w:webHidden/>
              </w:rPr>
              <w:delText>30</w:delText>
            </w:r>
          </w:del>
        </w:p>
        <w:p w14:paraId="4EE19D71" w14:textId="5CB4D383" w:rsidR="00CA6000" w:rsidDel="005E28B0" w:rsidRDefault="00CA6000" w:rsidP="00C74533">
          <w:pPr>
            <w:pStyle w:val="TOC2"/>
            <w:rPr>
              <w:del w:id="1203" w:author="Lyu Yuxiao" w:date="2023-04-28T11:20:00Z"/>
              <w:rFonts w:asciiTheme="minorHAnsi" w:hAnsiTheme="minorHAnsi" w:cstheme="minorBidi"/>
              <w:noProof/>
              <w:sz w:val="22"/>
              <w:szCs w:val="22"/>
            </w:rPr>
          </w:pPr>
          <w:del w:id="1204" w:author="Lyu Yuxiao" w:date="2023-04-28T11:20:00Z">
            <w:r w:rsidRPr="005E28B0" w:rsidDel="005E28B0">
              <w:rPr>
                <w:rPrChange w:id="1205" w:author="Lyu Yuxiao" w:date="2023-04-28T11:20:00Z">
                  <w:rPr>
                    <w:rStyle w:val="a3"/>
                    <w:noProof/>
                  </w:rPr>
                </w:rPrChange>
              </w:rPr>
              <w:delText>3.65 Name of resource</w:delText>
            </w:r>
            <w:r w:rsidDel="005E28B0">
              <w:rPr>
                <w:noProof/>
                <w:webHidden/>
              </w:rPr>
              <w:tab/>
            </w:r>
            <w:r w:rsidR="00C74533" w:rsidDel="005E28B0">
              <w:rPr>
                <w:noProof/>
                <w:webHidden/>
              </w:rPr>
              <w:delText>30</w:delText>
            </w:r>
          </w:del>
        </w:p>
        <w:p w14:paraId="4061D75C" w14:textId="478E683A" w:rsidR="00CA6000" w:rsidDel="005E28B0" w:rsidRDefault="00CA6000" w:rsidP="00C74533">
          <w:pPr>
            <w:pStyle w:val="TOC2"/>
            <w:rPr>
              <w:del w:id="1206" w:author="Lyu Yuxiao" w:date="2023-04-28T11:20:00Z"/>
              <w:rFonts w:asciiTheme="minorHAnsi" w:hAnsiTheme="minorHAnsi" w:cstheme="minorBidi"/>
              <w:noProof/>
              <w:sz w:val="22"/>
              <w:szCs w:val="22"/>
            </w:rPr>
          </w:pPr>
          <w:del w:id="1207" w:author="Lyu Yuxiao" w:date="2023-04-28T11:20:00Z">
            <w:r w:rsidRPr="005E28B0" w:rsidDel="005E28B0">
              <w:rPr>
                <w:rPrChange w:id="1208" w:author="Lyu Yuxiao" w:date="2023-04-28T11:20:00Z">
                  <w:rPr>
                    <w:rStyle w:val="a3"/>
                    <w:noProof/>
                  </w:rPr>
                </w:rPrChange>
              </w:rPr>
              <w:delText>3.66 Online resource description</w:delText>
            </w:r>
            <w:r w:rsidDel="005E28B0">
              <w:rPr>
                <w:noProof/>
                <w:webHidden/>
              </w:rPr>
              <w:tab/>
            </w:r>
            <w:r w:rsidR="00C74533" w:rsidDel="005E28B0">
              <w:rPr>
                <w:noProof/>
                <w:webHidden/>
              </w:rPr>
              <w:delText>30</w:delText>
            </w:r>
          </w:del>
        </w:p>
        <w:p w14:paraId="048FC010" w14:textId="2530CF34" w:rsidR="00CA6000" w:rsidDel="005E28B0" w:rsidRDefault="00CA6000" w:rsidP="00C74533">
          <w:pPr>
            <w:pStyle w:val="TOC2"/>
            <w:rPr>
              <w:del w:id="1209" w:author="Lyu Yuxiao" w:date="2023-04-28T11:20:00Z"/>
              <w:rFonts w:asciiTheme="minorHAnsi" w:hAnsiTheme="minorHAnsi" w:cstheme="minorBidi"/>
              <w:noProof/>
              <w:sz w:val="22"/>
              <w:szCs w:val="22"/>
            </w:rPr>
          </w:pPr>
          <w:del w:id="1210" w:author="Lyu Yuxiao" w:date="2023-04-28T11:20:00Z">
            <w:r w:rsidRPr="005E28B0" w:rsidDel="005E28B0">
              <w:rPr>
                <w:rPrChange w:id="1211" w:author="Lyu Yuxiao" w:date="2023-04-28T11:20:00Z">
                  <w:rPr>
                    <w:rStyle w:val="a3"/>
                    <w:noProof/>
                  </w:rPr>
                </w:rPrChange>
              </w:rPr>
              <w:delText>3.67 Operation</w:delText>
            </w:r>
            <w:r w:rsidDel="005E28B0">
              <w:rPr>
                <w:noProof/>
                <w:webHidden/>
              </w:rPr>
              <w:tab/>
            </w:r>
            <w:r w:rsidR="00C74533" w:rsidDel="005E28B0">
              <w:rPr>
                <w:noProof/>
                <w:webHidden/>
              </w:rPr>
              <w:delText>30</w:delText>
            </w:r>
          </w:del>
        </w:p>
        <w:p w14:paraId="19C7DEE9" w14:textId="61390BF1" w:rsidR="00CA6000" w:rsidDel="005E28B0" w:rsidRDefault="00CA6000" w:rsidP="00C74533">
          <w:pPr>
            <w:pStyle w:val="TOC2"/>
            <w:rPr>
              <w:del w:id="1212" w:author="Lyu Yuxiao" w:date="2023-04-28T11:20:00Z"/>
              <w:rFonts w:asciiTheme="minorHAnsi" w:hAnsiTheme="minorHAnsi" w:cstheme="minorBidi"/>
              <w:noProof/>
              <w:sz w:val="22"/>
              <w:szCs w:val="22"/>
            </w:rPr>
          </w:pPr>
          <w:del w:id="1213" w:author="Lyu Yuxiao" w:date="2023-04-28T11:20:00Z">
            <w:r w:rsidRPr="005E28B0" w:rsidDel="005E28B0">
              <w:rPr>
                <w:rPrChange w:id="1214" w:author="Lyu Yuxiao" w:date="2023-04-28T11:20:00Z">
                  <w:rPr>
                    <w:rStyle w:val="a3"/>
                    <w:noProof/>
                  </w:rPr>
                </w:rPrChange>
              </w:rPr>
              <w:delText>3.68 Orientation uncertainty</w:delText>
            </w:r>
            <w:r w:rsidDel="005E28B0">
              <w:rPr>
                <w:noProof/>
                <w:webHidden/>
              </w:rPr>
              <w:tab/>
            </w:r>
            <w:r w:rsidR="00C74533" w:rsidDel="005E28B0">
              <w:rPr>
                <w:noProof/>
                <w:webHidden/>
              </w:rPr>
              <w:delText>30</w:delText>
            </w:r>
          </w:del>
        </w:p>
        <w:p w14:paraId="23BF53DB" w14:textId="4B49A78F" w:rsidR="00CA6000" w:rsidDel="005E28B0" w:rsidRDefault="00CA6000" w:rsidP="00C74533">
          <w:pPr>
            <w:pStyle w:val="TOC2"/>
            <w:rPr>
              <w:del w:id="1215" w:author="Lyu Yuxiao" w:date="2023-04-28T11:20:00Z"/>
              <w:rFonts w:asciiTheme="minorHAnsi" w:hAnsiTheme="minorHAnsi" w:cstheme="minorBidi"/>
              <w:noProof/>
              <w:sz w:val="22"/>
              <w:szCs w:val="22"/>
            </w:rPr>
          </w:pPr>
          <w:del w:id="1216" w:author="Lyu Yuxiao" w:date="2023-04-28T11:20:00Z">
            <w:r w:rsidRPr="005E28B0" w:rsidDel="005E28B0">
              <w:rPr>
                <w:rPrChange w:id="1217" w:author="Lyu Yuxiao" w:date="2023-04-28T11:20:00Z">
                  <w:rPr>
                    <w:rStyle w:val="a3"/>
                    <w:noProof/>
                  </w:rPr>
                </w:rPrChange>
              </w:rPr>
              <w:delText>3.69 Picture caption</w:delText>
            </w:r>
            <w:r w:rsidDel="005E28B0">
              <w:rPr>
                <w:noProof/>
                <w:webHidden/>
              </w:rPr>
              <w:tab/>
            </w:r>
            <w:r w:rsidR="00C74533" w:rsidDel="005E28B0">
              <w:rPr>
                <w:noProof/>
                <w:webHidden/>
              </w:rPr>
              <w:delText>31</w:delText>
            </w:r>
          </w:del>
        </w:p>
        <w:p w14:paraId="7E00CFC6" w14:textId="483B5ECB" w:rsidR="00CA6000" w:rsidDel="005E28B0" w:rsidRDefault="00CA6000" w:rsidP="00C74533">
          <w:pPr>
            <w:pStyle w:val="TOC2"/>
            <w:rPr>
              <w:del w:id="1218" w:author="Lyu Yuxiao" w:date="2023-04-28T11:20:00Z"/>
              <w:rFonts w:asciiTheme="minorHAnsi" w:hAnsiTheme="minorHAnsi" w:cstheme="minorBidi"/>
              <w:noProof/>
              <w:sz w:val="22"/>
              <w:szCs w:val="22"/>
            </w:rPr>
          </w:pPr>
          <w:del w:id="1219" w:author="Lyu Yuxiao" w:date="2023-04-28T11:20:00Z">
            <w:r w:rsidRPr="005E28B0" w:rsidDel="005E28B0">
              <w:rPr>
                <w:rPrChange w:id="1220" w:author="Lyu Yuxiao" w:date="2023-04-28T11:20:00Z">
                  <w:rPr>
                    <w:rStyle w:val="a3"/>
                    <w:noProof/>
                  </w:rPr>
                </w:rPrChange>
              </w:rPr>
              <w:delText>3.70 Picture information</w:delText>
            </w:r>
            <w:r w:rsidDel="005E28B0">
              <w:rPr>
                <w:noProof/>
                <w:webHidden/>
              </w:rPr>
              <w:tab/>
            </w:r>
            <w:r w:rsidR="00C74533" w:rsidDel="005E28B0">
              <w:rPr>
                <w:noProof/>
                <w:webHidden/>
              </w:rPr>
              <w:delText>31</w:delText>
            </w:r>
          </w:del>
        </w:p>
        <w:p w14:paraId="002FC942" w14:textId="019956E5" w:rsidR="00CA6000" w:rsidDel="005E28B0" w:rsidRDefault="00CA6000" w:rsidP="00C74533">
          <w:pPr>
            <w:pStyle w:val="TOC2"/>
            <w:rPr>
              <w:del w:id="1221" w:author="Lyu Yuxiao" w:date="2023-04-28T11:20:00Z"/>
              <w:rFonts w:asciiTheme="minorHAnsi" w:hAnsiTheme="minorHAnsi" w:cstheme="minorBidi"/>
              <w:noProof/>
              <w:sz w:val="22"/>
              <w:szCs w:val="22"/>
            </w:rPr>
          </w:pPr>
          <w:del w:id="1222" w:author="Lyu Yuxiao" w:date="2023-04-28T11:20:00Z">
            <w:r w:rsidRPr="005E28B0" w:rsidDel="005E28B0">
              <w:rPr>
                <w:rPrChange w:id="1223" w:author="Lyu Yuxiao" w:date="2023-04-28T11:20:00Z">
                  <w:rPr>
                    <w:rStyle w:val="a3"/>
                    <w:noProof/>
                  </w:rPr>
                </w:rPrChange>
              </w:rPr>
              <w:delText>3.71 Pilot movement</w:delText>
            </w:r>
            <w:r w:rsidDel="005E28B0">
              <w:rPr>
                <w:noProof/>
                <w:webHidden/>
              </w:rPr>
              <w:tab/>
            </w:r>
            <w:r w:rsidR="00C74533" w:rsidDel="005E28B0">
              <w:rPr>
                <w:noProof/>
                <w:webHidden/>
              </w:rPr>
              <w:delText>31</w:delText>
            </w:r>
          </w:del>
        </w:p>
        <w:p w14:paraId="444892DD" w14:textId="05CB4B10" w:rsidR="00CA6000" w:rsidDel="005E28B0" w:rsidRDefault="00CA6000" w:rsidP="00C74533">
          <w:pPr>
            <w:pStyle w:val="TOC2"/>
            <w:rPr>
              <w:del w:id="1224" w:author="Lyu Yuxiao" w:date="2023-04-28T11:20:00Z"/>
              <w:rFonts w:asciiTheme="minorHAnsi" w:hAnsiTheme="minorHAnsi" w:cstheme="minorBidi"/>
              <w:noProof/>
              <w:sz w:val="22"/>
              <w:szCs w:val="22"/>
            </w:rPr>
          </w:pPr>
          <w:del w:id="1225" w:author="Lyu Yuxiao" w:date="2023-04-28T11:20:00Z">
            <w:r w:rsidRPr="005E28B0" w:rsidDel="005E28B0">
              <w:rPr>
                <w:rPrChange w:id="1226" w:author="Lyu Yuxiao" w:date="2023-04-28T11:20:00Z">
                  <w:rPr>
                    <w:rStyle w:val="a3"/>
                    <w:noProof/>
                  </w:rPr>
                </w:rPrChange>
              </w:rPr>
              <w:delText>3.72 Pilot qualification</w:delText>
            </w:r>
            <w:r w:rsidDel="005E28B0">
              <w:rPr>
                <w:noProof/>
                <w:webHidden/>
              </w:rPr>
              <w:tab/>
            </w:r>
            <w:r w:rsidR="00C74533" w:rsidDel="005E28B0">
              <w:rPr>
                <w:noProof/>
                <w:webHidden/>
              </w:rPr>
              <w:delText>32</w:delText>
            </w:r>
          </w:del>
        </w:p>
        <w:p w14:paraId="2F36F05E" w14:textId="17BDAE67" w:rsidR="00CA6000" w:rsidDel="005E28B0" w:rsidRDefault="00CA6000" w:rsidP="00C74533">
          <w:pPr>
            <w:pStyle w:val="TOC2"/>
            <w:rPr>
              <w:del w:id="1227" w:author="Lyu Yuxiao" w:date="2023-04-28T11:20:00Z"/>
              <w:rFonts w:asciiTheme="minorHAnsi" w:hAnsiTheme="minorHAnsi" w:cstheme="minorBidi"/>
              <w:noProof/>
              <w:sz w:val="22"/>
              <w:szCs w:val="22"/>
            </w:rPr>
          </w:pPr>
          <w:del w:id="1228" w:author="Lyu Yuxiao" w:date="2023-04-28T11:20:00Z">
            <w:r w:rsidRPr="005E28B0" w:rsidDel="005E28B0">
              <w:rPr>
                <w:rPrChange w:id="1229" w:author="Lyu Yuxiao" w:date="2023-04-28T11:20:00Z">
                  <w:rPr>
                    <w:rStyle w:val="a3"/>
                    <w:noProof/>
                  </w:rPr>
                </w:rPrChange>
              </w:rPr>
              <w:delText>3.73 Pilot request</w:delText>
            </w:r>
            <w:r w:rsidDel="005E28B0">
              <w:rPr>
                <w:noProof/>
                <w:webHidden/>
              </w:rPr>
              <w:tab/>
            </w:r>
            <w:r w:rsidR="00C74533" w:rsidDel="005E28B0">
              <w:rPr>
                <w:noProof/>
                <w:webHidden/>
              </w:rPr>
              <w:delText>32</w:delText>
            </w:r>
          </w:del>
        </w:p>
        <w:p w14:paraId="69B02455" w14:textId="47D506B7" w:rsidR="00CA6000" w:rsidDel="005E28B0" w:rsidRDefault="00CA6000" w:rsidP="00C74533">
          <w:pPr>
            <w:pStyle w:val="TOC2"/>
            <w:rPr>
              <w:del w:id="1230" w:author="Lyu Yuxiao" w:date="2023-04-28T11:20:00Z"/>
              <w:rFonts w:asciiTheme="minorHAnsi" w:hAnsiTheme="minorHAnsi" w:cstheme="minorBidi"/>
              <w:noProof/>
              <w:sz w:val="22"/>
              <w:szCs w:val="22"/>
            </w:rPr>
          </w:pPr>
          <w:del w:id="1231" w:author="Lyu Yuxiao" w:date="2023-04-28T11:20:00Z">
            <w:r w:rsidRPr="005E28B0" w:rsidDel="005E28B0">
              <w:rPr>
                <w:rPrChange w:id="1232" w:author="Lyu Yuxiao" w:date="2023-04-28T11:20:00Z">
                  <w:rPr>
                    <w:rStyle w:val="a3"/>
                    <w:noProof/>
                  </w:rPr>
                </w:rPrChange>
              </w:rPr>
              <w:delText>3.74 Pilot vessel</w:delText>
            </w:r>
            <w:r w:rsidDel="005E28B0">
              <w:rPr>
                <w:noProof/>
                <w:webHidden/>
              </w:rPr>
              <w:tab/>
            </w:r>
            <w:r w:rsidR="00C74533" w:rsidDel="005E28B0">
              <w:rPr>
                <w:noProof/>
                <w:webHidden/>
              </w:rPr>
              <w:delText>32</w:delText>
            </w:r>
          </w:del>
        </w:p>
        <w:p w14:paraId="256EB715" w14:textId="670F1E6F" w:rsidR="00CA6000" w:rsidDel="005E28B0" w:rsidRDefault="00CA6000" w:rsidP="00C74533">
          <w:pPr>
            <w:pStyle w:val="TOC2"/>
            <w:rPr>
              <w:del w:id="1233" w:author="Lyu Yuxiao" w:date="2023-04-28T11:20:00Z"/>
              <w:rFonts w:asciiTheme="minorHAnsi" w:hAnsiTheme="minorHAnsi" w:cstheme="minorBidi"/>
              <w:noProof/>
              <w:sz w:val="22"/>
              <w:szCs w:val="22"/>
            </w:rPr>
          </w:pPr>
          <w:del w:id="1234" w:author="Lyu Yuxiao" w:date="2023-04-28T11:20:00Z">
            <w:r w:rsidRPr="005E28B0" w:rsidDel="005E28B0">
              <w:rPr>
                <w:rPrChange w:id="1235" w:author="Lyu Yuxiao" w:date="2023-04-28T11:20:00Z">
                  <w:rPr>
                    <w:rStyle w:val="a3"/>
                    <w:noProof/>
                  </w:rPr>
                </w:rPrChange>
              </w:rPr>
              <w:delText>3.75 Postal code</w:delText>
            </w:r>
            <w:r w:rsidDel="005E28B0">
              <w:rPr>
                <w:noProof/>
                <w:webHidden/>
              </w:rPr>
              <w:tab/>
            </w:r>
            <w:r w:rsidR="00C74533" w:rsidDel="005E28B0">
              <w:rPr>
                <w:noProof/>
                <w:webHidden/>
              </w:rPr>
              <w:delText>33</w:delText>
            </w:r>
          </w:del>
        </w:p>
        <w:p w14:paraId="2372712E" w14:textId="1056829F" w:rsidR="00CA6000" w:rsidDel="005E28B0" w:rsidRDefault="00CA6000" w:rsidP="00C74533">
          <w:pPr>
            <w:pStyle w:val="TOC2"/>
            <w:rPr>
              <w:del w:id="1236" w:author="Lyu Yuxiao" w:date="2023-04-28T11:20:00Z"/>
              <w:rFonts w:asciiTheme="minorHAnsi" w:hAnsiTheme="minorHAnsi" w:cstheme="minorBidi"/>
              <w:noProof/>
              <w:sz w:val="22"/>
              <w:szCs w:val="22"/>
            </w:rPr>
          </w:pPr>
          <w:del w:id="1237" w:author="Lyu Yuxiao" w:date="2023-04-28T11:20:00Z">
            <w:r w:rsidRPr="005E28B0" w:rsidDel="005E28B0">
              <w:rPr>
                <w:rPrChange w:id="1238" w:author="Lyu Yuxiao" w:date="2023-04-28T11:20:00Z">
                  <w:rPr>
                    <w:rStyle w:val="a3"/>
                    <w:noProof/>
                  </w:rPr>
                </w:rPrChange>
              </w:rPr>
              <w:delText>3.76 Protocol</w:delText>
            </w:r>
            <w:r w:rsidDel="005E28B0">
              <w:rPr>
                <w:noProof/>
                <w:webHidden/>
              </w:rPr>
              <w:tab/>
            </w:r>
            <w:r w:rsidR="00C74533" w:rsidDel="005E28B0">
              <w:rPr>
                <w:noProof/>
                <w:webHidden/>
              </w:rPr>
              <w:delText>33</w:delText>
            </w:r>
          </w:del>
        </w:p>
        <w:p w14:paraId="786CAF4D" w14:textId="3DF8137A" w:rsidR="00CA6000" w:rsidDel="005E28B0" w:rsidRDefault="00CA6000" w:rsidP="00C74533">
          <w:pPr>
            <w:pStyle w:val="TOC2"/>
            <w:rPr>
              <w:del w:id="1239" w:author="Lyu Yuxiao" w:date="2023-04-28T11:20:00Z"/>
              <w:rFonts w:asciiTheme="minorHAnsi" w:hAnsiTheme="minorHAnsi" w:cstheme="minorBidi"/>
              <w:noProof/>
              <w:sz w:val="22"/>
              <w:szCs w:val="22"/>
            </w:rPr>
          </w:pPr>
          <w:del w:id="1240" w:author="Lyu Yuxiao" w:date="2023-04-28T11:20:00Z">
            <w:r w:rsidRPr="005E28B0" w:rsidDel="005E28B0">
              <w:rPr>
                <w:rPrChange w:id="1241" w:author="Lyu Yuxiao" w:date="2023-04-28T11:20:00Z">
                  <w:rPr>
                    <w:rStyle w:val="a3"/>
                    <w:noProof/>
                  </w:rPr>
                </w:rPrChange>
              </w:rPr>
              <w:delText>3.77 Protocol request</w:delText>
            </w:r>
            <w:r w:rsidDel="005E28B0">
              <w:rPr>
                <w:noProof/>
                <w:webHidden/>
              </w:rPr>
              <w:tab/>
            </w:r>
            <w:r w:rsidR="00C74533" w:rsidDel="005E28B0">
              <w:rPr>
                <w:noProof/>
                <w:webHidden/>
              </w:rPr>
              <w:delText>33</w:delText>
            </w:r>
          </w:del>
        </w:p>
        <w:p w14:paraId="7C8E02A6" w14:textId="04B1D36E" w:rsidR="00CA6000" w:rsidDel="005E28B0" w:rsidRDefault="00CA6000" w:rsidP="00C74533">
          <w:pPr>
            <w:pStyle w:val="TOC2"/>
            <w:rPr>
              <w:del w:id="1242" w:author="Lyu Yuxiao" w:date="2023-04-28T11:20:00Z"/>
              <w:rFonts w:asciiTheme="minorHAnsi" w:hAnsiTheme="minorHAnsi" w:cstheme="minorBidi"/>
              <w:noProof/>
              <w:sz w:val="22"/>
              <w:szCs w:val="22"/>
            </w:rPr>
          </w:pPr>
          <w:del w:id="1243" w:author="Lyu Yuxiao" w:date="2023-04-28T11:20:00Z">
            <w:r w:rsidRPr="005E28B0" w:rsidDel="005E28B0">
              <w:rPr>
                <w:rPrChange w:id="1244" w:author="Lyu Yuxiao" w:date="2023-04-28T11:20:00Z">
                  <w:rPr>
                    <w:rStyle w:val="a3"/>
                    <w:noProof/>
                  </w:rPr>
                </w:rPrChange>
              </w:rPr>
              <w:delText>3.78 Remote pilot</w:delText>
            </w:r>
            <w:r w:rsidDel="005E28B0">
              <w:rPr>
                <w:noProof/>
                <w:webHidden/>
              </w:rPr>
              <w:tab/>
            </w:r>
            <w:r w:rsidR="00C74533" w:rsidDel="005E28B0">
              <w:rPr>
                <w:noProof/>
                <w:webHidden/>
              </w:rPr>
              <w:delText>33</w:delText>
            </w:r>
          </w:del>
        </w:p>
        <w:p w14:paraId="6F0886E0" w14:textId="7E55FDBB" w:rsidR="00CA6000" w:rsidDel="005E28B0" w:rsidRDefault="00CA6000" w:rsidP="00C74533">
          <w:pPr>
            <w:pStyle w:val="TOC2"/>
            <w:rPr>
              <w:del w:id="1245" w:author="Lyu Yuxiao" w:date="2023-04-28T11:20:00Z"/>
              <w:rFonts w:asciiTheme="minorHAnsi" w:hAnsiTheme="minorHAnsi" w:cstheme="minorBidi"/>
              <w:noProof/>
              <w:sz w:val="22"/>
              <w:szCs w:val="22"/>
            </w:rPr>
          </w:pPr>
          <w:del w:id="1246" w:author="Lyu Yuxiao" w:date="2023-04-28T11:20:00Z">
            <w:r w:rsidRPr="005E28B0" w:rsidDel="005E28B0">
              <w:rPr>
                <w:rPrChange w:id="1247" w:author="Lyu Yuxiao" w:date="2023-04-28T11:20:00Z">
                  <w:rPr>
                    <w:rStyle w:val="a3"/>
                    <w:noProof/>
                  </w:rPr>
                </w:rPrChange>
              </w:rPr>
              <w:delText>3.79 Reported date</w:delText>
            </w:r>
            <w:r w:rsidDel="005E28B0">
              <w:rPr>
                <w:noProof/>
                <w:webHidden/>
              </w:rPr>
              <w:tab/>
            </w:r>
            <w:r w:rsidR="00C74533" w:rsidDel="005E28B0">
              <w:rPr>
                <w:noProof/>
                <w:webHidden/>
              </w:rPr>
              <w:delText>33</w:delText>
            </w:r>
          </w:del>
        </w:p>
        <w:p w14:paraId="352B20DC" w14:textId="52F5D7C6" w:rsidR="00CA6000" w:rsidDel="005E28B0" w:rsidRDefault="00CA6000" w:rsidP="00C74533">
          <w:pPr>
            <w:pStyle w:val="TOC2"/>
            <w:rPr>
              <w:del w:id="1248" w:author="Lyu Yuxiao" w:date="2023-04-28T11:20:00Z"/>
              <w:rFonts w:asciiTheme="minorHAnsi" w:hAnsiTheme="minorHAnsi" w:cstheme="minorBidi"/>
              <w:noProof/>
              <w:sz w:val="22"/>
              <w:szCs w:val="22"/>
            </w:rPr>
          </w:pPr>
          <w:del w:id="1249" w:author="Lyu Yuxiao" w:date="2023-04-28T11:20:00Z">
            <w:r w:rsidRPr="005E28B0" w:rsidDel="005E28B0">
              <w:rPr>
                <w:rPrChange w:id="1250" w:author="Lyu Yuxiao" w:date="2023-04-28T11:20:00Z">
                  <w:rPr>
                    <w:rStyle w:val="a3"/>
                    <w:noProof/>
                  </w:rPr>
                </w:rPrChange>
              </w:rPr>
              <w:delText>3.80 Requirements for maintenance of listening watch</w:delText>
            </w:r>
            <w:r w:rsidDel="005E28B0">
              <w:rPr>
                <w:noProof/>
                <w:webHidden/>
              </w:rPr>
              <w:tab/>
            </w:r>
            <w:r w:rsidR="00C74533" w:rsidDel="005E28B0">
              <w:rPr>
                <w:noProof/>
                <w:webHidden/>
              </w:rPr>
              <w:delText>33</w:delText>
            </w:r>
          </w:del>
        </w:p>
        <w:p w14:paraId="52985789" w14:textId="07F0A5E4" w:rsidR="00CA6000" w:rsidDel="005E28B0" w:rsidRDefault="00CA6000" w:rsidP="00C74533">
          <w:pPr>
            <w:pStyle w:val="TOC2"/>
            <w:rPr>
              <w:del w:id="1251" w:author="Lyu Yuxiao" w:date="2023-04-28T11:20:00Z"/>
              <w:rFonts w:asciiTheme="minorHAnsi" w:hAnsiTheme="minorHAnsi" w:cstheme="minorBidi"/>
              <w:noProof/>
              <w:sz w:val="22"/>
              <w:szCs w:val="22"/>
            </w:rPr>
          </w:pPr>
          <w:del w:id="1252" w:author="Lyu Yuxiao" w:date="2023-04-28T11:20:00Z">
            <w:r w:rsidRPr="005E28B0" w:rsidDel="005E28B0">
              <w:rPr>
                <w:rPrChange w:id="1253" w:author="Lyu Yuxiao" w:date="2023-04-28T11:20:00Z">
                  <w:rPr>
                    <w:rStyle w:val="a3"/>
                    <w:noProof/>
                  </w:rPr>
                </w:rPrChange>
              </w:rPr>
              <w:delText>3.81 Restriction</w:delText>
            </w:r>
            <w:r w:rsidDel="005E28B0">
              <w:rPr>
                <w:noProof/>
                <w:webHidden/>
              </w:rPr>
              <w:tab/>
            </w:r>
            <w:r w:rsidR="00C74533" w:rsidDel="005E28B0">
              <w:rPr>
                <w:noProof/>
                <w:webHidden/>
              </w:rPr>
              <w:delText>34</w:delText>
            </w:r>
          </w:del>
        </w:p>
        <w:p w14:paraId="396304C7" w14:textId="06F977E9" w:rsidR="00CA6000" w:rsidDel="005E28B0" w:rsidRDefault="00CA6000" w:rsidP="00C74533">
          <w:pPr>
            <w:pStyle w:val="TOC2"/>
            <w:rPr>
              <w:del w:id="1254" w:author="Lyu Yuxiao" w:date="2023-04-28T11:20:00Z"/>
              <w:rFonts w:asciiTheme="minorHAnsi" w:hAnsiTheme="minorHAnsi" w:cstheme="minorBidi"/>
              <w:noProof/>
              <w:sz w:val="22"/>
              <w:szCs w:val="22"/>
            </w:rPr>
          </w:pPr>
          <w:del w:id="1255" w:author="Lyu Yuxiao" w:date="2023-04-28T11:20:00Z">
            <w:r w:rsidRPr="005E28B0" w:rsidDel="005E28B0">
              <w:rPr>
                <w:rPrChange w:id="1256" w:author="Lyu Yuxiao" w:date="2023-04-28T11:20:00Z">
                  <w:rPr>
                    <w:rStyle w:val="a3"/>
                    <w:noProof/>
                  </w:rPr>
                </w:rPrChange>
              </w:rPr>
              <w:delText>3.82 Scale minimum</w:delText>
            </w:r>
            <w:r w:rsidDel="005E28B0">
              <w:rPr>
                <w:noProof/>
                <w:webHidden/>
              </w:rPr>
              <w:tab/>
            </w:r>
            <w:r w:rsidR="00C74533" w:rsidDel="005E28B0">
              <w:rPr>
                <w:noProof/>
                <w:webHidden/>
              </w:rPr>
              <w:delText>36</w:delText>
            </w:r>
          </w:del>
        </w:p>
        <w:p w14:paraId="26BB1040" w14:textId="63485580" w:rsidR="00CA6000" w:rsidDel="005E28B0" w:rsidRDefault="00CA6000" w:rsidP="00C74533">
          <w:pPr>
            <w:pStyle w:val="TOC2"/>
            <w:rPr>
              <w:del w:id="1257" w:author="Lyu Yuxiao" w:date="2023-04-28T11:20:00Z"/>
              <w:rFonts w:asciiTheme="minorHAnsi" w:hAnsiTheme="minorHAnsi" w:cstheme="minorBidi"/>
              <w:noProof/>
              <w:sz w:val="22"/>
              <w:szCs w:val="22"/>
            </w:rPr>
          </w:pPr>
          <w:del w:id="1258" w:author="Lyu Yuxiao" w:date="2023-04-28T11:20:00Z">
            <w:r w:rsidRPr="005E28B0" w:rsidDel="005E28B0">
              <w:rPr>
                <w:rPrChange w:id="1259" w:author="Lyu Yuxiao" w:date="2023-04-28T11:20:00Z">
                  <w:rPr>
                    <w:rStyle w:val="a3"/>
                    <w:noProof/>
                  </w:rPr>
                </w:rPrChange>
              </w:rPr>
              <w:delText>3.83 Service access procedure</w:delText>
            </w:r>
            <w:r w:rsidDel="005E28B0">
              <w:rPr>
                <w:noProof/>
                <w:webHidden/>
              </w:rPr>
              <w:tab/>
            </w:r>
            <w:r w:rsidR="00C74533" w:rsidDel="005E28B0">
              <w:rPr>
                <w:noProof/>
                <w:webHidden/>
              </w:rPr>
              <w:delText>36</w:delText>
            </w:r>
          </w:del>
        </w:p>
        <w:p w14:paraId="716B2570" w14:textId="35A692F1" w:rsidR="00CA6000" w:rsidDel="005E28B0" w:rsidRDefault="00CA6000" w:rsidP="00C74533">
          <w:pPr>
            <w:pStyle w:val="TOC2"/>
            <w:rPr>
              <w:del w:id="1260" w:author="Lyu Yuxiao" w:date="2023-04-28T11:20:00Z"/>
              <w:rFonts w:asciiTheme="minorHAnsi" w:hAnsiTheme="minorHAnsi" w:cstheme="minorBidi"/>
              <w:noProof/>
              <w:sz w:val="22"/>
              <w:szCs w:val="22"/>
            </w:rPr>
          </w:pPr>
          <w:del w:id="1261" w:author="Lyu Yuxiao" w:date="2023-04-28T11:20:00Z">
            <w:r w:rsidRPr="005E28B0" w:rsidDel="005E28B0">
              <w:rPr>
                <w:rPrChange w:id="1262" w:author="Lyu Yuxiao" w:date="2023-04-28T11:20:00Z">
                  <w:rPr>
                    <w:rStyle w:val="a3"/>
                    <w:noProof/>
                  </w:rPr>
                </w:rPrChange>
              </w:rPr>
              <w:delText>3.84 Signal frequency</w:delText>
            </w:r>
            <w:r w:rsidDel="005E28B0">
              <w:rPr>
                <w:noProof/>
                <w:webHidden/>
              </w:rPr>
              <w:tab/>
            </w:r>
            <w:r w:rsidR="00C74533" w:rsidDel="005E28B0">
              <w:rPr>
                <w:noProof/>
                <w:webHidden/>
              </w:rPr>
              <w:delText>36</w:delText>
            </w:r>
          </w:del>
        </w:p>
        <w:p w14:paraId="368830C0" w14:textId="18D12705" w:rsidR="00CA6000" w:rsidDel="005E28B0" w:rsidRDefault="00CA6000" w:rsidP="00C74533">
          <w:pPr>
            <w:pStyle w:val="TOC2"/>
            <w:rPr>
              <w:del w:id="1263" w:author="Lyu Yuxiao" w:date="2023-04-28T11:20:00Z"/>
              <w:rFonts w:asciiTheme="minorHAnsi" w:hAnsiTheme="minorHAnsi" w:cstheme="minorBidi"/>
              <w:noProof/>
              <w:sz w:val="22"/>
              <w:szCs w:val="22"/>
            </w:rPr>
          </w:pPr>
          <w:del w:id="1264" w:author="Lyu Yuxiao" w:date="2023-04-28T11:20:00Z">
            <w:r w:rsidRPr="005E28B0" w:rsidDel="005E28B0">
              <w:rPr>
                <w:rPrChange w:id="1265" w:author="Lyu Yuxiao" w:date="2023-04-28T11:20:00Z">
                  <w:rPr>
                    <w:rStyle w:val="a3"/>
                    <w:noProof/>
                  </w:rPr>
                </w:rPrChange>
              </w:rPr>
              <w:delText>3.85 Siltation rate</w:delText>
            </w:r>
            <w:r w:rsidDel="005E28B0">
              <w:rPr>
                <w:noProof/>
                <w:webHidden/>
              </w:rPr>
              <w:tab/>
            </w:r>
            <w:r w:rsidR="00C74533" w:rsidDel="005E28B0">
              <w:rPr>
                <w:noProof/>
                <w:webHidden/>
              </w:rPr>
              <w:delText>37</w:delText>
            </w:r>
          </w:del>
        </w:p>
        <w:p w14:paraId="21C3015B" w14:textId="69E2FD64" w:rsidR="00CA6000" w:rsidDel="005E28B0" w:rsidRDefault="00CA6000" w:rsidP="00C74533">
          <w:pPr>
            <w:pStyle w:val="TOC2"/>
            <w:rPr>
              <w:del w:id="1266" w:author="Lyu Yuxiao" w:date="2023-04-28T11:20:00Z"/>
              <w:rFonts w:asciiTheme="minorHAnsi" w:hAnsiTheme="minorHAnsi" w:cstheme="minorBidi"/>
              <w:noProof/>
              <w:sz w:val="22"/>
              <w:szCs w:val="22"/>
            </w:rPr>
          </w:pPr>
          <w:del w:id="1267" w:author="Lyu Yuxiao" w:date="2023-04-28T11:20:00Z">
            <w:r w:rsidRPr="005E28B0" w:rsidDel="005E28B0">
              <w:rPr>
                <w:rPrChange w:id="1268" w:author="Lyu Yuxiao" w:date="2023-04-28T11:20:00Z">
                  <w:rPr>
                    <w:rStyle w:val="a3"/>
                    <w:noProof/>
                  </w:rPr>
                </w:rPrChange>
              </w:rPr>
              <w:delText>3.86 Source</w:delText>
            </w:r>
            <w:r w:rsidDel="005E28B0">
              <w:rPr>
                <w:noProof/>
                <w:webHidden/>
              </w:rPr>
              <w:tab/>
            </w:r>
            <w:r w:rsidR="00C74533" w:rsidDel="005E28B0">
              <w:rPr>
                <w:noProof/>
                <w:webHidden/>
              </w:rPr>
              <w:delText>37</w:delText>
            </w:r>
          </w:del>
        </w:p>
        <w:p w14:paraId="5117BE19" w14:textId="7CB8ED30" w:rsidR="00CA6000" w:rsidDel="005E28B0" w:rsidRDefault="00CA6000" w:rsidP="00C74533">
          <w:pPr>
            <w:pStyle w:val="TOC2"/>
            <w:rPr>
              <w:del w:id="1269" w:author="Lyu Yuxiao" w:date="2023-04-28T11:20:00Z"/>
              <w:rFonts w:asciiTheme="minorHAnsi" w:hAnsiTheme="minorHAnsi" w:cstheme="minorBidi"/>
              <w:noProof/>
              <w:sz w:val="22"/>
              <w:szCs w:val="22"/>
            </w:rPr>
          </w:pPr>
          <w:del w:id="1270" w:author="Lyu Yuxiao" w:date="2023-04-28T11:20:00Z">
            <w:r w:rsidRPr="005E28B0" w:rsidDel="005E28B0">
              <w:rPr>
                <w:rPrChange w:id="1271" w:author="Lyu Yuxiao" w:date="2023-04-28T11:20:00Z">
                  <w:rPr>
                    <w:rStyle w:val="a3"/>
                    <w:noProof/>
                  </w:rPr>
                </w:rPrChange>
              </w:rPr>
              <w:delText>3.87 Source type</w:delText>
            </w:r>
            <w:r w:rsidDel="005E28B0">
              <w:rPr>
                <w:noProof/>
                <w:webHidden/>
              </w:rPr>
              <w:tab/>
            </w:r>
            <w:r w:rsidR="00C74533" w:rsidDel="005E28B0">
              <w:rPr>
                <w:noProof/>
                <w:webHidden/>
              </w:rPr>
              <w:delText>37</w:delText>
            </w:r>
          </w:del>
        </w:p>
        <w:p w14:paraId="16E4AE36" w14:textId="0A8750D1" w:rsidR="00CA6000" w:rsidDel="005E28B0" w:rsidRDefault="00CA6000" w:rsidP="00C74533">
          <w:pPr>
            <w:pStyle w:val="TOC2"/>
            <w:rPr>
              <w:del w:id="1272" w:author="Lyu Yuxiao" w:date="2023-04-28T11:20:00Z"/>
              <w:rFonts w:asciiTheme="minorHAnsi" w:hAnsiTheme="minorHAnsi" w:cstheme="minorBidi"/>
              <w:noProof/>
              <w:sz w:val="22"/>
              <w:szCs w:val="22"/>
            </w:rPr>
          </w:pPr>
          <w:del w:id="1273" w:author="Lyu Yuxiao" w:date="2023-04-28T11:20:00Z">
            <w:r w:rsidRPr="005E28B0" w:rsidDel="005E28B0">
              <w:rPr>
                <w:rPrChange w:id="1274" w:author="Lyu Yuxiao" w:date="2023-04-28T11:20:00Z">
                  <w:rPr>
                    <w:rStyle w:val="a3"/>
                    <w:noProof/>
                  </w:rPr>
                </w:rPrChange>
              </w:rPr>
              <w:delText>3.88 Status</w:delText>
            </w:r>
            <w:r w:rsidDel="005E28B0">
              <w:rPr>
                <w:noProof/>
                <w:webHidden/>
              </w:rPr>
              <w:tab/>
            </w:r>
            <w:r w:rsidR="00C74533" w:rsidDel="005E28B0">
              <w:rPr>
                <w:noProof/>
                <w:webHidden/>
              </w:rPr>
              <w:delText>38</w:delText>
            </w:r>
          </w:del>
        </w:p>
        <w:p w14:paraId="5DFBFB06" w14:textId="0C1FBBC8" w:rsidR="00CA6000" w:rsidDel="005E28B0" w:rsidRDefault="00CA6000" w:rsidP="00C74533">
          <w:pPr>
            <w:pStyle w:val="TOC2"/>
            <w:rPr>
              <w:del w:id="1275" w:author="Lyu Yuxiao" w:date="2023-04-28T11:20:00Z"/>
              <w:rFonts w:asciiTheme="minorHAnsi" w:hAnsiTheme="minorHAnsi" w:cstheme="minorBidi"/>
              <w:noProof/>
              <w:sz w:val="22"/>
              <w:szCs w:val="22"/>
            </w:rPr>
          </w:pPr>
          <w:del w:id="1276" w:author="Lyu Yuxiao" w:date="2023-04-28T11:20:00Z">
            <w:r w:rsidRPr="005E28B0" w:rsidDel="005E28B0">
              <w:rPr>
                <w:rPrChange w:id="1277" w:author="Lyu Yuxiao" w:date="2023-04-28T11:20:00Z">
                  <w:rPr>
                    <w:rStyle w:val="a3"/>
                    <w:noProof/>
                  </w:rPr>
                </w:rPrChange>
              </w:rPr>
              <w:delText>3.89 Telecommunication identifier</w:delText>
            </w:r>
            <w:r w:rsidDel="005E28B0">
              <w:rPr>
                <w:noProof/>
                <w:webHidden/>
              </w:rPr>
              <w:tab/>
            </w:r>
            <w:r w:rsidR="00C74533" w:rsidDel="005E28B0">
              <w:rPr>
                <w:noProof/>
                <w:webHidden/>
              </w:rPr>
              <w:delText>39</w:delText>
            </w:r>
          </w:del>
        </w:p>
        <w:p w14:paraId="26D9F1DE" w14:textId="31DED0BC" w:rsidR="00CA6000" w:rsidDel="005E28B0" w:rsidRDefault="00CA6000" w:rsidP="00C74533">
          <w:pPr>
            <w:pStyle w:val="TOC2"/>
            <w:rPr>
              <w:del w:id="1278" w:author="Lyu Yuxiao" w:date="2023-04-28T11:20:00Z"/>
              <w:rFonts w:asciiTheme="minorHAnsi" w:hAnsiTheme="minorHAnsi" w:cstheme="minorBidi"/>
              <w:noProof/>
              <w:sz w:val="22"/>
              <w:szCs w:val="22"/>
            </w:rPr>
          </w:pPr>
          <w:del w:id="1279" w:author="Lyu Yuxiao" w:date="2023-04-28T11:20:00Z">
            <w:r w:rsidRPr="005E28B0" w:rsidDel="005E28B0">
              <w:rPr>
                <w:rPrChange w:id="1280" w:author="Lyu Yuxiao" w:date="2023-04-28T11:20:00Z">
                  <w:rPr>
                    <w:rStyle w:val="a3"/>
                    <w:noProof/>
                  </w:rPr>
                </w:rPrChange>
              </w:rPr>
              <w:delText>3.90 Telecommunication carrier</w:delText>
            </w:r>
            <w:r w:rsidDel="005E28B0">
              <w:rPr>
                <w:noProof/>
                <w:webHidden/>
              </w:rPr>
              <w:tab/>
            </w:r>
            <w:r w:rsidR="00C74533" w:rsidDel="005E28B0">
              <w:rPr>
                <w:noProof/>
                <w:webHidden/>
              </w:rPr>
              <w:delText>39</w:delText>
            </w:r>
          </w:del>
        </w:p>
        <w:p w14:paraId="12209F94" w14:textId="1AE83776" w:rsidR="00CA6000" w:rsidDel="005E28B0" w:rsidRDefault="00CA6000" w:rsidP="00C74533">
          <w:pPr>
            <w:pStyle w:val="TOC2"/>
            <w:rPr>
              <w:del w:id="1281" w:author="Lyu Yuxiao" w:date="2023-04-28T11:20:00Z"/>
              <w:rFonts w:asciiTheme="minorHAnsi" w:hAnsiTheme="minorHAnsi" w:cstheme="minorBidi"/>
              <w:noProof/>
              <w:sz w:val="22"/>
              <w:szCs w:val="22"/>
            </w:rPr>
          </w:pPr>
          <w:del w:id="1282" w:author="Lyu Yuxiao" w:date="2023-04-28T11:20:00Z">
            <w:r w:rsidRPr="005E28B0" w:rsidDel="005E28B0">
              <w:rPr>
                <w:rPrChange w:id="1283" w:author="Lyu Yuxiao" w:date="2023-04-28T11:20:00Z">
                  <w:rPr>
                    <w:rStyle w:val="a3"/>
                    <w:noProof/>
                  </w:rPr>
                </w:rPrChange>
              </w:rPr>
              <w:delText>3.91 Text</w:delText>
            </w:r>
            <w:r w:rsidDel="005E28B0">
              <w:rPr>
                <w:noProof/>
                <w:webHidden/>
              </w:rPr>
              <w:tab/>
            </w:r>
            <w:r w:rsidR="00C74533" w:rsidDel="005E28B0">
              <w:rPr>
                <w:noProof/>
                <w:webHidden/>
              </w:rPr>
              <w:delText>39</w:delText>
            </w:r>
          </w:del>
        </w:p>
        <w:p w14:paraId="0896A0A6" w14:textId="4276B2D8" w:rsidR="00CA6000" w:rsidDel="005E28B0" w:rsidRDefault="00CA6000" w:rsidP="00C74533">
          <w:pPr>
            <w:pStyle w:val="TOC2"/>
            <w:rPr>
              <w:del w:id="1284" w:author="Lyu Yuxiao" w:date="2023-04-28T11:20:00Z"/>
              <w:rFonts w:asciiTheme="minorHAnsi" w:hAnsiTheme="minorHAnsi" w:cstheme="minorBidi"/>
              <w:noProof/>
              <w:sz w:val="22"/>
              <w:szCs w:val="22"/>
            </w:rPr>
          </w:pPr>
          <w:del w:id="1285" w:author="Lyu Yuxiao" w:date="2023-04-28T11:20:00Z">
            <w:r w:rsidRPr="005E28B0" w:rsidDel="005E28B0">
              <w:rPr>
                <w:rPrChange w:id="1286" w:author="Lyu Yuxiao" w:date="2023-04-28T11:20:00Z">
                  <w:rPr>
                    <w:rStyle w:val="a3"/>
                    <w:noProof/>
                  </w:rPr>
                </w:rPrChange>
              </w:rPr>
              <w:delText>3.92 Thickness of ice capability</w:delText>
            </w:r>
            <w:r w:rsidDel="005E28B0">
              <w:rPr>
                <w:noProof/>
                <w:webHidden/>
              </w:rPr>
              <w:tab/>
            </w:r>
            <w:r w:rsidR="00C74533" w:rsidDel="005E28B0">
              <w:rPr>
                <w:noProof/>
                <w:webHidden/>
              </w:rPr>
              <w:delText>39</w:delText>
            </w:r>
          </w:del>
        </w:p>
        <w:p w14:paraId="159DB668" w14:textId="052656EC" w:rsidR="00CA6000" w:rsidDel="005E28B0" w:rsidRDefault="00CA6000" w:rsidP="00C74533">
          <w:pPr>
            <w:pStyle w:val="TOC2"/>
            <w:rPr>
              <w:del w:id="1287" w:author="Lyu Yuxiao" w:date="2023-04-28T11:20:00Z"/>
              <w:rFonts w:asciiTheme="minorHAnsi" w:hAnsiTheme="minorHAnsi" w:cstheme="minorBidi"/>
              <w:noProof/>
              <w:sz w:val="22"/>
              <w:szCs w:val="22"/>
            </w:rPr>
          </w:pPr>
          <w:del w:id="1288" w:author="Lyu Yuxiao" w:date="2023-04-28T11:20:00Z">
            <w:r w:rsidRPr="005E28B0" w:rsidDel="005E28B0">
              <w:rPr>
                <w:rPrChange w:id="1289" w:author="Lyu Yuxiao" w:date="2023-04-28T11:20:00Z">
                  <w:rPr>
                    <w:rStyle w:val="a3"/>
                    <w:noProof/>
                  </w:rPr>
                </w:rPrChange>
              </w:rPr>
              <w:delText>3.93 Time of day end</w:delText>
            </w:r>
            <w:r w:rsidDel="005E28B0">
              <w:rPr>
                <w:noProof/>
                <w:webHidden/>
              </w:rPr>
              <w:tab/>
            </w:r>
            <w:r w:rsidR="00C74533" w:rsidDel="005E28B0">
              <w:rPr>
                <w:noProof/>
                <w:webHidden/>
              </w:rPr>
              <w:delText>40</w:delText>
            </w:r>
          </w:del>
        </w:p>
        <w:p w14:paraId="5E6B6CCD" w14:textId="7AEAFCF6" w:rsidR="00CA6000" w:rsidDel="005E28B0" w:rsidRDefault="00CA6000" w:rsidP="00C74533">
          <w:pPr>
            <w:pStyle w:val="TOC2"/>
            <w:rPr>
              <w:del w:id="1290" w:author="Lyu Yuxiao" w:date="2023-04-28T11:20:00Z"/>
              <w:rFonts w:asciiTheme="minorHAnsi" w:hAnsiTheme="minorHAnsi" w:cstheme="minorBidi"/>
              <w:noProof/>
              <w:sz w:val="22"/>
              <w:szCs w:val="22"/>
            </w:rPr>
          </w:pPr>
          <w:del w:id="1291" w:author="Lyu Yuxiao" w:date="2023-04-28T11:20:00Z">
            <w:r w:rsidRPr="005E28B0" w:rsidDel="005E28B0">
              <w:rPr>
                <w:rPrChange w:id="1292" w:author="Lyu Yuxiao" w:date="2023-04-28T11:20:00Z">
                  <w:rPr>
                    <w:rStyle w:val="a3"/>
                    <w:noProof/>
                  </w:rPr>
                </w:rPrChange>
              </w:rPr>
              <w:delText>3.94 Time of day start</w:delText>
            </w:r>
            <w:r w:rsidDel="005E28B0">
              <w:rPr>
                <w:noProof/>
                <w:webHidden/>
              </w:rPr>
              <w:tab/>
            </w:r>
            <w:r w:rsidR="00C74533" w:rsidDel="005E28B0">
              <w:rPr>
                <w:noProof/>
                <w:webHidden/>
              </w:rPr>
              <w:delText>40</w:delText>
            </w:r>
          </w:del>
        </w:p>
        <w:p w14:paraId="5A39D714" w14:textId="5B0FCDD9" w:rsidR="00CA6000" w:rsidDel="005E28B0" w:rsidRDefault="00CA6000" w:rsidP="00C74533">
          <w:pPr>
            <w:pStyle w:val="TOC2"/>
            <w:rPr>
              <w:del w:id="1293" w:author="Lyu Yuxiao" w:date="2023-04-28T11:20:00Z"/>
              <w:rFonts w:asciiTheme="minorHAnsi" w:hAnsiTheme="minorHAnsi" w:cstheme="minorBidi"/>
              <w:noProof/>
              <w:sz w:val="22"/>
              <w:szCs w:val="22"/>
            </w:rPr>
          </w:pPr>
          <w:del w:id="1294" w:author="Lyu Yuxiao" w:date="2023-04-28T11:20:00Z">
            <w:r w:rsidRPr="005E28B0" w:rsidDel="005E28B0">
              <w:rPr>
                <w:rPrChange w:id="1295" w:author="Lyu Yuxiao" w:date="2023-04-28T11:20:00Z">
                  <w:rPr>
                    <w:rStyle w:val="a3"/>
                    <w:noProof/>
                  </w:rPr>
                </w:rPrChange>
              </w:rPr>
              <w:delText>3.95 Traffic flow</w:delText>
            </w:r>
            <w:r w:rsidDel="005E28B0">
              <w:rPr>
                <w:noProof/>
                <w:webHidden/>
              </w:rPr>
              <w:tab/>
            </w:r>
            <w:r w:rsidR="00C74533" w:rsidDel="005E28B0">
              <w:rPr>
                <w:noProof/>
                <w:webHidden/>
              </w:rPr>
              <w:delText>40</w:delText>
            </w:r>
          </w:del>
        </w:p>
        <w:p w14:paraId="77FCF59A" w14:textId="77A52FFC" w:rsidR="00CA6000" w:rsidDel="005E28B0" w:rsidRDefault="00CA6000" w:rsidP="00C74533">
          <w:pPr>
            <w:pStyle w:val="TOC2"/>
            <w:rPr>
              <w:del w:id="1296" w:author="Lyu Yuxiao" w:date="2023-04-28T11:20:00Z"/>
              <w:rFonts w:asciiTheme="minorHAnsi" w:hAnsiTheme="minorHAnsi" w:cstheme="minorBidi"/>
              <w:noProof/>
              <w:sz w:val="22"/>
              <w:szCs w:val="22"/>
            </w:rPr>
          </w:pPr>
          <w:del w:id="1297" w:author="Lyu Yuxiao" w:date="2023-04-28T11:20:00Z">
            <w:r w:rsidRPr="005E28B0" w:rsidDel="005E28B0">
              <w:rPr>
                <w:rPrChange w:id="1298" w:author="Lyu Yuxiao" w:date="2023-04-28T11:20:00Z">
                  <w:rPr>
                    <w:rStyle w:val="a3"/>
                    <w:noProof/>
                  </w:rPr>
                </w:rPrChange>
              </w:rPr>
              <w:delText>3.96 Uncertainty Fixed</w:delText>
            </w:r>
            <w:r w:rsidDel="005E28B0">
              <w:rPr>
                <w:noProof/>
                <w:webHidden/>
              </w:rPr>
              <w:tab/>
            </w:r>
            <w:r w:rsidR="00C74533" w:rsidDel="005E28B0">
              <w:rPr>
                <w:noProof/>
                <w:webHidden/>
              </w:rPr>
              <w:delText>40</w:delText>
            </w:r>
          </w:del>
        </w:p>
        <w:p w14:paraId="3E66FEE5" w14:textId="0A88363D" w:rsidR="00CA6000" w:rsidDel="005E28B0" w:rsidRDefault="00CA6000" w:rsidP="00C74533">
          <w:pPr>
            <w:pStyle w:val="TOC2"/>
            <w:rPr>
              <w:del w:id="1299" w:author="Lyu Yuxiao" w:date="2023-04-28T11:20:00Z"/>
              <w:rFonts w:asciiTheme="minorHAnsi" w:hAnsiTheme="minorHAnsi" w:cstheme="minorBidi"/>
              <w:noProof/>
              <w:sz w:val="22"/>
              <w:szCs w:val="22"/>
            </w:rPr>
          </w:pPr>
          <w:del w:id="1300" w:author="Lyu Yuxiao" w:date="2023-04-28T11:20:00Z">
            <w:r w:rsidRPr="005E28B0" w:rsidDel="005E28B0">
              <w:rPr>
                <w:rPrChange w:id="1301" w:author="Lyu Yuxiao" w:date="2023-04-28T11:20:00Z">
                  <w:rPr>
                    <w:rStyle w:val="a3"/>
                    <w:noProof/>
                  </w:rPr>
                </w:rPrChange>
              </w:rPr>
              <w:delText>3.97 Uncertainty Variable Factor</w:delText>
            </w:r>
            <w:r w:rsidDel="005E28B0">
              <w:rPr>
                <w:noProof/>
                <w:webHidden/>
              </w:rPr>
              <w:tab/>
            </w:r>
            <w:r w:rsidR="00C74533" w:rsidDel="005E28B0">
              <w:rPr>
                <w:noProof/>
                <w:webHidden/>
              </w:rPr>
              <w:delText>41</w:delText>
            </w:r>
          </w:del>
        </w:p>
        <w:p w14:paraId="104D6B0A" w14:textId="552ADEB7" w:rsidR="00CA6000" w:rsidDel="005E28B0" w:rsidRDefault="00CA6000" w:rsidP="00C74533">
          <w:pPr>
            <w:pStyle w:val="TOC2"/>
            <w:rPr>
              <w:del w:id="1302" w:author="Lyu Yuxiao" w:date="2023-04-28T11:20:00Z"/>
              <w:rFonts w:asciiTheme="minorHAnsi" w:hAnsiTheme="minorHAnsi" w:cstheme="minorBidi"/>
              <w:noProof/>
              <w:sz w:val="22"/>
              <w:szCs w:val="22"/>
            </w:rPr>
          </w:pPr>
          <w:del w:id="1303" w:author="Lyu Yuxiao" w:date="2023-04-28T11:20:00Z">
            <w:r w:rsidRPr="005E28B0" w:rsidDel="005E28B0">
              <w:rPr>
                <w:rPrChange w:id="1304" w:author="Lyu Yuxiao" w:date="2023-04-28T11:20:00Z">
                  <w:rPr>
                    <w:rStyle w:val="a3"/>
                    <w:noProof/>
                  </w:rPr>
                </w:rPrChange>
              </w:rPr>
              <w:delText>3.98 Transmission content</w:delText>
            </w:r>
            <w:r w:rsidDel="005E28B0">
              <w:rPr>
                <w:noProof/>
                <w:webHidden/>
              </w:rPr>
              <w:tab/>
            </w:r>
            <w:r w:rsidR="00C74533" w:rsidDel="005E28B0">
              <w:rPr>
                <w:noProof/>
                <w:webHidden/>
              </w:rPr>
              <w:delText>41</w:delText>
            </w:r>
          </w:del>
        </w:p>
        <w:p w14:paraId="05101BEE" w14:textId="30A4FAD6" w:rsidR="00CA6000" w:rsidDel="005E28B0" w:rsidRDefault="00CA6000" w:rsidP="00C74533">
          <w:pPr>
            <w:pStyle w:val="TOC2"/>
            <w:rPr>
              <w:del w:id="1305" w:author="Lyu Yuxiao" w:date="2023-04-28T11:20:00Z"/>
              <w:rFonts w:asciiTheme="minorHAnsi" w:hAnsiTheme="minorHAnsi" w:cstheme="minorBidi"/>
              <w:noProof/>
              <w:sz w:val="22"/>
              <w:szCs w:val="22"/>
            </w:rPr>
          </w:pPr>
          <w:del w:id="1306" w:author="Lyu Yuxiao" w:date="2023-04-28T11:20:00Z">
            <w:r w:rsidRPr="005E28B0" w:rsidDel="005E28B0">
              <w:rPr>
                <w:rPrChange w:id="1307" w:author="Lyu Yuxiao" w:date="2023-04-28T11:20:00Z">
                  <w:rPr>
                    <w:rStyle w:val="a3"/>
                    <w:noProof/>
                  </w:rPr>
                </w:rPrChange>
              </w:rPr>
              <w:delText>3.99 Underkeel allowance fixed</w:delText>
            </w:r>
            <w:r w:rsidDel="005E28B0">
              <w:rPr>
                <w:noProof/>
                <w:webHidden/>
              </w:rPr>
              <w:tab/>
            </w:r>
            <w:r w:rsidR="00C74533" w:rsidDel="005E28B0">
              <w:rPr>
                <w:noProof/>
                <w:webHidden/>
              </w:rPr>
              <w:delText>41</w:delText>
            </w:r>
          </w:del>
        </w:p>
        <w:p w14:paraId="560C1CE7" w14:textId="6ACEF42C" w:rsidR="00CA6000" w:rsidDel="005E28B0" w:rsidRDefault="00CA6000" w:rsidP="00C74533">
          <w:pPr>
            <w:pStyle w:val="TOC2"/>
            <w:rPr>
              <w:del w:id="1308" w:author="Lyu Yuxiao" w:date="2023-04-28T11:20:00Z"/>
              <w:rFonts w:asciiTheme="minorHAnsi" w:hAnsiTheme="minorHAnsi" w:cstheme="minorBidi"/>
              <w:noProof/>
              <w:sz w:val="22"/>
              <w:szCs w:val="22"/>
            </w:rPr>
          </w:pPr>
          <w:del w:id="1309" w:author="Lyu Yuxiao" w:date="2023-04-28T11:20:00Z">
            <w:r w:rsidRPr="005E28B0" w:rsidDel="005E28B0">
              <w:rPr>
                <w:rPrChange w:id="1310" w:author="Lyu Yuxiao" w:date="2023-04-28T11:20:00Z">
                  <w:rPr>
                    <w:rStyle w:val="a3"/>
                    <w:noProof/>
                  </w:rPr>
                </w:rPrChange>
              </w:rPr>
              <w:delText>3.100 Underkeel allowance variable beam based</w:delText>
            </w:r>
            <w:r w:rsidDel="005E28B0">
              <w:rPr>
                <w:noProof/>
                <w:webHidden/>
              </w:rPr>
              <w:tab/>
            </w:r>
            <w:r w:rsidR="00C74533" w:rsidDel="005E28B0">
              <w:rPr>
                <w:noProof/>
                <w:webHidden/>
              </w:rPr>
              <w:delText>42</w:delText>
            </w:r>
          </w:del>
        </w:p>
        <w:p w14:paraId="29BDA089" w14:textId="5FD78A23" w:rsidR="00CA6000" w:rsidDel="005E28B0" w:rsidRDefault="00CA6000" w:rsidP="00C74533">
          <w:pPr>
            <w:pStyle w:val="TOC2"/>
            <w:rPr>
              <w:del w:id="1311" w:author="Lyu Yuxiao" w:date="2023-04-28T11:20:00Z"/>
              <w:rFonts w:asciiTheme="minorHAnsi" w:hAnsiTheme="minorHAnsi" w:cstheme="minorBidi"/>
              <w:noProof/>
              <w:sz w:val="22"/>
              <w:szCs w:val="22"/>
            </w:rPr>
          </w:pPr>
          <w:del w:id="1312" w:author="Lyu Yuxiao" w:date="2023-04-28T11:20:00Z">
            <w:r w:rsidRPr="005E28B0" w:rsidDel="005E28B0">
              <w:rPr>
                <w:rPrChange w:id="1313" w:author="Lyu Yuxiao" w:date="2023-04-28T11:20:00Z">
                  <w:rPr>
                    <w:rStyle w:val="a3"/>
                    <w:noProof/>
                  </w:rPr>
                </w:rPrChange>
              </w:rPr>
              <w:delText>3.101 Underkeel allowance variable draught based</w:delText>
            </w:r>
            <w:r w:rsidDel="005E28B0">
              <w:rPr>
                <w:noProof/>
                <w:webHidden/>
              </w:rPr>
              <w:tab/>
            </w:r>
            <w:r w:rsidR="00C74533" w:rsidDel="005E28B0">
              <w:rPr>
                <w:noProof/>
                <w:webHidden/>
              </w:rPr>
              <w:delText>42</w:delText>
            </w:r>
          </w:del>
        </w:p>
        <w:p w14:paraId="6AC480B5" w14:textId="48C3AD3D" w:rsidR="00CA6000" w:rsidDel="005E28B0" w:rsidRDefault="00CA6000" w:rsidP="00C74533">
          <w:pPr>
            <w:pStyle w:val="TOC2"/>
            <w:rPr>
              <w:del w:id="1314" w:author="Lyu Yuxiao" w:date="2023-04-28T11:20:00Z"/>
              <w:rFonts w:asciiTheme="minorHAnsi" w:hAnsiTheme="minorHAnsi" w:cstheme="minorBidi"/>
              <w:noProof/>
              <w:sz w:val="22"/>
              <w:szCs w:val="22"/>
            </w:rPr>
          </w:pPr>
          <w:del w:id="1315" w:author="Lyu Yuxiao" w:date="2023-04-28T11:20:00Z">
            <w:r w:rsidRPr="005E28B0" w:rsidDel="005E28B0">
              <w:rPr>
                <w:rPrChange w:id="1316" w:author="Lyu Yuxiao" w:date="2023-04-28T11:20:00Z">
                  <w:rPr>
                    <w:rStyle w:val="a3"/>
                    <w:noProof/>
                  </w:rPr>
                </w:rPrChange>
              </w:rPr>
              <w:delText>3.102 Vessels characteristics</w:delText>
            </w:r>
            <w:r w:rsidDel="005E28B0">
              <w:rPr>
                <w:noProof/>
                <w:webHidden/>
              </w:rPr>
              <w:tab/>
            </w:r>
            <w:r w:rsidR="00C74533" w:rsidDel="005E28B0">
              <w:rPr>
                <w:noProof/>
                <w:webHidden/>
              </w:rPr>
              <w:delText>42</w:delText>
            </w:r>
          </w:del>
        </w:p>
        <w:p w14:paraId="0F8A90E6" w14:textId="35AB50C3" w:rsidR="00CA6000" w:rsidDel="005E28B0" w:rsidRDefault="00CA6000" w:rsidP="00C74533">
          <w:pPr>
            <w:pStyle w:val="TOC2"/>
            <w:rPr>
              <w:del w:id="1317" w:author="Lyu Yuxiao" w:date="2023-04-28T11:20:00Z"/>
              <w:rFonts w:asciiTheme="minorHAnsi" w:hAnsiTheme="minorHAnsi" w:cstheme="minorBidi"/>
              <w:noProof/>
              <w:sz w:val="22"/>
              <w:szCs w:val="22"/>
            </w:rPr>
          </w:pPr>
          <w:del w:id="1318" w:author="Lyu Yuxiao" w:date="2023-04-28T11:20:00Z">
            <w:r w:rsidRPr="005E28B0" w:rsidDel="005E28B0">
              <w:rPr>
                <w:rPrChange w:id="1319" w:author="Lyu Yuxiao" w:date="2023-04-28T11:20:00Z">
                  <w:rPr>
                    <w:rStyle w:val="a3"/>
                    <w:noProof/>
                  </w:rPr>
                </w:rPrChange>
              </w:rPr>
              <w:delText>3.103 Vessels characteristics unit</w:delText>
            </w:r>
            <w:r w:rsidDel="005E28B0">
              <w:rPr>
                <w:noProof/>
                <w:webHidden/>
              </w:rPr>
              <w:tab/>
            </w:r>
            <w:r w:rsidR="00C74533" w:rsidDel="005E28B0">
              <w:rPr>
                <w:noProof/>
                <w:webHidden/>
              </w:rPr>
              <w:delText>44</w:delText>
            </w:r>
          </w:del>
        </w:p>
        <w:p w14:paraId="51E585AB" w14:textId="6EDB3A3D" w:rsidR="00CA6000" w:rsidDel="005E28B0" w:rsidRDefault="00CA6000" w:rsidP="00C74533">
          <w:pPr>
            <w:pStyle w:val="TOC2"/>
            <w:rPr>
              <w:del w:id="1320" w:author="Lyu Yuxiao" w:date="2023-04-28T11:20:00Z"/>
              <w:rFonts w:asciiTheme="minorHAnsi" w:hAnsiTheme="minorHAnsi" w:cstheme="minorBidi"/>
              <w:noProof/>
              <w:sz w:val="22"/>
              <w:szCs w:val="22"/>
            </w:rPr>
          </w:pPr>
          <w:del w:id="1321" w:author="Lyu Yuxiao" w:date="2023-04-28T11:20:00Z">
            <w:r w:rsidRPr="005E28B0" w:rsidDel="005E28B0">
              <w:rPr>
                <w:rPrChange w:id="1322" w:author="Lyu Yuxiao" w:date="2023-04-28T11:20:00Z">
                  <w:rPr>
                    <w:rStyle w:val="a3"/>
                    <w:noProof/>
                  </w:rPr>
                </w:rPrChange>
              </w:rPr>
              <w:delText>3.104 Vessels characteristics value</w:delText>
            </w:r>
            <w:r w:rsidDel="005E28B0">
              <w:rPr>
                <w:noProof/>
                <w:webHidden/>
              </w:rPr>
              <w:tab/>
            </w:r>
            <w:r w:rsidR="00C74533" w:rsidDel="005E28B0">
              <w:rPr>
                <w:noProof/>
                <w:webHidden/>
              </w:rPr>
              <w:delText>45</w:delText>
            </w:r>
          </w:del>
        </w:p>
        <w:p w14:paraId="6D45E136" w14:textId="6E8AA066" w:rsidR="00CA6000" w:rsidDel="005E28B0" w:rsidRDefault="00CA6000" w:rsidP="00C74533">
          <w:pPr>
            <w:pStyle w:val="TOC2"/>
            <w:rPr>
              <w:del w:id="1323" w:author="Lyu Yuxiao" w:date="2023-04-28T11:20:00Z"/>
              <w:rFonts w:asciiTheme="minorHAnsi" w:hAnsiTheme="minorHAnsi" w:cstheme="minorBidi"/>
              <w:noProof/>
              <w:sz w:val="22"/>
              <w:szCs w:val="22"/>
            </w:rPr>
          </w:pPr>
          <w:del w:id="1324" w:author="Lyu Yuxiao" w:date="2023-04-28T11:20:00Z">
            <w:r w:rsidRPr="005E28B0" w:rsidDel="005E28B0">
              <w:rPr>
                <w:rPrChange w:id="1325" w:author="Lyu Yuxiao" w:date="2023-04-28T11:20:00Z">
                  <w:rPr>
                    <w:rStyle w:val="a3"/>
                    <w:noProof/>
                  </w:rPr>
                </w:rPrChange>
              </w:rPr>
              <w:delText>3.105 Vessel performance</w:delText>
            </w:r>
            <w:r w:rsidDel="005E28B0">
              <w:rPr>
                <w:noProof/>
                <w:webHidden/>
              </w:rPr>
              <w:tab/>
            </w:r>
            <w:r w:rsidR="00C74533" w:rsidDel="005E28B0">
              <w:rPr>
                <w:noProof/>
                <w:webHidden/>
              </w:rPr>
              <w:delText>45</w:delText>
            </w:r>
          </w:del>
        </w:p>
        <w:p w14:paraId="2CDDCAA1" w14:textId="7D185396" w:rsidR="00CA6000" w:rsidDel="005E28B0" w:rsidRDefault="00CA6000" w:rsidP="00C74533">
          <w:pPr>
            <w:pStyle w:val="TOC2"/>
            <w:rPr>
              <w:del w:id="1326" w:author="Lyu Yuxiao" w:date="2023-04-28T11:20:00Z"/>
              <w:rFonts w:asciiTheme="minorHAnsi" w:hAnsiTheme="minorHAnsi" w:cstheme="minorBidi"/>
              <w:noProof/>
              <w:sz w:val="22"/>
              <w:szCs w:val="22"/>
            </w:rPr>
          </w:pPr>
          <w:del w:id="1327" w:author="Lyu Yuxiao" w:date="2023-04-28T11:20:00Z">
            <w:r w:rsidRPr="005E28B0" w:rsidDel="005E28B0">
              <w:rPr>
                <w:rPrChange w:id="1328" w:author="Lyu Yuxiao" w:date="2023-04-28T11:20:00Z">
                  <w:rPr>
                    <w:rStyle w:val="a3"/>
                    <w:noProof/>
                  </w:rPr>
                </w:rPrChange>
              </w:rPr>
              <w:delText>3.106 Quality of horizontal measurement</w:delText>
            </w:r>
            <w:r w:rsidDel="005E28B0">
              <w:rPr>
                <w:noProof/>
                <w:webHidden/>
              </w:rPr>
              <w:tab/>
            </w:r>
            <w:r w:rsidR="00C74533" w:rsidDel="005E28B0">
              <w:rPr>
                <w:noProof/>
                <w:webHidden/>
              </w:rPr>
              <w:delText>46</w:delText>
            </w:r>
          </w:del>
        </w:p>
        <w:p w14:paraId="53B35FA0" w14:textId="38A0DA61" w:rsidR="00CA6000" w:rsidDel="005E28B0" w:rsidRDefault="00CA6000" w:rsidP="00C74533">
          <w:pPr>
            <w:pStyle w:val="TOC2"/>
            <w:rPr>
              <w:del w:id="1329" w:author="Lyu Yuxiao" w:date="2023-04-28T11:20:00Z"/>
              <w:rFonts w:asciiTheme="minorHAnsi" w:hAnsiTheme="minorHAnsi" w:cstheme="minorBidi"/>
              <w:noProof/>
              <w:sz w:val="22"/>
              <w:szCs w:val="22"/>
            </w:rPr>
          </w:pPr>
          <w:del w:id="1330" w:author="Lyu Yuxiao" w:date="2023-04-28T11:20:00Z">
            <w:r w:rsidRPr="005E28B0" w:rsidDel="005E28B0">
              <w:rPr>
                <w:rPrChange w:id="1331" w:author="Lyu Yuxiao" w:date="2023-04-28T11:20:00Z">
                  <w:rPr>
                    <w:rStyle w:val="a3"/>
                    <w:noProof/>
                  </w:rPr>
                </w:rPrChange>
              </w:rPr>
              <w:delText>3.107 Maximum display scale</w:delText>
            </w:r>
            <w:r w:rsidDel="005E28B0">
              <w:rPr>
                <w:noProof/>
                <w:webHidden/>
              </w:rPr>
              <w:tab/>
            </w:r>
            <w:r w:rsidR="00C74533" w:rsidDel="005E28B0">
              <w:rPr>
                <w:noProof/>
                <w:webHidden/>
              </w:rPr>
              <w:delText>46</w:delText>
            </w:r>
          </w:del>
        </w:p>
        <w:p w14:paraId="23684E80" w14:textId="0481671A" w:rsidR="00CA6000" w:rsidDel="005E28B0" w:rsidRDefault="00CA6000" w:rsidP="00C74533">
          <w:pPr>
            <w:pStyle w:val="TOC2"/>
            <w:rPr>
              <w:del w:id="1332" w:author="Lyu Yuxiao" w:date="2023-04-28T11:20:00Z"/>
              <w:rFonts w:asciiTheme="minorHAnsi" w:hAnsiTheme="minorHAnsi" w:cstheme="minorBidi"/>
              <w:noProof/>
              <w:sz w:val="22"/>
              <w:szCs w:val="22"/>
            </w:rPr>
          </w:pPr>
          <w:del w:id="1333" w:author="Lyu Yuxiao" w:date="2023-04-28T11:20:00Z">
            <w:r w:rsidRPr="005E28B0" w:rsidDel="005E28B0">
              <w:rPr>
                <w:rPrChange w:id="1334" w:author="Lyu Yuxiao" w:date="2023-04-28T11:20:00Z">
                  <w:rPr>
                    <w:rStyle w:val="a3"/>
                    <w:noProof/>
                  </w:rPr>
                </w:rPrChange>
              </w:rPr>
              <w:delText>3.108 Minimum display scale</w:delText>
            </w:r>
            <w:r w:rsidDel="005E28B0">
              <w:rPr>
                <w:noProof/>
                <w:webHidden/>
              </w:rPr>
              <w:tab/>
            </w:r>
            <w:r w:rsidR="00C74533" w:rsidDel="005E28B0">
              <w:rPr>
                <w:noProof/>
                <w:webHidden/>
              </w:rPr>
              <w:delText>47</w:delText>
            </w:r>
          </w:del>
        </w:p>
        <w:p w14:paraId="73984203" w14:textId="528DF828" w:rsidR="00CA6000" w:rsidDel="005E28B0" w:rsidRDefault="00CA6000" w:rsidP="00C74533">
          <w:pPr>
            <w:pStyle w:val="TOC2"/>
            <w:rPr>
              <w:del w:id="1335" w:author="Lyu Yuxiao" w:date="2023-04-28T11:20:00Z"/>
              <w:rFonts w:asciiTheme="minorHAnsi" w:hAnsiTheme="minorHAnsi" w:cstheme="minorBidi"/>
              <w:noProof/>
              <w:sz w:val="22"/>
              <w:szCs w:val="22"/>
            </w:rPr>
          </w:pPr>
          <w:del w:id="1336" w:author="Lyu Yuxiao" w:date="2023-04-28T11:20:00Z">
            <w:r w:rsidRPr="005E28B0" w:rsidDel="005E28B0">
              <w:rPr>
                <w:rPrChange w:id="1337" w:author="Lyu Yuxiao" w:date="2023-04-28T11:20:00Z">
                  <w:rPr>
                    <w:rStyle w:val="a3"/>
                    <w:noProof/>
                  </w:rPr>
                </w:rPrChange>
              </w:rPr>
              <w:delText>3.109 Orientation value</w:delText>
            </w:r>
            <w:r w:rsidDel="005E28B0">
              <w:rPr>
                <w:noProof/>
                <w:webHidden/>
              </w:rPr>
              <w:tab/>
            </w:r>
            <w:r w:rsidR="00C74533" w:rsidDel="005E28B0">
              <w:rPr>
                <w:noProof/>
                <w:webHidden/>
              </w:rPr>
              <w:delText>47</w:delText>
            </w:r>
          </w:del>
        </w:p>
        <w:p w14:paraId="3329722A" w14:textId="6A4448F0" w:rsidR="00CA6000" w:rsidDel="005E28B0" w:rsidRDefault="00CA6000" w:rsidP="00C74533">
          <w:pPr>
            <w:pStyle w:val="TOC2"/>
            <w:rPr>
              <w:del w:id="1338" w:author="Lyu Yuxiao" w:date="2023-04-28T11:20:00Z"/>
              <w:rFonts w:asciiTheme="minorHAnsi" w:hAnsiTheme="minorHAnsi" w:cstheme="minorBidi"/>
              <w:noProof/>
              <w:sz w:val="22"/>
              <w:szCs w:val="22"/>
            </w:rPr>
          </w:pPr>
          <w:del w:id="1339" w:author="Lyu Yuxiao" w:date="2023-04-28T11:20:00Z">
            <w:r w:rsidRPr="005E28B0" w:rsidDel="005E28B0">
              <w:rPr>
                <w:rPrChange w:id="1340" w:author="Lyu Yuxiao" w:date="2023-04-28T11:20:00Z">
                  <w:rPr>
                    <w:rStyle w:val="a3"/>
                    <w:noProof/>
                  </w:rPr>
                </w:rPrChange>
              </w:rPr>
              <w:delText>3.110 Pictorial representation</w:delText>
            </w:r>
            <w:r w:rsidDel="005E28B0">
              <w:rPr>
                <w:noProof/>
                <w:webHidden/>
              </w:rPr>
              <w:tab/>
            </w:r>
            <w:r w:rsidR="00C74533" w:rsidDel="005E28B0">
              <w:rPr>
                <w:noProof/>
                <w:webHidden/>
              </w:rPr>
              <w:delText>48</w:delText>
            </w:r>
          </w:del>
        </w:p>
        <w:p w14:paraId="580D7F83" w14:textId="041C4522" w:rsidR="00CA6000" w:rsidDel="005E28B0" w:rsidRDefault="00CA6000" w:rsidP="00C74533">
          <w:pPr>
            <w:pStyle w:val="TOC2"/>
            <w:rPr>
              <w:del w:id="1341" w:author="Lyu Yuxiao" w:date="2023-04-28T11:20:00Z"/>
              <w:rFonts w:asciiTheme="minorHAnsi" w:hAnsiTheme="minorHAnsi" w:cstheme="minorBidi"/>
              <w:noProof/>
              <w:sz w:val="22"/>
              <w:szCs w:val="22"/>
            </w:rPr>
          </w:pPr>
          <w:del w:id="1342" w:author="Lyu Yuxiao" w:date="2023-04-28T11:20:00Z">
            <w:r w:rsidRPr="005E28B0" w:rsidDel="005E28B0">
              <w:rPr>
                <w:rPrChange w:id="1343" w:author="Lyu Yuxiao" w:date="2023-04-28T11:20:00Z">
                  <w:rPr>
                    <w:rStyle w:val="a3"/>
                    <w:noProof/>
                  </w:rPr>
                </w:rPrChange>
              </w:rPr>
              <w:delText>3.111 Sector bearing</w:delText>
            </w:r>
            <w:r w:rsidDel="005E28B0">
              <w:rPr>
                <w:noProof/>
                <w:webHidden/>
              </w:rPr>
              <w:tab/>
            </w:r>
            <w:r w:rsidR="00C74533" w:rsidDel="005E28B0">
              <w:rPr>
                <w:noProof/>
                <w:webHidden/>
              </w:rPr>
              <w:delText>48</w:delText>
            </w:r>
          </w:del>
        </w:p>
        <w:p w14:paraId="18E19EA8" w14:textId="20AF9ABA" w:rsidR="00CA6000" w:rsidDel="005E28B0" w:rsidRDefault="00CA6000" w:rsidP="00C74533">
          <w:pPr>
            <w:pStyle w:val="TOC2"/>
            <w:rPr>
              <w:del w:id="1344" w:author="Lyu Yuxiao" w:date="2023-04-28T11:20:00Z"/>
              <w:rFonts w:asciiTheme="minorHAnsi" w:hAnsiTheme="minorHAnsi" w:cstheme="minorBidi"/>
              <w:noProof/>
              <w:sz w:val="22"/>
              <w:szCs w:val="22"/>
            </w:rPr>
          </w:pPr>
          <w:del w:id="1345" w:author="Lyu Yuxiao" w:date="2023-04-28T11:20:00Z">
            <w:r w:rsidRPr="005E28B0" w:rsidDel="005E28B0">
              <w:rPr>
                <w:rPrChange w:id="1346" w:author="Lyu Yuxiao" w:date="2023-04-28T11:20:00Z">
                  <w:rPr>
                    <w:rStyle w:val="a3"/>
                    <w:noProof/>
                  </w:rPr>
                </w:rPrChange>
              </w:rPr>
              <w:delText>3.112 Source date</w:delText>
            </w:r>
            <w:r w:rsidDel="005E28B0">
              <w:rPr>
                <w:noProof/>
                <w:webHidden/>
              </w:rPr>
              <w:tab/>
            </w:r>
            <w:r w:rsidR="00C74533" w:rsidDel="005E28B0">
              <w:rPr>
                <w:noProof/>
                <w:webHidden/>
              </w:rPr>
              <w:delText>48</w:delText>
            </w:r>
          </w:del>
        </w:p>
        <w:p w14:paraId="2290533F" w14:textId="1E3FB6C9" w:rsidR="00CA6000" w:rsidDel="005E28B0" w:rsidRDefault="00CA6000" w:rsidP="00C74533">
          <w:pPr>
            <w:pStyle w:val="TOC2"/>
            <w:rPr>
              <w:del w:id="1347" w:author="Lyu Yuxiao" w:date="2023-04-28T11:20:00Z"/>
              <w:rFonts w:asciiTheme="minorHAnsi" w:hAnsiTheme="minorHAnsi" w:cstheme="minorBidi"/>
              <w:noProof/>
              <w:sz w:val="22"/>
              <w:szCs w:val="22"/>
            </w:rPr>
          </w:pPr>
          <w:del w:id="1348" w:author="Lyu Yuxiao" w:date="2023-04-28T11:20:00Z">
            <w:r w:rsidRPr="005E28B0" w:rsidDel="005E28B0">
              <w:rPr>
                <w:rPrChange w:id="1349" w:author="Lyu Yuxiao" w:date="2023-04-28T11:20:00Z">
                  <w:rPr>
                    <w:rStyle w:val="a3"/>
                    <w:noProof/>
                  </w:rPr>
                </w:rPrChange>
              </w:rPr>
              <w:delText>3.113 Date variable</w:delText>
            </w:r>
            <w:r w:rsidDel="005E28B0">
              <w:rPr>
                <w:noProof/>
                <w:webHidden/>
              </w:rPr>
              <w:tab/>
            </w:r>
            <w:r w:rsidR="00C74533" w:rsidDel="005E28B0">
              <w:rPr>
                <w:noProof/>
                <w:webHidden/>
              </w:rPr>
              <w:delText>48</w:delText>
            </w:r>
          </w:del>
        </w:p>
        <w:p w14:paraId="15D664EA" w14:textId="0FFDE6FA" w:rsidR="00CA6000" w:rsidDel="005E28B0" w:rsidRDefault="00CA6000" w:rsidP="00C74533">
          <w:pPr>
            <w:pStyle w:val="TOC2"/>
            <w:rPr>
              <w:del w:id="1350" w:author="Lyu Yuxiao" w:date="2023-04-28T11:20:00Z"/>
              <w:rFonts w:asciiTheme="minorHAnsi" w:hAnsiTheme="minorHAnsi" w:cstheme="minorBidi"/>
              <w:noProof/>
              <w:sz w:val="22"/>
              <w:szCs w:val="22"/>
            </w:rPr>
          </w:pPr>
          <w:del w:id="1351" w:author="Lyu Yuxiao" w:date="2023-04-28T11:20:00Z">
            <w:r w:rsidRPr="005E28B0" w:rsidDel="005E28B0">
              <w:rPr>
                <w:rPrChange w:id="1352" w:author="Lyu Yuxiao" w:date="2023-04-28T11:20:00Z">
                  <w:rPr>
                    <w:rStyle w:val="a3"/>
                    <w:noProof/>
                  </w:rPr>
                </w:rPrChange>
              </w:rPr>
              <w:delText>3.114 Water level trend</w:delText>
            </w:r>
            <w:r w:rsidDel="005E28B0">
              <w:rPr>
                <w:noProof/>
                <w:webHidden/>
              </w:rPr>
              <w:tab/>
            </w:r>
            <w:r w:rsidR="00C74533" w:rsidDel="005E28B0">
              <w:rPr>
                <w:noProof/>
                <w:webHidden/>
              </w:rPr>
              <w:delText>49</w:delText>
            </w:r>
          </w:del>
        </w:p>
        <w:p w14:paraId="5CEA345B" w14:textId="3A948A27" w:rsidR="00CA6000" w:rsidDel="005E28B0" w:rsidRDefault="00CA6000" w:rsidP="00C74533">
          <w:pPr>
            <w:pStyle w:val="TOC2"/>
            <w:rPr>
              <w:del w:id="1353" w:author="Lyu Yuxiao" w:date="2023-04-28T11:20:00Z"/>
              <w:rFonts w:asciiTheme="minorHAnsi" w:hAnsiTheme="minorHAnsi" w:cstheme="minorBidi"/>
              <w:noProof/>
              <w:sz w:val="22"/>
              <w:szCs w:val="22"/>
            </w:rPr>
          </w:pPr>
          <w:del w:id="1354" w:author="Lyu Yuxiao" w:date="2023-04-28T11:20:00Z">
            <w:r w:rsidRPr="005E28B0" w:rsidDel="005E28B0">
              <w:rPr>
                <w:rPrChange w:id="1355" w:author="Lyu Yuxiao" w:date="2023-04-28T11:20:00Z">
                  <w:rPr>
                    <w:rStyle w:val="a3"/>
                    <w:noProof/>
                  </w:rPr>
                </w:rPrChange>
              </w:rPr>
              <w:delText>3.115 Action or activity</w:delText>
            </w:r>
            <w:r w:rsidDel="005E28B0">
              <w:rPr>
                <w:noProof/>
                <w:webHidden/>
              </w:rPr>
              <w:tab/>
            </w:r>
            <w:r w:rsidR="00C74533" w:rsidDel="005E28B0">
              <w:rPr>
                <w:noProof/>
                <w:webHidden/>
              </w:rPr>
              <w:delText>49</w:delText>
            </w:r>
          </w:del>
        </w:p>
        <w:p w14:paraId="1FE76E9D" w14:textId="7C6D8E6A" w:rsidR="00CA6000" w:rsidDel="005E28B0" w:rsidRDefault="00CA6000" w:rsidP="00C74533">
          <w:pPr>
            <w:pStyle w:val="TOC2"/>
            <w:rPr>
              <w:del w:id="1356" w:author="Lyu Yuxiao" w:date="2023-04-28T11:20:00Z"/>
              <w:rFonts w:asciiTheme="minorHAnsi" w:hAnsiTheme="minorHAnsi" w:cstheme="minorBidi"/>
              <w:noProof/>
              <w:sz w:val="22"/>
              <w:szCs w:val="22"/>
            </w:rPr>
          </w:pPr>
          <w:del w:id="1357" w:author="Lyu Yuxiao" w:date="2023-04-28T11:20:00Z">
            <w:r w:rsidRPr="005E28B0" w:rsidDel="005E28B0">
              <w:rPr>
                <w:rPrChange w:id="1358" w:author="Lyu Yuxiao" w:date="2023-04-28T11:20:00Z">
                  <w:rPr>
                    <w:rStyle w:val="a3"/>
                    <w:noProof/>
                  </w:rPr>
                </w:rPrChange>
              </w:rPr>
              <w:delText>3.116 Category of RxN</w:delText>
            </w:r>
            <w:r w:rsidDel="005E28B0">
              <w:rPr>
                <w:noProof/>
                <w:webHidden/>
              </w:rPr>
              <w:tab/>
            </w:r>
            <w:r w:rsidR="00C74533" w:rsidDel="005E28B0">
              <w:rPr>
                <w:noProof/>
                <w:webHidden/>
              </w:rPr>
              <w:delText>50</w:delText>
            </w:r>
          </w:del>
        </w:p>
        <w:p w14:paraId="0C8B3190" w14:textId="38DFDB27" w:rsidR="00CA6000" w:rsidDel="005E28B0" w:rsidRDefault="00CA6000" w:rsidP="00C74533">
          <w:pPr>
            <w:pStyle w:val="TOC2"/>
            <w:rPr>
              <w:del w:id="1359" w:author="Lyu Yuxiao" w:date="2023-04-28T11:20:00Z"/>
              <w:rFonts w:asciiTheme="minorHAnsi" w:hAnsiTheme="minorHAnsi" w:cstheme="minorBidi"/>
              <w:noProof/>
              <w:sz w:val="22"/>
              <w:szCs w:val="22"/>
            </w:rPr>
          </w:pPr>
          <w:del w:id="1360" w:author="Lyu Yuxiao" w:date="2023-04-28T11:20:00Z">
            <w:r w:rsidRPr="005E28B0" w:rsidDel="005E28B0">
              <w:rPr>
                <w:rPrChange w:id="1361" w:author="Lyu Yuxiao" w:date="2023-04-28T11:20:00Z">
                  <w:rPr>
                    <w:rStyle w:val="a3"/>
                    <w:noProof/>
                  </w:rPr>
                </w:rPrChange>
              </w:rPr>
              <w:delText>3.117 Category of schedule</w:delText>
            </w:r>
            <w:r w:rsidDel="005E28B0">
              <w:rPr>
                <w:noProof/>
                <w:webHidden/>
              </w:rPr>
              <w:tab/>
            </w:r>
            <w:r w:rsidR="00C74533" w:rsidDel="005E28B0">
              <w:rPr>
                <w:noProof/>
                <w:webHidden/>
              </w:rPr>
              <w:delText>51</w:delText>
            </w:r>
          </w:del>
        </w:p>
        <w:p w14:paraId="52F92173" w14:textId="7E687169" w:rsidR="00CA6000" w:rsidDel="005E28B0" w:rsidRDefault="00CA6000" w:rsidP="00C74533">
          <w:pPr>
            <w:pStyle w:val="TOC2"/>
            <w:rPr>
              <w:del w:id="1362" w:author="Lyu Yuxiao" w:date="2023-04-28T11:20:00Z"/>
              <w:rFonts w:asciiTheme="minorHAnsi" w:hAnsiTheme="minorHAnsi" w:cstheme="minorBidi"/>
              <w:noProof/>
              <w:sz w:val="22"/>
              <w:szCs w:val="22"/>
            </w:rPr>
          </w:pPr>
          <w:del w:id="1363" w:author="Lyu Yuxiao" w:date="2023-04-28T11:20:00Z">
            <w:r w:rsidRPr="005E28B0" w:rsidDel="005E28B0">
              <w:rPr>
                <w:rPrChange w:id="1364" w:author="Lyu Yuxiao" w:date="2023-04-28T11:20:00Z">
                  <w:rPr>
                    <w:rStyle w:val="a3"/>
                    <w:noProof/>
                  </w:rPr>
                </w:rPrChange>
              </w:rPr>
              <w:delText>3.118 Category of vessel</w:delText>
            </w:r>
            <w:r w:rsidDel="005E28B0">
              <w:rPr>
                <w:noProof/>
                <w:webHidden/>
              </w:rPr>
              <w:tab/>
            </w:r>
            <w:r w:rsidR="00C74533" w:rsidDel="005E28B0">
              <w:rPr>
                <w:noProof/>
                <w:webHidden/>
              </w:rPr>
              <w:delText>51</w:delText>
            </w:r>
          </w:del>
        </w:p>
        <w:p w14:paraId="3A852533" w14:textId="0C27C164" w:rsidR="00CA6000" w:rsidDel="005E28B0" w:rsidRDefault="00CA6000" w:rsidP="00C74533">
          <w:pPr>
            <w:pStyle w:val="TOC2"/>
            <w:rPr>
              <w:del w:id="1365" w:author="Lyu Yuxiao" w:date="2023-04-28T11:20:00Z"/>
              <w:rFonts w:asciiTheme="minorHAnsi" w:hAnsiTheme="minorHAnsi" w:cstheme="minorBidi"/>
              <w:noProof/>
              <w:sz w:val="22"/>
              <w:szCs w:val="22"/>
            </w:rPr>
          </w:pPr>
          <w:del w:id="1366" w:author="Lyu Yuxiao" w:date="2023-04-28T11:20:00Z">
            <w:r w:rsidRPr="005E28B0" w:rsidDel="005E28B0">
              <w:rPr>
                <w:rPrChange w:id="1367" w:author="Lyu Yuxiao" w:date="2023-04-28T11:20:00Z">
                  <w:rPr>
                    <w:rStyle w:val="a3"/>
                    <w:noProof/>
                  </w:rPr>
                </w:rPrChange>
              </w:rPr>
              <w:delText>3.119 Online function</w:delText>
            </w:r>
            <w:r w:rsidDel="005E28B0">
              <w:rPr>
                <w:noProof/>
                <w:webHidden/>
              </w:rPr>
              <w:tab/>
            </w:r>
            <w:r w:rsidR="00C74533" w:rsidDel="005E28B0">
              <w:rPr>
                <w:noProof/>
                <w:webHidden/>
              </w:rPr>
              <w:delText>52</w:delText>
            </w:r>
          </w:del>
        </w:p>
        <w:p w14:paraId="20F0E900" w14:textId="20477019" w:rsidR="00CA6000" w:rsidDel="005E28B0" w:rsidRDefault="00CA6000" w:rsidP="00C74533">
          <w:pPr>
            <w:pStyle w:val="TOC2"/>
            <w:rPr>
              <w:del w:id="1368" w:author="Lyu Yuxiao" w:date="2023-04-28T11:20:00Z"/>
              <w:rFonts w:asciiTheme="minorHAnsi" w:hAnsiTheme="minorHAnsi" w:cstheme="minorBidi"/>
              <w:noProof/>
              <w:sz w:val="22"/>
              <w:szCs w:val="22"/>
            </w:rPr>
          </w:pPr>
          <w:del w:id="1369" w:author="Lyu Yuxiao" w:date="2023-04-28T11:20:00Z">
            <w:r w:rsidRPr="005E28B0" w:rsidDel="005E28B0">
              <w:rPr>
                <w:rPrChange w:id="1370" w:author="Lyu Yuxiao" w:date="2023-04-28T11:20:00Z">
                  <w:rPr>
                    <w:rStyle w:val="a3"/>
                    <w:noProof/>
                  </w:rPr>
                </w:rPrChange>
              </w:rPr>
              <w:delText>3.120 Telecommunication service</w:delText>
            </w:r>
            <w:r w:rsidDel="005E28B0">
              <w:rPr>
                <w:noProof/>
                <w:webHidden/>
              </w:rPr>
              <w:tab/>
            </w:r>
            <w:r w:rsidR="00C74533" w:rsidDel="005E28B0">
              <w:rPr>
                <w:noProof/>
                <w:webHidden/>
              </w:rPr>
              <w:delText>53</w:delText>
            </w:r>
          </w:del>
        </w:p>
        <w:p w14:paraId="552765D0" w14:textId="1F7A1C2D" w:rsidR="00CA6000" w:rsidDel="005E28B0" w:rsidRDefault="00CA6000" w:rsidP="00C74533">
          <w:pPr>
            <w:pStyle w:val="TOC2"/>
            <w:rPr>
              <w:del w:id="1371" w:author="Lyu Yuxiao" w:date="2023-04-28T11:20:00Z"/>
              <w:rFonts w:asciiTheme="minorHAnsi" w:hAnsiTheme="minorHAnsi" w:cstheme="minorBidi"/>
              <w:noProof/>
              <w:sz w:val="22"/>
              <w:szCs w:val="22"/>
            </w:rPr>
          </w:pPr>
          <w:del w:id="1372" w:author="Lyu Yuxiao" w:date="2023-04-28T11:20:00Z">
            <w:r w:rsidRPr="005E28B0" w:rsidDel="005E28B0">
              <w:rPr>
                <w:rPrChange w:id="1373" w:author="Lyu Yuxiao" w:date="2023-04-28T11:20:00Z">
                  <w:rPr>
                    <w:rStyle w:val="a3"/>
                    <w:noProof/>
                  </w:rPr>
                </w:rPrChange>
              </w:rPr>
              <w:delText>3.121 Text justification</w:delText>
            </w:r>
            <w:r w:rsidDel="005E28B0">
              <w:rPr>
                <w:noProof/>
                <w:webHidden/>
              </w:rPr>
              <w:tab/>
            </w:r>
            <w:r w:rsidR="00C74533" w:rsidDel="005E28B0">
              <w:rPr>
                <w:noProof/>
                <w:webHidden/>
              </w:rPr>
              <w:delText>54</w:delText>
            </w:r>
          </w:del>
        </w:p>
        <w:p w14:paraId="6379BAF8" w14:textId="473A97D1" w:rsidR="00CA6000" w:rsidDel="005E28B0" w:rsidRDefault="00CA6000" w:rsidP="00C74533">
          <w:pPr>
            <w:pStyle w:val="TOC2"/>
            <w:rPr>
              <w:del w:id="1374" w:author="Lyu Yuxiao" w:date="2023-04-28T11:20:00Z"/>
              <w:rFonts w:asciiTheme="minorHAnsi" w:hAnsiTheme="minorHAnsi" w:cstheme="minorBidi"/>
              <w:noProof/>
              <w:sz w:val="22"/>
              <w:szCs w:val="22"/>
            </w:rPr>
          </w:pPr>
          <w:del w:id="1375" w:author="Lyu Yuxiao" w:date="2023-04-28T11:20:00Z">
            <w:r w:rsidRPr="005E28B0" w:rsidDel="005E28B0">
              <w:rPr>
                <w:rPrChange w:id="1376" w:author="Lyu Yuxiao" w:date="2023-04-28T11:20:00Z">
                  <w:rPr>
                    <w:rStyle w:val="a3"/>
                    <w:noProof/>
                  </w:rPr>
                </w:rPrChange>
              </w:rPr>
              <w:delText>3.122 Text type</w:delText>
            </w:r>
            <w:r w:rsidDel="005E28B0">
              <w:rPr>
                <w:noProof/>
                <w:webHidden/>
              </w:rPr>
              <w:tab/>
            </w:r>
            <w:r w:rsidR="00C74533" w:rsidDel="005E28B0">
              <w:rPr>
                <w:noProof/>
                <w:webHidden/>
              </w:rPr>
              <w:delText>54</w:delText>
            </w:r>
          </w:del>
        </w:p>
        <w:p w14:paraId="5006B733" w14:textId="561A1C41" w:rsidR="00CA6000" w:rsidDel="005E28B0" w:rsidRDefault="00CA6000" w:rsidP="00C74533">
          <w:pPr>
            <w:pStyle w:val="TOC1"/>
            <w:rPr>
              <w:del w:id="1377" w:author="Lyu Yuxiao" w:date="2023-04-28T11:20:00Z"/>
              <w:rFonts w:asciiTheme="minorHAnsi" w:hAnsiTheme="minorHAnsi" w:cstheme="minorBidi"/>
              <w:noProof/>
              <w:sz w:val="22"/>
              <w:szCs w:val="22"/>
            </w:rPr>
          </w:pPr>
          <w:del w:id="1378" w:author="Lyu Yuxiao" w:date="2023-04-28T11:20:00Z">
            <w:r w:rsidRPr="005E28B0" w:rsidDel="005E28B0">
              <w:rPr>
                <w:rPrChange w:id="1379" w:author="Lyu Yuxiao" w:date="2023-04-28T11:20:00Z">
                  <w:rPr>
                    <w:rStyle w:val="a3"/>
                    <w:noProof/>
                  </w:rPr>
                </w:rPrChange>
              </w:rPr>
              <w:delText>4 Complex Attributes</w:delText>
            </w:r>
            <w:r w:rsidDel="005E28B0">
              <w:rPr>
                <w:noProof/>
                <w:webHidden/>
              </w:rPr>
              <w:tab/>
            </w:r>
            <w:r w:rsidR="00C74533" w:rsidDel="005E28B0">
              <w:rPr>
                <w:noProof/>
                <w:webHidden/>
              </w:rPr>
              <w:delText>55</w:delText>
            </w:r>
          </w:del>
        </w:p>
        <w:p w14:paraId="2CAF0A14" w14:textId="3708D0EC" w:rsidR="00CA6000" w:rsidDel="005E28B0" w:rsidRDefault="00CA6000" w:rsidP="00C74533">
          <w:pPr>
            <w:pStyle w:val="TOC2"/>
            <w:rPr>
              <w:del w:id="1380" w:author="Lyu Yuxiao" w:date="2023-04-28T11:20:00Z"/>
              <w:rFonts w:asciiTheme="minorHAnsi" w:hAnsiTheme="minorHAnsi" w:cstheme="minorBidi"/>
              <w:noProof/>
              <w:sz w:val="22"/>
              <w:szCs w:val="22"/>
            </w:rPr>
          </w:pPr>
          <w:del w:id="1381" w:author="Lyu Yuxiao" w:date="2023-04-28T11:20:00Z">
            <w:r w:rsidRPr="005E28B0" w:rsidDel="005E28B0">
              <w:rPr>
                <w:rPrChange w:id="1382" w:author="Lyu Yuxiao" w:date="2023-04-28T11:20:00Z">
                  <w:rPr>
                    <w:rStyle w:val="a3"/>
                    <w:noProof/>
                  </w:rPr>
                </w:rPrChange>
              </w:rPr>
              <w:delText>4.1 Bearing information</w:delText>
            </w:r>
            <w:r w:rsidDel="005E28B0">
              <w:rPr>
                <w:noProof/>
                <w:webHidden/>
              </w:rPr>
              <w:tab/>
            </w:r>
            <w:r w:rsidR="00C74533" w:rsidDel="005E28B0">
              <w:rPr>
                <w:noProof/>
                <w:webHidden/>
              </w:rPr>
              <w:delText>55</w:delText>
            </w:r>
          </w:del>
        </w:p>
        <w:p w14:paraId="52225FFB" w14:textId="772EC5F2" w:rsidR="00CA6000" w:rsidDel="005E28B0" w:rsidRDefault="00CA6000" w:rsidP="00C74533">
          <w:pPr>
            <w:pStyle w:val="TOC2"/>
            <w:rPr>
              <w:del w:id="1383" w:author="Lyu Yuxiao" w:date="2023-04-28T11:20:00Z"/>
              <w:rFonts w:asciiTheme="minorHAnsi" w:hAnsiTheme="minorHAnsi" w:cstheme="minorBidi"/>
              <w:noProof/>
              <w:sz w:val="22"/>
              <w:szCs w:val="22"/>
            </w:rPr>
          </w:pPr>
          <w:del w:id="1384" w:author="Lyu Yuxiao" w:date="2023-04-28T11:20:00Z">
            <w:r w:rsidRPr="005E28B0" w:rsidDel="005E28B0">
              <w:rPr>
                <w:rPrChange w:id="1385" w:author="Lyu Yuxiao" w:date="2023-04-28T11:20:00Z">
                  <w:rPr>
                    <w:rStyle w:val="a3"/>
                    <w:noProof/>
                  </w:rPr>
                </w:rPrChange>
              </w:rPr>
              <w:delText>4.2 Contact address</w:delText>
            </w:r>
            <w:r w:rsidDel="005E28B0">
              <w:rPr>
                <w:noProof/>
                <w:webHidden/>
              </w:rPr>
              <w:tab/>
            </w:r>
            <w:r w:rsidR="00C74533" w:rsidDel="005E28B0">
              <w:rPr>
                <w:noProof/>
                <w:webHidden/>
              </w:rPr>
              <w:delText>55</w:delText>
            </w:r>
          </w:del>
        </w:p>
        <w:p w14:paraId="0BC8FB4D" w14:textId="2FE7B580" w:rsidR="00CA6000" w:rsidDel="005E28B0" w:rsidRDefault="00CA6000" w:rsidP="00C74533">
          <w:pPr>
            <w:pStyle w:val="TOC2"/>
            <w:rPr>
              <w:del w:id="1386" w:author="Lyu Yuxiao" w:date="2023-04-28T11:20:00Z"/>
              <w:rFonts w:asciiTheme="minorHAnsi" w:hAnsiTheme="minorHAnsi" w:cstheme="minorBidi"/>
              <w:noProof/>
              <w:sz w:val="22"/>
              <w:szCs w:val="22"/>
            </w:rPr>
          </w:pPr>
          <w:del w:id="1387" w:author="Lyu Yuxiao" w:date="2023-04-28T11:20:00Z">
            <w:r w:rsidRPr="005E28B0" w:rsidDel="005E28B0">
              <w:rPr>
                <w:rPrChange w:id="1388" w:author="Lyu Yuxiao" w:date="2023-04-28T11:20:00Z">
                  <w:rPr>
                    <w:rStyle w:val="a3"/>
                    <w:noProof/>
                  </w:rPr>
                </w:rPrChange>
              </w:rPr>
              <w:delText>4.3 Feature name</w:delText>
            </w:r>
            <w:r w:rsidDel="005E28B0">
              <w:rPr>
                <w:noProof/>
                <w:webHidden/>
              </w:rPr>
              <w:tab/>
            </w:r>
            <w:r w:rsidR="00C74533" w:rsidDel="005E28B0">
              <w:rPr>
                <w:noProof/>
                <w:webHidden/>
              </w:rPr>
              <w:delText>56</w:delText>
            </w:r>
          </w:del>
        </w:p>
        <w:p w14:paraId="385D67A7" w14:textId="3B6B4ED2" w:rsidR="00CA6000" w:rsidDel="005E28B0" w:rsidRDefault="00CA6000" w:rsidP="00C74533">
          <w:pPr>
            <w:pStyle w:val="TOC2"/>
            <w:rPr>
              <w:del w:id="1389" w:author="Lyu Yuxiao" w:date="2023-04-28T11:20:00Z"/>
              <w:rFonts w:asciiTheme="minorHAnsi" w:hAnsiTheme="minorHAnsi" w:cstheme="minorBidi"/>
              <w:noProof/>
              <w:sz w:val="22"/>
              <w:szCs w:val="22"/>
            </w:rPr>
          </w:pPr>
          <w:del w:id="1390" w:author="Lyu Yuxiao" w:date="2023-04-28T11:20:00Z">
            <w:r w:rsidRPr="005E28B0" w:rsidDel="005E28B0">
              <w:rPr>
                <w:rPrChange w:id="1391" w:author="Lyu Yuxiao" w:date="2023-04-28T11:20:00Z">
                  <w:rPr>
                    <w:rStyle w:val="a3"/>
                    <w:noProof/>
                  </w:rPr>
                </w:rPrChange>
              </w:rPr>
              <w:delText>4.4 Fixed date range</w:delText>
            </w:r>
            <w:r w:rsidDel="005E28B0">
              <w:rPr>
                <w:noProof/>
                <w:webHidden/>
              </w:rPr>
              <w:tab/>
            </w:r>
            <w:r w:rsidR="00C74533" w:rsidDel="005E28B0">
              <w:rPr>
                <w:noProof/>
                <w:webHidden/>
              </w:rPr>
              <w:delText>56</w:delText>
            </w:r>
          </w:del>
        </w:p>
        <w:p w14:paraId="725E51B9" w14:textId="5E5BAD07" w:rsidR="00CA6000" w:rsidDel="005E28B0" w:rsidRDefault="00CA6000" w:rsidP="00C74533">
          <w:pPr>
            <w:pStyle w:val="TOC2"/>
            <w:rPr>
              <w:del w:id="1392" w:author="Lyu Yuxiao" w:date="2023-04-28T11:20:00Z"/>
              <w:rFonts w:asciiTheme="minorHAnsi" w:hAnsiTheme="minorHAnsi" w:cstheme="minorBidi"/>
              <w:noProof/>
              <w:sz w:val="22"/>
              <w:szCs w:val="22"/>
            </w:rPr>
          </w:pPr>
          <w:del w:id="1393" w:author="Lyu Yuxiao" w:date="2023-04-28T11:20:00Z">
            <w:r w:rsidRPr="005E28B0" w:rsidDel="005E28B0">
              <w:rPr>
                <w:rPrChange w:id="1394" w:author="Lyu Yuxiao" w:date="2023-04-28T11:20:00Z">
                  <w:rPr>
                    <w:rStyle w:val="a3"/>
                    <w:noProof/>
                  </w:rPr>
                </w:rPrChange>
              </w:rPr>
              <w:delText>4.5 Frequency pair</w:delText>
            </w:r>
            <w:r w:rsidDel="005E28B0">
              <w:rPr>
                <w:noProof/>
                <w:webHidden/>
              </w:rPr>
              <w:tab/>
            </w:r>
            <w:r w:rsidR="00C74533" w:rsidDel="005E28B0">
              <w:rPr>
                <w:noProof/>
                <w:webHidden/>
              </w:rPr>
              <w:delText>56</w:delText>
            </w:r>
          </w:del>
        </w:p>
        <w:p w14:paraId="2772212B" w14:textId="0ACB961A" w:rsidR="00CA6000" w:rsidDel="005E28B0" w:rsidRDefault="00CA6000" w:rsidP="00C74533">
          <w:pPr>
            <w:pStyle w:val="TOC2"/>
            <w:rPr>
              <w:del w:id="1395" w:author="Lyu Yuxiao" w:date="2023-04-28T11:20:00Z"/>
              <w:rFonts w:asciiTheme="minorHAnsi" w:hAnsiTheme="minorHAnsi" w:cstheme="minorBidi"/>
              <w:noProof/>
              <w:sz w:val="22"/>
              <w:szCs w:val="22"/>
            </w:rPr>
          </w:pPr>
          <w:del w:id="1396" w:author="Lyu Yuxiao" w:date="2023-04-28T11:20:00Z">
            <w:r w:rsidRPr="005E28B0" w:rsidDel="005E28B0">
              <w:rPr>
                <w:rPrChange w:id="1397" w:author="Lyu Yuxiao" w:date="2023-04-28T11:20:00Z">
                  <w:rPr>
                    <w:rStyle w:val="a3"/>
                    <w:noProof/>
                  </w:rPr>
                </w:rPrChange>
              </w:rPr>
              <w:delText>4.6 Graphic</w:delText>
            </w:r>
            <w:r w:rsidDel="005E28B0">
              <w:rPr>
                <w:noProof/>
                <w:webHidden/>
              </w:rPr>
              <w:tab/>
            </w:r>
            <w:r w:rsidR="00C74533" w:rsidDel="005E28B0">
              <w:rPr>
                <w:noProof/>
                <w:webHidden/>
              </w:rPr>
              <w:delText>57</w:delText>
            </w:r>
          </w:del>
        </w:p>
        <w:p w14:paraId="606F24F1" w14:textId="2FC89F77" w:rsidR="00CA6000" w:rsidDel="005E28B0" w:rsidRDefault="00CA6000" w:rsidP="00C74533">
          <w:pPr>
            <w:pStyle w:val="TOC2"/>
            <w:rPr>
              <w:del w:id="1398" w:author="Lyu Yuxiao" w:date="2023-04-28T11:20:00Z"/>
              <w:rFonts w:asciiTheme="minorHAnsi" w:hAnsiTheme="minorHAnsi" w:cstheme="minorBidi"/>
              <w:noProof/>
              <w:sz w:val="22"/>
              <w:szCs w:val="22"/>
            </w:rPr>
          </w:pPr>
          <w:del w:id="1399" w:author="Lyu Yuxiao" w:date="2023-04-28T11:20:00Z">
            <w:r w:rsidRPr="005E28B0" w:rsidDel="005E28B0">
              <w:rPr>
                <w:rPrChange w:id="1400" w:author="Lyu Yuxiao" w:date="2023-04-28T11:20:00Z">
                  <w:rPr>
                    <w:rStyle w:val="a3"/>
                    <w:noProof/>
                  </w:rPr>
                </w:rPrChange>
              </w:rPr>
              <w:delText>4.7 Horizontal position uncertainty</w:delText>
            </w:r>
            <w:r w:rsidDel="005E28B0">
              <w:rPr>
                <w:noProof/>
                <w:webHidden/>
              </w:rPr>
              <w:tab/>
            </w:r>
            <w:r w:rsidR="00C74533" w:rsidDel="005E28B0">
              <w:rPr>
                <w:noProof/>
                <w:webHidden/>
              </w:rPr>
              <w:delText>57</w:delText>
            </w:r>
          </w:del>
        </w:p>
        <w:p w14:paraId="22E925D7" w14:textId="5B83A4ED" w:rsidR="00CA6000" w:rsidDel="005E28B0" w:rsidRDefault="00CA6000" w:rsidP="00C74533">
          <w:pPr>
            <w:pStyle w:val="TOC2"/>
            <w:rPr>
              <w:del w:id="1401" w:author="Lyu Yuxiao" w:date="2023-04-28T11:20:00Z"/>
              <w:rFonts w:asciiTheme="minorHAnsi" w:hAnsiTheme="minorHAnsi" w:cstheme="minorBidi"/>
              <w:noProof/>
              <w:sz w:val="22"/>
              <w:szCs w:val="22"/>
            </w:rPr>
          </w:pPr>
          <w:del w:id="1402" w:author="Lyu Yuxiao" w:date="2023-04-28T11:20:00Z">
            <w:r w:rsidRPr="005E28B0" w:rsidDel="005E28B0">
              <w:rPr>
                <w:rPrChange w:id="1403" w:author="Lyu Yuxiao" w:date="2023-04-28T11:20:00Z">
                  <w:rPr>
                    <w:rStyle w:val="a3"/>
                    <w:noProof/>
                  </w:rPr>
                </w:rPrChange>
              </w:rPr>
              <w:delText>4.8 Information</w:delText>
            </w:r>
            <w:r w:rsidDel="005E28B0">
              <w:rPr>
                <w:noProof/>
                <w:webHidden/>
              </w:rPr>
              <w:tab/>
            </w:r>
            <w:r w:rsidR="00C74533" w:rsidDel="005E28B0">
              <w:rPr>
                <w:noProof/>
                <w:webHidden/>
              </w:rPr>
              <w:delText>57</w:delText>
            </w:r>
          </w:del>
        </w:p>
        <w:p w14:paraId="655D7F59" w14:textId="1C4CE6ED" w:rsidR="00CA6000" w:rsidDel="005E28B0" w:rsidRDefault="00CA6000" w:rsidP="00C74533">
          <w:pPr>
            <w:pStyle w:val="TOC2"/>
            <w:rPr>
              <w:del w:id="1404" w:author="Lyu Yuxiao" w:date="2023-04-28T11:20:00Z"/>
              <w:rFonts w:asciiTheme="minorHAnsi" w:hAnsiTheme="minorHAnsi" w:cstheme="minorBidi"/>
              <w:noProof/>
              <w:sz w:val="22"/>
              <w:szCs w:val="22"/>
            </w:rPr>
          </w:pPr>
          <w:del w:id="1405" w:author="Lyu Yuxiao" w:date="2023-04-28T11:20:00Z">
            <w:r w:rsidRPr="005E28B0" w:rsidDel="005E28B0">
              <w:rPr>
                <w:rPrChange w:id="1406" w:author="Lyu Yuxiao" w:date="2023-04-28T11:20:00Z">
                  <w:rPr>
                    <w:rStyle w:val="a3"/>
                    <w:noProof/>
                  </w:rPr>
                </w:rPrChange>
              </w:rPr>
              <w:delText>4.9 Notice time</w:delText>
            </w:r>
            <w:r w:rsidDel="005E28B0">
              <w:rPr>
                <w:noProof/>
                <w:webHidden/>
              </w:rPr>
              <w:tab/>
            </w:r>
            <w:r w:rsidR="00C74533" w:rsidDel="005E28B0">
              <w:rPr>
                <w:noProof/>
                <w:webHidden/>
              </w:rPr>
              <w:delText>58</w:delText>
            </w:r>
          </w:del>
        </w:p>
        <w:p w14:paraId="4EEB55CB" w14:textId="432D8880" w:rsidR="00CA6000" w:rsidDel="005E28B0" w:rsidRDefault="00CA6000" w:rsidP="00C74533">
          <w:pPr>
            <w:pStyle w:val="TOC2"/>
            <w:rPr>
              <w:del w:id="1407" w:author="Lyu Yuxiao" w:date="2023-04-28T11:20:00Z"/>
              <w:rFonts w:asciiTheme="minorHAnsi" w:hAnsiTheme="minorHAnsi" w:cstheme="minorBidi"/>
              <w:noProof/>
              <w:sz w:val="22"/>
              <w:szCs w:val="22"/>
            </w:rPr>
          </w:pPr>
          <w:del w:id="1408" w:author="Lyu Yuxiao" w:date="2023-04-28T11:20:00Z">
            <w:r w:rsidRPr="005E28B0" w:rsidDel="005E28B0">
              <w:rPr>
                <w:rPrChange w:id="1409" w:author="Lyu Yuxiao" w:date="2023-04-28T11:20:00Z">
                  <w:rPr>
                    <w:rStyle w:val="a3"/>
                    <w:noProof/>
                  </w:rPr>
                </w:rPrChange>
              </w:rPr>
              <w:delText>4.10 Online resource</w:delText>
            </w:r>
            <w:r w:rsidDel="005E28B0">
              <w:rPr>
                <w:noProof/>
                <w:webHidden/>
              </w:rPr>
              <w:tab/>
            </w:r>
            <w:r w:rsidR="00C74533" w:rsidDel="005E28B0">
              <w:rPr>
                <w:noProof/>
                <w:webHidden/>
              </w:rPr>
              <w:delText>58</w:delText>
            </w:r>
          </w:del>
        </w:p>
        <w:p w14:paraId="35472C21" w14:textId="15C31FE2" w:rsidR="00CA6000" w:rsidDel="005E28B0" w:rsidRDefault="00CA6000" w:rsidP="00C74533">
          <w:pPr>
            <w:pStyle w:val="TOC2"/>
            <w:rPr>
              <w:del w:id="1410" w:author="Lyu Yuxiao" w:date="2023-04-28T11:20:00Z"/>
              <w:rFonts w:asciiTheme="minorHAnsi" w:hAnsiTheme="minorHAnsi" w:cstheme="minorBidi"/>
              <w:noProof/>
              <w:sz w:val="22"/>
              <w:szCs w:val="22"/>
            </w:rPr>
          </w:pPr>
          <w:del w:id="1411" w:author="Lyu Yuxiao" w:date="2023-04-28T11:20:00Z">
            <w:r w:rsidRPr="005E28B0" w:rsidDel="005E28B0">
              <w:rPr>
                <w:rPrChange w:id="1412" w:author="Lyu Yuxiao" w:date="2023-04-28T11:20:00Z">
                  <w:rPr>
                    <w:rStyle w:val="a3"/>
                    <w:noProof/>
                  </w:rPr>
                </w:rPrChange>
              </w:rPr>
              <w:delText>4.11 Orientation</w:delText>
            </w:r>
            <w:r w:rsidDel="005E28B0">
              <w:rPr>
                <w:noProof/>
                <w:webHidden/>
              </w:rPr>
              <w:tab/>
            </w:r>
            <w:r w:rsidR="00C74533" w:rsidDel="005E28B0">
              <w:rPr>
                <w:noProof/>
                <w:webHidden/>
              </w:rPr>
              <w:delText>58</w:delText>
            </w:r>
          </w:del>
        </w:p>
        <w:p w14:paraId="0674D099" w14:textId="40E66499" w:rsidR="00CA6000" w:rsidDel="005E28B0" w:rsidRDefault="00CA6000" w:rsidP="00C74533">
          <w:pPr>
            <w:pStyle w:val="TOC2"/>
            <w:rPr>
              <w:del w:id="1413" w:author="Lyu Yuxiao" w:date="2023-04-28T11:20:00Z"/>
              <w:rFonts w:asciiTheme="minorHAnsi" w:hAnsiTheme="minorHAnsi" w:cstheme="minorBidi"/>
              <w:noProof/>
              <w:sz w:val="22"/>
              <w:szCs w:val="22"/>
            </w:rPr>
          </w:pPr>
          <w:del w:id="1414" w:author="Lyu Yuxiao" w:date="2023-04-28T11:20:00Z">
            <w:r w:rsidRPr="005E28B0" w:rsidDel="005E28B0">
              <w:rPr>
                <w:rPrChange w:id="1415" w:author="Lyu Yuxiao" w:date="2023-04-28T11:20:00Z">
                  <w:rPr>
                    <w:rStyle w:val="a3"/>
                    <w:noProof/>
                  </w:rPr>
                </w:rPrChange>
              </w:rPr>
              <w:delText>4.12 Schedule by day of week</w:delText>
            </w:r>
            <w:r w:rsidDel="005E28B0">
              <w:rPr>
                <w:noProof/>
                <w:webHidden/>
              </w:rPr>
              <w:tab/>
            </w:r>
            <w:r w:rsidR="00C74533" w:rsidDel="005E28B0">
              <w:rPr>
                <w:noProof/>
                <w:webHidden/>
              </w:rPr>
              <w:delText>59</w:delText>
            </w:r>
          </w:del>
        </w:p>
        <w:p w14:paraId="4A73328E" w14:textId="62177BFF" w:rsidR="00CA6000" w:rsidDel="005E28B0" w:rsidRDefault="00CA6000" w:rsidP="00C74533">
          <w:pPr>
            <w:pStyle w:val="TOC2"/>
            <w:rPr>
              <w:del w:id="1416" w:author="Lyu Yuxiao" w:date="2023-04-28T11:20:00Z"/>
              <w:rFonts w:asciiTheme="minorHAnsi" w:hAnsiTheme="minorHAnsi" w:cstheme="minorBidi"/>
              <w:noProof/>
              <w:sz w:val="22"/>
              <w:szCs w:val="22"/>
            </w:rPr>
          </w:pPr>
          <w:del w:id="1417" w:author="Lyu Yuxiao" w:date="2023-04-28T11:20:00Z">
            <w:r w:rsidRPr="005E28B0" w:rsidDel="005E28B0">
              <w:rPr>
                <w:rPrChange w:id="1418" w:author="Lyu Yuxiao" w:date="2023-04-28T11:20:00Z">
                  <w:rPr>
                    <w:rStyle w:val="a3"/>
                    <w:noProof/>
                  </w:rPr>
                </w:rPrChange>
              </w:rPr>
              <w:delText>4.13 Periodic date range</w:delText>
            </w:r>
            <w:r w:rsidDel="005E28B0">
              <w:rPr>
                <w:noProof/>
                <w:webHidden/>
              </w:rPr>
              <w:tab/>
            </w:r>
            <w:r w:rsidR="00C74533" w:rsidDel="005E28B0">
              <w:rPr>
                <w:noProof/>
                <w:webHidden/>
              </w:rPr>
              <w:delText>59</w:delText>
            </w:r>
          </w:del>
        </w:p>
        <w:p w14:paraId="40675B89" w14:textId="30075201" w:rsidR="00CA6000" w:rsidDel="005E28B0" w:rsidRDefault="00CA6000" w:rsidP="00C74533">
          <w:pPr>
            <w:pStyle w:val="TOC2"/>
            <w:rPr>
              <w:del w:id="1419" w:author="Lyu Yuxiao" w:date="2023-04-28T11:20:00Z"/>
              <w:rFonts w:asciiTheme="minorHAnsi" w:hAnsiTheme="minorHAnsi" w:cstheme="minorBidi"/>
              <w:noProof/>
              <w:sz w:val="22"/>
              <w:szCs w:val="22"/>
            </w:rPr>
          </w:pPr>
          <w:del w:id="1420" w:author="Lyu Yuxiao" w:date="2023-04-28T11:20:00Z">
            <w:r w:rsidRPr="005E28B0" w:rsidDel="005E28B0">
              <w:rPr>
                <w:rPrChange w:id="1421" w:author="Lyu Yuxiao" w:date="2023-04-28T11:20:00Z">
                  <w:rPr>
                    <w:rStyle w:val="a3"/>
                    <w:noProof/>
                  </w:rPr>
                </w:rPrChange>
              </w:rPr>
              <w:delText>4.14 Radiocommunications</w:delText>
            </w:r>
            <w:r w:rsidDel="005E28B0">
              <w:rPr>
                <w:noProof/>
                <w:webHidden/>
              </w:rPr>
              <w:tab/>
            </w:r>
            <w:r w:rsidR="00C74533" w:rsidDel="005E28B0">
              <w:rPr>
                <w:noProof/>
                <w:webHidden/>
              </w:rPr>
              <w:delText>59</w:delText>
            </w:r>
          </w:del>
        </w:p>
        <w:p w14:paraId="582F6A77" w14:textId="5F38703B" w:rsidR="00CA6000" w:rsidDel="005E28B0" w:rsidRDefault="00CA6000" w:rsidP="00C74533">
          <w:pPr>
            <w:pStyle w:val="TOC2"/>
            <w:rPr>
              <w:del w:id="1422" w:author="Lyu Yuxiao" w:date="2023-04-28T11:20:00Z"/>
              <w:rFonts w:asciiTheme="minorHAnsi" w:hAnsiTheme="minorHAnsi" w:cstheme="minorBidi"/>
              <w:noProof/>
              <w:sz w:val="22"/>
              <w:szCs w:val="22"/>
            </w:rPr>
          </w:pPr>
          <w:del w:id="1423" w:author="Lyu Yuxiao" w:date="2023-04-28T11:20:00Z">
            <w:r w:rsidRPr="005E28B0" w:rsidDel="005E28B0">
              <w:rPr>
                <w:rPrChange w:id="1424" w:author="Lyu Yuxiao" w:date="2023-04-28T11:20:00Z">
                  <w:rPr>
                    <w:rStyle w:val="a3"/>
                    <w:noProof/>
                  </w:rPr>
                </w:rPrChange>
              </w:rPr>
              <w:delText>4.15 RxN Code</w:delText>
            </w:r>
            <w:r w:rsidDel="005E28B0">
              <w:rPr>
                <w:noProof/>
                <w:webHidden/>
              </w:rPr>
              <w:tab/>
            </w:r>
            <w:r w:rsidR="00C74533" w:rsidDel="005E28B0">
              <w:rPr>
                <w:noProof/>
                <w:webHidden/>
              </w:rPr>
              <w:delText>61</w:delText>
            </w:r>
          </w:del>
        </w:p>
        <w:p w14:paraId="2E142CF3" w14:textId="050C2BED" w:rsidR="00CA6000" w:rsidDel="005E28B0" w:rsidRDefault="00CA6000" w:rsidP="00C74533">
          <w:pPr>
            <w:pStyle w:val="TOC2"/>
            <w:rPr>
              <w:del w:id="1425" w:author="Lyu Yuxiao" w:date="2023-04-28T11:20:00Z"/>
              <w:rFonts w:asciiTheme="minorHAnsi" w:hAnsiTheme="minorHAnsi" w:cstheme="minorBidi"/>
              <w:noProof/>
              <w:sz w:val="22"/>
              <w:szCs w:val="22"/>
            </w:rPr>
          </w:pPr>
          <w:del w:id="1426" w:author="Lyu Yuxiao" w:date="2023-04-28T11:20:00Z">
            <w:r w:rsidRPr="005E28B0" w:rsidDel="005E28B0">
              <w:rPr>
                <w:rPrChange w:id="1427" w:author="Lyu Yuxiao" w:date="2023-04-28T11:20:00Z">
                  <w:rPr>
                    <w:rStyle w:val="a3"/>
                    <w:noProof/>
                  </w:rPr>
                </w:rPrChange>
              </w:rPr>
              <w:delText>4.16 Source indication</w:delText>
            </w:r>
            <w:r w:rsidDel="005E28B0">
              <w:rPr>
                <w:noProof/>
                <w:webHidden/>
              </w:rPr>
              <w:tab/>
            </w:r>
            <w:r w:rsidR="00C74533" w:rsidDel="005E28B0">
              <w:rPr>
                <w:noProof/>
                <w:webHidden/>
              </w:rPr>
              <w:delText>62</w:delText>
            </w:r>
          </w:del>
        </w:p>
        <w:p w14:paraId="570D3853" w14:textId="120F5906" w:rsidR="00CA6000" w:rsidDel="005E28B0" w:rsidRDefault="00CA6000" w:rsidP="00C74533">
          <w:pPr>
            <w:pStyle w:val="TOC2"/>
            <w:rPr>
              <w:del w:id="1428" w:author="Lyu Yuxiao" w:date="2023-04-28T11:20:00Z"/>
              <w:rFonts w:asciiTheme="minorHAnsi" w:hAnsiTheme="minorHAnsi" w:cstheme="minorBidi"/>
              <w:noProof/>
              <w:sz w:val="22"/>
              <w:szCs w:val="22"/>
            </w:rPr>
          </w:pPr>
          <w:del w:id="1429" w:author="Lyu Yuxiao" w:date="2023-04-28T11:20:00Z">
            <w:r w:rsidRPr="005E28B0" w:rsidDel="005E28B0">
              <w:rPr>
                <w:rPrChange w:id="1430" w:author="Lyu Yuxiao" w:date="2023-04-28T11:20:00Z">
                  <w:rPr>
                    <w:rStyle w:val="a3"/>
                    <w:noProof/>
                  </w:rPr>
                </w:rPrChange>
              </w:rPr>
              <w:delText>4.17 Survey date range</w:delText>
            </w:r>
            <w:r w:rsidDel="005E28B0">
              <w:rPr>
                <w:noProof/>
                <w:webHidden/>
              </w:rPr>
              <w:tab/>
            </w:r>
            <w:r w:rsidR="00C74533" w:rsidDel="005E28B0">
              <w:rPr>
                <w:noProof/>
                <w:webHidden/>
              </w:rPr>
              <w:delText>63</w:delText>
            </w:r>
          </w:del>
        </w:p>
        <w:p w14:paraId="31369E05" w14:textId="0EF6DA3E" w:rsidR="00CA6000" w:rsidDel="005E28B0" w:rsidRDefault="00CA6000" w:rsidP="00C74533">
          <w:pPr>
            <w:pStyle w:val="TOC2"/>
            <w:rPr>
              <w:del w:id="1431" w:author="Lyu Yuxiao" w:date="2023-04-28T11:20:00Z"/>
              <w:rFonts w:asciiTheme="minorHAnsi" w:hAnsiTheme="minorHAnsi" w:cstheme="minorBidi"/>
              <w:noProof/>
              <w:sz w:val="22"/>
              <w:szCs w:val="22"/>
            </w:rPr>
          </w:pPr>
          <w:del w:id="1432" w:author="Lyu Yuxiao" w:date="2023-04-28T11:20:00Z">
            <w:r w:rsidRPr="005E28B0" w:rsidDel="005E28B0">
              <w:rPr>
                <w:rPrChange w:id="1433" w:author="Lyu Yuxiao" w:date="2023-04-28T11:20:00Z">
                  <w:rPr>
                    <w:rStyle w:val="a3"/>
                    <w:noProof/>
                  </w:rPr>
                </w:rPrChange>
              </w:rPr>
              <w:delText>4.18 Telecommunications</w:delText>
            </w:r>
            <w:r w:rsidDel="005E28B0">
              <w:rPr>
                <w:noProof/>
                <w:webHidden/>
              </w:rPr>
              <w:tab/>
            </w:r>
            <w:r w:rsidR="00C74533" w:rsidDel="005E28B0">
              <w:rPr>
                <w:noProof/>
                <w:webHidden/>
              </w:rPr>
              <w:delText>63</w:delText>
            </w:r>
          </w:del>
        </w:p>
        <w:p w14:paraId="175905CD" w14:textId="213085C6" w:rsidR="00CA6000" w:rsidDel="005E28B0" w:rsidRDefault="00CA6000" w:rsidP="00C74533">
          <w:pPr>
            <w:pStyle w:val="TOC2"/>
            <w:rPr>
              <w:del w:id="1434" w:author="Lyu Yuxiao" w:date="2023-04-28T11:20:00Z"/>
              <w:rFonts w:asciiTheme="minorHAnsi" w:hAnsiTheme="minorHAnsi" w:cstheme="minorBidi"/>
              <w:noProof/>
              <w:sz w:val="22"/>
              <w:szCs w:val="22"/>
            </w:rPr>
          </w:pPr>
          <w:del w:id="1435" w:author="Lyu Yuxiao" w:date="2023-04-28T11:20:00Z">
            <w:r w:rsidRPr="005E28B0" w:rsidDel="005E28B0">
              <w:rPr>
                <w:rPrChange w:id="1436" w:author="Lyu Yuxiao" w:date="2023-04-28T11:20:00Z">
                  <w:rPr>
                    <w:rStyle w:val="a3"/>
                    <w:noProof/>
                  </w:rPr>
                </w:rPrChange>
              </w:rPr>
              <w:delText>4.19 Text content</w:delText>
            </w:r>
            <w:r w:rsidDel="005E28B0">
              <w:rPr>
                <w:noProof/>
                <w:webHidden/>
              </w:rPr>
              <w:tab/>
            </w:r>
            <w:r w:rsidR="00C74533" w:rsidDel="005E28B0">
              <w:rPr>
                <w:noProof/>
                <w:webHidden/>
              </w:rPr>
              <w:delText>63</w:delText>
            </w:r>
          </w:del>
        </w:p>
        <w:p w14:paraId="4D405719" w14:textId="06443334" w:rsidR="00CA6000" w:rsidDel="005E28B0" w:rsidRDefault="00CA6000" w:rsidP="00C74533">
          <w:pPr>
            <w:pStyle w:val="TOC2"/>
            <w:rPr>
              <w:del w:id="1437" w:author="Lyu Yuxiao" w:date="2023-04-28T11:20:00Z"/>
              <w:rFonts w:asciiTheme="minorHAnsi" w:hAnsiTheme="minorHAnsi" w:cstheme="minorBidi"/>
              <w:noProof/>
              <w:sz w:val="22"/>
              <w:szCs w:val="22"/>
            </w:rPr>
          </w:pPr>
          <w:del w:id="1438" w:author="Lyu Yuxiao" w:date="2023-04-28T11:20:00Z">
            <w:r w:rsidRPr="005E28B0" w:rsidDel="005E28B0">
              <w:rPr>
                <w:rPrChange w:id="1439" w:author="Lyu Yuxiao" w:date="2023-04-28T11:20:00Z">
                  <w:rPr>
                    <w:rStyle w:val="a3"/>
                    <w:noProof/>
                  </w:rPr>
                </w:rPrChange>
              </w:rPr>
              <w:delText>4.20 Time intervals by day of week</w:delText>
            </w:r>
            <w:r w:rsidDel="005E28B0">
              <w:rPr>
                <w:noProof/>
                <w:webHidden/>
              </w:rPr>
              <w:tab/>
            </w:r>
            <w:r w:rsidR="00C74533" w:rsidDel="005E28B0">
              <w:rPr>
                <w:noProof/>
                <w:webHidden/>
              </w:rPr>
              <w:delText>64</w:delText>
            </w:r>
          </w:del>
        </w:p>
        <w:p w14:paraId="385A3AD1" w14:textId="71630469" w:rsidR="00CA6000" w:rsidDel="005E28B0" w:rsidRDefault="00CA6000" w:rsidP="00C74533">
          <w:pPr>
            <w:pStyle w:val="TOC2"/>
            <w:rPr>
              <w:del w:id="1440" w:author="Lyu Yuxiao" w:date="2023-04-28T11:20:00Z"/>
              <w:rFonts w:asciiTheme="minorHAnsi" w:hAnsiTheme="minorHAnsi" w:cstheme="minorBidi"/>
              <w:noProof/>
              <w:sz w:val="22"/>
              <w:szCs w:val="22"/>
            </w:rPr>
          </w:pPr>
          <w:del w:id="1441" w:author="Lyu Yuxiao" w:date="2023-04-28T11:20:00Z">
            <w:r w:rsidRPr="005E28B0" w:rsidDel="005E28B0">
              <w:rPr>
                <w:rPrChange w:id="1442" w:author="Lyu Yuxiao" w:date="2023-04-28T11:20:00Z">
                  <w:rPr>
                    <w:rStyle w:val="a3"/>
                    <w:noProof/>
                  </w:rPr>
                </w:rPrChange>
              </w:rPr>
              <w:delText>4.21 Underkeel allowance</w:delText>
            </w:r>
            <w:r w:rsidDel="005E28B0">
              <w:rPr>
                <w:noProof/>
                <w:webHidden/>
              </w:rPr>
              <w:tab/>
            </w:r>
            <w:r w:rsidR="00C74533" w:rsidDel="005E28B0">
              <w:rPr>
                <w:noProof/>
                <w:webHidden/>
              </w:rPr>
              <w:delText>64</w:delText>
            </w:r>
          </w:del>
        </w:p>
        <w:p w14:paraId="788F2A81" w14:textId="2AF5544F" w:rsidR="00CA6000" w:rsidDel="005E28B0" w:rsidRDefault="00CA6000" w:rsidP="00C74533">
          <w:pPr>
            <w:pStyle w:val="TOC2"/>
            <w:rPr>
              <w:del w:id="1443" w:author="Lyu Yuxiao" w:date="2023-04-28T11:20:00Z"/>
              <w:rFonts w:asciiTheme="minorHAnsi" w:hAnsiTheme="minorHAnsi" w:cstheme="minorBidi"/>
              <w:noProof/>
              <w:sz w:val="22"/>
              <w:szCs w:val="22"/>
            </w:rPr>
          </w:pPr>
          <w:del w:id="1444" w:author="Lyu Yuxiao" w:date="2023-04-28T11:20:00Z">
            <w:r w:rsidRPr="005E28B0" w:rsidDel="005E28B0">
              <w:rPr>
                <w:rPrChange w:id="1445" w:author="Lyu Yuxiao" w:date="2023-04-28T11:20:00Z">
                  <w:rPr>
                    <w:rStyle w:val="a3"/>
                    <w:noProof/>
                  </w:rPr>
                </w:rPrChange>
              </w:rPr>
              <w:delText>4.22 Vessels measurements</w:delText>
            </w:r>
            <w:r w:rsidDel="005E28B0">
              <w:rPr>
                <w:noProof/>
                <w:webHidden/>
              </w:rPr>
              <w:tab/>
            </w:r>
            <w:r w:rsidR="00C74533" w:rsidDel="005E28B0">
              <w:rPr>
                <w:noProof/>
                <w:webHidden/>
              </w:rPr>
              <w:delText>65</w:delText>
            </w:r>
          </w:del>
        </w:p>
        <w:p w14:paraId="275E9B1D" w14:textId="2993B330" w:rsidR="00CA6000" w:rsidDel="005E28B0" w:rsidRDefault="00CA6000" w:rsidP="00C74533">
          <w:pPr>
            <w:pStyle w:val="TOC1"/>
            <w:rPr>
              <w:del w:id="1446" w:author="Lyu Yuxiao" w:date="2023-04-28T11:20:00Z"/>
              <w:rFonts w:asciiTheme="minorHAnsi" w:hAnsiTheme="minorHAnsi" w:cstheme="minorBidi"/>
              <w:noProof/>
              <w:sz w:val="22"/>
              <w:szCs w:val="22"/>
            </w:rPr>
          </w:pPr>
          <w:del w:id="1447" w:author="Lyu Yuxiao" w:date="2023-04-28T11:20:00Z">
            <w:r w:rsidRPr="005E28B0" w:rsidDel="005E28B0">
              <w:rPr>
                <w:rPrChange w:id="1448" w:author="Lyu Yuxiao" w:date="2023-04-28T11:20:00Z">
                  <w:rPr>
                    <w:rStyle w:val="a3"/>
                    <w:noProof/>
                  </w:rPr>
                </w:rPrChange>
              </w:rPr>
              <w:delText>5 Roles</w:delText>
            </w:r>
            <w:r w:rsidDel="005E28B0">
              <w:rPr>
                <w:noProof/>
                <w:webHidden/>
              </w:rPr>
              <w:tab/>
            </w:r>
            <w:r w:rsidR="00C74533" w:rsidDel="005E28B0">
              <w:rPr>
                <w:noProof/>
                <w:webHidden/>
              </w:rPr>
              <w:delText>67</w:delText>
            </w:r>
          </w:del>
        </w:p>
        <w:p w14:paraId="737171F0" w14:textId="1608BEB0" w:rsidR="00CA6000" w:rsidDel="005E28B0" w:rsidRDefault="00CA6000" w:rsidP="00C74533">
          <w:pPr>
            <w:pStyle w:val="TOC2"/>
            <w:rPr>
              <w:del w:id="1449" w:author="Lyu Yuxiao" w:date="2023-04-28T11:20:00Z"/>
              <w:rFonts w:asciiTheme="minorHAnsi" w:hAnsiTheme="minorHAnsi" w:cstheme="minorBidi"/>
              <w:noProof/>
              <w:sz w:val="22"/>
              <w:szCs w:val="22"/>
            </w:rPr>
          </w:pPr>
          <w:del w:id="1450" w:author="Lyu Yuxiao" w:date="2023-04-28T11:20:00Z">
            <w:r w:rsidRPr="005E28B0" w:rsidDel="005E28B0">
              <w:rPr>
                <w:rPrChange w:id="1451" w:author="Lyu Yuxiao" w:date="2023-04-28T11:20:00Z">
                  <w:rPr>
                    <w:rStyle w:val="a3"/>
                    <w:noProof/>
                  </w:rPr>
                </w:rPrChange>
              </w:rPr>
              <w:delText>5.1 Component of</w:delText>
            </w:r>
            <w:r w:rsidDel="005E28B0">
              <w:rPr>
                <w:noProof/>
                <w:webHidden/>
              </w:rPr>
              <w:tab/>
            </w:r>
            <w:r w:rsidR="00C74533" w:rsidDel="005E28B0">
              <w:rPr>
                <w:noProof/>
                <w:webHidden/>
              </w:rPr>
              <w:delText>67</w:delText>
            </w:r>
          </w:del>
        </w:p>
        <w:p w14:paraId="622CEC30" w14:textId="36708130" w:rsidR="00CA6000" w:rsidDel="005E28B0" w:rsidRDefault="00CA6000" w:rsidP="00C74533">
          <w:pPr>
            <w:pStyle w:val="TOC2"/>
            <w:rPr>
              <w:del w:id="1452" w:author="Lyu Yuxiao" w:date="2023-04-28T11:20:00Z"/>
              <w:rFonts w:asciiTheme="minorHAnsi" w:hAnsiTheme="minorHAnsi" w:cstheme="minorBidi"/>
              <w:noProof/>
              <w:sz w:val="22"/>
              <w:szCs w:val="22"/>
            </w:rPr>
          </w:pPr>
          <w:del w:id="1453" w:author="Lyu Yuxiao" w:date="2023-04-28T11:20:00Z">
            <w:r w:rsidRPr="005E28B0" w:rsidDel="005E28B0">
              <w:rPr>
                <w:rPrChange w:id="1454" w:author="Lyu Yuxiao" w:date="2023-04-28T11:20:00Z">
                  <w:rPr>
                    <w:rStyle w:val="a3"/>
                    <w:noProof/>
                  </w:rPr>
                </w:rPrChange>
              </w:rPr>
              <w:delText>5.2 Consists of</w:delText>
            </w:r>
            <w:r w:rsidDel="005E28B0">
              <w:rPr>
                <w:noProof/>
                <w:webHidden/>
              </w:rPr>
              <w:tab/>
            </w:r>
            <w:r w:rsidR="00C74533" w:rsidDel="005E28B0">
              <w:rPr>
                <w:noProof/>
                <w:webHidden/>
              </w:rPr>
              <w:delText>67</w:delText>
            </w:r>
          </w:del>
        </w:p>
        <w:p w14:paraId="706DCBC5" w14:textId="17536641" w:rsidR="00CA6000" w:rsidDel="005E28B0" w:rsidRDefault="00CA6000" w:rsidP="00C74533">
          <w:pPr>
            <w:pStyle w:val="TOC2"/>
            <w:rPr>
              <w:del w:id="1455" w:author="Lyu Yuxiao" w:date="2023-04-28T11:20:00Z"/>
              <w:rFonts w:asciiTheme="minorHAnsi" w:hAnsiTheme="minorHAnsi" w:cstheme="minorBidi"/>
              <w:noProof/>
              <w:sz w:val="22"/>
              <w:szCs w:val="22"/>
            </w:rPr>
          </w:pPr>
          <w:del w:id="1456" w:author="Lyu Yuxiao" w:date="2023-04-28T11:20:00Z">
            <w:r w:rsidRPr="005E28B0" w:rsidDel="005E28B0">
              <w:rPr>
                <w:rPrChange w:id="1457" w:author="Lyu Yuxiao" w:date="2023-04-28T11:20:00Z">
                  <w:rPr>
                    <w:rStyle w:val="a3"/>
                    <w:noProof/>
                  </w:rPr>
                </w:rPrChange>
              </w:rPr>
              <w:delText>5.3 The applicable RxN</w:delText>
            </w:r>
            <w:r w:rsidDel="005E28B0">
              <w:rPr>
                <w:noProof/>
                <w:webHidden/>
              </w:rPr>
              <w:tab/>
            </w:r>
            <w:r w:rsidR="00C74533" w:rsidDel="005E28B0">
              <w:rPr>
                <w:noProof/>
                <w:webHidden/>
              </w:rPr>
              <w:delText>67</w:delText>
            </w:r>
          </w:del>
        </w:p>
        <w:p w14:paraId="3F2F38B5" w14:textId="4EFAA15C" w:rsidR="00CA6000" w:rsidDel="005E28B0" w:rsidRDefault="00CA6000" w:rsidP="00C74533">
          <w:pPr>
            <w:pStyle w:val="TOC2"/>
            <w:rPr>
              <w:del w:id="1458" w:author="Lyu Yuxiao" w:date="2023-04-28T11:20:00Z"/>
              <w:rFonts w:asciiTheme="minorHAnsi" w:hAnsiTheme="minorHAnsi" w:cstheme="minorBidi"/>
              <w:noProof/>
              <w:sz w:val="22"/>
              <w:szCs w:val="22"/>
            </w:rPr>
          </w:pPr>
          <w:del w:id="1459" w:author="Lyu Yuxiao" w:date="2023-04-28T11:20:00Z">
            <w:r w:rsidRPr="005E28B0" w:rsidDel="005E28B0">
              <w:rPr>
                <w:rPrChange w:id="1460" w:author="Lyu Yuxiao" w:date="2023-04-28T11:20:00Z">
                  <w:rPr>
                    <w:rStyle w:val="a3"/>
                    <w:noProof/>
                  </w:rPr>
                </w:rPrChange>
              </w:rPr>
              <w:delText>5.4 Applies in location</w:delText>
            </w:r>
            <w:r w:rsidDel="005E28B0">
              <w:rPr>
                <w:noProof/>
                <w:webHidden/>
              </w:rPr>
              <w:tab/>
            </w:r>
            <w:r w:rsidR="00C74533" w:rsidDel="005E28B0">
              <w:rPr>
                <w:noProof/>
                <w:webHidden/>
              </w:rPr>
              <w:delText>67</w:delText>
            </w:r>
          </w:del>
        </w:p>
        <w:p w14:paraId="119F4036" w14:textId="74A1A3B2" w:rsidR="00CA6000" w:rsidDel="005E28B0" w:rsidRDefault="00CA6000" w:rsidP="00C74533">
          <w:pPr>
            <w:pStyle w:val="TOC2"/>
            <w:rPr>
              <w:del w:id="1461" w:author="Lyu Yuxiao" w:date="2023-04-28T11:20:00Z"/>
              <w:rFonts w:asciiTheme="minorHAnsi" w:hAnsiTheme="minorHAnsi" w:cstheme="minorBidi"/>
              <w:noProof/>
              <w:sz w:val="22"/>
              <w:szCs w:val="22"/>
            </w:rPr>
          </w:pPr>
          <w:del w:id="1462" w:author="Lyu Yuxiao" w:date="2023-04-28T11:20:00Z">
            <w:r w:rsidRPr="005E28B0" w:rsidDel="005E28B0">
              <w:rPr>
                <w:rPrChange w:id="1463" w:author="Lyu Yuxiao" w:date="2023-04-28T11:20:00Z">
                  <w:rPr>
                    <w:rStyle w:val="a3"/>
                    <w:noProof/>
                  </w:rPr>
                </w:rPrChange>
              </w:rPr>
              <w:delText>5.5 Authority (reference)</w:delText>
            </w:r>
            <w:r w:rsidDel="005E28B0">
              <w:rPr>
                <w:noProof/>
                <w:webHidden/>
              </w:rPr>
              <w:tab/>
            </w:r>
            <w:r w:rsidR="00C74533" w:rsidDel="005E28B0">
              <w:rPr>
                <w:noProof/>
                <w:webHidden/>
              </w:rPr>
              <w:delText>67</w:delText>
            </w:r>
          </w:del>
        </w:p>
        <w:p w14:paraId="256F23E5" w14:textId="492DB612" w:rsidR="00CA6000" w:rsidDel="005E28B0" w:rsidRDefault="00CA6000" w:rsidP="00C74533">
          <w:pPr>
            <w:pStyle w:val="TOC2"/>
            <w:rPr>
              <w:del w:id="1464" w:author="Lyu Yuxiao" w:date="2023-04-28T11:20:00Z"/>
              <w:rFonts w:asciiTheme="minorHAnsi" w:hAnsiTheme="minorHAnsi" w:cstheme="minorBidi"/>
              <w:noProof/>
              <w:sz w:val="22"/>
              <w:szCs w:val="22"/>
            </w:rPr>
          </w:pPr>
          <w:del w:id="1465" w:author="Lyu Yuxiao" w:date="2023-04-28T11:20:00Z">
            <w:r w:rsidRPr="005E28B0" w:rsidDel="005E28B0">
              <w:rPr>
                <w:rPrChange w:id="1466" w:author="Lyu Yuxiao" w:date="2023-04-28T11:20:00Z">
                  <w:rPr>
                    <w:rStyle w:val="a3"/>
                    <w:noProof/>
                  </w:rPr>
                </w:rPrChange>
              </w:rPr>
              <w:delText>5.6 Authority service hours</w:delText>
            </w:r>
            <w:r w:rsidDel="005E28B0">
              <w:rPr>
                <w:noProof/>
                <w:webHidden/>
              </w:rPr>
              <w:tab/>
            </w:r>
            <w:r w:rsidR="00C74533" w:rsidDel="005E28B0">
              <w:rPr>
                <w:noProof/>
                <w:webHidden/>
              </w:rPr>
              <w:delText>67</w:delText>
            </w:r>
          </w:del>
        </w:p>
        <w:p w14:paraId="33C0DE96" w14:textId="6F1081FF" w:rsidR="00CA6000" w:rsidDel="005E28B0" w:rsidRDefault="00CA6000" w:rsidP="00C74533">
          <w:pPr>
            <w:pStyle w:val="TOC2"/>
            <w:rPr>
              <w:del w:id="1467" w:author="Lyu Yuxiao" w:date="2023-04-28T11:20:00Z"/>
              <w:rFonts w:asciiTheme="minorHAnsi" w:hAnsiTheme="minorHAnsi" w:cstheme="minorBidi"/>
              <w:noProof/>
              <w:sz w:val="22"/>
              <w:szCs w:val="22"/>
            </w:rPr>
          </w:pPr>
          <w:del w:id="1468" w:author="Lyu Yuxiao" w:date="2023-04-28T11:20:00Z">
            <w:r w:rsidRPr="005E28B0" w:rsidDel="005E28B0">
              <w:rPr>
                <w:rPrChange w:id="1469" w:author="Lyu Yuxiao" w:date="2023-04-28T11:20:00Z">
                  <w:rPr>
                    <w:rStyle w:val="a3"/>
                    <w:noProof/>
                  </w:rPr>
                </w:rPrChange>
              </w:rPr>
              <w:delText>5.7 Contact details (reference)</w:delText>
            </w:r>
            <w:r w:rsidDel="005E28B0">
              <w:rPr>
                <w:noProof/>
                <w:webHidden/>
              </w:rPr>
              <w:tab/>
            </w:r>
            <w:r w:rsidR="00C74533" w:rsidDel="005E28B0">
              <w:rPr>
                <w:noProof/>
                <w:webHidden/>
              </w:rPr>
              <w:delText>67</w:delText>
            </w:r>
          </w:del>
        </w:p>
        <w:p w14:paraId="0927E488" w14:textId="0ADCDCAE" w:rsidR="00CA6000" w:rsidDel="005E28B0" w:rsidRDefault="00CA6000" w:rsidP="00C74533">
          <w:pPr>
            <w:pStyle w:val="TOC2"/>
            <w:rPr>
              <w:del w:id="1470" w:author="Lyu Yuxiao" w:date="2023-04-28T11:20:00Z"/>
              <w:rFonts w:asciiTheme="minorHAnsi" w:hAnsiTheme="minorHAnsi" w:cstheme="minorBidi"/>
              <w:noProof/>
              <w:sz w:val="22"/>
              <w:szCs w:val="22"/>
            </w:rPr>
          </w:pPr>
          <w:del w:id="1471" w:author="Lyu Yuxiao" w:date="2023-04-28T11:20:00Z">
            <w:r w:rsidRPr="005E28B0" w:rsidDel="005E28B0">
              <w:rPr>
                <w:rPrChange w:id="1472" w:author="Lyu Yuxiao" w:date="2023-04-28T11:20:00Z">
                  <w:rPr>
                    <w:rStyle w:val="a3"/>
                    <w:noProof/>
                  </w:rPr>
                </w:rPrChange>
              </w:rPr>
              <w:delText>5.8 Control authority</w:delText>
            </w:r>
            <w:r w:rsidDel="005E28B0">
              <w:rPr>
                <w:noProof/>
                <w:webHidden/>
              </w:rPr>
              <w:tab/>
            </w:r>
            <w:r w:rsidR="00C74533" w:rsidDel="005E28B0">
              <w:rPr>
                <w:noProof/>
                <w:webHidden/>
              </w:rPr>
              <w:delText>68</w:delText>
            </w:r>
          </w:del>
        </w:p>
        <w:p w14:paraId="5A76E62F" w14:textId="54A13C9C" w:rsidR="00CA6000" w:rsidDel="005E28B0" w:rsidRDefault="00CA6000" w:rsidP="00C74533">
          <w:pPr>
            <w:pStyle w:val="TOC2"/>
            <w:rPr>
              <w:del w:id="1473" w:author="Lyu Yuxiao" w:date="2023-04-28T11:20:00Z"/>
              <w:rFonts w:asciiTheme="minorHAnsi" w:hAnsiTheme="minorHAnsi" w:cstheme="minorBidi"/>
              <w:noProof/>
              <w:sz w:val="22"/>
              <w:szCs w:val="22"/>
            </w:rPr>
          </w:pPr>
          <w:del w:id="1474" w:author="Lyu Yuxiao" w:date="2023-04-28T11:20:00Z">
            <w:r w:rsidRPr="005E28B0" w:rsidDel="005E28B0">
              <w:rPr>
                <w:rPrChange w:id="1475" w:author="Lyu Yuxiao" w:date="2023-04-28T11:20:00Z">
                  <w:rPr>
                    <w:rStyle w:val="a3"/>
                    <w:noProof/>
                  </w:rPr>
                </w:rPrChange>
              </w:rPr>
              <w:delText>5.9 Controlled service</w:delText>
            </w:r>
            <w:r w:rsidDel="005E28B0">
              <w:rPr>
                <w:noProof/>
                <w:webHidden/>
              </w:rPr>
              <w:tab/>
            </w:r>
            <w:r w:rsidR="00C74533" w:rsidDel="005E28B0">
              <w:rPr>
                <w:noProof/>
                <w:webHidden/>
              </w:rPr>
              <w:delText>68</w:delText>
            </w:r>
          </w:del>
        </w:p>
        <w:p w14:paraId="1E697C6E" w14:textId="11E7202C" w:rsidR="00CA6000" w:rsidDel="005E28B0" w:rsidRDefault="00CA6000" w:rsidP="00C74533">
          <w:pPr>
            <w:pStyle w:val="TOC2"/>
            <w:rPr>
              <w:del w:id="1476" w:author="Lyu Yuxiao" w:date="2023-04-28T11:20:00Z"/>
              <w:rFonts w:asciiTheme="minorHAnsi" w:hAnsiTheme="minorHAnsi" w:cstheme="minorBidi"/>
              <w:noProof/>
              <w:sz w:val="22"/>
              <w:szCs w:val="22"/>
            </w:rPr>
          </w:pPr>
          <w:del w:id="1477" w:author="Lyu Yuxiao" w:date="2023-04-28T11:20:00Z">
            <w:r w:rsidRPr="005E28B0" w:rsidDel="005E28B0">
              <w:rPr>
                <w:rPrChange w:id="1478" w:author="Lyu Yuxiao" w:date="2023-04-28T11:20:00Z">
                  <w:rPr>
                    <w:rStyle w:val="a3"/>
                    <w:noProof/>
                  </w:rPr>
                </w:rPrChange>
              </w:rPr>
              <w:delText>5.10 Defined for</w:delText>
            </w:r>
            <w:r w:rsidDel="005E28B0">
              <w:rPr>
                <w:noProof/>
                <w:webHidden/>
              </w:rPr>
              <w:tab/>
            </w:r>
            <w:r w:rsidR="00C74533" w:rsidDel="005E28B0">
              <w:rPr>
                <w:noProof/>
                <w:webHidden/>
              </w:rPr>
              <w:delText>68</w:delText>
            </w:r>
          </w:del>
        </w:p>
        <w:p w14:paraId="4FD75C41" w14:textId="75ABD835" w:rsidR="00CA6000" w:rsidDel="005E28B0" w:rsidRDefault="00CA6000" w:rsidP="00C74533">
          <w:pPr>
            <w:pStyle w:val="TOC2"/>
            <w:rPr>
              <w:del w:id="1479" w:author="Lyu Yuxiao" w:date="2023-04-28T11:20:00Z"/>
              <w:rFonts w:asciiTheme="minorHAnsi" w:hAnsiTheme="minorHAnsi" w:cstheme="minorBidi"/>
              <w:noProof/>
              <w:sz w:val="22"/>
              <w:szCs w:val="22"/>
            </w:rPr>
          </w:pPr>
          <w:del w:id="1480" w:author="Lyu Yuxiao" w:date="2023-04-28T11:20:00Z">
            <w:r w:rsidRPr="005E28B0" w:rsidDel="005E28B0">
              <w:rPr>
                <w:rPrChange w:id="1481" w:author="Lyu Yuxiao" w:date="2023-04-28T11:20:00Z">
                  <w:rPr>
                    <w:rStyle w:val="a3"/>
                    <w:noProof/>
                  </w:rPr>
                </w:rPrChange>
              </w:rPr>
              <w:delText>5.11 Defines</w:delText>
            </w:r>
            <w:r w:rsidDel="005E28B0">
              <w:rPr>
                <w:noProof/>
                <w:webHidden/>
              </w:rPr>
              <w:tab/>
            </w:r>
            <w:r w:rsidR="00C74533" w:rsidDel="005E28B0">
              <w:rPr>
                <w:noProof/>
                <w:webHidden/>
              </w:rPr>
              <w:delText>68</w:delText>
            </w:r>
          </w:del>
        </w:p>
        <w:p w14:paraId="13FB10B8" w14:textId="58B29272" w:rsidR="00CA6000" w:rsidDel="005E28B0" w:rsidRDefault="00CA6000" w:rsidP="00C74533">
          <w:pPr>
            <w:pStyle w:val="TOC2"/>
            <w:rPr>
              <w:del w:id="1482" w:author="Lyu Yuxiao" w:date="2023-04-28T11:20:00Z"/>
              <w:rFonts w:asciiTheme="minorHAnsi" w:hAnsiTheme="minorHAnsi" w:cstheme="minorBidi"/>
              <w:noProof/>
              <w:sz w:val="22"/>
              <w:szCs w:val="22"/>
            </w:rPr>
          </w:pPr>
          <w:del w:id="1483" w:author="Lyu Yuxiao" w:date="2023-04-28T11:20:00Z">
            <w:r w:rsidRPr="005E28B0" w:rsidDel="005E28B0">
              <w:rPr>
                <w:rPrChange w:id="1484" w:author="Lyu Yuxiao" w:date="2023-04-28T11:20:00Z">
                  <w:rPr>
                    <w:rStyle w:val="a3"/>
                    <w:noProof/>
                  </w:rPr>
                </w:rPrChange>
              </w:rPr>
              <w:delText>5.12 Identifies</w:delText>
            </w:r>
            <w:r w:rsidDel="005E28B0">
              <w:rPr>
                <w:noProof/>
                <w:webHidden/>
              </w:rPr>
              <w:tab/>
            </w:r>
            <w:r w:rsidR="00C74533" w:rsidDel="005E28B0">
              <w:rPr>
                <w:noProof/>
                <w:webHidden/>
              </w:rPr>
              <w:delText>68</w:delText>
            </w:r>
          </w:del>
        </w:p>
        <w:p w14:paraId="21BD13ED" w14:textId="6B8F577F" w:rsidR="00CA6000" w:rsidDel="005E28B0" w:rsidRDefault="00CA6000" w:rsidP="00C74533">
          <w:pPr>
            <w:pStyle w:val="TOC2"/>
            <w:rPr>
              <w:del w:id="1485" w:author="Lyu Yuxiao" w:date="2023-04-28T11:20:00Z"/>
              <w:rFonts w:asciiTheme="minorHAnsi" w:hAnsiTheme="minorHAnsi" w:cstheme="minorBidi"/>
              <w:noProof/>
              <w:sz w:val="22"/>
              <w:szCs w:val="22"/>
            </w:rPr>
          </w:pPr>
          <w:del w:id="1486" w:author="Lyu Yuxiao" w:date="2023-04-28T11:20:00Z">
            <w:r w:rsidRPr="005E28B0" w:rsidDel="005E28B0">
              <w:rPr>
                <w:rPrChange w:id="1487" w:author="Lyu Yuxiao" w:date="2023-04-28T11:20:00Z">
                  <w:rPr>
                    <w:rStyle w:val="a3"/>
                    <w:noProof/>
                  </w:rPr>
                </w:rPrChange>
              </w:rPr>
              <w:delText>5.13 Information provided for</w:delText>
            </w:r>
            <w:r w:rsidDel="005E28B0">
              <w:rPr>
                <w:noProof/>
                <w:webHidden/>
              </w:rPr>
              <w:tab/>
            </w:r>
            <w:r w:rsidR="00C74533" w:rsidDel="005E28B0">
              <w:rPr>
                <w:noProof/>
                <w:webHidden/>
              </w:rPr>
              <w:delText>68</w:delText>
            </w:r>
          </w:del>
        </w:p>
        <w:p w14:paraId="6DB21D99" w14:textId="48C55774" w:rsidR="00CA6000" w:rsidDel="005E28B0" w:rsidRDefault="00CA6000" w:rsidP="00C74533">
          <w:pPr>
            <w:pStyle w:val="TOC2"/>
            <w:rPr>
              <w:del w:id="1488" w:author="Lyu Yuxiao" w:date="2023-04-28T11:20:00Z"/>
              <w:rFonts w:asciiTheme="minorHAnsi" w:hAnsiTheme="minorHAnsi" w:cstheme="minorBidi"/>
              <w:noProof/>
              <w:sz w:val="22"/>
              <w:szCs w:val="22"/>
            </w:rPr>
          </w:pPr>
          <w:del w:id="1489" w:author="Lyu Yuxiao" w:date="2023-04-28T11:20:00Z">
            <w:r w:rsidRPr="005E28B0" w:rsidDel="005E28B0">
              <w:rPr>
                <w:rPrChange w:id="1490" w:author="Lyu Yuxiao" w:date="2023-04-28T11:20:00Z">
                  <w:rPr>
                    <w:rStyle w:val="a3"/>
                    <w:noProof/>
                  </w:rPr>
                </w:rPrChange>
              </w:rPr>
              <w:delText>5.14 Is applicable to</w:delText>
            </w:r>
            <w:r w:rsidDel="005E28B0">
              <w:rPr>
                <w:noProof/>
                <w:webHidden/>
              </w:rPr>
              <w:tab/>
            </w:r>
            <w:r w:rsidR="00C74533" w:rsidDel="005E28B0">
              <w:rPr>
                <w:noProof/>
                <w:webHidden/>
              </w:rPr>
              <w:delText>68</w:delText>
            </w:r>
          </w:del>
        </w:p>
        <w:p w14:paraId="652660C1" w14:textId="6862F60A" w:rsidR="00CA6000" w:rsidDel="005E28B0" w:rsidRDefault="00CA6000" w:rsidP="00C74533">
          <w:pPr>
            <w:pStyle w:val="TOC2"/>
            <w:rPr>
              <w:del w:id="1491" w:author="Lyu Yuxiao" w:date="2023-04-28T11:20:00Z"/>
              <w:rFonts w:asciiTheme="minorHAnsi" w:hAnsiTheme="minorHAnsi" w:cstheme="minorBidi"/>
              <w:noProof/>
              <w:sz w:val="22"/>
              <w:szCs w:val="22"/>
            </w:rPr>
          </w:pPr>
          <w:del w:id="1492" w:author="Lyu Yuxiao" w:date="2023-04-28T11:20:00Z">
            <w:r w:rsidRPr="005E28B0" w:rsidDel="005E28B0">
              <w:rPr>
                <w:rPrChange w:id="1493" w:author="Lyu Yuxiao" w:date="2023-04-28T11:20:00Z">
                  <w:rPr>
                    <w:rStyle w:val="a3"/>
                    <w:noProof/>
                  </w:rPr>
                </w:rPrChange>
              </w:rPr>
              <w:delText>5.15 Location service hours</w:delText>
            </w:r>
            <w:r w:rsidDel="005E28B0">
              <w:rPr>
                <w:noProof/>
                <w:webHidden/>
              </w:rPr>
              <w:tab/>
            </w:r>
            <w:r w:rsidR="00C74533" w:rsidDel="005E28B0">
              <w:rPr>
                <w:noProof/>
                <w:webHidden/>
              </w:rPr>
              <w:delText>69</w:delText>
            </w:r>
          </w:del>
        </w:p>
        <w:p w14:paraId="0C5AB4CB" w14:textId="258F4663" w:rsidR="00CA6000" w:rsidDel="005E28B0" w:rsidRDefault="00CA6000" w:rsidP="00C74533">
          <w:pPr>
            <w:pStyle w:val="TOC2"/>
            <w:rPr>
              <w:del w:id="1494" w:author="Lyu Yuxiao" w:date="2023-04-28T11:20:00Z"/>
              <w:rFonts w:asciiTheme="minorHAnsi" w:hAnsiTheme="minorHAnsi" w:cstheme="minorBidi"/>
              <w:noProof/>
              <w:sz w:val="22"/>
              <w:szCs w:val="22"/>
            </w:rPr>
          </w:pPr>
          <w:del w:id="1495" w:author="Lyu Yuxiao" w:date="2023-04-28T11:20:00Z">
            <w:r w:rsidRPr="005E28B0" w:rsidDel="005E28B0">
              <w:rPr>
                <w:rPrChange w:id="1496" w:author="Lyu Yuxiao" w:date="2023-04-28T11:20:00Z">
                  <w:rPr>
                    <w:rStyle w:val="a3"/>
                    <w:noProof/>
                  </w:rPr>
                </w:rPrChange>
              </w:rPr>
              <w:delText>5.16 The information</w:delText>
            </w:r>
            <w:r w:rsidDel="005E28B0">
              <w:rPr>
                <w:noProof/>
                <w:webHidden/>
              </w:rPr>
              <w:tab/>
            </w:r>
            <w:r w:rsidR="00C74533" w:rsidDel="005E28B0">
              <w:rPr>
                <w:noProof/>
                <w:webHidden/>
              </w:rPr>
              <w:delText>69</w:delText>
            </w:r>
          </w:del>
        </w:p>
        <w:p w14:paraId="0ED679B6" w14:textId="74570BB2" w:rsidR="00CA6000" w:rsidDel="005E28B0" w:rsidRDefault="00CA6000" w:rsidP="00C74533">
          <w:pPr>
            <w:pStyle w:val="TOC2"/>
            <w:rPr>
              <w:del w:id="1497" w:author="Lyu Yuxiao" w:date="2023-04-28T11:20:00Z"/>
              <w:rFonts w:asciiTheme="minorHAnsi" w:hAnsiTheme="minorHAnsi" w:cstheme="minorBidi"/>
              <w:noProof/>
              <w:sz w:val="22"/>
              <w:szCs w:val="22"/>
            </w:rPr>
          </w:pPr>
          <w:del w:id="1498" w:author="Lyu Yuxiao" w:date="2023-04-28T11:20:00Z">
            <w:r w:rsidRPr="005E28B0" w:rsidDel="005E28B0">
              <w:rPr>
                <w:rPrChange w:id="1499" w:author="Lyu Yuxiao" w:date="2023-04-28T11:20:00Z">
                  <w:rPr>
                    <w:rStyle w:val="a3"/>
                    <w:noProof/>
                  </w:rPr>
                </w:rPrChange>
              </w:rPr>
              <w:delText>5.17 The organisation</w:delText>
            </w:r>
            <w:r w:rsidDel="005E28B0">
              <w:rPr>
                <w:noProof/>
                <w:webHidden/>
              </w:rPr>
              <w:tab/>
            </w:r>
            <w:r w:rsidR="00C74533" w:rsidDel="005E28B0">
              <w:rPr>
                <w:noProof/>
                <w:webHidden/>
              </w:rPr>
              <w:delText>69</w:delText>
            </w:r>
          </w:del>
        </w:p>
        <w:p w14:paraId="5507E3CD" w14:textId="3D0630E5" w:rsidR="00CA6000" w:rsidDel="005E28B0" w:rsidRDefault="00CA6000" w:rsidP="00C74533">
          <w:pPr>
            <w:pStyle w:val="TOC2"/>
            <w:rPr>
              <w:del w:id="1500" w:author="Lyu Yuxiao" w:date="2023-04-28T11:20:00Z"/>
              <w:rFonts w:asciiTheme="minorHAnsi" w:hAnsiTheme="minorHAnsi" w:cstheme="minorBidi"/>
              <w:noProof/>
              <w:sz w:val="22"/>
              <w:szCs w:val="22"/>
            </w:rPr>
          </w:pPr>
          <w:del w:id="1501" w:author="Lyu Yuxiao" w:date="2023-04-28T11:20:00Z">
            <w:r w:rsidRPr="005E28B0" w:rsidDel="005E28B0">
              <w:rPr>
                <w:rPrChange w:id="1502" w:author="Lyu Yuxiao" w:date="2023-04-28T11:20:00Z">
                  <w:rPr>
                    <w:rStyle w:val="a3"/>
                    <w:noProof/>
                  </w:rPr>
                </w:rPrChange>
              </w:rPr>
              <w:delText>5.18 Partial working day</w:delText>
            </w:r>
            <w:r w:rsidDel="005E28B0">
              <w:rPr>
                <w:noProof/>
                <w:webHidden/>
              </w:rPr>
              <w:tab/>
            </w:r>
            <w:r w:rsidR="00C74533" w:rsidDel="005E28B0">
              <w:rPr>
                <w:noProof/>
                <w:webHidden/>
              </w:rPr>
              <w:delText>69</w:delText>
            </w:r>
          </w:del>
        </w:p>
        <w:p w14:paraId="2ABB2184" w14:textId="2BE1FB87" w:rsidR="00CA6000" w:rsidDel="005E28B0" w:rsidRDefault="00CA6000" w:rsidP="00C74533">
          <w:pPr>
            <w:pStyle w:val="TOC2"/>
            <w:rPr>
              <w:del w:id="1503" w:author="Lyu Yuxiao" w:date="2023-04-28T11:20:00Z"/>
              <w:rFonts w:asciiTheme="minorHAnsi" w:hAnsiTheme="minorHAnsi" w:cstheme="minorBidi"/>
              <w:noProof/>
              <w:sz w:val="22"/>
              <w:szCs w:val="22"/>
            </w:rPr>
          </w:pPr>
          <w:del w:id="1504" w:author="Lyu Yuxiao" w:date="2023-04-28T11:20:00Z">
            <w:r w:rsidRPr="005E28B0" w:rsidDel="005E28B0">
              <w:rPr>
                <w:rPrChange w:id="1505" w:author="Lyu Yuxiao" w:date="2023-04-28T11:20:00Z">
                  <w:rPr>
                    <w:rStyle w:val="a3"/>
                    <w:noProof/>
                  </w:rPr>
                </w:rPrChange>
              </w:rPr>
              <w:delText>5.19 Permission</w:delText>
            </w:r>
            <w:r w:rsidDel="005E28B0">
              <w:rPr>
                <w:noProof/>
                <w:webHidden/>
              </w:rPr>
              <w:tab/>
            </w:r>
            <w:r w:rsidR="00C74533" w:rsidDel="005E28B0">
              <w:rPr>
                <w:noProof/>
                <w:webHidden/>
              </w:rPr>
              <w:delText>69</w:delText>
            </w:r>
          </w:del>
        </w:p>
        <w:p w14:paraId="680189F6" w14:textId="3794C4C6" w:rsidR="00CA6000" w:rsidDel="005E28B0" w:rsidRDefault="00CA6000" w:rsidP="00C74533">
          <w:pPr>
            <w:pStyle w:val="TOC2"/>
            <w:rPr>
              <w:del w:id="1506" w:author="Lyu Yuxiao" w:date="2023-04-28T11:20:00Z"/>
              <w:rFonts w:asciiTheme="minorHAnsi" w:hAnsiTheme="minorHAnsi" w:cstheme="minorBidi"/>
              <w:noProof/>
              <w:sz w:val="22"/>
              <w:szCs w:val="22"/>
            </w:rPr>
          </w:pPr>
          <w:del w:id="1507" w:author="Lyu Yuxiao" w:date="2023-04-28T11:20:00Z">
            <w:r w:rsidRPr="005E28B0" w:rsidDel="005E28B0">
              <w:rPr>
                <w:rPrChange w:id="1508" w:author="Lyu Yuxiao" w:date="2023-04-28T11:20:00Z">
                  <w:rPr>
                    <w:rStyle w:val="a3"/>
                    <w:noProof/>
                  </w:rPr>
                </w:rPrChange>
              </w:rPr>
              <w:delText>5.20 Must be filed by</w:delText>
            </w:r>
            <w:r w:rsidDel="005E28B0">
              <w:rPr>
                <w:noProof/>
                <w:webHidden/>
              </w:rPr>
              <w:tab/>
            </w:r>
            <w:r w:rsidR="00C74533" w:rsidDel="005E28B0">
              <w:rPr>
                <w:noProof/>
                <w:webHidden/>
              </w:rPr>
              <w:delText>69</w:delText>
            </w:r>
          </w:del>
        </w:p>
        <w:p w14:paraId="1E16875F" w14:textId="39B636F5" w:rsidR="00CA6000" w:rsidDel="005E28B0" w:rsidRDefault="00CA6000" w:rsidP="00C74533">
          <w:pPr>
            <w:pStyle w:val="TOC2"/>
            <w:rPr>
              <w:del w:id="1509" w:author="Lyu Yuxiao" w:date="2023-04-28T11:20:00Z"/>
              <w:rFonts w:asciiTheme="minorHAnsi" w:hAnsiTheme="minorHAnsi" w:cstheme="minorBidi"/>
              <w:noProof/>
              <w:sz w:val="22"/>
              <w:szCs w:val="22"/>
            </w:rPr>
          </w:pPr>
          <w:del w:id="1510" w:author="Lyu Yuxiao" w:date="2023-04-28T11:20:00Z">
            <w:r w:rsidRPr="005E28B0" w:rsidDel="005E28B0">
              <w:rPr>
                <w:rPrChange w:id="1511" w:author="Lyu Yuxiao" w:date="2023-04-28T11:20:00Z">
                  <w:rPr>
                    <w:rStyle w:val="a3"/>
                    <w:noProof/>
                  </w:rPr>
                </w:rPrChange>
              </w:rPr>
              <w:delText>5.21 Positions</w:delText>
            </w:r>
            <w:r w:rsidDel="005E28B0">
              <w:rPr>
                <w:noProof/>
                <w:webHidden/>
              </w:rPr>
              <w:tab/>
            </w:r>
            <w:r w:rsidR="00C74533" w:rsidDel="005E28B0">
              <w:rPr>
                <w:noProof/>
                <w:webHidden/>
              </w:rPr>
              <w:delText>69</w:delText>
            </w:r>
          </w:del>
        </w:p>
        <w:p w14:paraId="61541BA8" w14:textId="2C94E1A9" w:rsidR="00CA6000" w:rsidDel="005E28B0" w:rsidRDefault="00CA6000" w:rsidP="00C74533">
          <w:pPr>
            <w:pStyle w:val="TOC2"/>
            <w:rPr>
              <w:del w:id="1512" w:author="Lyu Yuxiao" w:date="2023-04-28T11:20:00Z"/>
              <w:rFonts w:asciiTheme="minorHAnsi" w:hAnsiTheme="minorHAnsi" w:cstheme="minorBidi"/>
              <w:noProof/>
              <w:sz w:val="22"/>
              <w:szCs w:val="22"/>
            </w:rPr>
          </w:pPr>
          <w:del w:id="1513" w:author="Lyu Yuxiao" w:date="2023-04-28T11:20:00Z">
            <w:r w:rsidRPr="005E28B0" w:rsidDel="005E28B0">
              <w:rPr>
                <w:rPrChange w:id="1514" w:author="Lyu Yuxiao" w:date="2023-04-28T11:20:00Z">
                  <w:rPr>
                    <w:rStyle w:val="a3"/>
                    <w:noProof/>
                  </w:rPr>
                </w:rPrChange>
              </w:rPr>
              <w:delText>5.22 Provides information</w:delText>
            </w:r>
            <w:r w:rsidDel="005E28B0">
              <w:rPr>
                <w:noProof/>
                <w:webHidden/>
              </w:rPr>
              <w:tab/>
            </w:r>
            <w:r w:rsidR="00C74533" w:rsidDel="005E28B0">
              <w:rPr>
                <w:noProof/>
                <w:webHidden/>
              </w:rPr>
              <w:delText>69</w:delText>
            </w:r>
          </w:del>
        </w:p>
        <w:p w14:paraId="72B5D531" w14:textId="662F6A9B" w:rsidR="00CA6000" w:rsidDel="005E28B0" w:rsidRDefault="00CA6000" w:rsidP="00C74533">
          <w:pPr>
            <w:pStyle w:val="TOC2"/>
            <w:rPr>
              <w:del w:id="1515" w:author="Lyu Yuxiao" w:date="2023-04-28T11:20:00Z"/>
              <w:rFonts w:asciiTheme="minorHAnsi" w:hAnsiTheme="minorHAnsi" w:cstheme="minorBidi"/>
              <w:noProof/>
              <w:sz w:val="22"/>
              <w:szCs w:val="22"/>
            </w:rPr>
          </w:pPr>
          <w:del w:id="1516" w:author="Lyu Yuxiao" w:date="2023-04-28T11:20:00Z">
            <w:r w:rsidRPr="005E28B0" w:rsidDel="005E28B0">
              <w:rPr>
                <w:rPrChange w:id="1517" w:author="Lyu Yuxiao" w:date="2023-04-28T11:20:00Z">
                  <w:rPr>
                    <w:rStyle w:val="a3"/>
                    <w:noProof/>
                  </w:rPr>
                </w:rPrChange>
              </w:rPr>
              <w:delText>5.23 Report for location</w:delText>
            </w:r>
            <w:r w:rsidDel="005E28B0">
              <w:rPr>
                <w:noProof/>
                <w:webHidden/>
              </w:rPr>
              <w:tab/>
            </w:r>
            <w:r w:rsidR="00C74533" w:rsidDel="005E28B0">
              <w:rPr>
                <w:noProof/>
                <w:webHidden/>
              </w:rPr>
              <w:delText>70</w:delText>
            </w:r>
          </w:del>
        </w:p>
        <w:p w14:paraId="44C0BED9" w14:textId="665F752B" w:rsidR="00CA6000" w:rsidDel="005E28B0" w:rsidRDefault="00CA6000" w:rsidP="00C74533">
          <w:pPr>
            <w:pStyle w:val="TOC2"/>
            <w:rPr>
              <w:del w:id="1518" w:author="Lyu Yuxiao" w:date="2023-04-28T11:20:00Z"/>
              <w:rFonts w:asciiTheme="minorHAnsi" w:hAnsiTheme="minorHAnsi" w:cstheme="minorBidi"/>
              <w:noProof/>
              <w:sz w:val="22"/>
              <w:szCs w:val="22"/>
            </w:rPr>
          </w:pPr>
          <w:del w:id="1519" w:author="Lyu Yuxiao" w:date="2023-04-28T11:20:00Z">
            <w:r w:rsidRPr="005E28B0" w:rsidDel="005E28B0">
              <w:rPr>
                <w:rPrChange w:id="1520" w:author="Lyu Yuxiao" w:date="2023-04-28T11:20:00Z">
                  <w:rPr>
                    <w:rStyle w:val="a3"/>
                    <w:noProof/>
                  </w:rPr>
                </w:rPrChange>
              </w:rPr>
              <w:delText>5.24 Report to</w:delText>
            </w:r>
            <w:r w:rsidDel="005E28B0">
              <w:rPr>
                <w:noProof/>
                <w:webHidden/>
              </w:rPr>
              <w:tab/>
            </w:r>
            <w:r w:rsidR="00C74533" w:rsidDel="005E28B0">
              <w:rPr>
                <w:noProof/>
                <w:webHidden/>
              </w:rPr>
              <w:delText>70</w:delText>
            </w:r>
          </w:del>
        </w:p>
        <w:p w14:paraId="31666306" w14:textId="64361A8C" w:rsidR="00CA6000" w:rsidDel="005E28B0" w:rsidRDefault="00CA6000" w:rsidP="00C74533">
          <w:pPr>
            <w:pStyle w:val="TOC2"/>
            <w:rPr>
              <w:del w:id="1521" w:author="Lyu Yuxiao" w:date="2023-04-28T11:20:00Z"/>
              <w:rFonts w:asciiTheme="minorHAnsi" w:hAnsiTheme="minorHAnsi" w:cstheme="minorBidi"/>
              <w:noProof/>
              <w:sz w:val="22"/>
              <w:szCs w:val="22"/>
            </w:rPr>
          </w:pPr>
          <w:del w:id="1522" w:author="Lyu Yuxiao" w:date="2023-04-28T11:20:00Z">
            <w:r w:rsidRPr="005E28B0" w:rsidDel="005E28B0">
              <w:rPr>
                <w:rPrChange w:id="1523" w:author="Lyu Yuxiao" w:date="2023-04-28T11:20:00Z">
                  <w:rPr>
                    <w:rStyle w:val="a3"/>
                    <w:noProof/>
                  </w:rPr>
                </w:rPrChange>
              </w:rPr>
              <w:delText>5.25 The RxN</w:delText>
            </w:r>
            <w:r w:rsidDel="005E28B0">
              <w:rPr>
                <w:noProof/>
                <w:webHidden/>
              </w:rPr>
              <w:tab/>
            </w:r>
            <w:r w:rsidR="00C74533" w:rsidDel="005E28B0">
              <w:rPr>
                <w:noProof/>
                <w:webHidden/>
              </w:rPr>
              <w:delText>70</w:delText>
            </w:r>
          </w:del>
        </w:p>
        <w:p w14:paraId="3FF1AF00" w14:textId="03C06C7C" w:rsidR="00CA6000" w:rsidDel="005E28B0" w:rsidRDefault="00CA6000" w:rsidP="00C74533">
          <w:pPr>
            <w:pStyle w:val="TOC2"/>
            <w:rPr>
              <w:del w:id="1524" w:author="Lyu Yuxiao" w:date="2023-04-28T11:20:00Z"/>
              <w:rFonts w:asciiTheme="minorHAnsi" w:hAnsiTheme="minorHAnsi" w:cstheme="minorBidi"/>
              <w:noProof/>
              <w:sz w:val="22"/>
              <w:szCs w:val="22"/>
            </w:rPr>
          </w:pPr>
          <w:del w:id="1525" w:author="Lyu Yuxiao" w:date="2023-04-28T11:20:00Z">
            <w:r w:rsidRPr="005E28B0" w:rsidDel="005E28B0">
              <w:rPr>
                <w:rPrChange w:id="1526" w:author="Lyu Yuxiao" w:date="2023-04-28T11:20:00Z">
                  <w:rPr>
                    <w:rStyle w:val="a3"/>
                    <w:noProof/>
                  </w:rPr>
                </w:rPrChange>
              </w:rPr>
              <w:delText>5.26 Service Hours (reference)</w:delText>
            </w:r>
            <w:r w:rsidDel="005E28B0">
              <w:rPr>
                <w:noProof/>
                <w:webHidden/>
              </w:rPr>
              <w:tab/>
            </w:r>
            <w:r w:rsidR="00C74533" w:rsidDel="005E28B0">
              <w:rPr>
                <w:noProof/>
                <w:webHidden/>
              </w:rPr>
              <w:delText>70</w:delText>
            </w:r>
          </w:del>
        </w:p>
        <w:p w14:paraId="35D37A54" w14:textId="4A8F71D4" w:rsidR="00CA6000" w:rsidDel="005E28B0" w:rsidRDefault="00CA6000" w:rsidP="00C74533">
          <w:pPr>
            <w:pStyle w:val="TOC2"/>
            <w:rPr>
              <w:del w:id="1527" w:author="Lyu Yuxiao" w:date="2023-04-28T11:20:00Z"/>
              <w:rFonts w:asciiTheme="minorHAnsi" w:hAnsiTheme="minorHAnsi" w:cstheme="minorBidi"/>
              <w:noProof/>
              <w:sz w:val="22"/>
              <w:szCs w:val="22"/>
            </w:rPr>
          </w:pPr>
          <w:del w:id="1528" w:author="Lyu Yuxiao" w:date="2023-04-28T11:20:00Z">
            <w:r w:rsidRPr="005E28B0" w:rsidDel="005E28B0">
              <w:rPr>
                <w:rPrChange w:id="1529" w:author="Lyu Yuxiao" w:date="2023-04-28T11:20:00Z">
                  <w:rPr>
                    <w:rStyle w:val="a3"/>
                    <w:noProof/>
                  </w:rPr>
                </w:rPrChange>
              </w:rPr>
              <w:delText>5.27 The service hours for a non-standard workday</w:delText>
            </w:r>
            <w:r w:rsidDel="005E28B0">
              <w:rPr>
                <w:noProof/>
                <w:webHidden/>
              </w:rPr>
              <w:tab/>
            </w:r>
            <w:r w:rsidR="00C74533" w:rsidDel="005E28B0">
              <w:rPr>
                <w:noProof/>
                <w:webHidden/>
              </w:rPr>
              <w:delText>70</w:delText>
            </w:r>
          </w:del>
        </w:p>
        <w:p w14:paraId="0D08AE81" w14:textId="1FF9CF4F" w:rsidR="00CA6000" w:rsidDel="005E28B0" w:rsidRDefault="00CA6000" w:rsidP="00C74533">
          <w:pPr>
            <w:pStyle w:val="TOC2"/>
            <w:rPr>
              <w:del w:id="1530" w:author="Lyu Yuxiao" w:date="2023-04-28T11:20:00Z"/>
              <w:rFonts w:asciiTheme="minorHAnsi" w:hAnsiTheme="minorHAnsi" w:cstheme="minorBidi"/>
              <w:noProof/>
              <w:sz w:val="22"/>
              <w:szCs w:val="22"/>
            </w:rPr>
          </w:pPr>
          <w:del w:id="1531" w:author="Lyu Yuxiao" w:date="2023-04-28T11:20:00Z">
            <w:r w:rsidRPr="005E28B0" w:rsidDel="005E28B0">
              <w:rPr>
                <w:rPrChange w:id="1532" w:author="Lyu Yuxiao" w:date="2023-04-28T11:20:00Z">
                  <w:rPr>
                    <w:rStyle w:val="a3"/>
                    <w:noProof/>
                  </w:rPr>
                </w:rPrChange>
              </w:rPr>
              <w:delText>5.28 Service place</w:delText>
            </w:r>
            <w:r w:rsidDel="005E28B0">
              <w:rPr>
                <w:noProof/>
                <w:webHidden/>
              </w:rPr>
              <w:tab/>
            </w:r>
            <w:r w:rsidR="00C74533" w:rsidDel="005E28B0">
              <w:rPr>
                <w:noProof/>
                <w:webHidden/>
              </w:rPr>
              <w:delText>70</w:delText>
            </w:r>
          </w:del>
        </w:p>
        <w:p w14:paraId="211B3101" w14:textId="31043DA7" w:rsidR="00CA6000" w:rsidDel="005E28B0" w:rsidRDefault="00CA6000" w:rsidP="00C74533">
          <w:pPr>
            <w:pStyle w:val="TOC2"/>
            <w:rPr>
              <w:del w:id="1533" w:author="Lyu Yuxiao" w:date="2023-04-28T11:20:00Z"/>
              <w:rFonts w:asciiTheme="minorHAnsi" w:hAnsiTheme="minorHAnsi" w:cstheme="minorBidi"/>
              <w:noProof/>
              <w:sz w:val="22"/>
              <w:szCs w:val="22"/>
            </w:rPr>
          </w:pPr>
          <w:del w:id="1534" w:author="Lyu Yuxiao" w:date="2023-04-28T11:20:00Z">
            <w:r w:rsidRPr="005E28B0" w:rsidDel="005E28B0">
              <w:rPr>
                <w:rPrChange w:id="1535" w:author="Lyu Yuxiao" w:date="2023-04-28T11:20:00Z">
                  <w:rPr>
                    <w:rStyle w:val="a3"/>
                    <w:noProof/>
                  </w:rPr>
                </w:rPrChange>
              </w:rPr>
              <w:delText>5.29 Service area</w:delText>
            </w:r>
            <w:r w:rsidDel="005E28B0">
              <w:rPr>
                <w:noProof/>
                <w:webHidden/>
              </w:rPr>
              <w:tab/>
            </w:r>
            <w:r w:rsidR="00C74533" w:rsidDel="005E28B0">
              <w:rPr>
                <w:noProof/>
                <w:webHidden/>
              </w:rPr>
              <w:delText>70</w:delText>
            </w:r>
          </w:del>
        </w:p>
        <w:p w14:paraId="2B33B84D" w14:textId="69E0A9C4" w:rsidR="00CA6000" w:rsidDel="005E28B0" w:rsidRDefault="00CA6000" w:rsidP="00C74533">
          <w:pPr>
            <w:pStyle w:val="TOC2"/>
            <w:rPr>
              <w:del w:id="1536" w:author="Lyu Yuxiao" w:date="2023-04-28T11:20:00Z"/>
              <w:rFonts w:asciiTheme="minorHAnsi" w:hAnsiTheme="minorHAnsi" w:cstheme="minorBidi"/>
              <w:noProof/>
              <w:sz w:val="22"/>
              <w:szCs w:val="22"/>
            </w:rPr>
          </w:pPr>
          <w:del w:id="1537" w:author="Lyu Yuxiao" w:date="2023-04-28T11:20:00Z">
            <w:r w:rsidRPr="005E28B0" w:rsidDel="005E28B0">
              <w:rPr>
                <w:rPrChange w:id="1538" w:author="Lyu Yuxiao" w:date="2023-04-28T11:20:00Z">
                  <w:rPr>
                    <w:rStyle w:val="a3"/>
                    <w:noProof/>
                  </w:rPr>
                </w:rPrChange>
              </w:rPr>
              <w:delText>5.30 Service provider</w:delText>
            </w:r>
            <w:r w:rsidDel="005E28B0">
              <w:rPr>
                <w:noProof/>
                <w:webHidden/>
              </w:rPr>
              <w:tab/>
            </w:r>
            <w:r w:rsidR="00C74533" w:rsidDel="005E28B0">
              <w:rPr>
                <w:noProof/>
                <w:webHidden/>
              </w:rPr>
              <w:delText>71</w:delText>
            </w:r>
          </w:del>
        </w:p>
        <w:p w14:paraId="7A3219A4" w14:textId="7B3833C4" w:rsidR="00CA6000" w:rsidDel="005E28B0" w:rsidRDefault="00CA6000" w:rsidP="00C74533">
          <w:pPr>
            <w:pStyle w:val="TOC2"/>
            <w:rPr>
              <w:del w:id="1539" w:author="Lyu Yuxiao" w:date="2023-04-28T11:20:00Z"/>
              <w:rFonts w:asciiTheme="minorHAnsi" w:hAnsiTheme="minorHAnsi" w:cstheme="minorBidi"/>
              <w:noProof/>
              <w:sz w:val="22"/>
              <w:szCs w:val="22"/>
            </w:rPr>
          </w:pPr>
          <w:del w:id="1540" w:author="Lyu Yuxiao" w:date="2023-04-28T11:20:00Z">
            <w:r w:rsidRPr="005E28B0" w:rsidDel="005E28B0">
              <w:rPr>
                <w:rPrChange w:id="1541" w:author="Lyu Yuxiao" w:date="2023-04-28T11:20:00Z">
                  <w:rPr>
                    <w:rStyle w:val="a3"/>
                    <w:noProof/>
                  </w:rPr>
                </w:rPrChange>
              </w:rPr>
              <w:delText>5.31 The ship report</w:delText>
            </w:r>
            <w:r w:rsidDel="005E28B0">
              <w:rPr>
                <w:noProof/>
                <w:webHidden/>
              </w:rPr>
              <w:tab/>
            </w:r>
            <w:r w:rsidR="00C74533" w:rsidDel="005E28B0">
              <w:rPr>
                <w:noProof/>
                <w:webHidden/>
              </w:rPr>
              <w:delText>71</w:delText>
            </w:r>
          </w:del>
        </w:p>
        <w:p w14:paraId="6F0EA734" w14:textId="6358A84C" w:rsidR="00CA6000" w:rsidDel="005E28B0" w:rsidRDefault="00CA6000" w:rsidP="00C74533">
          <w:pPr>
            <w:pStyle w:val="TOC2"/>
            <w:rPr>
              <w:del w:id="1542" w:author="Lyu Yuxiao" w:date="2023-04-28T11:20:00Z"/>
              <w:rFonts w:asciiTheme="minorHAnsi" w:hAnsiTheme="minorHAnsi" w:cstheme="minorBidi"/>
              <w:noProof/>
              <w:sz w:val="22"/>
              <w:szCs w:val="22"/>
            </w:rPr>
          </w:pPr>
          <w:del w:id="1543" w:author="Lyu Yuxiao" w:date="2023-04-28T11:20:00Z">
            <w:r w:rsidRPr="005E28B0" w:rsidDel="005E28B0">
              <w:rPr>
                <w:rPrChange w:id="1544" w:author="Lyu Yuxiao" w:date="2023-04-28T11:20:00Z">
                  <w:rPr>
                    <w:rStyle w:val="a3"/>
                    <w:noProof/>
                  </w:rPr>
                </w:rPrChange>
              </w:rPr>
              <w:delText>5.32 Traffic service report</w:delText>
            </w:r>
            <w:r w:rsidDel="005E28B0">
              <w:rPr>
                <w:noProof/>
                <w:webHidden/>
              </w:rPr>
              <w:tab/>
            </w:r>
            <w:r w:rsidR="00C74533" w:rsidDel="005E28B0">
              <w:rPr>
                <w:noProof/>
                <w:webHidden/>
              </w:rPr>
              <w:delText>71</w:delText>
            </w:r>
          </w:del>
        </w:p>
        <w:p w14:paraId="20317532" w14:textId="368F846C" w:rsidR="00CA6000" w:rsidDel="005E28B0" w:rsidRDefault="00CA6000" w:rsidP="00C74533">
          <w:pPr>
            <w:pStyle w:val="TOC2"/>
            <w:rPr>
              <w:del w:id="1545" w:author="Lyu Yuxiao" w:date="2023-04-28T11:20:00Z"/>
              <w:rFonts w:asciiTheme="minorHAnsi" w:hAnsiTheme="minorHAnsi" w:cstheme="minorBidi"/>
              <w:noProof/>
              <w:sz w:val="22"/>
              <w:szCs w:val="22"/>
            </w:rPr>
          </w:pPr>
          <w:del w:id="1546" w:author="Lyu Yuxiao" w:date="2023-04-28T11:20:00Z">
            <w:r w:rsidRPr="005E28B0" w:rsidDel="005E28B0">
              <w:rPr>
                <w:rPrChange w:id="1547" w:author="Lyu Yuxiao" w:date="2023-04-28T11:20:00Z">
                  <w:rPr>
                    <w:rStyle w:val="a3"/>
                    <w:noProof/>
                  </w:rPr>
                </w:rPrChange>
              </w:rPr>
              <w:delText>5.33 Vessel location</w:delText>
            </w:r>
            <w:r w:rsidDel="005E28B0">
              <w:rPr>
                <w:noProof/>
                <w:webHidden/>
              </w:rPr>
              <w:tab/>
            </w:r>
            <w:r w:rsidR="00C74533" w:rsidDel="005E28B0">
              <w:rPr>
                <w:noProof/>
                <w:webHidden/>
              </w:rPr>
              <w:delText>71</w:delText>
            </w:r>
          </w:del>
        </w:p>
        <w:p w14:paraId="2469CA05" w14:textId="296EBCA4" w:rsidR="00CA6000" w:rsidDel="005E28B0" w:rsidRDefault="00CA6000" w:rsidP="00C74533">
          <w:pPr>
            <w:pStyle w:val="TOC1"/>
            <w:rPr>
              <w:del w:id="1548" w:author="Lyu Yuxiao" w:date="2023-04-28T11:20:00Z"/>
              <w:rFonts w:asciiTheme="minorHAnsi" w:hAnsiTheme="minorHAnsi" w:cstheme="minorBidi"/>
              <w:noProof/>
              <w:sz w:val="22"/>
              <w:szCs w:val="22"/>
            </w:rPr>
          </w:pPr>
          <w:del w:id="1549" w:author="Lyu Yuxiao" w:date="2023-04-28T11:20:00Z">
            <w:r w:rsidRPr="005E28B0" w:rsidDel="005E28B0">
              <w:rPr>
                <w:rPrChange w:id="1550" w:author="Lyu Yuxiao" w:date="2023-04-28T11:20:00Z">
                  <w:rPr>
                    <w:rStyle w:val="a3"/>
                    <w:noProof/>
                  </w:rPr>
                </w:rPrChange>
              </w:rPr>
              <w:delText>6 Information Associations</w:delText>
            </w:r>
            <w:r w:rsidDel="005E28B0">
              <w:rPr>
                <w:noProof/>
                <w:webHidden/>
              </w:rPr>
              <w:tab/>
            </w:r>
            <w:r w:rsidR="00C74533" w:rsidDel="005E28B0">
              <w:rPr>
                <w:noProof/>
                <w:webHidden/>
              </w:rPr>
              <w:delText>72</w:delText>
            </w:r>
          </w:del>
        </w:p>
        <w:p w14:paraId="0977E6E7" w14:textId="24C57EC2" w:rsidR="00CA6000" w:rsidDel="005E28B0" w:rsidRDefault="00CA6000" w:rsidP="00C74533">
          <w:pPr>
            <w:pStyle w:val="TOC2"/>
            <w:rPr>
              <w:del w:id="1551" w:author="Lyu Yuxiao" w:date="2023-04-28T11:20:00Z"/>
              <w:rFonts w:asciiTheme="minorHAnsi" w:hAnsiTheme="minorHAnsi" w:cstheme="minorBidi"/>
              <w:noProof/>
              <w:sz w:val="22"/>
              <w:szCs w:val="22"/>
            </w:rPr>
          </w:pPr>
          <w:del w:id="1552" w:author="Lyu Yuxiao" w:date="2023-04-28T11:20:00Z">
            <w:r w:rsidRPr="005E28B0" w:rsidDel="005E28B0">
              <w:rPr>
                <w:rPrChange w:id="1553" w:author="Lyu Yuxiao" w:date="2023-04-28T11:20:00Z">
                  <w:rPr>
                    <w:rStyle w:val="a3"/>
                    <w:noProof/>
                  </w:rPr>
                </w:rPrChange>
              </w:rPr>
              <w:delText>6.1 Additional information</w:delText>
            </w:r>
            <w:r w:rsidDel="005E28B0">
              <w:rPr>
                <w:noProof/>
                <w:webHidden/>
              </w:rPr>
              <w:tab/>
            </w:r>
            <w:r w:rsidR="00C74533" w:rsidDel="005E28B0">
              <w:rPr>
                <w:noProof/>
                <w:webHidden/>
              </w:rPr>
              <w:delText>72</w:delText>
            </w:r>
          </w:del>
        </w:p>
        <w:p w14:paraId="57E1F186" w14:textId="35F37EA4" w:rsidR="00CA6000" w:rsidDel="005E28B0" w:rsidRDefault="00CA6000" w:rsidP="00C74533">
          <w:pPr>
            <w:pStyle w:val="TOC2"/>
            <w:rPr>
              <w:del w:id="1554" w:author="Lyu Yuxiao" w:date="2023-04-28T11:20:00Z"/>
              <w:rFonts w:asciiTheme="minorHAnsi" w:hAnsiTheme="minorHAnsi" w:cstheme="minorBidi"/>
              <w:noProof/>
              <w:sz w:val="22"/>
              <w:szCs w:val="22"/>
            </w:rPr>
          </w:pPr>
          <w:del w:id="1555" w:author="Lyu Yuxiao" w:date="2023-04-28T11:20:00Z">
            <w:r w:rsidRPr="005E28B0" w:rsidDel="005E28B0">
              <w:rPr>
                <w:rPrChange w:id="1556" w:author="Lyu Yuxiao" w:date="2023-04-28T11:20:00Z">
                  <w:rPr>
                    <w:rStyle w:val="a3"/>
                    <w:noProof/>
                  </w:rPr>
                </w:rPrChange>
              </w:rPr>
              <w:delText>6.2 Authority contact</w:delText>
            </w:r>
            <w:r w:rsidDel="005E28B0">
              <w:rPr>
                <w:noProof/>
                <w:webHidden/>
              </w:rPr>
              <w:tab/>
            </w:r>
            <w:r w:rsidR="00C74533" w:rsidDel="005E28B0">
              <w:rPr>
                <w:noProof/>
                <w:webHidden/>
              </w:rPr>
              <w:delText>72</w:delText>
            </w:r>
          </w:del>
        </w:p>
        <w:p w14:paraId="11FB9812" w14:textId="414CE620" w:rsidR="00CA6000" w:rsidDel="005E28B0" w:rsidRDefault="00CA6000" w:rsidP="00C74533">
          <w:pPr>
            <w:pStyle w:val="TOC2"/>
            <w:rPr>
              <w:del w:id="1557" w:author="Lyu Yuxiao" w:date="2023-04-28T11:20:00Z"/>
              <w:rFonts w:asciiTheme="minorHAnsi" w:hAnsiTheme="minorHAnsi" w:cstheme="minorBidi"/>
              <w:noProof/>
              <w:sz w:val="22"/>
              <w:szCs w:val="22"/>
            </w:rPr>
          </w:pPr>
          <w:del w:id="1558" w:author="Lyu Yuxiao" w:date="2023-04-28T11:20:00Z">
            <w:r w:rsidRPr="005E28B0" w:rsidDel="005E28B0">
              <w:rPr>
                <w:rPrChange w:id="1559" w:author="Lyu Yuxiao" w:date="2023-04-28T11:20:00Z">
                  <w:rPr>
                    <w:rStyle w:val="a3"/>
                    <w:noProof/>
                  </w:rPr>
                </w:rPrChange>
              </w:rPr>
              <w:delText>6.3 Authority hours</w:delText>
            </w:r>
            <w:r w:rsidDel="005E28B0">
              <w:rPr>
                <w:noProof/>
                <w:webHidden/>
              </w:rPr>
              <w:tab/>
            </w:r>
            <w:r w:rsidR="00C74533" w:rsidDel="005E28B0">
              <w:rPr>
                <w:noProof/>
                <w:webHidden/>
              </w:rPr>
              <w:delText>72</w:delText>
            </w:r>
          </w:del>
        </w:p>
        <w:p w14:paraId="7C059DB6" w14:textId="70137848" w:rsidR="00CA6000" w:rsidDel="005E28B0" w:rsidRDefault="00CA6000" w:rsidP="00C74533">
          <w:pPr>
            <w:pStyle w:val="TOC2"/>
            <w:rPr>
              <w:del w:id="1560" w:author="Lyu Yuxiao" w:date="2023-04-28T11:20:00Z"/>
              <w:rFonts w:asciiTheme="minorHAnsi" w:hAnsiTheme="minorHAnsi" w:cstheme="minorBidi"/>
              <w:noProof/>
              <w:sz w:val="22"/>
              <w:szCs w:val="22"/>
            </w:rPr>
          </w:pPr>
          <w:del w:id="1561" w:author="Lyu Yuxiao" w:date="2023-04-28T11:20:00Z">
            <w:r w:rsidRPr="005E28B0" w:rsidDel="005E28B0">
              <w:rPr>
                <w:rPrChange w:id="1562" w:author="Lyu Yuxiao" w:date="2023-04-28T11:20:00Z">
                  <w:rPr>
                    <w:rStyle w:val="a3"/>
                    <w:noProof/>
                  </w:rPr>
                </w:rPrChange>
              </w:rPr>
              <w:delText>6.4 Associated RxN</w:delText>
            </w:r>
            <w:r w:rsidDel="005E28B0">
              <w:rPr>
                <w:noProof/>
                <w:webHidden/>
              </w:rPr>
              <w:tab/>
            </w:r>
            <w:r w:rsidR="00C74533" w:rsidDel="005E28B0">
              <w:rPr>
                <w:noProof/>
                <w:webHidden/>
              </w:rPr>
              <w:delText>72</w:delText>
            </w:r>
          </w:del>
        </w:p>
        <w:p w14:paraId="7E8051A4" w14:textId="3F75EAA1" w:rsidR="00CA6000" w:rsidDel="005E28B0" w:rsidRDefault="00CA6000" w:rsidP="00C74533">
          <w:pPr>
            <w:pStyle w:val="TOC2"/>
            <w:rPr>
              <w:del w:id="1563" w:author="Lyu Yuxiao" w:date="2023-04-28T11:20:00Z"/>
              <w:rFonts w:asciiTheme="minorHAnsi" w:hAnsiTheme="minorHAnsi" w:cstheme="minorBidi"/>
              <w:noProof/>
              <w:sz w:val="22"/>
              <w:szCs w:val="22"/>
            </w:rPr>
          </w:pPr>
          <w:del w:id="1564" w:author="Lyu Yuxiao" w:date="2023-04-28T11:20:00Z">
            <w:r w:rsidRPr="005E28B0" w:rsidDel="005E28B0">
              <w:rPr>
                <w:rPrChange w:id="1565" w:author="Lyu Yuxiao" w:date="2023-04-28T11:20:00Z">
                  <w:rPr>
                    <w:rStyle w:val="a3"/>
                    <w:noProof/>
                  </w:rPr>
                </w:rPrChange>
              </w:rPr>
              <w:delText>6.5 Exceptional workday</w:delText>
            </w:r>
            <w:r w:rsidDel="005E28B0">
              <w:rPr>
                <w:noProof/>
                <w:webHidden/>
              </w:rPr>
              <w:tab/>
            </w:r>
            <w:r w:rsidR="00C74533" w:rsidDel="005E28B0">
              <w:rPr>
                <w:noProof/>
                <w:webHidden/>
              </w:rPr>
              <w:delText>72</w:delText>
            </w:r>
          </w:del>
        </w:p>
        <w:p w14:paraId="1BC8EA9B" w14:textId="4F414AC1" w:rsidR="00CA6000" w:rsidDel="005E28B0" w:rsidRDefault="00CA6000" w:rsidP="00C74533">
          <w:pPr>
            <w:pStyle w:val="TOC2"/>
            <w:rPr>
              <w:del w:id="1566" w:author="Lyu Yuxiao" w:date="2023-04-28T11:20:00Z"/>
              <w:rFonts w:asciiTheme="minorHAnsi" w:hAnsiTheme="minorHAnsi" w:cstheme="minorBidi"/>
              <w:noProof/>
              <w:sz w:val="22"/>
              <w:szCs w:val="22"/>
            </w:rPr>
          </w:pPr>
          <w:del w:id="1567" w:author="Lyu Yuxiao" w:date="2023-04-28T11:20:00Z">
            <w:r w:rsidRPr="005E28B0" w:rsidDel="005E28B0">
              <w:rPr>
                <w:rPrChange w:id="1568" w:author="Lyu Yuxiao" w:date="2023-04-28T11:20:00Z">
                  <w:rPr>
                    <w:rStyle w:val="a3"/>
                    <w:noProof/>
                  </w:rPr>
                </w:rPrChange>
              </w:rPr>
              <w:delText>6.6 Inclusion type</w:delText>
            </w:r>
            <w:r w:rsidDel="005E28B0">
              <w:rPr>
                <w:noProof/>
                <w:webHidden/>
              </w:rPr>
              <w:tab/>
            </w:r>
            <w:r w:rsidR="00C74533" w:rsidDel="005E28B0">
              <w:rPr>
                <w:noProof/>
                <w:webHidden/>
              </w:rPr>
              <w:delText>73</w:delText>
            </w:r>
          </w:del>
        </w:p>
        <w:p w14:paraId="05DCF0B0" w14:textId="40661383" w:rsidR="00CA6000" w:rsidDel="005E28B0" w:rsidRDefault="00CA6000" w:rsidP="00C74533">
          <w:pPr>
            <w:pStyle w:val="TOC2"/>
            <w:rPr>
              <w:del w:id="1569" w:author="Lyu Yuxiao" w:date="2023-04-28T11:20:00Z"/>
              <w:rFonts w:asciiTheme="minorHAnsi" w:hAnsiTheme="minorHAnsi" w:cstheme="minorBidi"/>
              <w:noProof/>
              <w:sz w:val="22"/>
              <w:szCs w:val="22"/>
            </w:rPr>
          </w:pPr>
          <w:del w:id="1570" w:author="Lyu Yuxiao" w:date="2023-04-28T11:20:00Z">
            <w:r w:rsidRPr="005E28B0" w:rsidDel="005E28B0">
              <w:rPr>
                <w:rPrChange w:id="1571" w:author="Lyu Yuxiao" w:date="2023-04-28T11:20:00Z">
                  <w:rPr>
                    <w:rStyle w:val="a3"/>
                    <w:noProof/>
                  </w:rPr>
                </w:rPrChange>
              </w:rPr>
              <w:delText>6.7 Permission type</w:delText>
            </w:r>
            <w:r w:rsidDel="005E28B0">
              <w:rPr>
                <w:noProof/>
                <w:webHidden/>
              </w:rPr>
              <w:tab/>
            </w:r>
            <w:r w:rsidR="00C74533" w:rsidDel="005E28B0">
              <w:rPr>
                <w:noProof/>
                <w:webHidden/>
              </w:rPr>
              <w:delText>73</w:delText>
            </w:r>
          </w:del>
        </w:p>
        <w:p w14:paraId="080A4225" w14:textId="2E31C179" w:rsidR="00CA6000" w:rsidDel="005E28B0" w:rsidRDefault="00CA6000" w:rsidP="00C74533">
          <w:pPr>
            <w:pStyle w:val="TOC2"/>
            <w:rPr>
              <w:del w:id="1572" w:author="Lyu Yuxiao" w:date="2023-04-28T11:20:00Z"/>
              <w:rFonts w:asciiTheme="minorHAnsi" w:hAnsiTheme="minorHAnsi" w:cstheme="minorBidi"/>
              <w:noProof/>
              <w:sz w:val="22"/>
              <w:szCs w:val="22"/>
            </w:rPr>
          </w:pPr>
          <w:del w:id="1573" w:author="Lyu Yuxiao" w:date="2023-04-28T11:20:00Z">
            <w:r w:rsidRPr="005E28B0" w:rsidDel="005E28B0">
              <w:rPr>
                <w:rPrChange w:id="1574" w:author="Lyu Yuxiao" w:date="2023-04-28T11:20:00Z">
                  <w:rPr>
                    <w:rStyle w:val="a3"/>
                    <w:noProof/>
                  </w:rPr>
                </w:rPrChange>
              </w:rPr>
              <w:delText>6.8 Related organisation</w:delText>
            </w:r>
            <w:r w:rsidDel="005E28B0">
              <w:rPr>
                <w:noProof/>
                <w:webHidden/>
              </w:rPr>
              <w:tab/>
            </w:r>
            <w:r w:rsidR="00C74533" w:rsidDel="005E28B0">
              <w:rPr>
                <w:noProof/>
                <w:webHidden/>
              </w:rPr>
              <w:delText>73</w:delText>
            </w:r>
          </w:del>
        </w:p>
        <w:p w14:paraId="0C982D62" w14:textId="4A312C89" w:rsidR="00CA6000" w:rsidDel="005E28B0" w:rsidRDefault="00CA6000" w:rsidP="00C74533">
          <w:pPr>
            <w:pStyle w:val="TOC2"/>
            <w:rPr>
              <w:del w:id="1575" w:author="Lyu Yuxiao" w:date="2023-04-28T11:20:00Z"/>
              <w:rFonts w:asciiTheme="minorHAnsi" w:hAnsiTheme="minorHAnsi" w:cstheme="minorBidi"/>
              <w:noProof/>
              <w:sz w:val="22"/>
              <w:szCs w:val="22"/>
            </w:rPr>
          </w:pPr>
          <w:del w:id="1576" w:author="Lyu Yuxiao" w:date="2023-04-28T11:20:00Z">
            <w:r w:rsidRPr="005E28B0" w:rsidDel="005E28B0">
              <w:rPr>
                <w:rPrChange w:id="1577" w:author="Lyu Yuxiao" w:date="2023-04-28T11:20:00Z">
                  <w:rPr>
                    <w:rStyle w:val="a3"/>
                    <w:noProof/>
                  </w:rPr>
                </w:rPrChange>
              </w:rPr>
              <w:delText>6.9 Reporting authority</w:delText>
            </w:r>
            <w:r w:rsidDel="005E28B0">
              <w:rPr>
                <w:noProof/>
                <w:webHidden/>
              </w:rPr>
              <w:tab/>
            </w:r>
            <w:r w:rsidR="00C74533" w:rsidDel="005E28B0">
              <w:rPr>
                <w:noProof/>
                <w:webHidden/>
              </w:rPr>
              <w:delText>74</w:delText>
            </w:r>
          </w:del>
        </w:p>
        <w:p w14:paraId="4511B4F6" w14:textId="6B317CCA" w:rsidR="00CA6000" w:rsidDel="005E28B0" w:rsidRDefault="00CA6000" w:rsidP="00C74533">
          <w:pPr>
            <w:pStyle w:val="TOC2"/>
            <w:rPr>
              <w:del w:id="1578" w:author="Lyu Yuxiao" w:date="2023-04-28T11:20:00Z"/>
              <w:rFonts w:asciiTheme="minorHAnsi" w:hAnsiTheme="minorHAnsi" w:cstheme="minorBidi"/>
              <w:noProof/>
              <w:sz w:val="22"/>
              <w:szCs w:val="22"/>
            </w:rPr>
          </w:pPr>
          <w:del w:id="1579" w:author="Lyu Yuxiao" w:date="2023-04-28T11:20:00Z">
            <w:r w:rsidRPr="005E28B0" w:rsidDel="005E28B0">
              <w:rPr>
                <w:rPrChange w:id="1580" w:author="Lyu Yuxiao" w:date="2023-04-28T11:20:00Z">
                  <w:rPr>
                    <w:rStyle w:val="a3"/>
                    <w:noProof/>
                  </w:rPr>
                </w:rPrChange>
              </w:rPr>
              <w:delText>6.10 Reporting requirement</w:delText>
            </w:r>
            <w:r w:rsidDel="005E28B0">
              <w:rPr>
                <w:noProof/>
                <w:webHidden/>
              </w:rPr>
              <w:tab/>
            </w:r>
            <w:r w:rsidR="00C74533" w:rsidDel="005E28B0">
              <w:rPr>
                <w:noProof/>
                <w:webHidden/>
              </w:rPr>
              <w:delText>74</w:delText>
            </w:r>
          </w:del>
        </w:p>
        <w:p w14:paraId="53580939" w14:textId="3A6F0AB0" w:rsidR="00CA6000" w:rsidDel="005E28B0" w:rsidRDefault="00CA6000" w:rsidP="00C74533">
          <w:pPr>
            <w:pStyle w:val="TOC2"/>
            <w:rPr>
              <w:del w:id="1581" w:author="Lyu Yuxiao" w:date="2023-04-28T11:20:00Z"/>
              <w:rFonts w:asciiTheme="minorHAnsi" w:hAnsiTheme="minorHAnsi" w:cstheme="minorBidi"/>
              <w:noProof/>
              <w:sz w:val="22"/>
              <w:szCs w:val="22"/>
            </w:rPr>
          </w:pPr>
          <w:del w:id="1582" w:author="Lyu Yuxiao" w:date="2023-04-28T11:20:00Z">
            <w:r w:rsidRPr="005E28B0" w:rsidDel="005E28B0">
              <w:rPr>
                <w:rPrChange w:id="1583" w:author="Lyu Yuxiao" w:date="2023-04-28T11:20:00Z">
                  <w:rPr>
                    <w:rStyle w:val="a3"/>
                    <w:noProof/>
                  </w:rPr>
                </w:rPrChange>
              </w:rPr>
              <w:delText>6.11 Service contact</w:delText>
            </w:r>
            <w:r w:rsidDel="005E28B0">
              <w:rPr>
                <w:noProof/>
                <w:webHidden/>
              </w:rPr>
              <w:tab/>
            </w:r>
            <w:r w:rsidR="00C74533" w:rsidDel="005E28B0">
              <w:rPr>
                <w:noProof/>
                <w:webHidden/>
              </w:rPr>
              <w:delText>74</w:delText>
            </w:r>
          </w:del>
        </w:p>
        <w:p w14:paraId="7366B0F6" w14:textId="70E45082" w:rsidR="00CA6000" w:rsidDel="005E28B0" w:rsidRDefault="00CA6000" w:rsidP="00C74533">
          <w:pPr>
            <w:pStyle w:val="TOC2"/>
            <w:rPr>
              <w:del w:id="1584" w:author="Lyu Yuxiao" w:date="2023-04-28T11:20:00Z"/>
              <w:rFonts w:asciiTheme="minorHAnsi" w:hAnsiTheme="minorHAnsi" w:cstheme="minorBidi"/>
              <w:noProof/>
              <w:sz w:val="22"/>
              <w:szCs w:val="22"/>
            </w:rPr>
          </w:pPr>
          <w:del w:id="1585" w:author="Lyu Yuxiao" w:date="2023-04-28T11:20:00Z">
            <w:r w:rsidRPr="005E28B0" w:rsidDel="005E28B0">
              <w:rPr>
                <w:rPrChange w:id="1586" w:author="Lyu Yuxiao" w:date="2023-04-28T11:20:00Z">
                  <w:rPr>
                    <w:rStyle w:val="a3"/>
                    <w:noProof/>
                  </w:rPr>
                </w:rPrChange>
              </w:rPr>
              <w:delText>6.12 Service control</w:delText>
            </w:r>
            <w:r w:rsidDel="005E28B0">
              <w:rPr>
                <w:noProof/>
                <w:webHidden/>
              </w:rPr>
              <w:tab/>
            </w:r>
            <w:r w:rsidR="00C74533" w:rsidDel="005E28B0">
              <w:rPr>
                <w:noProof/>
                <w:webHidden/>
              </w:rPr>
              <w:delText>74</w:delText>
            </w:r>
          </w:del>
        </w:p>
        <w:p w14:paraId="459FC4BA" w14:textId="0A0CB6E0" w:rsidR="00CA6000" w:rsidDel="005E28B0" w:rsidRDefault="00CA6000" w:rsidP="00C74533">
          <w:pPr>
            <w:pStyle w:val="TOC2"/>
            <w:rPr>
              <w:del w:id="1587" w:author="Lyu Yuxiao" w:date="2023-04-28T11:20:00Z"/>
              <w:rFonts w:asciiTheme="minorHAnsi" w:hAnsiTheme="minorHAnsi" w:cstheme="minorBidi"/>
              <w:noProof/>
              <w:sz w:val="22"/>
              <w:szCs w:val="22"/>
            </w:rPr>
          </w:pPr>
          <w:del w:id="1588" w:author="Lyu Yuxiao" w:date="2023-04-28T11:20:00Z">
            <w:r w:rsidRPr="005E28B0" w:rsidDel="005E28B0">
              <w:rPr>
                <w:rPrChange w:id="1589" w:author="Lyu Yuxiao" w:date="2023-04-28T11:20:00Z">
                  <w:rPr>
                    <w:rStyle w:val="a3"/>
                    <w:noProof/>
                  </w:rPr>
                </w:rPrChange>
              </w:rPr>
              <w:delText>6.13 Spatial Association</w:delText>
            </w:r>
            <w:r w:rsidDel="005E28B0">
              <w:rPr>
                <w:noProof/>
                <w:webHidden/>
              </w:rPr>
              <w:tab/>
            </w:r>
            <w:r w:rsidR="00C74533" w:rsidDel="005E28B0">
              <w:rPr>
                <w:noProof/>
                <w:webHidden/>
              </w:rPr>
              <w:delText>74</w:delText>
            </w:r>
          </w:del>
        </w:p>
        <w:p w14:paraId="1D4AFB0C" w14:textId="67E43FEF" w:rsidR="00CA6000" w:rsidDel="005E28B0" w:rsidRDefault="00CA6000" w:rsidP="00C74533">
          <w:pPr>
            <w:pStyle w:val="TOC2"/>
            <w:rPr>
              <w:del w:id="1590" w:author="Lyu Yuxiao" w:date="2023-04-28T11:20:00Z"/>
              <w:rFonts w:asciiTheme="minorHAnsi" w:hAnsiTheme="minorHAnsi" w:cstheme="minorBidi"/>
              <w:noProof/>
              <w:sz w:val="22"/>
              <w:szCs w:val="22"/>
            </w:rPr>
          </w:pPr>
          <w:del w:id="1591" w:author="Lyu Yuxiao" w:date="2023-04-28T11:20:00Z">
            <w:r w:rsidRPr="005E28B0" w:rsidDel="005E28B0">
              <w:rPr>
                <w:rPrChange w:id="1592" w:author="Lyu Yuxiao" w:date="2023-04-28T11:20:00Z">
                  <w:rPr>
                    <w:rStyle w:val="a3"/>
                    <w:noProof/>
                  </w:rPr>
                </w:rPrChange>
              </w:rPr>
              <w:delText>6.14 Location hours</w:delText>
            </w:r>
            <w:r w:rsidDel="005E28B0">
              <w:rPr>
                <w:noProof/>
                <w:webHidden/>
              </w:rPr>
              <w:tab/>
            </w:r>
            <w:r w:rsidR="00C74533" w:rsidDel="005E28B0">
              <w:rPr>
                <w:noProof/>
                <w:webHidden/>
              </w:rPr>
              <w:delText>75</w:delText>
            </w:r>
          </w:del>
        </w:p>
        <w:p w14:paraId="608DCF47" w14:textId="127C1CCC" w:rsidR="00CA6000" w:rsidDel="005E28B0" w:rsidRDefault="00CA6000" w:rsidP="00C74533">
          <w:pPr>
            <w:pStyle w:val="TOC2"/>
            <w:rPr>
              <w:del w:id="1593" w:author="Lyu Yuxiao" w:date="2023-04-28T11:20:00Z"/>
              <w:rFonts w:asciiTheme="minorHAnsi" w:hAnsiTheme="minorHAnsi" w:cstheme="minorBidi"/>
              <w:noProof/>
              <w:sz w:val="22"/>
              <w:szCs w:val="22"/>
            </w:rPr>
          </w:pPr>
          <w:del w:id="1594" w:author="Lyu Yuxiao" w:date="2023-04-28T11:20:00Z">
            <w:r w:rsidRPr="005E28B0" w:rsidDel="005E28B0">
              <w:rPr>
                <w:rPrChange w:id="1595" w:author="Lyu Yuxiao" w:date="2023-04-28T11:20:00Z">
                  <w:rPr>
                    <w:rStyle w:val="a3"/>
                    <w:noProof/>
                  </w:rPr>
                </w:rPrChange>
              </w:rPr>
              <w:delText>6.15 Traffic service report</w:delText>
            </w:r>
            <w:r w:rsidDel="005E28B0">
              <w:rPr>
                <w:noProof/>
                <w:webHidden/>
              </w:rPr>
              <w:tab/>
            </w:r>
            <w:r w:rsidR="00C74533" w:rsidDel="005E28B0">
              <w:rPr>
                <w:noProof/>
                <w:webHidden/>
              </w:rPr>
              <w:delText>75</w:delText>
            </w:r>
          </w:del>
        </w:p>
        <w:p w14:paraId="3B55C16B" w14:textId="30FA87C6" w:rsidR="00CA6000" w:rsidDel="005E28B0" w:rsidRDefault="00CA6000" w:rsidP="00C74533">
          <w:pPr>
            <w:pStyle w:val="TOC1"/>
            <w:rPr>
              <w:del w:id="1596" w:author="Lyu Yuxiao" w:date="2023-04-28T11:20:00Z"/>
              <w:rFonts w:asciiTheme="minorHAnsi" w:hAnsiTheme="minorHAnsi" w:cstheme="minorBidi"/>
              <w:noProof/>
              <w:sz w:val="22"/>
              <w:szCs w:val="22"/>
            </w:rPr>
          </w:pPr>
          <w:del w:id="1597" w:author="Lyu Yuxiao" w:date="2023-04-28T11:20:00Z">
            <w:r w:rsidRPr="005E28B0" w:rsidDel="005E28B0">
              <w:rPr>
                <w:rPrChange w:id="1598" w:author="Lyu Yuxiao" w:date="2023-04-28T11:20:00Z">
                  <w:rPr>
                    <w:rStyle w:val="a3"/>
                    <w:noProof/>
                  </w:rPr>
                </w:rPrChange>
              </w:rPr>
              <w:delText>7 Feature Associations</w:delText>
            </w:r>
            <w:r w:rsidDel="005E28B0">
              <w:rPr>
                <w:noProof/>
                <w:webHidden/>
              </w:rPr>
              <w:tab/>
            </w:r>
            <w:r w:rsidR="00C74533" w:rsidDel="005E28B0">
              <w:rPr>
                <w:noProof/>
                <w:webHidden/>
              </w:rPr>
              <w:delText>76</w:delText>
            </w:r>
          </w:del>
        </w:p>
        <w:p w14:paraId="63E9EB8D" w14:textId="07834BF1" w:rsidR="00CA6000" w:rsidDel="005E28B0" w:rsidRDefault="00CA6000" w:rsidP="00C74533">
          <w:pPr>
            <w:pStyle w:val="TOC2"/>
            <w:rPr>
              <w:del w:id="1599" w:author="Lyu Yuxiao" w:date="2023-04-28T11:20:00Z"/>
              <w:rFonts w:asciiTheme="minorHAnsi" w:hAnsiTheme="minorHAnsi" w:cstheme="minorBidi"/>
              <w:noProof/>
              <w:sz w:val="22"/>
              <w:szCs w:val="22"/>
            </w:rPr>
          </w:pPr>
          <w:del w:id="1600" w:author="Lyu Yuxiao" w:date="2023-04-28T11:20:00Z">
            <w:r w:rsidRPr="005E28B0" w:rsidDel="005E28B0">
              <w:rPr>
                <w:rPrChange w:id="1601" w:author="Lyu Yuxiao" w:date="2023-04-28T11:20:00Z">
                  <w:rPr>
                    <w:rStyle w:val="a3"/>
                    <w:noProof/>
                  </w:rPr>
                </w:rPrChange>
              </w:rPr>
              <w:delText>7.1 Service provision area</w:delText>
            </w:r>
            <w:r w:rsidDel="005E28B0">
              <w:rPr>
                <w:noProof/>
                <w:webHidden/>
              </w:rPr>
              <w:tab/>
            </w:r>
            <w:r w:rsidR="00C74533" w:rsidDel="005E28B0">
              <w:rPr>
                <w:noProof/>
                <w:webHidden/>
              </w:rPr>
              <w:delText>76</w:delText>
            </w:r>
          </w:del>
        </w:p>
        <w:p w14:paraId="1FFE7D94" w14:textId="73C1B4C9" w:rsidR="00CA6000" w:rsidDel="005E28B0" w:rsidRDefault="00CA6000" w:rsidP="00C74533">
          <w:pPr>
            <w:pStyle w:val="TOC2"/>
            <w:rPr>
              <w:del w:id="1602" w:author="Lyu Yuxiao" w:date="2023-04-28T11:20:00Z"/>
              <w:rFonts w:asciiTheme="minorHAnsi" w:hAnsiTheme="minorHAnsi" w:cstheme="minorBidi"/>
              <w:noProof/>
              <w:sz w:val="22"/>
              <w:szCs w:val="22"/>
            </w:rPr>
          </w:pPr>
          <w:del w:id="1603" w:author="Lyu Yuxiao" w:date="2023-04-28T11:20:00Z">
            <w:r w:rsidRPr="005E28B0" w:rsidDel="005E28B0">
              <w:rPr>
                <w:rPrChange w:id="1604" w:author="Lyu Yuxiao" w:date="2023-04-28T11:20:00Z">
                  <w:rPr>
                    <w:rStyle w:val="a3"/>
                    <w:noProof/>
                  </w:rPr>
                </w:rPrChange>
              </w:rPr>
              <w:delText>7.2 Pilotage district association</w:delText>
            </w:r>
            <w:r w:rsidDel="005E28B0">
              <w:rPr>
                <w:noProof/>
                <w:webHidden/>
              </w:rPr>
              <w:tab/>
            </w:r>
            <w:r w:rsidR="00C74533" w:rsidDel="005E28B0">
              <w:rPr>
                <w:noProof/>
                <w:webHidden/>
              </w:rPr>
              <w:delText>76</w:delText>
            </w:r>
          </w:del>
        </w:p>
        <w:p w14:paraId="01246C30" w14:textId="7B99B4C3" w:rsidR="00CA6000" w:rsidDel="005E28B0" w:rsidRDefault="00CA6000" w:rsidP="00C74533">
          <w:pPr>
            <w:pStyle w:val="TOC2"/>
            <w:rPr>
              <w:del w:id="1605" w:author="Lyu Yuxiao" w:date="2023-04-28T11:20:00Z"/>
              <w:rFonts w:asciiTheme="minorHAnsi" w:hAnsiTheme="minorHAnsi" w:cstheme="minorBidi"/>
              <w:noProof/>
              <w:sz w:val="22"/>
              <w:szCs w:val="22"/>
            </w:rPr>
          </w:pPr>
          <w:del w:id="1606" w:author="Lyu Yuxiao" w:date="2023-04-28T11:20:00Z">
            <w:r w:rsidRPr="005E28B0" w:rsidDel="005E28B0">
              <w:rPr>
                <w:rPrChange w:id="1607" w:author="Lyu Yuxiao" w:date="2023-04-28T11:20:00Z">
                  <w:rPr>
                    <w:rStyle w:val="a3"/>
                    <w:noProof/>
                  </w:rPr>
                </w:rPrChange>
              </w:rPr>
              <w:delText>7.3 Text association</w:delText>
            </w:r>
            <w:r w:rsidDel="005E28B0">
              <w:rPr>
                <w:noProof/>
                <w:webHidden/>
              </w:rPr>
              <w:tab/>
            </w:r>
            <w:r w:rsidR="00C74533" w:rsidDel="005E28B0">
              <w:rPr>
                <w:noProof/>
                <w:webHidden/>
              </w:rPr>
              <w:delText>76</w:delText>
            </w:r>
          </w:del>
        </w:p>
        <w:p w14:paraId="6D57239C" w14:textId="71FC5F84" w:rsidR="00CA6000" w:rsidDel="005E28B0" w:rsidRDefault="00CA6000" w:rsidP="00C74533">
          <w:pPr>
            <w:pStyle w:val="TOC2"/>
            <w:rPr>
              <w:del w:id="1608" w:author="Lyu Yuxiao" w:date="2023-04-28T11:20:00Z"/>
              <w:rFonts w:asciiTheme="minorHAnsi" w:hAnsiTheme="minorHAnsi" w:cstheme="minorBidi"/>
              <w:noProof/>
              <w:sz w:val="22"/>
              <w:szCs w:val="22"/>
            </w:rPr>
          </w:pPr>
          <w:del w:id="1609" w:author="Lyu Yuxiao" w:date="2023-04-28T11:20:00Z">
            <w:r w:rsidRPr="005E28B0" w:rsidDel="005E28B0">
              <w:rPr>
                <w:rPrChange w:id="1610" w:author="Lyu Yuxiao" w:date="2023-04-28T11:20:00Z">
                  <w:rPr>
                    <w:rStyle w:val="a3"/>
                    <w:noProof/>
                  </w:rPr>
                </w:rPrChange>
              </w:rPr>
              <w:delText>7.4 Traffic control service aggregation</w:delText>
            </w:r>
            <w:r w:rsidDel="005E28B0">
              <w:rPr>
                <w:noProof/>
                <w:webHidden/>
              </w:rPr>
              <w:tab/>
            </w:r>
            <w:r w:rsidR="00C74533" w:rsidDel="005E28B0">
              <w:rPr>
                <w:noProof/>
                <w:webHidden/>
              </w:rPr>
              <w:delText>76</w:delText>
            </w:r>
          </w:del>
        </w:p>
        <w:p w14:paraId="42FDFE06" w14:textId="77D1D3CC" w:rsidR="00CA6000" w:rsidDel="005E28B0" w:rsidRDefault="00CA6000" w:rsidP="00C74533">
          <w:pPr>
            <w:pStyle w:val="TOC1"/>
            <w:rPr>
              <w:del w:id="1611" w:author="Lyu Yuxiao" w:date="2023-04-28T11:20:00Z"/>
              <w:rFonts w:asciiTheme="minorHAnsi" w:hAnsiTheme="minorHAnsi" w:cstheme="minorBidi"/>
              <w:noProof/>
              <w:sz w:val="22"/>
              <w:szCs w:val="22"/>
            </w:rPr>
          </w:pPr>
          <w:del w:id="1612" w:author="Lyu Yuxiao" w:date="2023-04-28T11:20:00Z">
            <w:r w:rsidRPr="005E28B0" w:rsidDel="005E28B0">
              <w:rPr>
                <w:rPrChange w:id="1613" w:author="Lyu Yuxiao" w:date="2023-04-28T11:20:00Z">
                  <w:rPr>
                    <w:rStyle w:val="a3"/>
                    <w:noProof/>
                  </w:rPr>
                </w:rPrChange>
              </w:rPr>
              <w:delText>8 Information Types</w:delText>
            </w:r>
            <w:r w:rsidDel="005E28B0">
              <w:rPr>
                <w:noProof/>
                <w:webHidden/>
              </w:rPr>
              <w:tab/>
            </w:r>
            <w:r w:rsidR="00C74533" w:rsidDel="005E28B0">
              <w:rPr>
                <w:noProof/>
                <w:webHidden/>
              </w:rPr>
              <w:delText>77</w:delText>
            </w:r>
          </w:del>
        </w:p>
        <w:p w14:paraId="25071635" w14:textId="46A43637" w:rsidR="00CA6000" w:rsidDel="005E28B0" w:rsidRDefault="00CA6000" w:rsidP="00C74533">
          <w:pPr>
            <w:pStyle w:val="TOC2"/>
            <w:rPr>
              <w:del w:id="1614" w:author="Lyu Yuxiao" w:date="2023-04-28T11:20:00Z"/>
              <w:rFonts w:asciiTheme="minorHAnsi" w:hAnsiTheme="minorHAnsi" w:cstheme="minorBidi"/>
              <w:noProof/>
              <w:sz w:val="22"/>
              <w:szCs w:val="22"/>
            </w:rPr>
          </w:pPr>
          <w:del w:id="1615" w:author="Lyu Yuxiao" w:date="2023-04-28T11:20:00Z">
            <w:r w:rsidRPr="005E28B0" w:rsidDel="005E28B0">
              <w:rPr>
                <w:rPrChange w:id="1616" w:author="Lyu Yuxiao" w:date="2023-04-28T11:20:00Z">
                  <w:rPr>
                    <w:rStyle w:val="a3"/>
                    <w:noProof/>
                  </w:rPr>
                </w:rPrChange>
              </w:rPr>
              <w:delText>8.1 Information Type</w:delText>
            </w:r>
            <w:r w:rsidDel="005E28B0">
              <w:rPr>
                <w:noProof/>
                <w:webHidden/>
              </w:rPr>
              <w:tab/>
            </w:r>
            <w:r w:rsidR="00C74533" w:rsidDel="005E28B0">
              <w:rPr>
                <w:noProof/>
                <w:webHidden/>
              </w:rPr>
              <w:delText>77</w:delText>
            </w:r>
          </w:del>
        </w:p>
        <w:p w14:paraId="1BEBA38E" w14:textId="1D99993E" w:rsidR="00CA6000" w:rsidDel="005E28B0" w:rsidRDefault="00CA6000" w:rsidP="00C74533">
          <w:pPr>
            <w:pStyle w:val="TOC2"/>
            <w:rPr>
              <w:del w:id="1617" w:author="Lyu Yuxiao" w:date="2023-04-28T11:20:00Z"/>
              <w:rFonts w:asciiTheme="minorHAnsi" w:hAnsiTheme="minorHAnsi" w:cstheme="minorBidi"/>
              <w:noProof/>
              <w:sz w:val="22"/>
              <w:szCs w:val="22"/>
            </w:rPr>
          </w:pPr>
          <w:del w:id="1618" w:author="Lyu Yuxiao" w:date="2023-04-28T11:20:00Z">
            <w:r w:rsidRPr="005E28B0" w:rsidDel="005E28B0">
              <w:rPr>
                <w:rPrChange w:id="1619" w:author="Lyu Yuxiao" w:date="2023-04-28T11:20:00Z">
                  <w:rPr>
                    <w:rStyle w:val="a3"/>
                    <w:noProof/>
                  </w:rPr>
                </w:rPrChange>
              </w:rPr>
              <w:delText>8.2 AbstractRxN</w:delText>
            </w:r>
            <w:r w:rsidDel="005E28B0">
              <w:rPr>
                <w:noProof/>
                <w:webHidden/>
              </w:rPr>
              <w:tab/>
            </w:r>
            <w:r w:rsidR="00C74533" w:rsidDel="005E28B0">
              <w:rPr>
                <w:noProof/>
                <w:webHidden/>
              </w:rPr>
              <w:delText>77</w:delText>
            </w:r>
          </w:del>
        </w:p>
        <w:p w14:paraId="39EE502F" w14:textId="68690736" w:rsidR="00CA6000" w:rsidDel="005E28B0" w:rsidRDefault="00CA6000" w:rsidP="00C74533">
          <w:pPr>
            <w:pStyle w:val="TOC2"/>
            <w:rPr>
              <w:del w:id="1620" w:author="Lyu Yuxiao" w:date="2023-04-28T11:20:00Z"/>
              <w:rFonts w:asciiTheme="minorHAnsi" w:hAnsiTheme="minorHAnsi" w:cstheme="minorBidi"/>
              <w:noProof/>
              <w:sz w:val="22"/>
              <w:szCs w:val="22"/>
            </w:rPr>
          </w:pPr>
          <w:del w:id="1621" w:author="Lyu Yuxiao" w:date="2023-04-28T11:20:00Z">
            <w:r w:rsidRPr="005E28B0" w:rsidDel="005E28B0">
              <w:rPr>
                <w:rPrChange w:id="1622" w:author="Lyu Yuxiao" w:date="2023-04-28T11:20:00Z">
                  <w:rPr>
                    <w:rStyle w:val="a3"/>
                    <w:noProof/>
                  </w:rPr>
                </w:rPrChange>
              </w:rPr>
              <w:delText>8.3 Applicability</w:delText>
            </w:r>
            <w:r w:rsidDel="005E28B0">
              <w:rPr>
                <w:noProof/>
                <w:webHidden/>
              </w:rPr>
              <w:tab/>
            </w:r>
            <w:r w:rsidR="00C74533" w:rsidDel="005E28B0">
              <w:rPr>
                <w:noProof/>
                <w:webHidden/>
              </w:rPr>
              <w:delText>78</w:delText>
            </w:r>
          </w:del>
        </w:p>
        <w:p w14:paraId="0686ED80" w14:textId="24C9BBB4" w:rsidR="00CA6000" w:rsidDel="005E28B0" w:rsidRDefault="00CA6000" w:rsidP="00C74533">
          <w:pPr>
            <w:pStyle w:val="TOC2"/>
            <w:rPr>
              <w:del w:id="1623" w:author="Lyu Yuxiao" w:date="2023-04-28T11:20:00Z"/>
              <w:rFonts w:asciiTheme="minorHAnsi" w:hAnsiTheme="minorHAnsi" w:cstheme="minorBidi"/>
              <w:noProof/>
              <w:sz w:val="22"/>
              <w:szCs w:val="22"/>
            </w:rPr>
          </w:pPr>
          <w:del w:id="1624" w:author="Lyu Yuxiao" w:date="2023-04-28T11:20:00Z">
            <w:r w:rsidRPr="005E28B0" w:rsidDel="005E28B0">
              <w:rPr>
                <w:rPrChange w:id="1625" w:author="Lyu Yuxiao" w:date="2023-04-28T11:20:00Z">
                  <w:rPr>
                    <w:rStyle w:val="a3"/>
                    <w:noProof/>
                  </w:rPr>
                </w:rPrChange>
              </w:rPr>
              <w:delText>8.4 Authority</w:delText>
            </w:r>
            <w:r w:rsidDel="005E28B0">
              <w:rPr>
                <w:noProof/>
                <w:webHidden/>
              </w:rPr>
              <w:tab/>
            </w:r>
            <w:r w:rsidR="00C74533" w:rsidDel="005E28B0">
              <w:rPr>
                <w:noProof/>
                <w:webHidden/>
              </w:rPr>
              <w:delText>79</w:delText>
            </w:r>
          </w:del>
        </w:p>
        <w:p w14:paraId="0151F37D" w14:textId="0F06FCB9" w:rsidR="00CA6000" w:rsidDel="005E28B0" w:rsidRDefault="00CA6000" w:rsidP="00C74533">
          <w:pPr>
            <w:pStyle w:val="TOC2"/>
            <w:rPr>
              <w:del w:id="1626" w:author="Lyu Yuxiao" w:date="2023-04-28T11:20:00Z"/>
              <w:rFonts w:asciiTheme="minorHAnsi" w:hAnsiTheme="minorHAnsi" w:cstheme="minorBidi"/>
              <w:noProof/>
              <w:sz w:val="22"/>
              <w:szCs w:val="22"/>
            </w:rPr>
          </w:pPr>
          <w:del w:id="1627" w:author="Lyu Yuxiao" w:date="2023-04-28T11:20:00Z">
            <w:r w:rsidRPr="005E28B0" w:rsidDel="005E28B0">
              <w:rPr>
                <w:rPrChange w:id="1628" w:author="Lyu Yuxiao" w:date="2023-04-28T11:20:00Z">
                  <w:rPr>
                    <w:rStyle w:val="a3"/>
                    <w:noProof/>
                  </w:rPr>
                </w:rPrChange>
              </w:rPr>
              <w:delText>8.5 Contact details</w:delText>
            </w:r>
            <w:r w:rsidDel="005E28B0">
              <w:rPr>
                <w:noProof/>
                <w:webHidden/>
              </w:rPr>
              <w:tab/>
            </w:r>
            <w:r w:rsidR="00C74533" w:rsidDel="005E28B0">
              <w:rPr>
                <w:noProof/>
                <w:webHidden/>
              </w:rPr>
              <w:delText>80</w:delText>
            </w:r>
          </w:del>
        </w:p>
        <w:p w14:paraId="3FF6A76D" w14:textId="6B0D942D" w:rsidR="00CA6000" w:rsidDel="005E28B0" w:rsidRDefault="00CA6000" w:rsidP="00C74533">
          <w:pPr>
            <w:pStyle w:val="TOC2"/>
            <w:rPr>
              <w:del w:id="1629" w:author="Lyu Yuxiao" w:date="2023-04-28T11:20:00Z"/>
              <w:rFonts w:asciiTheme="minorHAnsi" w:hAnsiTheme="minorHAnsi" w:cstheme="minorBidi"/>
              <w:noProof/>
              <w:sz w:val="22"/>
              <w:szCs w:val="22"/>
            </w:rPr>
          </w:pPr>
          <w:del w:id="1630" w:author="Lyu Yuxiao" w:date="2023-04-28T11:20:00Z">
            <w:r w:rsidRPr="005E28B0" w:rsidDel="005E28B0">
              <w:rPr>
                <w:rPrChange w:id="1631" w:author="Lyu Yuxiao" w:date="2023-04-28T11:20:00Z">
                  <w:rPr>
                    <w:rStyle w:val="a3"/>
                    <w:noProof/>
                  </w:rPr>
                </w:rPrChange>
              </w:rPr>
              <w:delText>8.6 Nautical information</w:delText>
            </w:r>
            <w:r w:rsidDel="005E28B0">
              <w:rPr>
                <w:noProof/>
                <w:webHidden/>
              </w:rPr>
              <w:tab/>
            </w:r>
            <w:r w:rsidR="00C74533" w:rsidDel="005E28B0">
              <w:rPr>
                <w:noProof/>
                <w:webHidden/>
              </w:rPr>
              <w:delText>81</w:delText>
            </w:r>
          </w:del>
        </w:p>
        <w:p w14:paraId="7481D018" w14:textId="2C5E84FF" w:rsidR="00CA6000" w:rsidDel="005E28B0" w:rsidRDefault="00CA6000" w:rsidP="00C74533">
          <w:pPr>
            <w:pStyle w:val="TOC2"/>
            <w:rPr>
              <w:del w:id="1632" w:author="Lyu Yuxiao" w:date="2023-04-28T11:20:00Z"/>
              <w:rFonts w:asciiTheme="minorHAnsi" w:hAnsiTheme="minorHAnsi" w:cstheme="minorBidi"/>
              <w:noProof/>
              <w:sz w:val="22"/>
              <w:szCs w:val="22"/>
            </w:rPr>
          </w:pPr>
          <w:del w:id="1633" w:author="Lyu Yuxiao" w:date="2023-04-28T11:20:00Z">
            <w:r w:rsidRPr="005E28B0" w:rsidDel="005E28B0">
              <w:rPr>
                <w:rPrChange w:id="1634" w:author="Lyu Yuxiao" w:date="2023-04-28T11:20:00Z">
                  <w:rPr>
                    <w:rStyle w:val="a3"/>
                    <w:noProof/>
                  </w:rPr>
                </w:rPrChange>
              </w:rPr>
              <w:delText>8.7 Non-standard working day</w:delText>
            </w:r>
            <w:r w:rsidDel="005E28B0">
              <w:rPr>
                <w:noProof/>
                <w:webHidden/>
              </w:rPr>
              <w:tab/>
            </w:r>
            <w:r w:rsidR="00C74533" w:rsidDel="005E28B0">
              <w:rPr>
                <w:noProof/>
                <w:webHidden/>
              </w:rPr>
              <w:delText>81</w:delText>
            </w:r>
          </w:del>
        </w:p>
        <w:p w14:paraId="331929AC" w14:textId="1319AF93" w:rsidR="00CA6000" w:rsidDel="005E28B0" w:rsidRDefault="00CA6000" w:rsidP="00C74533">
          <w:pPr>
            <w:pStyle w:val="TOC2"/>
            <w:rPr>
              <w:del w:id="1635" w:author="Lyu Yuxiao" w:date="2023-04-28T11:20:00Z"/>
              <w:rFonts w:asciiTheme="minorHAnsi" w:hAnsiTheme="minorHAnsi" w:cstheme="minorBidi"/>
              <w:noProof/>
              <w:sz w:val="22"/>
              <w:szCs w:val="22"/>
            </w:rPr>
          </w:pPr>
          <w:del w:id="1636" w:author="Lyu Yuxiao" w:date="2023-04-28T11:20:00Z">
            <w:r w:rsidRPr="005E28B0" w:rsidDel="005E28B0">
              <w:rPr>
                <w:rPrChange w:id="1637" w:author="Lyu Yuxiao" w:date="2023-04-28T11:20:00Z">
                  <w:rPr>
                    <w:rStyle w:val="a3"/>
                    <w:noProof/>
                  </w:rPr>
                </w:rPrChange>
              </w:rPr>
              <w:delText>8.8 Service Hours</w:delText>
            </w:r>
            <w:r w:rsidDel="005E28B0">
              <w:rPr>
                <w:noProof/>
                <w:webHidden/>
              </w:rPr>
              <w:tab/>
            </w:r>
            <w:r w:rsidR="00C74533" w:rsidDel="005E28B0">
              <w:rPr>
                <w:noProof/>
                <w:webHidden/>
              </w:rPr>
              <w:delText>82</w:delText>
            </w:r>
          </w:del>
        </w:p>
        <w:p w14:paraId="67607630" w14:textId="4ED6B46E" w:rsidR="00CA6000" w:rsidDel="005E28B0" w:rsidRDefault="00CA6000" w:rsidP="00C74533">
          <w:pPr>
            <w:pStyle w:val="TOC2"/>
            <w:rPr>
              <w:del w:id="1638" w:author="Lyu Yuxiao" w:date="2023-04-28T11:20:00Z"/>
              <w:rFonts w:asciiTheme="minorHAnsi" w:hAnsiTheme="minorHAnsi" w:cstheme="minorBidi"/>
              <w:noProof/>
              <w:sz w:val="22"/>
              <w:szCs w:val="22"/>
            </w:rPr>
          </w:pPr>
          <w:del w:id="1639" w:author="Lyu Yuxiao" w:date="2023-04-28T11:20:00Z">
            <w:r w:rsidRPr="005E28B0" w:rsidDel="005E28B0">
              <w:rPr>
                <w:rPrChange w:id="1640" w:author="Lyu Yuxiao" w:date="2023-04-28T11:20:00Z">
                  <w:rPr>
                    <w:rStyle w:val="a3"/>
                    <w:noProof/>
                  </w:rPr>
                </w:rPrChange>
              </w:rPr>
              <w:delText>8.9 Ship Report</w:delText>
            </w:r>
            <w:r w:rsidDel="005E28B0">
              <w:rPr>
                <w:noProof/>
                <w:webHidden/>
              </w:rPr>
              <w:tab/>
            </w:r>
            <w:r w:rsidR="00C74533" w:rsidDel="005E28B0">
              <w:rPr>
                <w:noProof/>
                <w:webHidden/>
              </w:rPr>
              <w:delText>82</w:delText>
            </w:r>
          </w:del>
        </w:p>
        <w:p w14:paraId="7AA2ECF2" w14:textId="5CF7B338" w:rsidR="00CA6000" w:rsidDel="005E28B0" w:rsidRDefault="00CA6000" w:rsidP="00C74533">
          <w:pPr>
            <w:pStyle w:val="TOC2"/>
            <w:rPr>
              <w:del w:id="1641" w:author="Lyu Yuxiao" w:date="2023-04-28T11:20:00Z"/>
              <w:rFonts w:asciiTheme="minorHAnsi" w:hAnsiTheme="minorHAnsi" w:cstheme="minorBidi"/>
              <w:noProof/>
              <w:sz w:val="22"/>
              <w:szCs w:val="22"/>
            </w:rPr>
          </w:pPr>
          <w:del w:id="1642" w:author="Lyu Yuxiao" w:date="2023-04-28T11:20:00Z">
            <w:r w:rsidRPr="005E28B0" w:rsidDel="005E28B0">
              <w:rPr>
                <w:rPrChange w:id="1643" w:author="Lyu Yuxiao" w:date="2023-04-28T11:20:00Z">
                  <w:rPr>
                    <w:rStyle w:val="a3"/>
                    <w:noProof/>
                  </w:rPr>
                </w:rPrChange>
              </w:rPr>
              <w:delText>8.10 Recommendations</w:delText>
            </w:r>
            <w:r w:rsidDel="005E28B0">
              <w:rPr>
                <w:noProof/>
                <w:webHidden/>
              </w:rPr>
              <w:tab/>
            </w:r>
            <w:r w:rsidR="00C74533" w:rsidDel="005E28B0">
              <w:rPr>
                <w:noProof/>
                <w:webHidden/>
              </w:rPr>
              <w:delText>83</w:delText>
            </w:r>
          </w:del>
        </w:p>
        <w:p w14:paraId="5768F420" w14:textId="4E3A40B6" w:rsidR="00CA6000" w:rsidDel="005E28B0" w:rsidRDefault="00CA6000" w:rsidP="00C74533">
          <w:pPr>
            <w:pStyle w:val="TOC2"/>
            <w:rPr>
              <w:del w:id="1644" w:author="Lyu Yuxiao" w:date="2023-04-28T11:20:00Z"/>
              <w:rFonts w:asciiTheme="minorHAnsi" w:hAnsiTheme="minorHAnsi" w:cstheme="minorBidi"/>
              <w:noProof/>
              <w:sz w:val="22"/>
              <w:szCs w:val="22"/>
            </w:rPr>
          </w:pPr>
          <w:del w:id="1645" w:author="Lyu Yuxiao" w:date="2023-04-28T11:20:00Z">
            <w:r w:rsidRPr="005E28B0" w:rsidDel="005E28B0">
              <w:rPr>
                <w:rPrChange w:id="1646" w:author="Lyu Yuxiao" w:date="2023-04-28T11:20:00Z">
                  <w:rPr>
                    <w:rStyle w:val="a3"/>
                    <w:noProof/>
                  </w:rPr>
                </w:rPrChange>
              </w:rPr>
              <w:delText>8.11 Regulations</w:delText>
            </w:r>
            <w:r w:rsidDel="005E28B0">
              <w:rPr>
                <w:noProof/>
                <w:webHidden/>
              </w:rPr>
              <w:tab/>
            </w:r>
            <w:r w:rsidR="00C74533" w:rsidDel="005E28B0">
              <w:rPr>
                <w:noProof/>
                <w:webHidden/>
              </w:rPr>
              <w:delText>83</w:delText>
            </w:r>
          </w:del>
        </w:p>
        <w:p w14:paraId="706A6556" w14:textId="015AE996" w:rsidR="00CA6000" w:rsidDel="005E28B0" w:rsidRDefault="00CA6000" w:rsidP="00C74533">
          <w:pPr>
            <w:pStyle w:val="TOC2"/>
            <w:rPr>
              <w:del w:id="1647" w:author="Lyu Yuxiao" w:date="2023-04-28T11:20:00Z"/>
              <w:rFonts w:asciiTheme="minorHAnsi" w:hAnsiTheme="minorHAnsi" w:cstheme="minorBidi"/>
              <w:noProof/>
              <w:sz w:val="22"/>
              <w:szCs w:val="22"/>
            </w:rPr>
          </w:pPr>
          <w:del w:id="1648" w:author="Lyu Yuxiao" w:date="2023-04-28T11:20:00Z">
            <w:r w:rsidRPr="005E28B0" w:rsidDel="005E28B0">
              <w:rPr>
                <w:rPrChange w:id="1649" w:author="Lyu Yuxiao" w:date="2023-04-28T11:20:00Z">
                  <w:rPr>
                    <w:rStyle w:val="a3"/>
                    <w:noProof/>
                  </w:rPr>
                </w:rPrChange>
              </w:rPr>
              <w:delText>8.12 Restrictions</w:delText>
            </w:r>
            <w:r w:rsidDel="005E28B0">
              <w:rPr>
                <w:noProof/>
                <w:webHidden/>
              </w:rPr>
              <w:tab/>
            </w:r>
            <w:r w:rsidR="00C74533" w:rsidDel="005E28B0">
              <w:rPr>
                <w:noProof/>
                <w:webHidden/>
              </w:rPr>
              <w:delText>83</w:delText>
            </w:r>
          </w:del>
        </w:p>
        <w:p w14:paraId="3CBE7BCB" w14:textId="51001A86" w:rsidR="00CA6000" w:rsidDel="005E28B0" w:rsidRDefault="00CA6000" w:rsidP="00C74533">
          <w:pPr>
            <w:pStyle w:val="TOC2"/>
            <w:rPr>
              <w:del w:id="1650" w:author="Lyu Yuxiao" w:date="2023-04-28T11:20:00Z"/>
              <w:rFonts w:asciiTheme="minorHAnsi" w:hAnsiTheme="minorHAnsi" w:cstheme="minorBidi"/>
              <w:noProof/>
              <w:sz w:val="22"/>
              <w:szCs w:val="22"/>
            </w:rPr>
          </w:pPr>
          <w:del w:id="1651" w:author="Lyu Yuxiao" w:date="2023-04-28T11:20:00Z">
            <w:r w:rsidRPr="005E28B0" w:rsidDel="005E28B0">
              <w:rPr>
                <w:rPrChange w:id="1652" w:author="Lyu Yuxiao" w:date="2023-04-28T11:20:00Z">
                  <w:rPr>
                    <w:rStyle w:val="a3"/>
                    <w:noProof/>
                  </w:rPr>
                </w:rPrChange>
              </w:rPr>
              <w:delText>8.13 Spatial Quality</w:delText>
            </w:r>
            <w:r w:rsidDel="005E28B0">
              <w:rPr>
                <w:noProof/>
                <w:webHidden/>
              </w:rPr>
              <w:tab/>
            </w:r>
            <w:r w:rsidR="00C74533" w:rsidDel="005E28B0">
              <w:rPr>
                <w:noProof/>
                <w:webHidden/>
              </w:rPr>
              <w:delText>83</w:delText>
            </w:r>
          </w:del>
        </w:p>
        <w:p w14:paraId="729FF5C8" w14:textId="3D436CD2" w:rsidR="00CA6000" w:rsidDel="005E28B0" w:rsidRDefault="00CA6000" w:rsidP="00C74533">
          <w:pPr>
            <w:pStyle w:val="TOC2"/>
            <w:rPr>
              <w:del w:id="1653" w:author="Lyu Yuxiao" w:date="2023-04-28T11:20:00Z"/>
              <w:rFonts w:asciiTheme="minorHAnsi" w:hAnsiTheme="minorHAnsi" w:cstheme="minorBidi"/>
              <w:noProof/>
              <w:sz w:val="22"/>
              <w:szCs w:val="22"/>
            </w:rPr>
          </w:pPr>
          <w:del w:id="1654" w:author="Lyu Yuxiao" w:date="2023-04-28T11:20:00Z">
            <w:r w:rsidRPr="005E28B0" w:rsidDel="005E28B0">
              <w:rPr>
                <w:rPrChange w:id="1655" w:author="Lyu Yuxiao" w:date="2023-04-28T11:20:00Z">
                  <w:rPr>
                    <w:rStyle w:val="a3"/>
                    <w:noProof/>
                  </w:rPr>
                </w:rPrChange>
              </w:rPr>
              <w:delText>8.14 Spatial Quality Points</w:delText>
            </w:r>
            <w:r w:rsidDel="005E28B0">
              <w:rPr>
                <w:noProof/>
                <w:webHidden/>
              </w:rPr>
              <w:tab/>
            </w:r>
            <w:r w:rsidR="00C74533" w:rsidDel="005E28B0">
              <w:rPr>
                <w:noProof/>
                <w:webHidden/>
              </w:rPr>
              <w:delText>84</w:delText>
            </w:r>
          </w:del>
        </w:p>
        <w:p w14:paraId="7DA4EE17" w14:textId="6F3DCA62" w:rsidR="00CA6000" w:rsidDel="005E28B0" w:rsidRDefault="00CA6000" w:rsidP="00C74533">
          <w:pPr>
            <w:pStyle w:val="TOC1"/>
            <w:rPr>
              <w:del w:id="1656" w:author="Lyu Yuxiao" w:date="2023-04-28T11:20:00Z"/>
              <w:rFonts w:asciiTheme="minorHAnsi" w:hAnsiTheme="minorHAnsi" w:cstheme="minorBidi"/>
              <w:noProof/>
              <w:sz w:val="22"/>
              <w:szCs w:val="22"/>
            </w:rPr>
          </w:pPr>
          <w:del w:id="1657" w:author="Lyu Yuxiao" w:date="2023-04-28T11:20:00Z">
            <w:r w:rsidRPr="005E28B0" w:rsidDel="005E28B0">
              <w:rPr>
                <w:rPrChange w:id="1658" w:author="Lyu Yuxiao" w:date="2023-04-28T11:20:00Z">
                  <w:rPr>
                    <w:rStyle w:val="a3"/>
                    <w:noProof/>
                  </w:rPr>
                </w:rPrChange>
              </w:rPr>
              <w:delText>9 Feature Types</w:delText>
            </w:r>
            <w:r w:rsidDel="005E28B0">
              <w:rPr>
                <w:noProof/>
                <w:webHidden/>
              </w:rPr>
              <w:tab/>
            </w:r>
            <w:r w:rsidR="00C74533" w:rsidDel="005E28B0">
              <w:rPr>
                <w:noProof/>
                <w:webHidden/>
              </w:rPr>
              <w:delText>85</w:delText>
            </w:r>
          </w:del>
        </w:p>
        <w:p w14:paraId="3B4EF30C" w14:textId="479C747C" w:rsidR="00CA6000" w:rsidDel="005E28B0" w:rsidRDefault="00CA6000" w:rsidP="00C74533">
          <w:pPr>
            <w:pStyle w:val="TOC2"/>
            <w:rPr>
              <w:del w:id="1659" w:author="Lyu Yuxiao" w:date="2023-04-28T11:20:00Z"/>
              <w:rFonts w:asciiTheme="minorHAnsi" w:hAnsiTheme="minorHAnsi" w:cstheme="minorBidi"/>
              <w:noProof/>
              <w:sz w:val="22"/>
              <w:szCs w:val="22"/>
            </w:rPr>
          </w:pPr>
          <w:del w:id="1660" w:author="Lyu Yuxiao" w:date="2023-04-28T11:20:00Z">
            <w:r w:rsidRPr="005E28B0" w:rsidDel="005E28B0">
              <w:rPr>
                <w:rPrChange w:id="1661" w:author="Lyu Yuxiao" w:date="2023-04-28T11:20:00Z">
                  <w:rPr>
                    <w:rStyle w:val="a3"/>
                    <w:noProof/>
                  </w:rPr>
                </w:rPrChange>
              </w:rPr>
              <w:delText>9.1 Feature Type</w:delText>
            </w:r>
            <w:r w:rsidDel="005E28B0">
              <w:rPr>
                <w:noProof/>
                <w:webHidden/>
              </w:rPr>
              <w:tab/>
            </w:r>
            <w:r w:rsidR="00C74533" w:rsidDel="005E28B0">
              <w:rPr>
                <w:noProof/>
                <w:webHidden/>
              </w:rPr>
              <w:delText>85</w:delText>
            </w:r>
          </w:del>
        </w:p>
        <w:p w14:paraId="5ECEF597" w14:textId="55F3307B" w:rsidR="00CA6000" w:rsidDel="005E28B0" w:rsidRDefault="00CA6000" w:rsidP="00C74533">
          <w:pPr>
            <w:pStyle w:val="TOC2"/>
            <w:rPr>
              <w:del w:id="1662" w:author="Lyu Yuxiao" w:date="2023-04-28T11:20:00Z"/>
              <w:rFonts w:asciiTheme="minorHAnsi" w:hAnsiTheme="minorHAnsi" w:cstheme="minorBidi"/>
              <w:noProof/>
              <w:sz w:val="22"/>
              <w:szCs w:val="22"/>
            </w:rPr>
          </w:pPr>
          <w:del w:id="1663" w:author="Lyu Yuxiao" w:date="2023-04-28T11:20:00Z">
            <w:r w:rsidRPr="005E28B0" w:rsidDel="005E28B0">
              <w:rPr>
                <w:rPrChange w:id="1664" w:author="Lyu Yuxiao" w:date="2023-04-28T11:20:00Z">
                  <w:rPr>
                    <w:rStyle w:val="a3"/>
                    <w:noProof/>
                  </w:rPr>
                </w:rPrChange>
              </w:rPr>
              <w:delText>9.2 Organisation contact area</w:delText>
            </w:r>
            <w:r w:rsidDel="005E28B0">
              <w:rPr>
                <w:noProof/>
                <w:webHidden/>
              </w:rPr>
              <w:tab/>
            </w:r>
            <w:r w:rsidR="00C74533" w:rsidDel="005E28B0">
              <w:rPr>
                <w:noProof/>
                <w:webHidden/>
              </w:rPr>
              <w:delText>85</w:delText>
            </w:r>
          </w:del>
        </w:p>
        <w:p w14:paraId="44B080B7" w14:textId="726635F8" w:rsidR="00CA6000" w:rsidDel="005E28B0" w:rsidRDefault="00CA6000" w:rsidP="00C74533">
          <w:pPr>
            <w:pStyle w:val="TOC2"/>
            <w:rPr>
              <w:del w:id="1665" w:author="Lyu Yuxiao" w:date="2023-04-28T11:20:00Z"/>
              <w:rFonts w:asciiTheme="minorHAnsi" w:hAnsiTheme="minorHAnsi" w:cstheme="minorBidi"/>
              <w:noProof/>
              <w:sz w:val="22"/>
              <w:szCs w:val="22"/>
            </w:rPr>
          </w:pPr>
          <w:del w:id="1666" w:author="Lyu Yuxiao" w:date="2023-04-28T11:20:00Z">
            <w:r w:rsidRPr="005E28B0" w:rsidDel="005E28B0">
              <w:rPr>
                <w:rPrChange w:id="1667" w:author="Lyu Yuxiao" w:date="2023-04-28T11:20:00Z">
                  <w:rPr>
                    <w:rStyle w:val="a3"/>
                    <w:noProof/>
                  </w:rPr>
                </w:rPrChange>
              </w:rPr>
              <w:delText>9.3 Supervised area</w:delText>
            </w:r>
            <w:r w:rsidDel="005E28B0">
              <w:rPr>
                <w:noProof/>
                <w:webHidden/>
              </w:rPr>
              <w:tab/>
            </w:r>
            <w:r w:rsidR="00C74533" w:rsidDel="005E28B0">
              <w:rPr>
                <w:noProof/>
                <w:webHidden/>
              </w:rPr>
              <w:delText>86</w:delText>
            </w:r>
          </w:del>
        </w:p>
        <w:p w14:paraId="4246C4AC" w14:textId="1C32FC42" w:rsidR="00CA6000" w:rsidDel="005E28B0" w:rsidRDefault="00CA6000" w:rsidP="00C74533">
          <w:pPr>
            <w:pStyle w:val="TOC2"/>
            <w:rPr>
              <w:del w:id="1668" w:author="Lyu Yuxiao" w:date="2023-04-28T11:20:00Z"/>
              <w:rFonts w:asciiTheme="minorHAnsi" w:hAnsiTheme="minorHAnsi" w:cstheme="minorBidi"/>
              <w:noProof/>
              <w:sz w:val="22"/>
              <w:szCs w:val="22"/>
            </w:rPr>
          </w:pPr>
          <w:del w:id="1669" w:author="Lyu Yuxiao" w:date="2023-04-28T11:20:00Z">
            <w:r w:rsidRPr="005E28B0" w:rsidDel="005E28B0">
              <w:rPr>
                <w:rPrChange w:id="1670" w:author="Lyu Yuxiao" w:date="2023-04-28T11:20:00Z">
                  <w:rPr>
                    <w:rStyle w:val="a3"/>
                    <w:noProof/>
                  </w:rPr>
                </w:rPrChange>
              </w:rPr>
              <w:delText>9.4 Reportable Service Area</w:delText>
            </w:r>
            <w:r w:rsidDel="005E28B0">
              <w:rPr>
                <w:noProof/>
                <w:webHidden/>
              </w:rPr>
              <w:tab/>
            </w:r>
            <w:r w:rsidR="00C74533" w:rsidDel="005E28B0">
              <w:rPr>
                <w:noProof/>
                <w:webHidden/>
              </w:rPr>
              <w:delText>86</w:delText>
            </w:r>
          </w:del>
        </w:p>
        <w:p w14:paraId="2FF3CC4F" w14:textId="33F7A9B5" w:rsidR="00CA6000" w:rsidDel="005E28B0" w:rsidRDefault="00CA6000" w:rsidP="00C74533">
          <w:pPr>
            <w:pStyle w:val="TOC2"/>
            <w:rPr>
              <w:del w:id="1671" w:author="Lyu Yuxiao" w:date="2023-04-28T11:20:00Z"/>
              <w:rFonts w:asciiTheme="minorHAnsi" w:hAnsiTheme="minorHAnsi" w:cstheme="minorBidi"/>
              <w:noProof/>
              <w:sz w:val="22"/>
              <w:szCs w:val="22"/>
            </w:rPr>
          </w:pPr>
          <w:del w:id="1672" w:author="Lyu Yuxiao" w:date="2023-04-28T11:20:00Z">
            <w:r w:rsidRPr="005E28B0" w:rsidDel="005E28B0">
              <w:rPr>
                <w:rPrChange w:id="1673" w:author="Lyu Yuxiao" w:date="2023-04-28T11:20:00Z">
                  <w:rPr>
                    <w:rStyle w:val="a3"/>
                    <w:noProof/>
                  </w:rPr>
                </w:rPrChange>
              </w:rPr>
              <w:delText>9.5 Caution area</w:delText>
            </w:r>
            <w:r w:rsidDel="005E28B0">
              <w:rPr>
                <w:noProof/>
                <w:webHidden/>
              </w:rPr>
              <w:tab/>
            </w:r>
            <w:r w:rsidR="00C74533" w:rsidDel="005E28B0">
              <w:rPr>
                <w:noProof/>
                <w:webHidden/>
              </w:rPr>
              <w:delText>87</w:delText>
            </w:r>
          </w:del>
        </w:p>
        <w:p w14:paraId="36F1B3AA" w14:textId="6E58C983" w:rsidR="00CA6000" w:rsidDel="005E28B0" w:rsidRDefault="00CA6000" w:rsidP="00C74533">
          <w:pPr>
            <w:pStyle w:val="TOC2"/>
            <w:rPr>
              <w:del w:id="1674" w:author="Lyu Yuxiao" w:date="2023-04-28T11:20:00Z"/>
              <w:rFonts w:asciiTheme="minorHAnsi" w:hAnsiTheme="minorHAnsi" w:cstheme="minorBidi"/>
              <w:noProof/>
              <w:sz w:val="22"/>
              <w:szCs w:val="22"/>
            </w:rPr>
          </w:pPr>
          <w:del w:id="1675" w:author="Lyu Yuxiao" w:date="2023-04-28T11:20:00Z">
            <w:r w:rsidRPr="005E28B0" w:rsidDel="005E28B0">
              <w:rPr>
                <w:rPrChange w:id="1676" w:author="Lyu Yuxiao" w:date="2023-04-28T11:20:00Z">
                  <w:rPr>
                    <w:rStyle w:val="a3"/>
                    <w:noProof/>
                  </w:rPr>
                </w:rPrChange>
              </w:rPr>
              <w:delText>9.6 Concentration of shipping hazard area</w:delText>
            </w:r>
            <w:r w:rsidDel="005E28B0">
              <w:rPr>
                <w:noProof/>
                <w:webHidden/>
              </w:rPr>
              <w:tab/>
            </w:r>
            <w:r w:rsidR="00C74533" w:rsidDel="005E28B0">
              <w:rPr>
                <w:noProof/>
                <w:webHidden/>
              </w:rPr>
              <w:delText>87</w:delText>
            </w:r>
          </w:del>
        </w:p>
        <w:p w14:paraId="718646BD" w14:textId="3DD1A2B7" w:rsidR="00CA6000" w:rsidDel="005E28B0" w:rsidRDefault="00CA6000" w:rsidP="00C74533">
          <w:pPr>
            <w:pStyle w:val="TOC2"/>
            <w:rPr>
              <w:del w:id="1677" w:author="Lyu Yuxiao" w:date="2023-04-28T11:20:00Z"/>
              <w:rFonts w:asciiTheme="minorHAnsi" w:hAnsiTheme="minorHAnsi" w:cstheme="minorBidi"/>
              <w:noProof/>
              <w:sz w:val="22"/>
              <w:szCs w:val="22"/>
            </w:rPr>
          </w:pPr>
          <w:del w:id="1678" w:author="Lyu Yuxiao" w:date="2023-04-28T11:20:00Z">
            <w:r w:rsidRPr="005E28B0" w:rsidDel="005E28B0">
              <w:rPr>
                <w:rPrChange w:id="1679" w:author="Lyu Yuxiao" w:date="2023-04-28T11:20:00Z">
                  <w:rPr>
                    <w:rStyle w:val="a3"/>
                    <w:noProof/>
                  </w:rPr>
                </w:rPrChange>
              </w:rPr>
              <w:delText>9.7 ISPS code security level</w:delText>
            </w:r>
            <w:r w:rsidDel="005E28B0">
              <w:rPr>
                <w:noProof/>
                <w:webHidden/>
              </w:rPr>
              <w:tab/>
            </w:r>
            <w:r w:rsidR="00C74533" w:rsidDel="005E28B0">
              <w:rPr>
                <w:noProof/>
                <w:webHidden/>
              </w:rPr>
              <w:delText>88</w:delText>
            </w:r>
          </w:del>
        </w:p>
        <w:p w14:paraId="4754B386" w14:textId="1D22E7B2" w:rsidR="00CA6000" w:rsidDel="005E28B0" w:rsidRDefault="00CA6000" w:rsidP="00C74533">
          <w:pPr>
            <w:pStyle w:val="TOC2"/>
            <w:rPr>
              <w:del w:id="1680" w:author="Lyu Yuxiao" w:date="2023-04-28T11:20:00Z"/>
              <w:rFonts w:asciiTheme="minorHAnsi" w:hAnsiTheme="minorHAnsi" w:cstheme="minorBidi"/>
              <w:noProof/>
              <w:sz w:val="22"/>
              <w:szCs w:val="22"/>
            </w:rPr>
          </w:pPr>
          <w:del w:id="1681" w:author="Lyu Yuxiao" w:date="2023-04-28T11:20:00Z">
            <w:r w:rsidRPr="005E28B0" w:rsidDel="005E28B0">
              <w:rPr>
                <w:rPrChange w:id="1682" w:author="Lyu Yuxiao" w:date="2023-04-28T11:20:00Z">
                  <w:rPr>
                    <w:rStyle w:val="a3"/>
                    <w:noProof/>
                  </w:rPr>
                </w:rPrChange>
              </w:rPr>
              <w:delText>9.8 Local Port Service Area</w:delText>
            </w:r>
            <w:r w:rsidDel="005E28B0">
              <w:rPr>
                <w:noProof/>
                <w:webHidden/>
              </w:rPr>
              <w:tab/>
            </w:r>
            <w:r w:rsidR="00C74533" w:rsidDel="005E28B0">
              <w:rPr>
                <w:noProof/>
                <w:webHidden/>
              </w:rPr>
              <w:delText>88</w:delText>
            </w:r>
          </w:del>
        </w:p>
        <w:p w14:paraId="1778070E" w14:textId="29F1D782" w:rsidR="00CA6000" w:rsidDel="005E28B0" w:rsidRDefault="00CA6000" w:rsidP="00C74533">
          <w:pPr>
            <w:pStyle w:val="TOC2"/>
            <w:rPr>
              <w:del w:id="1683" w:author="Lyu Yuxiao" w:date="2023-04-28T11:20:00Z"/>
              <w:rFonts w:asciiTheme="minorHAnsi" w:hAnsiTheme="minorHAnsi" w:cstheme="minorBidi"/>
              <w:noProof/>
              <w:sz w:val="22"/>
              <w:szCs w:val="22"/>
            </w:rPr>
          </w:pPr>
          <w:del w:id="1684" w:author="Lyu Yuxiao" w:date="2023-04-28T11:20:00Z">
            <w:r w:rsidRPr="005E28B0" w:rsidDel="005E28B0">
              <w:rPr>
                <w:rPrChange w:id="1685" w:author="Lyu Yuxiao" w:date="2023-04-28T11:20:00Z">
                  <w:rPr>
                    <w:rStyle w:val="a3"/>
                    <w:noProof/>
                  </w:rPr>
                </w:rPrChange>
              </w:rPr>
              <w:delText>9.9 Military practice area</w:delText>
            </w:r>
            <w:r w:rsidDel="005E28B0">
              <w:rPr>
                <w:noProof/>
                <w:webHidden/>
              </w:rPr>
              <w:tab/>
            </w:r>
            <w:r w:rsidR="00C74533" w:rsidDel="005E28B0">
              <w:rPr>
                <w:noProof/>
                <w:webHidden/>
              </w:rPr>
              <w:delText>89</w:delText>
            </w:r>
          </w:del>
        </w:p>
        <w:p w14:paraId="72B362B9" w14:textId="0C996460" w:rsidR="00CA6000" w:rsidDel="005E28B0" w:rsidRDefault="00CA6000" w:rsidP="00C74533">
          <w:pPr>
            <w:pStyle w:val="TOC2"/>
            <w:rPr>
              <w:del w:id="1686" w:author="Lyu Yuxiao" w:date="2023-04-28T11:20:00Z"/>
              <w:rFonts w:asciiTheme="minorHAnsi" w:hAnsiTheme="minorHAnsi" w:cstheme="minorBidi"/>
              <w:noProof/>
              <w:sz w:val="22"/>
              <w:szCs w:val="22"/>
            </w:rPr>
          </w:pPr>
          <w:del w:id="1687" w:author="Lyu Yuxiao" w:date="2023-04-28T11:20:00Z">
            <w:r w:rsidRPr="005E28B0" w:rsidDel="005E28B0">
              <w:rPr>
                <w:rPrChange w:id="1688" w:author="Lyu Yuxiao" w:date="2023-04-28T11:20:00Z">
                  <w:rPr>
                    <w:rStyle w:val="a3"/>
                    <w:noProof/>
                  </w:rPr>
                </w:rPrChange>
              </w:rPr>
              <w:delText>9.10 Pilot boarding place</w:delText>
            </w:r>
            <w:r w:rsidDel="005E28B0">
              <w:rPr>
                <w:noProof/>
                <w:webHidden/>
              </w:rPr>
              <w:tab/>
            </w:r>
            <w:r w:rsidR="00C74533" w:rsidDel="005E28B0">
              <w:rPr>
                <w:noProof/>
                <w:webHidden/>
              </w:rPr>
              <w:delText>90</w:delText>
            </w:r>
          </w:del>
        </w:p>
        <w:p w14:paraId="66DF4DB6" w14:textId="4AA66A05" w:rsidR="00CA6000" w:rsidDel="005E28B0" w:rsidRDefault="00CA6000" w:rsidP="00C74533">
          <w:pPr>
            <w:pStyle w:val="TOC2"/>
            <w:rPr>
              <w:del w:id="1689" w:author="Lyu Yuxiao" w:date="2023-04-28T11:20:00Z"/>
              <w:rFonts w:asciiTheme="minorHAnsi" w:hAnsiTheme="minorHAnsi" w:cstheme="minorBidi"/>
              <w:noProof/>
              <w:sz w:val="22"/>
              <w:szCs w:val="22"/>
            </w:rPr>
          </w:pPr>
          <w:del w:id="1690" w:author="Lyu Yuxiao" w:date="2023-04-28T11:20:00Z">
            <w:r w:rsidRPr="005E28B0" w:rsidDel="005E28B0">
              <w:rPr>
                <w:rPrChange w:id="1691" w:author="Lyu Yuxiao" w:date="2023-04-28T11:20:00Z">
                  <w:rPr>
                    <w:rStyle w:val="a3"/>
                    <w:noProof/>
                  </w:rPr>
                </w:rPrChange>
              </w:rPr>
              <w:delText>9.11 Pilot service</w:delText>
            </w:r>
            <w:r w:rsidDel="005E28B0">
              <w:rPr>
                <w:noProof/>
                <w:webHidden/>
              </w:rPr>
              <w:tab/>
            </w:r>
            <w:r w:rsidR="00C74533" w:rsidDel="005E28B0">
              <w:rPr>
                <w:noProof/>
                <w:webHidden/>
              </w:rPr>
              <w:delText>92</w:delText>
            </w:r>
          </w:del>
        </w:p>
        <w:p w14:paraId="1FB53EB9" w14:textId="1EDCCF87" w:rsidR="00CA6000" w:rsidDel="005E28B0" w:rsidRDefault="00CA6000" w:rsidP="00C74533">
          <w:pPr>
            <w:pStyle w:val="TOC2"/>
            <w:rPr>
              <w:del w:id="1692" w:author="Lyu Yuxiao" w:date="2023-04-28T11:20:00Z"/>
              <w:rFonts w:asciiTheme="minorHAnsi" w:hAnsiTheme="minorHAnsi" w:cstheme="minorBidi"/>
              <w:noProof/>
              <w:sz w:val="22"/>
              <w:szCs w:val="22"/>
            </w:rPr>
          </w:pPr>
          <w:del w:id="1693" w:author="Lyu Yuxiao" w:date="2023-04-28T11:20:00Z">
            <w:r w:rsidRPr="005E28B0" w:rsidDel="005E28B0">
              <w:rPr>
                <w:rPrChange w:id="1694" w:author="Lyu Yuxiao" w:date="2023-04-28T11:20:00Z">
                  <w:rPr>
                    <w:rStyle w:val="a3"/>
                    <w:noProof/>
                  </w:rPr>
                </w:rPrChange>
              </w:rPr>
              <w:delText>9.12 Pilotage district</w:delText>
            </w:r>
            <w:r w:rsidDel="005E28B0">
              <w:rPr>
                <w:noProof/>
                <w:webHidden/>
              </w:rPr>
              <w:tab/>
            </w:r>
            <w:r w:rsidR="00C74533" w:rsidDel="005E28B0">
              <w:rPr>
                <w:noProof/>
                <w:webHidden/>
              </w:rPr>
              <w:delText>93</w:delText>
            </w:r>
          </w:del>
        </w:p>
        <w:p w14:paraId="0733FF80" w14:textId="13871A54" w:rsidR="00CA6000" w:rsidDel="005E28B0" w:rsidRDefault="00CA6000" w:rsidP="00C74533">
          <w:pPr>
            <w:pStyle w:val="TOC2"/>
            <w:rPr>
              <w:del w:id="1695" w:author="Lyu Yuxiao" w:date="2023-04-28T11:20:00Z"/>
              <w:rFonts w:asciiTheme="minorHAnsi" w:hAnsiTheme="minorHAnsi" w:cstheme="minorBidi"/>
              <w:noProof/>
              <w:sz w:val="22"/>
              <w:szCs w:val="22"/>
            </w:rPr>
          </w:pPr>
          <w:del w:id="1696" w:author="Lyu Yuxiao" w:date="2023-04-28T11:20:00Z">
            <w:r w:rsidRPr="005E28B0" w:rsidDel="005E28B0">
              <w:rPr>
                <w:rPrChange w:id="1697" w:author="Lyu Yuxiao" w:date="2023-04-28T11:20:00Z">
                  <w:rPr>
                    <w:rStyle w:val="a3"/>
                    <w:noProof/>
                  </w:rPr>
                </w:rPrChange>
              </w:rPr>
              <w:delText>9.13 Piracy risk area</w:delText>
            </w:r>
            <w:r w:rsidDel="005E28B0">
              <w:rPr>
                <w:noProof/>
                <w:webHidden/>
              </w:rPr>
              <w:tab/>
            </w:r>
            <w:r w:rsidR="00C74533" w:rsidDel="005E28B0">
              <w:rPr>
                <w:noProof/>
                <w:webHidden/>
              </w:rPr>
              <w:delText>93</w:delText>
            </w:r>
          </w:del>
        </w:p>
        <w:p w14:paraId="70DD7F21" w14:textId="18EF9493" w:rsidR="00CA6000" w:rsidDel="005E28B0" w:rsidRDefault="00CA6000" w:rsidP="00C74533">
          <w:pPr>
            <w:pStyle w:val="TOC2"/>
            <w:rPr>
              <w:del w:id="1698" w:author="Lyu Yuxiao" w:date="2023-04-28T11:20:00Z"/>
              <w:rFonts w:asciiTheme="minorHAnsi" w:hAnsiTheme="minorHAnsi" w:cstheme="minorBidi"/>
              <w:noProof/>
              <w:sz w:val="22"/>
              <w:szCs w:val="22"/>
            </w:rPr>
          </w:pPr>
          <w:del w:id="1699" w:author="Lyu Yuxiao" w:date="2023-04-28T11:20:00Z">
            <w:r w:rsidRPr="005E28B0" w:rsidDel="005E28B0">
              <w:rPr>
                <w:rPrChange w:id="1700" w:author="Lyu Yuxiao" w:date="2023-04-28T11:20:00Z">
                  <w:rPr>
                    <w:rStyle w:val="a3"/>
                    <w:noProof/>
                  </w:rPr>
                </w:rPrChange>
              </w:rPr>
              <w:delText>9.14 Place of refuge</w:delText>
            </w:r>
            <w:r w:rsidDel="005E28B0">
              <w:rPr>
                <w:noProof/>
                <w:webHidden/>
              </w:rPr>
              <w:tab/>
            </w:r>
            <w:r w:rsidR="00C74533" w:rsidDel="005E28B0">
              <w:rPr>
                <w:noProof/>
                <w:webHidden/>
              </w:rPr>
              <w:delText>94</w:delText>
            </w:r>
          </w:del>
        </w:p>
        <w:p w14:paraId="7C630694" w14:textId="339D80A3" w:rsidR="00CA6000" w:rsidDel="005E28B0" w:rsidRDefault="00CA6000" w:rsidP="00C74533">
          <w:pPr>
            <w:pStyle w:val="TOC2"/>
            <w:rPr>
              <w:del w:id="1701" w:author="Lyu Yuxiao" w:date="2023-04-28T11:20:00Z"/>
              <w:rFonts w:asciiTheme="minorHAnsi" w:hAnsiTheme="minorHAnsi" w:cstheme="minorBidi"/>
              <w:noProof/>
              <w:sz w:val="22"/>
              <w:szCs w:val="22"/>
            </w:rPr>
          </w:pPr>
          <w:del w:id="1702" w:author="Lyu Yuxiao" w:date="2023-04-28T11:20:00Z">
            <w:r w:rsidRPr="005E28B0" w:rsidDel="005E28B0">
              <w:rPr>
                <w:rPrChange w:id="1703" w:author="Lyu Yuxiao" w:date="2023-04-28T11:20:00Z">
                  <w:rPr>
                    <w:rStyle w:val="a3"/>
                    <w:noProof/>
                  </w:rPr>
                </w:rPrChange>
              </w:rPr>
              <w:delText>9.15 Radar range</w:delText>
            </w:r>
            <w:r w:rsidDel="005E28B0">
              <w:rPr>
                <w:noProof/>
                <w:webHidden/>
              </w:rPr>
              <w:tab/>
            </w:r>
            <w:r w:rsidR="00C74533" w:rsidDel="005E28B0">
              <w:rPr>
                <w:noProof/>
                <w:webHidden/>
              </w:rPr>
              <w:delText>95</w:delText>
            </w:r>
          </w:del>
        </w:p>
        <w:p w14:paraId="7E0043B0" w14:textId="7F09724E" w:rsidR="00CA6000" w:rsidDel="005E28B0" w:rsidRDefault="00CA6000" w:rsidP="00C74533">
          <w:pPr>
            <w:pStyle w:val="TOC2"/>
            <w:rPr>
              <w:del w:id="1704" w:author="Lyu Yuxiao" w:date="2023-04-28T11:20:00Z"/>
              <w:rFonts w:asciiTheme="minorHAnsi" w:hAnsiTheme="minorHAnsi" w:cstheme="minorBidi"/>
              <w:noProof/>
              <w:sz w:val="22"/>
              <w:szCs w:val="22"/>
            </w:rPr>
          </w:pPr>
          <w:del w:id="1705" w:author="Lyu Yuxiao" w:date="2023-04-28T11:20:00Z">
            <w:r w:rsidRPr="005E28B0" w:rsidDel="005E28B0">
              <w:rPr>
                <w:rPrChange w:id="1706" w:author="Lyu Yuxiao" w:date="2023-04-28T11:20:00Z">
                  <w:rPr>
                    <w:rStyle w:val="a3"/>
                    <w:noProof/>
                  </w:rPr>
                </w:rPrChange>
              </w:rPr>
              <w:delText>9.16 Radio calling-in point</w:delText>
            </w:r>
            <w:r w:rsidDel="005E28B0">
              <w:rPr>
                <w:noProof/>
                <w:webHidden/>
              </w:rPr>
              <w:tab/>
            </w:r>
            <w:r w:rsidR="00C74533" w:rsidDel="005E28B0">
              <w:rPr>
                <w:noProof/>
                <w:webHidden/>
              </w:rPr>
              <w:delText>95</w:delText>
            </w:r>
          </w:del>
        </w:p>
        <w:p w14:paraId="6B31B4BD" w14:textId="489AF3CA" w:rsidR="00CA6000" w:rsidDel="005E28B0" w:rsidRDefault="00CA6000" w:rsidP="00C74533">
          <w:pPr>
            <w:pStyle w:val="TOC2"/>
            <w:rPr>
              <w:del w:id="1707" w:author="Lyu Yuxiao" w:date="2023-04-28T11:20:00Z"/>
              <w:rFonts w:asciiTheme="minorHAnsi" w:hAnsiTheme="minorHAnsi" w:cstheme="minorBidi"/>
              <w:noProof/>
              <w:sz w:val="22"/>
              <w:szCs w:val="22"/>
            </w:rPr>
          </w:pPr>
          <w:del w:id="1708" w:author="Lyu Yuxiao" w:date="2023-04-28T11:20:00Z">
            <w:r w:rsidRPr="005E28B0" w:rsidDel="005E28B0">
              <w:rPr>
                <w:rPrChange w:id="1709" w:author="Lyu Yuxiao" w:date="2023-04-28T11:20:00Z">
                  <w:rPr>
                    <w:rStyle w:val="a3"/>
                    <w:noProof/>
                  </w:rPr>
                </w:rPrChange>
              </w:rPr>
              <w:delText>9.17 Restricted area navigational</w:delText>
            </w:r>
            <w:r w:rsidDel="005E28B0">
              <w:rPr>
                <w:noProof/>
                <w:webHidden/>
              </w:rPr>
              <w:tab/>
            </w:r>
            <w:r w:rsidR="00C74533" w:rsidDel="005E28B0">
              <w:rPr>
                <w:noProof/>
                <w:webHidden/>
              </w:rPr>
              <w:delText>97</w:delText>
            </w:r>
          </w:del>
        </w:p>
        <w:p w14:paraId="6CEFB5F6" w14:textId="055C1AAB" w:rsidR="00CA6000" w:rsidDel="005E28B0" w:rsidRDefault="00CA6000" w:rsidP="00C74533">
          <w:pPr>
            <w:pStyle w:val="TOC2"/>
            <w:rPr>
              <w:del w:id="1710" w:author="Lyu Yuxiao" w:date="2023-04-28T11:20:00Z"/>
              <w:rFonts w:asciiTheme="minorHAnsi" w:hAnsiTheme="minorHAnsi" w:cstheme="minorBidi"/>
              <w:noProof/>
              <w:sz w:val="22"/>
              <w:szCs w:val="22"/>
            </w:rPr>
          </w:pPr>
          <w:del w:id="1711" w:author="Lyu Yuxiao" w:date="2023-04-28T11:20:00Z">
            <w:r w:rsidRPr="005E28B0" w:rsidDel="005E28B0">
              <w:rPr>
                <w:rPrChange w:id="1712" w:author="Lyu Yuxiao" w:date="2023-04-28T11:20:00Z">
                  <w:rPr>
                    <w:rStyle w:val="a3"/>
                    <w:noProof/>
                  </w:rPr>
                </w:rPrChange>
              </w:rPr>
              <w:delText>9.18 Restricted area regulatory</w:delText>
            </w:r>
            <w:r w:rsidDel="005E28B0">
              <w:rPr>
                <w:noProof/>
                <w:webHidden/>
              </w:rPr>
              <w:tab/>
            </w:r>
            <w:r w:rsidR="00C74533" w:rsidDel="005E28B0">
              <w:rPr>
                <w:noProof/>
                <w:webHidden/>
              </w:rPr>
              <w:delText>98</w:delText>
            </w:r>
          </w:del>
        </w:p>
        <w:p w14:paraId="43248F95" w14:textId="055C7DDD" w:rsidR="00CA6000" w:rsidDel="005E28B0" w:rsidRDefault="00CA6000" w:rsidP="00C74533">
          <w:pPr>
            <w:pStyle w:val="TOC2"/>
            <w:rPr>
              <w:del w:id="1713" w:author="Lyu Yuxiao" w:date="2023-04-28T11:20:00Z"/>
              <w:rFonts w:asciiTheme="minorHAnsi" w:hAnsiTheme="minorHAnsi" w:cstheme="minorBidi"/>
              <w:noProof/>
              <w:sz w:val="22"/>
              <w:szCs w:val="22"/>
            </w:rPr>
          </w:pPr>
          <w:del w:id="1714" w:author="Lyu Yuxiao" w:date="2023-04-28T11:20:00Z">
            <w:r w:rsidRPr="005E28B0" w:rsidDel="005E28B0">
              <w:rPr>
                <w:rPrChange w:id="1715" w:author="Lyu Yuxiao" w:date="2023-04-28T11:20:00Z">
                  <w:rPr>
                    <w:rStyle w:val="a3"/>
                    <w:noProof/>
                  </w:rPr>
                </w:rPrChange>
              </w:rPr>
              <w:delText>9.19 Routeing measure</w:delText>
            </w:r>
            <w:r w:rsidDel="005E28B0">
              <w:rPr>
                <w:noProof/>
                <w:webHidden/>
              </w:rPr>
              <w:tab/>
            </w:r>
            <w:r w:rsidR="00C74533" w:rsidDel="005E28B0">
              <w:rPr>
                <w:noProof/>
                <w:webHidden/>
              </w:rPr>
              <w:delText>99</w:delText>
            </w:r>
          </w:del>
        </w:p>
        <w:p w14:paraId="6CA532A6" w14:textId="3627BF60" w:rsidR="00CA6000" w:rsidDel="005E28B0" w:rsidRDefault="00CA6000" w:rsidP="00C74533">
          <w:pPr>
            <w:pStyle w:val="TOC2"/>
            <w:rPr>
              <w:del w:id="1716" w:author="Lyu Yuxiao" w:date="2023-04-28T11:20:00Z"/>
              <w:rFonts w:asciiTheme="minorHAnsi" w:hAnsiTheme="minorHAnsi" w:cstheme="minorBidi"/>
              <w:noProof/>
              <w:sz w:val="22"/>
              <w:szCs w:val="22"/>
            </w:rPr>
          </w:pPr>
          <w:del w:id="1717" w:author="Lyu Yuxiao" w:date="2023-04-28T11:20:00Z">
            <w:r w:rsidRPr="005E28B0" w:rsidDel="005E28B0">
              <w:rPr>
                <w:rPrChange w:id="1718" w:author="Lyu Yuxiao" w:date="2023-04-28T11:20:00Z">
                  <w:rPr>
                    <w:rStyle w:val="a3"/>
                    <w:noProof/>
                  </w:rPr>
                </w:rPrChange>
              </w:rPr>
              <w:delText>9.20 Ship Reporting Service Area</w:delText>
            </w:r>
            <w:r w:rsidDel="005E28B0">
              <w:rPr>
                <w:noProof/>
                <w:webHidden/>
              </w:rPr>
              <w:tab/>
            </w:r>
            <w:r w:rsidR="00C74533" w:rsidDel="005E28B0">
              <w:rPr>
                <w:noProof/>
                <w:webHidden/>
              </w:rPr>
              <w:delText>100</w:delText>
            </w:r>
          </w:del>
        </w:p>
        <w:p w14:paraId="1894FD3F" w14:textId="2281550A" w:rsidR="00CA6000" w:rsidDel="005E28B0" w:rsidRDefault="00CA6000" w:rsidP="00C74533">
          <w:pPr>
            <w:pStyle w:val="TOC2"/>
            <w:rPr>
              <w:del w:id="1719" w:author="Lyu Yuxiao" w:date="2023-04-28T11:20:00Z"/>
              <w:rFonts w:asciiTheme="minorHAnsi" w:hAnsiTheme="minorHAnsi" w:cstheme="minorBidi"/>
              <w:noProof/>
              <w:sz w:val="22"/>
              <w:szCs w:val="22"/>
            </w:rPr>
          </w:pPr>
          <w:del w:id="1720" w:author="Lyu Yuxiao" w:date="2023-04-28T11:20:00Z">
            <w:r w:rsidRPr="005E28B0" w:rsidDel="005E28B0">
              <w:rPr>
                <w:rPrChange w:id="1721" w:author="Lyu Yuxiao" w:date="2023-04-28T11:20:00Z">
                  <w:rPr>
                    <w:rStyle w:val="a3"/>
                    <w:noProof/>
                  </w:rPr>
                </w:rPrChange>
              </w:rPr>
              <w:delText>9.21 Signal Station Warning</w:delText>
            </w:r>
            <w:r w:rsidDel="005E28B0">
              <w:rPr>
                <w:noProof/>
                <w:webHidden/>
              </w:rPr>
              <w:tab/>
            </w:r>
            <w:r w:rsidR="00C74533" w:rsidDel="005E28B0">
              <w:rPr>
                <w:noProof/>
                <w:webHidden/>
              </w:rPr>
              <w:delText>101</w:delText>
            </w:r>
          </w:del>
        </w:p>
        <w:p w14:paraId="26C425F1" w14:textId="28699142" w:rsidR="00CA6000" w:rsidDel="005E28B0" w:rsidRDefault="00CA6000" w:rsidP="00C74533">
          <w:pPr>
            <w:pStyle w:val="TOC2"/>
            <w:rPr>
              <w:del w:id="1722" w:author="Lyu Yuxiao" w:date="2023-04-28T11:20:00Z"/>
              <w:rFonts w:asciiTheme="minorHAnsi" w:hAnsiTheme="minorHAnsi" w:cstheme="minorBidi"/>
              <w:noProof/>
              <w:sz w:val="22"/>
              <w:szCs w:val="22"/>
            </w:rPr>
          </w:pPr>
          <w:del w:id="1723" w:author="Lyu Yuxiao" w:date="2023-04-28T11:20:00Z">
            <w:r w:rsidRPr="005E28B0" w:rsidDel="005E28B0">
              <w:rPr>
                <w:rPrChange w:id="1724" w:author="Lyu Yuxiao" w:date="2023-04-28T11:20:00Z">
                  <w:rPr>
                    <w:rStyle w:val="a3"/>
                    <w:noProof/>
                  </w:rPr>
                </w:rPrChange>
              </w:rPr>
              <w:delText>9.22 Signal Station Traffic</w:delText>
            </w:r>
            <w:r w:rsidDel="005E28B0">
              <w:rPr>
                <w:noProof/>
                <w:webHidden/>
              </w:rPr>
              <w:tab/>
            </w:r>
            <w:r w:rsidR="00C74533" w:rsidDel="005E28B0">
              <w:rPr>
                <w:noProof/>
                <w:webHidden/>
              </w:rPr>
              <w:delText>102</w:delText>
            </w:r>
          </w:del>
        </w:p>
        <w:p w14:paraId="4DF0500A" w14:textId="79549FC4" w:rsidR="00CA6000" w:rsidDel="005E28B0" w:rsidRDefault="00CA6000" w:rsidP="00C74533">
          <w:pPr>
            <w:pStyle w:val="TOC2"/>
            <w:rPr>
              <w:del w:id="1725" w:author="Lyu Yuxiao" w:date="2023-04-28T11:20:00Z"/>
              <w:rFonts w:asciiTheme="minorHAnsi" w:hAnsiTheme="minorHAnsi" w:cstheme="minorBidi"/>
              <w:noProof/>
              <w:sz w:val="22"/>
              <w:szCs w:val="22"/>
            </w:rPr>
          </w:pPr>
          <w:del w:id="1726" w:author="Lyu Yuxiao" w:date="2023-04-28T11:20:00Z">
            <w:r w:rsidRPr="005E28B0" w:rsidDel="005E28B0">
              <w:rPr>
                <w:rPrChange w:id="1727" w:author="Lyu Yuxiao" w:date="2023-04-28T11:20:00Z">
                  <w:rPr>
                    <w:rStyle w:val="a3"/>
                    <w:noProof/>
                  </w:rPr>
                </w:rPrChange>
              </w:rPr>
              <w:delText>9.23 Underkeel clearance allowance area</w:delText>
            </w:r>
            <w:r w:rsidDel="005E28B0">
              <w:rPr>
                <w:noProof/>
                <w:webHidden/>
              </w:rPr>
              <w:tab/>
            </w:r>
            <w:r w:rsidR="00C74533" w:rsidDel="005E28B0">
              <w:rPr>
                <w:noProof/>
                <w:webHidden/>
              </w:rPr>
              <w:delText>103</w:delText>
            </w:r>
          </w:del>
        </w:p>
        <w:p w14:paraId="173B6009" w14:textId="64089353" w:rsidR="00CA6000" w:rsidDel="005E28B0" w:rsidRDefault="00CA6000" w:rsidP="00C74533">
          <w:pPr>
            <w:pStyle w:val="TOC2"/>
            <w:rPr>
              <w:del w:id="1728" w:author="Lyu Yuxiao" w:date="2023-04-28T11:20:00Z"/>
              <w:rFonts w:asciiTheme="minorHAnsi" w:hAnsiTheme="minorHAnsi" w:cstheme="minorBidi"/>
              <w:noProof/>
              <w:sz w:val="22"/>
              <w:szCs w:val="22"/>
            </w:rPr>
          </w:pPr>
          <w:del w:id="1729" w:author="Lyu Yuxiao" w:date="2023-04-28T11:20:00Z">
            <w:r w:rsidRPr="005E28B0" w:rsidDel="005E28B0">
              <w:rPr>
                <w:rPrChange w:id="1730" w:author="Lyu Yuxiao" w:date="2023-04-28T11:20:00Z">
                  <w:rPr>
                    <w:rStyle w:val="a3"/>
                    <w:noProof/>
                  </w:rPr>
                </w:rPrChange>
              </w:rPr>
              <w:delText>9.24 Underkeel clearance management area</w:delText>
            </w:r>
            <w:r w:rsidDel="005E28B0">
              <w:rPr>
                <w:noProof/>
                <w:webHidden/>
              </w:rPr>
              <w:tab/>
            </w:r>
            <w:r w:rsidR="00C74533" w:rsidDel="005E28B0">
              <w:rPr>
                <w:noProof/>
                <w:webHidden/>
              </w:rPr>
              <w:delText>103</w:delText>
            </w:r>
          </w:del>
        </w:p>
        <w:p w14:paraId="5BDFE8EC" w14:textId="1F9B71DB" w:rsidR="00CA6000" w:rsidDel="005E28B0" w:rsidRDefault="00CA6000" w:rsidP="00C74533">
          <w:pPr>
            <w:pStyle w:val="TOC2"/>
            <w:rPr>
              <w:del w:id="1731" w:author="Lyu Yuxiao" w:date="2023-04-28T11:20:00Z"/>
              <w:rFonts w:asciiTheme="minorHAnsi" w:hAnsiTheme="minorHAnsi" w:cstheme="minorBidi"/>
              <w:noProof/>
              <w:sz w:val="22"/>
              <w:szCs w:val="22"/>
            </w:rPr>
          </w:pPr>
          <w:del w:id="1732" w:author="Lyu Yuxiao" w:date="2023-04-28T11:20:00Z">
            <w:r w:rsidRPr="005E28B0" w:rsidDel="005E28B0">
              <w:rPr>
                <w:rPrChange w:id="1733" w:author="Lyu Yuxiao" w:date="2023-04-28T11:20:00Z">
                  <w:rPr>
                    <w:rStyle w:val="a3"/>
                    <w:noProof/>
                  </w:rPr>
                </w:rPrChange>
              </w:rPr>
              <w:delText>9.25 Vessel Traffic Service Area</w:delText>
            </w:r>
            <w:r w:rsidDel="005E28B0">
              <w:rPr>
                <w:noProof/>
                <w:webHidden/>
              </w:rPr>
              <w:tab/>
            </w:r>
            <w:r w:rsidR="00C74533" w:rsidDel="005E28B0">
              <w:rPr>
                <w:noProof/>
                <w:webHidden/>
              </w:rPr>
              <w:delText>104</w:delText>
            </w:r>
          </w:del>
        </w:p>
        <w:p w14:paraId="37F793A8" w14:textId="383D7D32" w:rsidR="00CA6000" w:rsidDel="005E28B0" w:rsidRDefault="00CA6000" w:rsidP="00C74533">
          <w:pPr>
            <w:pStyle w:val="TOC2"/>
            <w:rPr>
              <w:del w:id="1734" w:author="Lyu Yuxiao" w:date="2023-04-28T11:20:00Z"/>
              <w:rFonts w:asciiTheme="minorHAnsi" w:hAnsiTheme="minorHAnsi" w:cstheme="minorBidi"/>
              <w:noProof/>
              <w:sz w:val="22"/>
              <w:szCs w:val="22"/>
            </w:rPr>
          </w:pPr>
          <w:del w:id="1735" w:author="Lyu Yuxiao" w:date="2023-04-28T11:20:00Z">
            <w:r w:rsidRPr="005E28B0" w:rsidDel="005E28B0">
              <w:rPr>
                <w:rPrChange w:id="1736" w:author="Lyu Yuxiao" w:date="2023-04-28T11:20:00Z">
                  <w:rPr>
                    <w:rStyle w:val="a3"/>
                    <w:noProof/>
                  </w:rPr>
                </w:rPrChange>
              </w:rPr>
              <w:delText>9.26 Waterway area</w:delText>
            </w:r>
            <w:r w:rsidDel="005E28B0">
              <w:rPr>
                <w:noProof/>
                <w:webHidden/>
              </w:rPr>
              <w:tab/>
            </w:r>
            <w:r w:rsidR="00C74533" w:rsidDel="005E28B0">
              <w:rPr>
                <w:noProof/>
                <w:webHidden/>
              </w:rPr>
              <w:delText>104</w:delText>
            </w:r>
          </w:del>
        </w:p>
        <w:p w14:paraId="2FE8596B" w14:textId="6382054D" w:rsidR="00CA6000" w:rsidDel="005E28B0" w:rsidRDefault="00CA6000" w:rsidP="00C74533">
          <w:pPr>
            <w:pStyle w:val="TOC2"/>
            <w:rPr>
              <w:del w:id="1737" w:author="Lyu Yuxiao" w:date="2023-04-28T11:20:00Z"/>
              <w:rFonts w:asciiTheme="minorHAnsi" w:hAnsiTheme="minorHAnsi" w:cstheme="minorBidi"/>
              <w:noProof/>
              <w:sz w:val="22"/>
              <w:szCs w:val="22"/>
            </w:rPr>
          </w:pPr>
          <w:del w:id="1738" w:author="Lyu Yuxiao" w:date="2023-04-28T11:20:00Z">
            <w:r w:rsidRPr="005E28B0" w:rsidDel="005E28B0">
              <w:rPr>
                <w:rPrChange w:id="1739" w:author="Lyu Yuxiao" w:date="2023-04-28T11:20:00Z">
                  <w:rPr>
                    <w:rStyle w:val="a3"/>
                    <w:noProof/>
                  </w:rPr>
                </w:rPrChange>
              </w:rPr>
              <w:delText>9.27 Data quality</w:delText>
            </w:r>
            <w:r w:rsidDel="005E28B0">
              <w:rPr>
                <w:noProof/>
                <w:webHidden/>
              </w:rPr>
              <w:tab/>
            </w:r>
            <w:r w:rsidR="00C74533" w:rsidDel="005E28B0">
              <w:rPr>
                <w:noProof/>
                <w:webHidden/>
              </w:rPr>
              <w:delText>105</w:delText>
            </w:r>
          </w:del>
        </w:p>
        <w:p w14:paraId="7FBB18FC" w14:textId="64CA2E44" w:rsidR="00CA6000" w:rsidDel="005E28B0" w:rsidRDefault="00CA6000" w:rsidP="00C74533">
          <w:pPr>
            <w:pStyle w:val="TOC2"/>
            <w:rPr>
              <w:del w:id="1740" w:author="Lyu Yuxiao" w:date="2023-04-28T11:20:00Z"/>
              <w:rFonts w:asciiTheme="minorHAnsi" w:hAnsiTheme="minorHAnsi" w:cstheme="minorBidi"/>
              <w:noProof/>
              <w:sz w:val="22"/>
              <w:szCs w:val="22"/>
            </w:rPr>
          </w:pPr>
          <w:del w:id="1741" w:author="Lyu Yuxiao" w:date="2023-04-28T11:20:00Z">
            <w:r w:rsidRPr="005E28B0" w:rsidDel="005E28B0">
              <w:rPr>
                <w:rPrChange w:id="1742" w:author="Lyu Yuxiao" w:date="2023-04-28T11:20:00Z">
                  <w:rPr>
                    <w:rStyle w:val="a3"/>
                    <w:noProof/>
                  </w:rPr>
                </w:rPrChange>
              </w:rPr>
              <w:delText>9.28 Quality of temporal variation</w:delText>
            </w:r>
            <w:r w:rsidDel="005E28B0">
              <w:rPr>
                <w:noProof/>
                <w:webHidden/>
              </w:rPr>
              <w:tab/>
            </w:r>
            <w:r w:rsidR="00C74533" w:rsidDel="005E28B0">
              <w:rPr>
                <w:noProof/>
                <w:webHidden/>
              </w:rPr>
              <w:delText>106</w:delText>
            </w:r>
          </w:del>
        </w:p>
        <w:p w14:paraId="47BA87D0" w14:textId="605AD64C" w:rsidR="00CA6000" w:rsidDel="005E28B0" w:rsidRDefault="00CA6000" w:rsidP="00C74533">
          <w:pPr>
            <w:pStyle w:val="TOC2"/>
            <w:rPr>
              <w:del w:id="1743" w:author="Lyu Yuxiao" w:date="2023-04-28T11:20:00Z"/>
              <w:rFonts w:asciiTheme="minorHAnsi" w:hAnsiTheme="minorHAnsi" w:cstheme="minorBidi"/>
              <w:noProof/>
              <w:sz w:val="22"/>
              <w:szCs w:val="22"/>
            </w:rPr>
          </w:pPr>
          <w:del w:id="1744" w:author="Lyu Yuxiao" w:date="2023-04-28T11:20:00Z">
            <w:r w:rsidRPr="005E28B0" w:rsidDel="005E28B0">
              <w:rPr>
                <w:rPrChange w:id="1745" w:author="Lyu Yuxiao" w:date="2023-04-28T11:20:00Z">
                  <w:rPr>
                    <w:rStyle w:val="a3"/>
                    <w:noProof/>
                  </w:rPr>
                </w:rPrChange>
              </w:rPr>
              <w:delText>9.29 Data coverage</w:delText>
            </w:r>
            <w:r w:rsidDel="005E28B0">
              <w:rPr>
                <w:noProof/>
                <w:webHidden/>
              </w:rPr>
              <w:tab/>
            </w:r>
            <w:r w:rsidR="00C74533" w:rsidDel="005E28B0">
              <w:rPr>
                <w:noProof/>
                <w:webHidden/>
              </w:rPr>
              <w:delText>106</w:delText>
            </w:r>
          </w:del>
        </w:p>
        <w:p w14:paraId="59F91199" w14:textId="60547C05" w:rsidR="00CA6000" w:rsidDel="005E28B0" w:rsidRDefault="00CA6000" w:rsidP="00C74533">
          <w:pPr>
            <w:pStyle w:val="TOC2"/>
            <w:rPr>
              <w:del w:id="1746" w:author="Lyu Yuxiao" w:date="2023-04-28T11:20:00Z"/>
              <w:rFonts w:asciiTheme="minorHAnsi" w:hAnsiTheme="minorHAnsi" w:cstheme="minorBidi"/>
              <w:noProof/>
              <w:sz w:val="22"/>
              <w:szCs w:val="22"/>
            </w:rPr>
          </w:pPr>
          <w:del w:id="1747" w:author="Lyu Yuxiao" w:date="2023-04-28T11:20:00Z">
            <w:r w:rsidRPr="005E28B0" w:rsidDel="005E28B0">
              <w:rPr>
                <w:rPrChange w:id="1748" w:author="Lyu Yuxiao" w:date="2023-04-28T11:20:00Z">
                  <w:rPr>
                    <w:rStyle w:val="a3"/>
                    <w:noProof/>
                  </w:rPr>
                </w:rPrChange>
              </w:rPr>
              <w:delText>9.30 Quality of Non-Bathymetric Data</w:delText>
            </w:r>
            <w:r w:rsidDel="005E28B0">
              <w:rPr>
                <w:noProof/>
                <w:webHidden/>
              </w:rPr>
              <w:tab/>
            </w:r>
            <w:r w:rsidR="00C74533" w:rsidDel="005E28B0">
              <w:rPr>
                <w:noProof/>
                <w:webHidden/>
              </w:rPr>
              <w:delText>107</w:delText>
            </w:r>
          </w:del>
        </w:p>
        <w:p w14:paraId="43250F05" w14:textId="2BD1DA1D" w:rsidR="00CA6000" w:rsidDel="005E28B0" w:rsidRDefault="00CA6000" w:rsidP="00C74533">
          <w:pPr>
            <w:pStyle w:val="TOC2"/>
            <w:rPr>
              <w:del w:id="1749" w:author="Lyu Yuxiao" w:date="2023-04-28T11:20:00Z"/>
              <w:rFonts w:asciiTheme="minorHAnsi" w:hAnsiTheme="minorHAnsi" w:cstheme="minorBidi"/>
              <w:noProof/>
              <w:sz w:val="22"/>
              <w:szCs w:val="22"/>
            </w:rPr>
          </w:pPr>
          <w:del w:id="1750" w:author="Lyu Yuxiao" w:date="2023-04-28T11:20:00Z">
            <w:r w:rsidRPr="005E28B0" w:rsidDel="005E28B0">
              <w:rPr>
                <w:rPrChange w:id="1751" w:author="Lyu Yuxiao" w:date="2023-04-28T11:20:00Z">
                  <w:rPr>
                    <w:rStyle w:val="a3"/>
                    <w:noProof/>
                  </w:rPr>
                </w:rPrChange>
              </w:rPr>
              <w:delText>9.31 Text Placement</w:delText>
            </w:r>
            <w:r w:rsidDel="005E28B0">
              <w:rPr>
                <w:noProof/>
                <w:webHidden/>
              </w:rPr>
              <w:tab/>
            </w:r>
            <w:r w:rsidR="00C74533" w:rsidDel="005E28B0">
              <w:rPr>
                <w:noProof/>
                <w:webHidden/>
              </w:rPr>
              <w:delText>107</w:delText>
            </w:r>
          </w:del>
        </w:p>
        <w:p w14:paraId="25CB5F99" w14:textId="7FBE16FE" w:rsidR="00EC0FF0" w:rsidRDefault="00EC0FF0">
          <w:r>
            <w:rPr>
              <w:b/>
              <w:bCs/>
              <w:noProof/>
            </w:rPr>
            <w:fldChar w:fldCharType="end"/>
          </w:r>
        </w:p>
      </w:sdtContent>
    </w:sdt>
    <w:p w14:paraId="061F269C" w14:textId="77777777" w:rsidR="00834035" w:rsidRDefault="00EC0FF0">
      <w:pPr>
        <w:sectPr w:rsidR="00834035" w:rsidSect="004314FF">
          <w:headerReference w:type="even" r:id="rId13"/>
          <w:headerReference w:type="default" r:id="rId14"/>
          <w:footerReference w:type="default" r:id="rId15"/>
          <w:pgSz w:w="12240" w:h="15840"/>
          <w:pgMar w:top="1080" w:right="720" w:bottom="1440" w:left="720" w:header="420" w:footer="420" w:gutter="0"/>
          <w:pgNumType w:fmt="lowerRoman" w:start="1"/>
          <w:cols w:space="720"/>
          <w:noEndnote/>
          <w:docGrid w:linePitch="272"/>
        </w:sectPr>
      </w:pPr>
      <w:r>
        <w:br/>
      </w:r>
    </w:p>
    <w:p w14:paraId="7418E0B9" w14:textId="77777777" w:rsidR="00EC0FF0" w:rsidRDefault="00EC0FF0"/>
    <w:p w14:paraId="7971FFEE" w14:textId="77777777" w:rsidR="00EC0FF0" w:rsidRDefault="00EC0FF0">
      <w:pPr>
        <w:pStyle w:val="1"/>
        <w:spacing w:before="160" w:after="160"/>
        <w:rPr>
          <w:rFonts w:ascii="Times New Roman" w:hAnsi="Times New Roman" w:cs="Times New Roman"/>
          <w:b w:val="0"/>
          <w:bCs w:val="0"/>
          <w:sz w:val="24"/>
          <w:szCs w:val="24"/>
        </w:rPr>
      </w:pPr>
      <w:bookmarkStart w:id="1758" w:name="idmarkerx16777217x585"/>
      <w:bookmarkStart w:id="1759" w:name="_Toc133573273"/>
      <w:bookmarkEnd w:id="1758"/>
      <w:r>
        <w:t>1 Catalogue header information</w:t>
      </w:r>
      <w:bookmarkEnd w:id="1759"/>
    </w:p>
    <w:p w14:paraId="25744EDD" w14:textId="77777777" w:rsidR="00EC0FF0" w:rsidRDefault="00EC0FF0">
      <w:pPr>
        <w:pStyle w:val="Paragraph"/>
      </w:pPr>
      <w:r>
        <w:t>Name: Feature Catalogue for S-127</w:t>
      </w:r>
      <w:r>
        <w:br/>
        <w:t>Scope: Global coverage of maritime areas</w:t>
      </w:r>
      <w:r>
        <w:br/>
        <w:t>Field of Application: Marine Traffic Management</w:t>
      </w:r>
      <w:r>
        <w:br/>
        <w:t>Version Number: 1.0.</w:t>
      </w:r>
      <w:ins w:id="1760" w:author="Raphael Malyankar" w:date="2019-11-18T19:45:00Z">
        <w:r w:rsidR="00AA483D" w:rsidRPr="00AA483D">
          <w:t>1-20190628</w:t>
        </w:r>
      </w:ins>
      <w:del w:id="1761" w:author="Raphael Malyankar" w:date="2019-11-18T19:45:00Z">
        <w:r w:rsidDel="00AA483D">
          <w:delText>0-20181129</w:delText>
        </w:r>
      </w:del>
      <w:r>
        <w:br/>
        <w:t xml:space="preserve">Version date: </w:t>
      </w:r>
      <w:ins w:id="1762" w:author="Raphael Malyankar" w:date="2019-11-18T19:46:00Z">
        <w:r w:rsidR="00AA483D" w:rsidRPr="00AA483D">
          <w:t>2019-06-28</w:t>
        </w:r>
      </w:ins>
      <w:del w:id="1763" w:author="Raphael Malyankar" w:date="2019-11-18T19:46:00Z">
        <w:r w:rsidDel="00AA483D">
          <w:delText>2018-11-29</w:delText>
        </w:r>
      </w:del>
    </w:p>
    <w:p w14:paraId="7A02426F" w14:textId="77777777" w:rsidR="00EC0FF0" w:rsidRDefault="00EC0FF0">
      <w:pPr>
        <w:pStyle w:val="Paragraph"/>
      </w:pPr>
      <w:r>
        <w:t>Producer information:</w:t>
      </w:r>
      <w:r>
        <w:br/>
        <w:t xml:space="preserve">Individual name: </w:t>
      </w:r>
      <w:r>
        <w:br/>
      </w:r>
      <w:proofErr w:type="spellStart"/>
      <w:r>
        <w:t>Organisation</w:t>
      </w:r>
      <w:proofErr w:type="spellEnd"/>
      <w:r>
        <w:t xml:space="preserve"> name: International Hydrographic Organization</w:t>
      </w:r>
      <w:r>
        <w:br/>
        <w:t xml:space="preserve">Phone:  </w:t>
      </w:r>
      <w:r>
        <w:br/>
        <w:t xml:space="preserve">Address: </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830"/>
        <w:gridCol w:w="431"/>
        <w:gridCol w:w="1787"/>
        <w:gridCol w:w="1957"/>
        <w:gridCol w:w="787"/>
        <w:gridCol w:w="2068"/>
      </w:tblGrid>
      <w:tr w:rsidR="00EC0FF0" w14:paraId="157B9BD8" w14:textId="77777777">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BB8779" w14:textId="77777777" w:rsidR="00EC0FF0" w:rsidRDefault="00EC0FF0">
            <w:proofErr w:type="spellStart"/>
            <w:r>
              <w:rPr>
                <w:b/>
                <w:bCs/>
              </w:rPr>
              <w:t>deliveryPoint</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48FD35" w14:textId="77777777" w:rsidR="00EC0FF0" w:rsidRDefault="00EC0FF0">
            <w:r>
              <w:rPr>
                <w:b/>
                <w:bCs/>
              </w:rPr>
              <w:t>city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26A255" w14:textId="77777777" w:rsidR="00EC0FF0" w:rsidRDefault="00EC0FF0">
            <w:proofErr w:type="spellStart"/>
            <w:r>
              <w:rPr>
                <w:b/>
                <w:bCs/>
              </w:rPr>
              <w:t>administrativeArea</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2E8D0A" w14:textId="77777777" w:rsidR="00EC0FF0" w:rsidRDefault="00EC0FF0">
            <w:proofErr w:type="spellStart"/>
            <w:r>
              <w:rPr>
                <w:b/>
                <w:bCs/>
              </w:rPr>
              <w:t>postalCode</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E5A3A2" w14:textId="77777777" w:rsidR="00EC0FF0" w:rsidRDefault="00EC0FF0">
            <w:r>
              <w:rPr>
                <w:b/>
                <w:bCs/>
              </w:rPr>
              <w:t>country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C34004" w14:textId="77777777" w:rsidR="00EC0FF0" w:rsidRDefault="00EC0FF0">
            <w:proofErr w:type="spellStart"/>
            <w:r>
              <w:rPr>
                <w:b/>
                <w:bCs/>
              </w:rPr>
              <w:t>electronicMailAddress</w:t>
            </w:r>
            <w:proofErr w:type="spellEnd"/>
          </w:p>
        </w:tc>
      </w:tr>
      <w:tr w:rsidR="00EC0FF0" w14:paraId="2F11AAA6" w14:textId="77777777">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65E66" w14:textId="77777777" w:rsidR="00EC0FF0" w:rsidRDefault="00EC0FF0">
            <w:r>
              <w:t xml:space="preserve">International Hydrographic Organization, 4 </w:t>
            </w:r>
            <w:proofErr w:type="spellStart"/>
            <w:r>
              <w:t>quai</w:t>
            </w:r>
            <w:proofErr w:type="spellEnd"/>
            <w:r>
              <w:t xml:space="preserve"> Antoine 1er, B.P. 445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3039FB"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2D449A"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AD8981" w14:textId="77777777" w:rsidR="00EC0FF0" w:rsidRDefault="00EC0FF0">
            <w:r>
              <w:t>MC 98011 MONACO CEDEX</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81179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72F444" w14:textId="77777777" w:rsidR="00EC0FF0" w:rsidRDefault="00EC0FF0"/>
        </w:tc>
      </w:tr>
    </w:tbl>
    <w:p w14:paraId="53CC62E4" w14:textId="77777777" w:rsidR="00EC0FF0" w:rsidRDefault="00EC0FF0">
      <w:pPr>
        <w:pStyle w:val="Paragraph"/>
      </w:pPr>
      <w:r>
        <w:br/>
        <w:t xml:space="preserve">Online resource information:  </w:t>
      </w:r>
      <w:r>
        <w:br/>
        <w:t xml:space="preserve">Hours of Service: </w:t>
      </w:r>
      <w:r>
        <w:br/>
        <w:t>Contact Instructions: Contact IHO NIPWG Chair</w:t>
      </w:r>
      <w:r>
        <w:br/>
        <w:t xml:space="preserve">Position Name: </w:t>
      </w:r>
      <w:r>
        <w:br/>
        <w:t>Contact Information: (none)</w:t>
      </w:r>
      <w:r>
        <w:br/>
        <w:t>Role: publisher</w:t>
      </w:r>
      <w:r>
        <w:br/>
        <w:t>Classification: unclassified</w:t>
      </w:r>
    </w:p>
    <w:p w14:paraId="62FAB4B2" w14:textId="77777777" w:rsidR="00EC0FF0" w:rsidRDefault="00EC0FF0">
      <w:pPr>
        <w:pStyle w:val="1"/>
        <w:spacing w:before="160" w:after="160"/>
        <w:rPr>
          <w:rFonts w:ascii="Times New Roman" w:hAnsi="Times New Roman" w:cs="Times New Roman"/>
          <w:b w:val="0"/>
          <w:bCs w:val="0"/>
          <w:sz w:val="24"/>
          <w:szCs w:val="24"/>
        </w:rPr>
      </w:pPr>
      <w:r>
        <w:br w:type="page"/>
      </w:r>
      <w:bookmarkStart w:id="1764" w:name="idmarkerx16777217x1360"/>
      <w:bookmarkStart w:id="1765" w:name="_Toc133573274"/>
      <w:bookmarkEnd w:id="1764"/>
      <w:r>
        <w:lastRenderedPageBreak/>
        <w:t>2 Definition Sources</w:t>
      </w:r>
      <w:bookmarkEnd w:id="1765"/>
    </w:p>
    <w:p w14:paraId="46F2F1C5" w14:textId="77777777" w:rsidR="00EC0FF0" w:rsidRDefault="00EC0FF0">
      <w:pPr>
        <w:pStyle w:val="Paragraph"/>
      </w:pPr>
      <w:r>
        <w:t>No definition sources in catalogue</w:t>
      </w:r>
    </w:p>
    <w:p w14:paraId="7131FBFD" w14:textId="77777777" w:rsidR="00EC0FF0" w:rsidRDefault="00EC0FF0">
      <w:pPr>
        <w:pStyle w:val="1"/>
        <w:spacing w:before="160" w:after="160"/>
        <w:rPr>
          <w:rFonts w:ascii="Times New Roman" w:hAnsi="Times New Roman" w:cs="Times New Roman"/>
          <w:b w:val="0"/>
          <w:bCs w:val="0"/>
          <w:sz w:val="24"/>
          <w:szCs w:val="24"/>
        </w:rPr>
      </w:pPr>
      <w:r>
        <w:br w:type="page"/>
      </w:r>
      <w:bookmarkStart w:id="1766" w:name="idmarkerx16777217x1384"/>
      <w:bookmarkStart w:id="1767" w:name="_Toc133573275"/>
      <w:bookmarkEnd w:id="1766"/>
      <w:r>
        <w:lastRenderedPageBreak/>
        <w:t>3 Simple Attributes</w:t>
      </w:r>
      <w:bookmarkEnd w:id="1767"/>
    </w:p>
    <w:p w14:paraId="259D088E" w14:textId="77777777" w:rsidR="00EC0FF0" w:rsidRDefault="00EC0FF0">
      <w:pPr>
        <w:pStyle w:val="2"/>
        <w:spacing w:before="160" w:after="160"/>
        <w:rPr>
          <w:rFonts w:ascii="Times New Roman" w:hAnsi="Times New Roman" w:cs="Times New Roman"/>
          <w:b w:val="0"/>
          <w:bCs w:val="0"/>
          <w:sz w:val="24"/>
          <w:szCs w:val="24"/>
        </w:rPr>
      </w:pPr>
      <w:bookmarkStart w:id="1768" w:name="idmarkerx16777217x1401"/>
      <w:bookmarkStart w:id="1769" w:name="_Toc133573276"/>
      <w:bookmarkEnd w:id="1768"/>
      <w:r>
        <w:t>3.1 Administrative Division</w:t>
      </w:r>
      <w:bookmarkEnd w:id="1769"/>
    </w:p>
    <w:p w14:paraId="145DFBF1" w14:textId="6EAD405E" w:rsidR="00EC0FF0" w:rsidRDefault="00EC0FF0">
      <w:r>
        <w:t>Name: Administrative Division</w:t>
      </w:r>
      <w:ins w:id="1770" w:author="Lyu Yuxiao" w:date="2023-04-24T14:37:00Z">
        <w:r w:rsidR="00FF4B2C">
          <w:t xml:space="preserve"> [IHOREG 384]</w:t>
        </w:r>
      </w:ins>
      <w:r>
        <w:br/>
        <w:t>Definition: Administrative division is a generic term for an administrative region within a country at a level below that of the sovereign state.</w:t>
      </w:r>
      <w:r>
        <w:br/>
        <w:t>Code: '</w:t>
      </w:r>
      <w:proofErr w:type="spellStart"/>
      <w:r>
        <w:rPr>
          <w:rFonts w:ascii="Courier New" w:hAnsi="Courier New" w:cs="Courier New"/>
        </w:rPr>
        <w:t>administrativeDivision</w:t>
      </w:r>
      <w:proofErr w:type="spellEnd"/>
      <w:r>
        <w:t>'</w:t>
      </w:r>
      <w:r>
        <w:br/>
        <w:t xml:space="preserve">Remarks: </w:t>
      </w:r>
      <w:r>
        <w:br/>
        <w:t>Aliases: (none)</w:t>
      </w:r>
      <w:r>
        <w:br/>
        <w:t>Value Type: text</w:t>
      </w:r>
    </w:p>
    <w:p w14:paraId="7497038C" w14:textId="77777777" w:rsidR="00EC0FF0" w:rsidRDefault="00EC0FF0">
      <w:pPr>
        <w:pStyle w:val="2"/>
        <w:spacing w:before="160" w:after="160"/>
        <w:rPr>
          <w:rFonts w:ascii="Times New Roman" w:hAnsi="Times New Roman" w:cs="Times New Roman"/>
          <w:b w:val="0"/>
          <w:bCs w:val="0"/>
          <w:sz w:val="24"/>
          <w:szCs w:val="24"/>
        </w:rPr>
      </w:pPr>
      <w:bookmarkStart w:id="1771" w:name="idmarkerx16777217x1455"/>
      <w:bookmarkStart w:id="1772" w:name="_Toc133573277"/>
      <w:bookmarkEnd w:id="1771"/>
      <w:r>
        <w:t>3.2 Application profile</w:t>
      </w:r>
      <w:bookmarkEnd w:id="1772"/>
    </w:p>
    <w:p w14:paraId="606FF823" w14:textId="3F1A7E8E" w:rsidR="00EC0FF0" w:rsidRDefault="00EC0FF0">
      <w:r>
        <w:t xml:space="preserve">Name: Application </w:t>
      </w:r>
      <w:del w:id="1773" w:author="Lyu Yuxiao" w:date="2023-04-24T14:24:00Z">
        <w:r w:rsidDel="00D94809">
          <w:delText>profile</w:delText>
        </w:r>
      </w:del>
      <w:ins w:id="1774" w:author="Lyu Yuxiao" w:date="2023-04-24T14:24:00Z">
        <w:r w:rsidR="00D94809">
          <w:t>Profile</w:t>
        </w:r>
      </w:ins>
      <w:ins w:id="1775" w:author="Lyu Yuxiao" w:date="2023-04-24T14:37:00Z">
        <w:r w:rsidR="00FF4B2C">
          <w:t xml:space="preserve"> [IHOREG 389]</w:t>
        </w:r>
      </w:ins>
      <w:r>
        <w:br/>
        <w:t>Definition: name of an application profile that can be used with the online resource (ISO 19115)</w:t>
      </w:r>
      <w:r>
        <w:br/>
        <w:t>Code: '</w:t>
      </w:r>
      <w:proofErr w:type="spellStart"/>
      <w:r>
        <w:rPr>
          <w:rFonts w:ascii="Courier New" w:hAnsi="Courier New" w:cs="Courier New"/>
        </w:rPr>
        <w:t>applicationProfile</w:t>
      </w:r>
      <w:proofErr w:type="spellEnd"/>
      <w:r>
        <w:t>'</w:t>
      </w:r>
      <w:r>
        <w:br/>
        <w:t xml:space="preserve">Remarks: </w:t>
      </w:r>
      <w:r>
        <w:br/>
        <w:t>Aliases: (none)</w:t>
      </w:r>
      <w:r>
        <w:br/>
        <w:t>Value Type: text</w:t>
      </w:r>
    </w:p>
    <w:p w14:paraId="428F2E4E" w14:textId="77777777" w:rsidR="00EC0FF0" w:rsidRDefault="00EC0FF0">
      <w:pPr>
        <w:pStyle w:val="2"/>
        <w:spacing w:before="160" w:after="160"/>
        <w:rPr>
          <w:rFonts w:ascii="Times New Roman" w:hAnsi="Times New Roman" w:cs="Times New Roman"/>
          <w:b w:val="0"/>
          <w:bCs w:val="0"/>
          <w:sz w:val="24"/>
          <w:szCs w:val="24"/>
        </w:rPr>
      </w:pPr>
      <w:bookmarkStart w:id="1776" w:name="idmarkerx16777217x1509"/>
      <w:bookmarkStart w:id="1777" w:name="_Toc133573278"/>
      <w:bookmarkEnd w:id="1776"/>
      <w:r>
        <w:t>3.3 In ballast</w:t>
      </w:r>
      <w:bookmarkEnd w:id="1777"/>
    </w:p>
    <w:p w14:paraId="09F04D24" w14:textId="519D3E6B" w:rsidR="00EC0FF0" w:rsidRDefault="00EC0FF0">
      <w:r>
        <w:t xml:space="preserve">Name: In </w:t>
      </w:r>
      <w:del w:id="1778" w:author="Lyu Yuxiao" w:date="2023-04-24T14:24:00Z">
        <w:r w:rsidDel="00D94809">
          <w:delText>ballast</w:delText>
        </w:r>
      </w:del>
      <w:ins w:id="1779" w:author="Lyu Yuxiao" w:date="2023-04-24T14:24:00Z">
        <w:r w:rsidR="00D94809">
          <w:t>Ballast</w:t>
        </w:r>
      </w:ins>
      <w:ins w:id="1780" w:author="Yuxiao Lyu" w:date="2023-04-25T10:48:00Z">
        <w:r w:rsidR="00BE426F">
          <w:t xml:space="preserve"> [IHOREG </w:t>
        </w:r>
      </w:ins>
      <w:ins w:id="1781" w:author="Yuxiao Lyu" w:date="2023-04-25T10:49:00Z">
        <w:r w:rsidR="008F3831">
          <w:t>524</w:t>
        </w:r>
      </w:ins>
      <w:ins w:id="1782" w:author="Yuxiao Lyu" w:date="2023-04-25T10:48:00Z">
        <w:r w:rsidR="00BE426F">
          <w:t>]</w:t>
        </w:r>
      </w:ins>
      <w:r>
        <w:br/>
        <w:t>Definition: Whether the vessel is in ballast.</w:t>
      </w:r>
      <w:r>
        <w:br/>
        <w:t>Code: '</w:t>
      </w:r>
      <w:proofErr w:type="spellStart"/>
      <w:r>
        <w:rPr>
          <w:rFonts w:ascii="Courier New" w:hAnsi="Courier New" w:cs="Courier New"/>
        </w:rPr>
        <w:t>inBallast</w:t>
      </w:r>
      <w:proofErr w:type="spellEnd"/>
      <w:r>
        <w:t>'</w:t>
      </w:r>
      <w:r>
        <w:br/>
        <w:t xml:space="preserve">Remarks: </w:t>
      </w:r>
      <w:r>
        <w:br/>
        <w:t>Aliases: BALAST</w:t>
      </w:r>
      <w:r>
        <w:br/>
        <w:t xml:space="preserve">Value Type: </w:t>
      </w:r>
      <w:proofErr w:type="spellStart"/>
      <w:r>
        <w:t>boolean</w:t>
      </w:r>
      <w:proofErr w:type="spellEnd"/>
    </w:p>
    <w:p w14:paraId="62CC19A5" w14:textId="77777777" w:rsidR="00EC0FF0" w:rsidRDefault="00EC0FF0">
      <w:pPr>
        <w:pStyle w:val="2"/>
        <w:spacing w:before="160" w:after="160"/>
        <w:rPr>
          <w:rFonts w:ascii="Times New Roman" w:hAnsi="Times New Roman" w:cs="Times New Roman"/>
          <w:b w:val="0"/>
          <w:bCs w:val="0"/>
          <w:sz w:val="24"/>
          <w:szCs w:val="24"/>
        </w:rPr>
      </w:pPr>
      <w:bookmarkStart w:id="1783" w:name="idmarkerx16777217x1564"/>
      <w:bookmarkStart w:id="1784" w:name="_Toc133573279"/>
      <w:bookmarkEnd w:id="1783"/>
      <w:r>
        <w:t>3.4 Call Name</w:t>
      </w:r>
      <w:bookmarkEnd w:id="1784"/>
    </w:p>
    <w:p w14:paraId="4B00B84A" w14:textId="11B00E45" w:rsidR="00EC0FF0" w:rsidRDefault="00EC0FF0">
      <w:r>
        <w:t>Name: Call Name</w:t>
      </w:r>
      <w:ins w:id="1785" w:author="Lyu Yuxiao" w:date="2023-04-24T14:37:00Z">
        <w:r w:rsidR="00DC3F9A">
          <w:t xml:space="preserve"> [IHOREG 396]</w:t>
        </w:r>
      </w:ins>
      <w:r>
        <w:br/>
        <w:t xml:space="preserve">Definition: The designated call name of a station, </w:t>
      </w:r>
      <w:proofErr w:type="gramStart"/>
      <w:r>
        <w:t>e.g.</w:t>
      </w:r>
      <w:proofErr w:type="gramEnd"/>
      <w:r>
        <w:t xml:space="preserve"> radio station, radar station, pilot.</w:t>
      </w:r>
      <w:r>
        <w:br/>
        <w:t>Code: '</w:t>
      </w:r>
      <w:proofErr w:type="spellStart"/>
      <w:r>
        <w:rPr>
          <w:rFonts w:ascii="Courier New" w:hAnsi="Courier New" w:cs="Courier New"/>
        </w:rPr>
        <w:t>callName</w:t>
      </w:r>
      <w:proofErr w:type="spellEnd"/>
      <w:r>
        <w:t>'</w:t>
      </w:r>
      <w:r>
        <w:br/>
        <w:t>Remarks: This is the name used when calling a radio station by radio i.e. "Singapore Pilots".</w:t>
      </w:r>
      <w:r>
        <w:br/>
        <w:t>Aliases: CALNAM</w:t>
      </w:r>
      <w:r>
        <w:br/>
        <w:t>Value Type: text</w:t>
      </w:r>
    </w:p>
    <w:p w14:paraId="75AAD78E" w14:textId="77777777" w:rsidR="00EC0FF0" w:rsidRDefault="00EC0FF0">
      <w:pPr>
        <w:pStyle w:val="2"/>
        <w:spacing w:before="160" w:after="160"/>
        <w:rPr>
          <w:rFonts w:ascii="Times New Roman" w:hAnsi="Times New Roman" w:cs="Times New Roman"/>
          <w:b w:val="0"/>
          <w:bCs w:val="0"/>
          <w:sz w:val="24"/>
          <w:szCs w:val="24"/>
        </w:rPr>
      </w:pPr>
      <w:bookmarkStart w:id="1786" w:name="idmarkerx16777217x1622"/>
      <w:bookmarkStart w:id="1787" w:name="_Toc133573280"/>
      <w:bookmarkEnd w:id="1786"/>
      <w:r>
        <w:t>3.5 Call sign</w:t>
      </w:r>
      <w:bookmarkEnd w:id="1787"/>
    </w:p>
    <w:p w14:paraId="361C5946" w14:textId="348B8283" w:rsidR="00EC0FF0" w:rsidRDefault="00EC0FF0">
      <w:r>
        <w:t xml:space="preserve">Name: Call </w:t>
      </w:r>
      <w:del w:id="1788" w:author="Lyu Yuxiao" w:date="2023-04-24T14:24:00Z">
        <w:r w:rsidDel="00D94809">
          <w:delText>sign</w:delText>
        </w:r>
      </w:del>
      <w:ins w:id="1789" w:author="Lyu Yuxiao" w:date="2023-04-24T14:24:00Z">
        <w:r w:rsidR="00D94809">
          <w:t>Sign</w:t>
        </w:r>
      </w:ins>
      <w:ins w:id="1790" w:author="Lyu Yuxiao" w:date="2023-04-24T14:37:00Z">
        <w:r w:rsidR="00DC3F9A">
          <w:t xml:space="preserve"> [IHOREG 271]</w:t>
        </w:r>
      </w:ins>
      <w:r>
        <w:br/>
        <w:t>Definition: The designated call-sign of a radio station.</w:t>
      </w:r>
      <w:r>
        <w:br/>
        <w:t>Code: '</w:t>
      </w:r>
      <w:proofErr w:type="spellStart"/>
      <w:r>
        <w:rPr>
          <w:rFonts w:ascii="Courier New" w:hAnsi="Courier New" w:cs="Courier New"/>
        </w:rPr>
        <w:t>callSign</w:t>
      </w:r>
      <w:proofErr w:type="spellEnd"/>
      <w:r>
        <w:t>'</w:t>
      </w:r>
      <w:r>
        <w:br/>
        <w:t xml:space="preserve">Remarks: </w:t>
      </w:r>
      <w:r>
        <w:br/>
        <w:t>Aliases: CALSGN</w:t>
      </w:r>
      <w:r>
        <w:br/>
        <w:t>Value Type: text</w:t>
      </w:r>
    </w:p>
    <w:p w14:paraId="7899A17A" w14:textId="77777777" w:rsidR="00EC0FF0" w:rsidRDefault="00EC0FF0">
      <w:pPr>
        <w:pStyle w:val="2"/>
        <w:spacing w:before="160" w:after="160"/>
        <w:rPr>
          <w:rFonts w:ascii="Times New Roman" w:hAnsi="Times New Roman" w:cs="Times New Roman"/>
          <w:b w:val="0"/>
          <w:bCs w:val="0"/>
          <w:sz w:val="24"/>
          <w:szCs w:val="24"/>
        </w:rPr>
      </w:pPr>
      <w:bookmarkStart w:id="1791" w:name="idmarkerx16777217x1677"/>
      <w:bookmarkStart w:id="1792" w:name="_Toc133573281"/>
      <w:bookmarkEnd w:id="1791"/>
      <w:r>
        <w:t>3.6 Cardinal direction</w:t>
      </w:r>
      <w:bookmarkEnd w:id="1792"/>
    </w:p>
    <w:p w14:paraId="38D4B75D" w14:textId="7D3525F4" w:rsidR="00EC0FF0" w:rsidRDefault="00EC0FF0">
      <w:r>
        <w:t xml:space="preserve">Name: Cardinal </w:t>
      </w:r>
      <w:ins w:id="1793" w:author="Lyu Yuxiao" w:date="2023-04-24T14:24:00Z">
        <w:r w:rsidR="00D94809">
          <w:t>D</w:t>
        </w:r>
      </w:ins>
      <w:del w:id="1794" w:author="Lyu Yuxiao" w:date="2023-04-24T14:24:00Z">
        <w:r w:rsidDel="00D94809">
          <w:delText>d</w:delText>
        </w:r>
      </w:del>
      <w:r>
        <w:t>irection</w:t>
      </w:r>
      <w:ins w:id="1795" w:author="Lyu Yuxiao" w:date="2023-04-24T14:38:00Z">
        <w:r w:rsidR="00DC3F9A">
          <w:t xml:space="preserve"> [IHOREG 397]</w:t>
        </w:r>
      </w:ins>
      <w:r>
        <w:br/>
        <w:t>Definition: Principal and intermediate compass points.</w:t>
      </w:r>
      <w:r>
        <w:br/>
        <w:t>Code: '</w:t>
      </w:r>
      <w:proofErr w:type="spellStart"/>
      <w:r>
        <w:rPr>
          <w:rFonts w:ascii="Courier New" w:hAnsi="Courier New" w:cs="Courier New"/>
        </w:rPr>
        <w:t>cardinalDirection</w:t>
      </w:r>
      <w:proofErr w:type="spellEnd"/>
      <w:r>
        <w:t>'</w:t>
      </w:r>
      <w:r>
        <w:br/>
        <w:t xml:space="preserve">Remarks: </w:t>
      </w:r>
      <w:r>
        <w:br/>
        <w:t>Aliases: CARDIR</w:t>
      </w:r>
      <w:r>
        <w:br/>
        <w:t>Value Type: enumeration</w:t>
      </w:r>
    </w:p>
    <w:p w14:paraId="538B2FF1" w14:textId="77777777" w:rsidR="00EC0FF0" w:rsidRDefault="00EC0FF0">
      <w:pPr>
        <w:spacing w:before="160" w:after="160"/>
        <w:jc w:val="center"/>
      </w:pPr>
      <w:r>
        <w:lastRenderedPageBreak/>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1294"/>
        <w:gridCol w:w="756"/>
        <w:gridCol w:w="838"/>
      </w:tblGrid>
      <w:tr w:rsidR="00EC0FF0" w14:paraId="322FDAF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BB237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4D64A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1C1AC3"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3B837C" w14:textId="77777777" w:rsidR="00EC0FF0" w:rsidRDefault="00EC0FF0">
            <w:r>
              <w:rPr>
                <w:b/>
                <w:bCs/>
              </w:rPr>
              <w:t>Remarks</w:t>
            </w:r>
          </w:p>
        </w:tc>
      </w:tr>
      <w:tr w:rsidR="00EC0FF0" w14:paraId="2E8A5AE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EF913D" w14:textId="77777777" w:rsidR="00EC0FF0" w:rsidRDefault="00EC0FF0">
            <w:r>
              <w:t>'</w:t>
            </w:r>
            <w:r>
              <w:rPr>
                <w:rFonts w:ascii="Courier New" w:hAnsi="Courier New" w:cs="Courier New"/>
                <w:sz w:val="22"/>
                <w:szCs w:val="22"/>
              </w:rPr>
              <w:t>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A3BFC1" w14:textId="77777777" w:rsidR="00EC0FF0" w:rsidRDefault="00EC0FF0">
            <w:r>
              <w:t>north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002CD9"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C56397" w14:textId="77777777" w:rsidR="00EC0FF0" w:rsidRDefault="00EC0FF0"/>
        </w:tc>
      </w:tr>
      <w:tr w:rsidR="00EC0FF0" w14:paraId="1E927B3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CEB2A8" w14:textId="77777777" w:rsidR="00EC0FF0" w:rsidRDefault="00EC0FF0">
            <w:r>
              <w:t>'</w:t>
            </w:r>
            <w:r>
              <w:rPr>
                <w:rFonts w:ascii="Courier New" w:hAnsi="Courier New" w:cs="Courier New"/>
                <w:sz w:val="22"/>
                <w:szCs w:val="22"/>
              </w:rPr>
              <w:t>NNE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A87CDE" w14:textId="77777777" w:rsidR="00EC0FF0" w:rsidRDefault="00EC0FF0">
            <w:proofErr w:type="spellStart"/>
            <w:r>
              <w:t>northnortheast</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CB4670"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59FED8" w14:textId="77777777" w:rsidR="00EC0FF0" w:rsidRDefault="00EC0FF0"/>
        </w:tc>
      </w:tr>
      <w:tr w:rsidR="00EC0FF0" w14:paraId="100E30F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8E93AC" w14:textId="77777777" w:rsidR="00EC0FF0" w:rsidRDefault="00EC0FF0">
            <w:r>
              <w:t>'</w:t>
            </w:r>
            <w:r>
              <w:rPr>
                <w:rFonts w:ascii="Courier New" w:hAnsi="Courier New" w:cs="Courier New"/>
                <w:sz w:val="22"/>
                <w:szCs w:val="22"/>
              </w:rPr>
              <w:t>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41663" w14:textId="77777777" w:rsidR="00EC0FF0" w:rsidRDefault="00EC0FF0">
            <w:r>
              <w:t>northeast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9B92D5"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5CB810" w14:textId="77777777" w:rsidR="00EC0FF0" w:rsidRDefault="00EC0FF0"/>
        </w:tc>
      </w:tr>
      <w:tr w:rsidR="00EC0FF0" w14:paraId="254CD4F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79C7A2" w14:textId="77777777" w:rsidR="00EC0FF0" w:rsidRDefault="00EC0FF0">
            <w:r>
              <w:t>'</w:t>
            </w:r>
            <w:r>
              <w:rPr>
                <w:rFonts w:ascii="Courier New" w:hAnsi="Courier New" w:cs="Courier New"/>
                <w:sz w:val="22"/>
                <w:szCs w:val="22"/>
              </w:rPr>
              <w:t>ENE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EC390A" w14:textId="77777777" w:rsidR="00EC0FF0" w:rsidRDefault="00EC0FF0">
            <w:proofErr w:type="spellStart"/>
            <w:r>
              <w:t>eastnortheast</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550E65"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1629C3" w14:textId="77777777" w:rsidR="00EC0FF0" w:rsidRDefault="00EC0FF0"/>
        </w:tc>
      </w:tr>
      <w:tr w:rsidR="00EC0FF0" w14:paraId="00D2076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93BBC4" w14:textId="77777777" w:rsidR="00EC0FF0" w:rsidRDefault="00EC0FF0">
            <w:r>
              <w:t>'</w:t>
            </w:r>
            <w:r>
              <w:rPr>
                <w:rFonts w:ascii="Courier New" w:hAnsi="Courier New" w:cs="Courier New"/>
                <w:sz w:val="22"/>
                <w:szCs w:val="22"/>
              </w:rPr>
              <w: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96F71D" w14:textId="77777777" w:rsidR="00EC0FF0" w:rsidRDefault="00EC0FF0">
            <w:r>
              <w:t>east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92F41F"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AC01E9" w14:textId="77777777" w:rsidR="00EC0FF0" w:rsidRDefault="00EC0FF0"/>
        </w:tc>
      </w:tr>
      <w:tr w:rsidR="00EC0FF0" w14:paraId="62F98FB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7310BA" w14:textId="77777777" w:rsidR="00EC0FF0" w:rsidRDefault="00EC0FF0">
            <w:r>
              <w:t>'</w:t>
            </w:r>
            <w:r>
              <w:rPr>
                <w:rFonts w:ascii="Courier New" w:hAnsi="Courier New" w:cs="Courier New"/>
                <w:sz w:val="22"/>
                <w:szCs w:val="22"/>
              </w:rPr>
              <w:t>ESE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557149" w14:textId="77777777" w:rsidR="00EC0FF0" w:rsidRDefault="00EC0FF0">
            <w:proofErr w:type="spellStart"/>
            <w:r>
              <w:t>eastsoutheast</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E7C7F5"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EF00AB" w14:textId="77777777" w:rsidR="00EC0FF0" w:rsidRDefault="00EC0FF0"/>
        </w:tc>
      </w:tr>
      <w:tr w:rsidR="00EC0FF0" w14:paraId="12F4106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0A3E89" w14:textId="77777777" w:rsidR="00EC0FF0" w:rsidRDefault="00EC0FF0">
            <w:r>
              <w:t>'</w:t>
            </w:r>
            <w:r>
              <w:rPr>
                <w:rFonts w:ascii="Courier New" w:hAnsi="Courier New" w:cs="Courier New"/>
                <w:sz w:val="22"/>
                <w:szCs w:val="22"/>
              </w:rPr>
              <w:t>SE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0DE150" w14:textId="77777777" w:rsidR="00EC0FF0" w:rsidRDefault="00EC0FF0">
            <w:r>
              <w:t>southeast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89A834"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06D3B2" w14:textId="77777777" w:rsidR="00EC0FF0" w:rsidRDefault="00EC0FF0"/>
        </w:tc>
      </w:tr>
      <w:tr w:rsidR="00EC0FF0" w14:paraId="2E8569B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2731B7" w14:textId="77777777" w:rsidR="00EC0FF0" w:rsidRDefault="00EC0FF0">
            <w:r>
              <w:t>'</w:t>
            </w:r>
            <w:r>
              <w:rPr>
                <w:rFonts w:ascii="Courier New" w:hAnsi="Courier New" w:cs="Courier New"/>
                <w:sz w:val="22"/>
                <w:szCs w:val="22"/>
              </w:rPr>
              <w:t>SSE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AB0695" w14:textId="77777777" w:rsidR="00EC0FF0" w:rsidRDefault="00EC0FF0">
            <w:proofErr w:type="spellStart"/>
            <w:r>
              <w:t>southsoutheast</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285873"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D5F0D8" w14:textId="77777777" w:rsidR="00EC0FF0" w:rsidRDefault="00EC0FF0"/>
        </w:tc>
      </w:tr>
      <w:tr w:rsidR="00EC0FF0" w14:paraId="3BC0815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360DEA" w14:textId="77777777" w:rsidR="00EC0FF0" w:rsidRDefault="00EC0FF0">
            <w:r>
              <w:t>'</w:t>
            </w:r>
            <w:r>
              <w:rPr>
                <w:rFonts w:ascii="Courier New" w:hAnsi="Courier New" w:cs="Courier New"/>
                <w:sz w:val="22"/>
                <w:szCs w:val="22"/>
              </w:rPr>
              <w:t>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C0A1D2" w14:textId="77777777" w:rsidR="00EC0FF0" w:rsidRDefault="00EC0FF0">
            <w:r>
              <w:t>south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0CF0FE"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863C34" w14:textId="77777777" w:rsidR="00EC0FF0" w:rsidRDefault="00EC0FF0"/>
        </w:tc>
      </w:tr>
      <w:tr w:rsidR="00EC0FF0" w14:paraId="6415AB5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FAAE5" w14:textId="77777777" w:rsidR="00EC0FF0" w:rsidRDefault="00EC0FF0">
            <w:r>
              <w:t>'</w:t>
            </w:r>
            <w:r>
              <w:rPr>
                <w:rFonts w:ascii="Courier New" w:hAnsi="Courier New" w:cs="Courier New"/>
                <w:sz w:val="22"/>
                <w:szCs w:val="22"/>
              </w:rPr>
              <w:t>SSW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BBF26D" w14:textId="77777777" w:rsidR="00EC0FF0" w:rsidRDefault="00EC0FF0">
            <w:proofErr w:type="spellStart"/>
            <w:r>
              <w:t>southsouthwest</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501444"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265849" w14:textId="77777777" w:rsidR="00EC0FF0" w:rsidRDefault="00EC0FF0"/>
        </w:tc>
      </w:tr>
      <w:tr w:rsidR="00EC0FF0" w14:paraId="242237E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B9CCC" w14:textId="77777777" w:rsidR="00EC0FF0" w:rsidRDefault="00EC0FF0">
            <w:r>
              <w:t>'</w:t>
            </w:r>
            <w:r>
              <w:rPr>
                <w:rFonts w:ascii="Courier New" w:hAnsi="Courier New" w:cs="Courier New"/>
                <w:sz w:val="22"/>
                <w:szCs w:val="22"/>
              </w:rPr>
              <w:t>SW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9B16AE" w14:textId="77777777" w:rsidR="00EC0FF0" w:rsidRDefault="00EC0FF0">
            <w:r>
              <w:t>southwest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C1B926"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E8B987" w14:textId="77777777" w:rsidR="00EC0FF0" w:rsidRDefault="00EC0FF0"/>
        </w:tc>
      </w:tr>
      <w:tr w:rsidR="00EC0FF0" w14:paraId="391999B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C753D0" w14:textId="77777777" w:rsidR="00EC0FF0" w:rsidRDefault="00EC0FF0">
            <w:r>
              <w:t>'</w:t>
            </w:r>
            <w:r>
              <w:rPr>
                <w:rFonts w:ascii="Courier New" w:hAnsi="Courier New" w:cs="Courier New"/>
                <w:sz w:val="22"/>
                <w:szCs w:val="22"/>
              </w:rPr>
              <w:t>WSW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E72390" w14:textId="77777777" w:rsidR="00EC0FF0" w:rsidRDefault="00EC0FF0">
            <w:proofErr w:type="spellStart"/>
            <w:r>
              <w:t>westsouthwest</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4C0C5A"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82A5A6" w14:textId="77777777" w:rsidR="00EC0FF0" w:rsidRDefault="00EC0FF0"/>
        </w:tc>
      </w:tr>
      <w:tr w:rsidR="00EC0FF0" w14:paraId="66E1AD0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29BA40" w14:textId="77777777" w:rsidR="00EC0FF0" w:rsidRDefault="00EC0FF0">
            <w:r>
              <w:t>'</w:t>
            </w:r>
            <w:r>
              <w:rPr>
                <w:rFonts w:ascii="Courier New" w:hAnsi="Courier New" w:cs="Courier New"/>
                <w:sz w:val="22"/>
                <w:szCs w:val="22"/>
              </w:rPr>
              <w:t>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DADD67" w14:textId="77777777" w:rsidR="00EC0FF0" w:rsidRDefault="00EC0FF0">
            <w:r>
              <w:t>west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6C7C14"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E0E5ED" w14:textId="77777777" w:rsidR="00EC0FF0" w:rsidRDefault="00EC0FF0"/>
        </w:tc>
      </w:tr>
      <w:tr w:rsidR="00EC0FF0" w14:paraId="0F7B70F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B8EAF1" w14:textId="77777777" w:rsidR="00EC0FF0" w:rsidRDefault="00EC0FF0">
            <w:r>
              <w:t>'</w:t>
            </w:r>
            <w:r>
              <w:rPr>
                <w:rFonts w:ascii="Courier New" w:hAnsi="Courier New" w:cs="Courier New"/>
                <w:sz w:val="22"/>
                <w:szCs w:val="22"/>
              </w:rPr>
              <w:t>WNW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1A1F3B" w14:textId="77777777" w:rsidR="00EC0FF0" w:rsidRDefault="00EC0FF0">
            <w:proofErr w:type="spellStart"/>
            <w:r>
              <w:t>westnorthwest</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2CE1B1"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DB132D" w14:textId="77777777" w:rsidR="00EC0FF0" w:rsidRDefault="00EC0FF0"/>
        </w:tc>
      </w:tr>
      <w:tr w:rsidR="00EC0FF0" w14:paraId="4AD24C3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A8FEAF" w14:textId="77777777" w:rsidR="00EC0FF0" w:rsidRDefault="00EC0FF0">
            <w:r>
              <w:t>'</w:t>
            </w:r>
            <w:r>
              <w:rPr>
                <w:rFonts w:ascii="Courier New" w:hAnsi="Courier New" w:cs="Courier New"/>
                <w:sz w:val="22"/>
                <w:szCs w:val="22"/>
              </w:rPr>
              <w:t>NW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3F4256" w14:textId="77777777" w:rsidR="00EC0FF0" w:rsidRDefault="00EC0FF0">
            <w:r>
              <w:t>northwest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0B103"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F39CC8" w14:textId="77777777" w:rsidR="00EC0FF0" w:rsidRDefault="00EC0FF0"/>
        </w:tc>
      </w:tr>
      <w:tr w:rsidR="00EC0FF0" w14:paraId="2E20C29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C2D697" w14:textId="77777777" w:rsidR="00EC0FF0" w:rsidRDefault="00EC0FF0">
            <w:r>
              <w:t>'</w:t>
            </w:r>
            <w:r>
              <w:rPr>
                <w:rFonts w:ascii="Courier New" w:hAnsi="Courier New" w:cs="Courier New"/>
                <w:sz w:val="22"/>
                <w:szCs w:val="22"/>
              </w:rPr>
              <w:t>NNW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AF14F4" w14:textId="77777777" w:rsidR="00EC0FF0" w:rsidRDefault="00EC0FF0">
            <w:proofErr w:type="spellStart"/>
            <w:r>
              <w:t>northnorthwest</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C3B406"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DE383F" w14:textId="77777777" w:rsidR="00EC0FF0" w:rsidRDefault="00EC0FF0"/>
        </w:tc>
      </w:tr>
    </w:tbl>
    <w:p w14:paraId="39D53448" w14:textId="77777777" w:rsidR="00EC0FF0" w:rsidRDefault="00EC0FF0">
      <w:pPr>
        <w:pStyle w:val="Center"/>
      </w:pPr>
    </w:p>
    <w:p w14:paraId="43436E72" w14:textId="77777777" w:rsidR="00EC0FF0" w:rsidRDefault="00EC0FF0">
      <w:pPr>
        <w:pStyle w:val="2"/>
        <w:spacing w:before="160" w:after="160"/>
        <w:rPr>
          <w:rFonts w:ascii="Times New Roman" w:hAnsi="Times New Roman" w:cs="Times New Roman"/>
          <w:b w:val="0"/>
          <w:bCs w:val="0"/>
          <w:sz w:val="24"/>
          <w:szCs w:val="24"/>
        </w:rPr>
      </w:pPr>
      <w:bookmarkStart w:id="1796" w:name="idmarkerx16777217x5785"/>
      <w:bookmarkStart w:id="1797" w:name="_Toc133573282"/>
      <w:bookmarkEnd w:id="1796"/>
      <w:r>
        <w:t>3.7 Category of authority</w:t>
      </w:r>
      <w:bookmarkEnd w:id="1797"/>
    </w:p>
    <w:p w14:paraId="0CF0DF6A" w14:textId="71863D40" w:rsidR="00EC0FF0" w:rsidRDefault="00EC0FF0">
      <w:r>
        <w:t xml:space="preserve">Name: Category of </w:t>
      </w:r>
      <w:ins w:id="1798" w:author="Lyu Yuxiao" w:date="2023-04-24T14:24:00Z">
        <w:r w:rsidR="00D94809">
          <w:t>A</w:t>
        </w:r>
      </w:ins>
      <w:del w:id="1799" w:author="Lyu Yuxiao" w:date="2023-04-24T14:24:00Z">
        <w:r w:rsidDel="00D94809">
          <w:delText>a</w:delText>
        </w:r>
      </w:del>
      <w:r>
        <w:t>uthority</w:t>
      </w:r>
      <w:ins w:id="1800" w:author="Lyu Yuxiao" w:date="2023-04-24T14:38:00Z">
        <w:r w:rsidR="00DC3F9A">
          <w:t xml:space="preserve"> [IHOREG 398]</w:t>
        </w:r>
      </w:ins>
      <w:r>
        <w:br/>
        <w:t xml:space="preserve">Definition: The type of person, government agency or </w:t>
      </w:r>
      <w:proofErr w:type="spellStart"/>
      <w:r>
        <w:t>organisation</w:t>
      </w:r>
      <w:proofErr w:type="spellEnd"/>
      <w:r>
        <w:t xml:space="preserve"> granted powers of managing or controlling access to and/or activity in an area</w:t>
      </w:r>
      <w:r>
        <w:br/>
        <w:t>Code: '</w:t>
      </w:r>
      <w:proofErr w:type="spellStart"/>
      <w:r>
        <w:rPr>
          <w:rFonts w:ascii="Courier New" w:hAnsi="Courier New" w:cs="Courier New"/>
        </w:rPr>
        <w:t>categoryOfAuthority</w:t>
      </w:r>
      <w:proofErr w:type="spellEnd"/>
      <w:r>
        <w:t>'</w:t>
      </w:r>
      <w:r>
        <w:br/>
        <w:t xml:space="preserve">Remarks: </w:t>
      </w:r>
      <w:r>
        <w:br/>
        <w:t>Aliases: CATAUT</w:t>
      </w:r>
      <w:r>
        <w:br/>
        <w:t>Value Type: enumeration</w:t>
      </w:r>
    </w:p>
    <w:p w14:paraId="0FB78A60"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010AF8C"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44671"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F0E0E"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DB00FB"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18B7B" w14:textId="77777777" w:rsidR="00EC0FF0" w:rsidRDefault="00EC0FF0">
            <w:r>
              <w:rPr>
                <w:b/>
                <w:bCs/>
              </w:rPr>
              <w:t>Remarks</w:t>
            </w:r>
          </w:p>
        </w:tc>
      </w:tr>
      <w:tr w:rsidR="00EC0FF0" w14:paraId="20F4BBC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2B5ABC" w14:textId="77777777" w:rsidR="00EC0FF0" w:rsidRDefault="00EC0FF0">
            <w:r>
              <w:lastRenderedPageBreak/>
              <w:t>'</w:t>
            </w:r>
            <w:r>
              <w:rPr>
                <w:rFonts w:ascii="Courier New" w:hAnsi="Courier New" w:cs="Courier New"/>
                <w:sz w:val="22"/>
                <w:szCs w:val="22"/>
              </w:rPr>
              <w:t>customs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44C612" w14:textId="77777777" w:rsidR="00EC0FF0" w:rsidRDefault="00EC0FF0">
            <w:r>
              <w:t>The agency or establishment for collecting duties, tolls. (Merriam-Websters online Dictionary 23rd February 2006, amended).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6F906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03C6F6" w14:textId="77777777" w:rsidR="00EC0FF0" w:rsidRDefault="00EC0FF0"/>
        </w:tc>
      </w:tr>
      <w:tr w:rsidR="00EC0FF0" w14:paraId="686E7DE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D3ECFF" w14:textId="77777777" w:rsidR="00EC0FF0" w:rsidRDefault="00EC0FF0">
            <w:r>
              <w:t>'</w:t>
            </w:r>
            <w:proofErr w:type="gramStart"/>
            <w:r>
              <w:rPr>
                <w:rFonts w:ascii="Courier New" w:hAnsi="Courier New" w:cs="Courier New"/>
                <w:sz w:val="22"/>
                <w:szCs w:val="22"/>
              </w:rPr>
              <w:t>border</w:t>
            </w:r>
            <w:proofErr w:type="gramEnd"/>
            <w:r>
              <w:rPr>
                <w:rFonts w:ascii="Courier New" w:hAnsi="Courier New" w:cs="Courier New"/>
                <w:sz w:val="22"/>
                <w:szCs w:val="22"/>
              </w:rPr>
              <w:t xml:space="preserve"> control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37E594" w14:textId="77777777" w:rsidR="00EC0FF0" w:rsidRDefault="00EC0FF0">
            <w:r>
              <w:t>The administration to prevent or detect and prosecute violations of rules and regulations at international boundaries (adapted from Merriam-Websters online Dictionary 23rd February 2006).</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6F2AAC"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C4BC08" w14:textId="77777777" w:rsidR="00EC0FF0" w:rsidRDefault="00EC0FF0"/>
        </w:tc>
      </w:tr>
      <w:tr w:rsidR="00EC0FF0" w14:paraId="0ED1AE9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E128FC" w14:textId="77777777" w:rsidR="00EC0FF0" w:rsidRDefault="00EC0FF0">
            <w:r>
              <w:t>'</w:t>
            </w:r>
            <w:r>
              <w:rPr>
                <w:rFonts w:ascii="Courier New" w:hAnsi="Courier New" w:cs="Courier New"/>
                <w:sz w:val="22"/>
                <w:szCs w:val="22"/>
              </w:rPr>
              <w:t>police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EE477A" w14:textId="77777777" w:rsidR="00EC0FF0" w:rsidRDefault="00EC0FF0">
            <w:r>
              <w:t>The department of government, or civil force, charged with maintaining public order. (Adapted from OED)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38FDF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72F29A" w14:textId="77777777" w:rsidR="00EC0FF0" w:rsidRDefault="00EC0FF0"/>
        </w:tc>
      </w:tr>
      <w:tr w:rsidR="00EC0FF0" w14:paraId="5CF0FC5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231E52" w14:textId="77777777" w:rsidR="00EC0FF0" w:rsidRDefault="00EC0FF0">
            <w:r>
              <w:t>'</w:t>
            </w:r>
            <w:r>
              <w:rPr>
                <w:rFonts w:ascii="Courier New" w:hAnsi="Courier New" w:cs="Courier New"/>
                <w:sz w:val="22"/>
                <w:szCs w:val="22"/>
              </w:rPr>
              <w:t>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4F03F8" w14:textId="77777777" w:rsidR="00EC0FF0" w:rsidRDefault="00EC0FF0">
            <w:r>
              <w:t xml:space="preserve">Person or corporation, owners of, or entrusted with or invested with the power of managing a port. May be called a </w:t>
            </w:r>
            <w:proofErr w:type="spellStart"/>
            <w:r>
              <w:t>Harbour</w:t>
            </w:r>
            <w:proofErr w:type="spellEnd"/>
            <w:r>
              <w:t xml:space="preserve"> Board, Port Trust, Port Commission, </w:t>
            </w:r>
            <w:proofErr w:type="spellStart"/>
            <w:r>
              <w:t>Harbour</w:t>
            </w:r>
            <w:proofErr w:type="spellEnd"/>
            <w:r>
              <w:t xml:space="preserve"> Commission, Marine Department (NP 100 8th Edition 14 Oct 2004)</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5830EC"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59BE94" w14:textId="77777777" w:rsidR="00EC0FF0" w:rsidRDefault="00EC0FF0"/>
        </w:tc>
      </w:tr>
      <w:tr w:rsidR="00EC0FF0" w14:paraId="7CFD451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0EA2BA" w14:textId="77777777" w:rsidR="00EC0FF0" w:rsidRDefault="00EC0FF0">
            <w:r>
              <w:t>'</w:t>
            </w:r>
            <w:r>
              <w:rPr>
                <w:rFonts w:ascii="Courier New" w:hAnsi="Courier New" w:cs="Courier New"/>
                <w:sz w:val="22"/>
                <w:szCs w:val="22"/>
              </w:rPr>
              <w:t>immigration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8587B8" w14:textId="77777777" w:rsidR="00EC0FF0" w:rsidRDefault="00EC0FF0">
            <w:r>
              <w:t>The authority controlling people entering a country.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B488FD"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F84860" w14:textId="77777777" w:rsidR="00EC0FF0" w:rsidRDefault="00EC0FF0"/>
        </w:tc>
      </w:tr>
      <w:tr w:rsidR="00EC0FF0" w14:paraId="3CBE0BA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5088BB" w14:textId="77777777" w:rsidR="00EC0FF0" w:rsidRDefault="00EC0FF0">
            <w:r>
              <w:t>'</w:t>
            </w:r>
            <w:r>
              <w:rPr>
                <w:rFonts w:ascii="Courier New" w:hAnsi="Courier New" w:cs="Courier New"/>
                <w:sz w:val="22"/>
                <w:szCs w:val="22"/>
              </w:rPr>
              <w:t>health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9A2DB2" w14:textId="77777777" w:rsidR="00EC0FF0" w:rsidRDefault="00EC0FF0">
            <w:r>
              <w:t>The authority with responsibility for checking the validity of the health declaration of a vessel and for declaring free pratique.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D7F59B"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F62389" w14:textId="77777777" w:rsidR="00EC0FF0" w:rsidRDefault="00EC0FF0"/>
        </w:tc>
      </w:tr>
      <w:tr w:rsidR="00EC0FF0" w14:paraId="1C58169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D1A0B7" w14:textId="77777777" w:rsidR="00EC0FF0" w:rsidRDefault="00EC0FF0">
            <w:r>
              <w:t>'</w:t>
            </w:r>
            <w:proofErr w:type="gramStart"/>
            <w:r>
              <w:rPr>
                <w:rFonts w:ascii="Courier New" w:hAnsi="Courier New" w:cs="Courier New"/>
                <w:sz w:val="22"/>
                <w:szCs w:val="22"/>
              </w:rPr>
              <w:t>coast</w:t>
            </w:r>
            <w:proofErr w:type="gramEnd"/>
            <w:r>
              <w:rPr>
                <w:rFonts w:ascii="Courier New" w:hAnsi="Courier New" w:cs="Courier New"/>
                <w:sz w:val="22"/>
                <w:szCs w:val="22"/>
              </w:rPr>
              <w:t xml:space="preserve"> guard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F7C46" w14:textId="77777777" w:rsidR="00EC0FF0" w:rsidRDefault="00EC0FF0">
            <w:proofErr w:type="spellStart"/>
            <w:r>
              <w:t>Organisation</w:t>
            </w:r>
            <w:proofErr w:type="spellEnd"/>
            <w:r>
              <w:t xml:space="preserve"> keeping watch on shipping and coastal waters according to governmental law; normally the authority with responsibility for search and rescue.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1F6391"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3B9F39" w14:textId="77777777" w:rsidR="00EC0FF0" w:rsidRDefault="00EC0FF0"/>
        </w:tc>
      </w:tr>
      <w:tr w:rsidR="00EC0FF0" w14:paraId="492ABAA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6854C1" w14:textId="77777777" w:rsidR="00EC0FF0" w:rsidRDefault="00EC0FF0">
            <w:r>
              <w:t>'</w:t>
            </w:r>
            <w:r>
              <w:rPr>
                <w:rFonts w:ascii="Courier New" w:hAnsi="Courier New" w:cs="Courier New"/>
                <w:sz w:val="22"/>
                <w:szCs w:val="22"/>
              </w:rPr>
              <w:t>agricultural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887A82" w14:textId="77777777" w:rsidR="00EC0FF0" w:rsidRDefault="00EC0FF0">
            <w:r>
              <w:t>The authority with responsibility for preventing infection of the agriculture of a country and for the protection of the agricultural interests of a country.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D09397"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BAAA79" w14:textId="77777777" w:rsidR="00EC0FF0" w:rsidRDefault="00EC0FF0"/>
        </w:tc>
      </w:tr>
      <w:tr w:rsidR="00EC0FF0" w14:paraId="5C12C71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476938" w14:textId="77777777" w:rsidR="00EC0FF0" w:rsidRDefault="00EC0FF0">
            <w:r>
              <w:t>'</w:t>
            </w:r>
            <w:r>
              <w:rPr>
                <w:rFonts w:ascii="Courier New" w:hAnsi="Courier New" w:cs="Courier New"/>
                <w:sz w:val="22"/>
                <w:szCs w:val="22"/>
              </w:rPr>
              <w:t>military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9C46EF" w14:textId="77777777" w:rsidR="00EC0FF0" w:rsidRDefault="00EC0FF0">
            <w:r>
              <w:t>A military authority which provides control of access to or approval for transit through designated areas or airspace.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5A2480"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372EFF" w14:textId="77777777" w:rsidR="00EC0FF0" w:rsidRDefault="00EC0FF0"/>
        </w:tc>
      </w:tr>
      <w:tr w:rsidR="00EC0FF0" w14:paraId="089D633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6C06F5" w14:textId="77777777" w:rsidR="00EC0FF0" w:rsidRDefault="00EC0FF0">
            <w:r>
              <w:t>'</w:t>
            </w:r>
            <w:proofErr w:type="gramStart"/>
            <w:r>
              <w:rPr>
                <w:rFonts w:ascii="Courier New" w:hAnsi="Courier New" w:cs="Courier New"/>
                <w:sz w:val="22"/>
                <w:szCs w:val="22"/>
              </w:rPr>
              <w:t>private</w:t>
            </w:r>
            <w:proofErr w:type="gramEnd"/>
            <w:r>
              <w:rPr>
                <w:rFonts w:ascii="Courier New" w:hAnsi="Courier New" w:cs="Courier New"/>
                <w:sz w:val="22"/>
                <w:szCs w:val="22"/>
              </w:rPr>
              <w:t xml:space="preserve"> company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53C3C9" w14:textId="77777777" w:rsidR="00EC0FF0" w:rsidRDefault="00EC0FF0">
            <w:r>
              <w:t>A private or publicly owned company or commercial enterprise which exercises control of facilities, for example a calibration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8AED9B"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CA2941" w14:textId="77777777" w:rsidR="00EC0FF0" w:rsidRDefault="00EC0FF0"/>
        </w:tc>
      </w:tr>
      <w:tr w:rsidR="00EC0FF0" w14:paraId="3AC748E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F38B66" w14:textId="77777777" w:rsidR="00EC0FF0" w:rsidRDefault="00EC0FF0">
            <w:r>
              <w:t>'</w:t>
            </w:r>
            <w:proofErr w:type="gramStart"/>
            <w:r>
              <w:rPr>
                <w:rFonts w:ascii="Courier New" w:hAnsi="Courier New" w:cs="Courier New"/>
                <w:sz w:val="22"/>
                <w:szCs w:val="22"/>
              </w:rPr>
              <w:t>maritime</w:t>
            </w:r>
            <w:proofErr w:type="gramEnd"/>
            <w:r>
              <w:rPr>
                <w:rFonts w:ascii="Courier New" w:hAnsi="Courier New" w:cs="Courier New"/>
                <w:sz w:val="22"/>
                <w:szCs w:val="22"/>
              </w:rPr>
              <w:t xml:space="preserve"> police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782CC" w14:textId="77777777" w:rsidR="00EC0FF0" w:rsidRDefault="00EC0FF0">
            <w:r>
              <w:t xml:space="preserve">A governmental or military force with jurisdiction in territorial waters. Examples could include Gendarmerie Maritime, </w:t>
            </w:r>
            <w:proofErr w:type="spellStart"/>
            <w:r>
              <w:t>Carabinierie</w:t>
            </w:r>
            <w:proofErr w:type="spellEnd"/>
            <w:r>
              <w:t>, and Guardia Civil.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A1B589"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BE120C" w14:textId="77777777" w:rsidR="00EC0FF0" w:rsidRDefault="00EC0FF0"/>
        </w:tc>
      </w:tr>
      <w:tr w:rsidR="00EC0FF0" w14:paraId="1F461EB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57B9A" w14:textId="77777777" w:rsidR="00EC0FF0" w:rsidRDefault="00EC0FF0">
            <w:r>
              <w:t>'</w:t>
            </w:r>
            <w:r>
              <w:rPr>
                <w:rFonts w:ascii="Courier New" w:hAnsi="Courier New" w:cs="Courier New"/>
                <w:sz w:val="22"/>
                <w:szCs w:val="22"/>
              </w:rPr>
              <w:t>environmental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A36BB5" w14:textId="77777777" w:rsidR="00EC0FF0" w:rsidRDefault="00EC0FF0">
            <w:r>
              <w:t>An authority with responsibility for the protection of the environment.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67D166"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D91D4F" w14:textId="77777777" w:rsidR="00EC0FF0" w:rsidRDefault="00EC0FF0"/>
        </w:tc>
      </w:tr>
      <w:tr w:rsidR="00EC0FF0" w14:paraId="4A6B014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15231A" w14:textId="77777777" w:rsidR="00EC0FF0" w:rsidRDefault="00EC0FF0">
            <w:r>
              <w:t>'</w:t>
            </w:r>
            <w:r>
              <w:rPr>
                <w:rFonts w:ascii="Courier New" w:hAnsi="Courier New" w:cs="Courier New"/>
                <w:sz w:val="22"/>
                <w:szCs w:val="22"/>
              </w:rPr>
              <w:t>fishery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F0875F" w14:textId="77777777" w:rsidR="00EC0FF0" w:rsidRDefault="00EC0FF0">
            <w:r>
              <w:t>An authority with responsibility for the control of fisheries.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8602B5"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22A044" w14:textId="77777777" w:rsidR="00EC0FF0" w:rsidRDefault="00EC0FF0"/>
        </w:tc>
      </w:tr>
      <w:tr w:rsidR="00EC0FF0" w14:paraId="57334A2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1C0F6E" w14:textId="77777777" w:rsidR="00EC0FF0" w:rsidRDefault="00EC0FF0">
            <w:r>
              <w:t>'</w:t>
            </w:r>
            <w:r>
              <w:rPr>
                <w:rFonts w:ascii="Courier New" w:hAnsi="Courier New" w:cs="Courier New"/>
                <w:sz w:val="22"/>
                <w:szCs w:val="22"/>
              </w:rPr>
              <w:t>finance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88A940" w14:textId="77777777" w:rsidR="00EC0FF0" w:rsidRDefault="00EC0FF0">
            <w:r>
              <w:t>an authority with responsibility for the control and movement of money.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D20896"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A06AEF" w14:textId="77777777" w:rsidR="00EC0FF0" w:rsidRDefault="00EC0FF0"/>
        </w:tc>
      </w:tr>
      <w:tr w:rsidR="00EC0FF0" w14:paraId="1F7DDF4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B1D479" w14:textId="77777777" w:rsidR="00EC0FF0" w:rsidRDefault="00EC0FF0">
            <w:r>
              <w:t>'</w:t>
            </w:r>
            <w:r>
              <w:rPr>
                <w:rFonts w:ascii="Courier New" w:hAnsi="Courier New" w:cs="Courier New"/>
                <w:sz w:val="22"/>
                <w:szCs w:val="22"/>
              </w:rPr>
              <w:t>maritime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311945" w14:textId="77777777" w:rsidR="00EC0FF0" w:rsidRDefault="00EC0FF0">
            <w:r>
              <w:t>A national or regional authority charged with administration of maritime affairs.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A35ACF"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DFA305" w14:textId="77777777" w:rsidR="00EC0FF0" w:rsidRDefault="00EC0FF0"/>
        </w:tc>
      </w:tr>
    </w:tbl>
    <w:p w14:paraId="3AEB15A3" w14:textId="77777777" w:rsidR="00EC0FF0" w:rsidRDefault="00EC0FF0">
      <w:pPr>
        <w:pStyle w:val="Center"/>
      </w:pPr>
    </w:p>
    <w:p w14:paraId="67A9D133" w14:textId="77777777" w:rsidR="00EC0FF0" w:rsidRDefault="00EC0FF0">
      <w:pPr>
        <w:pStyle w:val="2"/>
        <w:spacing w:before="160" w:after="160"/>
        <w:rPr>
          <w:rFonts w:ascii="Times New Roman" w:hAnsi="Times New Roman" w:cs="Times New Roman"/>
          <w:b w:val="0"/>
          <w:bCs w:val="0"/>
          <w:sz w:val="24"/>
          <w:szCs w:val="24"/>
        </w:rPr>
      </w:pPr>
      <w:bookmarkStart w:id="1801" w:name="idmarkerx16777217x9655"/>
      <w:bookmarkStart w:id="1802" w:name="_Toc133573283"/>
      <w:bookmarkEnd w:id="1801"/>
      <w:r>
        <w:t>3.8 Category of cargo</w:t>
      </w:r>
      <w:bookmarkEnd w:id="1802"/>
    </w:p>
    <w:p w14:paraId="78CB7A33" w14:textId="0568F0B2" w:rsidR="00EC0FF0" w:rsidRDefault="00EC0FF0">
      <w:r>
        <w:t xml:space="preserve">Name: Category of </w:t>
      </w:r>
      <w:ins w:id="1803" w:author="Lyu Yuxiao" w:date="2023-04-24T14:24:00Z">
        <w:r w:rsidR="00D94809">
          <w:t>C</w:t>
        </w:r>
      </w:ins>
      <w:del w:id="1804" w:author="Lyu Yuxiao" w:date="2023-04-24T14:24:00Z">
        <w:r w:rsidDel="00D94809">
          <w:delText>c</w:delText>
        </w:r>
      </w:del>
      <w:r>
        <w:t>argo</w:t>
      </w:r>
      <w:ins w:id="1805" w:author="Lyu Yuxiao" w:date="2023-04-24T14:39:00Z">
        <w:r w:rsidR="00DC3F9A">
          <w:t xml:space="preserve"> [IHOREG 401]</w:t>
        </w:r>
      </w:ins>
      <w:r>
        <w:br/>
        <w:t>Definition: Classification of the different types of cargo that a ship may be carrying.</w:t>
      </w:r>
      <w:r>
        <w:br/>
        <w:t>Code: '</w:t>
      </w:r>
      <w:proofErr w:type="spellStart"/>
      <w:r>
        <w:rPr>
          <w:rFonts w:ascii="Courier New" w:hAnsi="Courier New" w:cs="Courier New"/>
        </w:rPr>
        <w:t>categoryOfCargo</w:t>
      </w:r>
      <w:proofErr w:type="spellEnd"/>
      <w:r>
        <w:t>'</w:t>
      </w:r>
      <w:r>
        <w:br/>
        <w:t xml:space="preserve">Remarks: </w:t>
      </w:r>
      <w:r>
        <w:br/>
        <w:t>Aliases: CATCGO</w:t>
      </w:r>
      <w:r>
        <w:br/>
        <w:t>Value Type: enumeration</w:t>
      </w:r>
    </w:p>
    <w:p w14:paraId="311BED37"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4243"/>
        <w:gridCol w:w="756"/>
        <w:gridCol w:w="3116"/>
      </w:tblGrid>
      <w:tr w:rsidR="00EC0FF0" w14:paraId="20CF8303"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682608"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87CC9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C05B81"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832280" w14:textId="77777777" w:rsidR="00EC0FF0" w:rsidRDefault="00EC0FF0">
            <w:r>
              <w:rPr>
                <w:b/>
                <w:bCs/>
              </w:rPr>
              <w:t>Remarks</w:t>
            </w:r>
          </w:p>
        </w:tc>
      </w:tr>
      <w:tr w:rsidR="00EC0FF0" w14:paraId="4C7EAE2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E1BCF7" w14:textId="77777777" w:rsidR="00EC0FF0" w:rsidRDefault="00EC0FF0">
            <w:r>
              <w:t>'</w:t>
            </w:r>
            <w:r>
              <w:rPr>
                <w:rFonts w:ascii="Courier New" w:hAnsi="Courier New" w:cs="Courier New"/>
                <w:sz w:val="22"/>
                <w:szCs w:val="22"/>
              </w:rPr>
              <w:t>bulk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1B3663" w14:textId="77777777" w:rsidR="00EC0FF0" w:rsidRDefault="00EC0FF0">
            <w:r>
              <w:t xml:space="preserve">Normally dry cargo which is transported to and from the vessel on conveyors or grabs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022199"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CFB5CF" w14:textId="77777777" w:rsidR="00EC0FF0" w:rsidRDefault="00EC0FF0"/>
        </w:tc>
      </w:tr>
      <w:tr w:rsidR="00EC0FF0" w14:paraId="280298A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EAD8FE" w14:textId="77777777" w:rsidR="00EC0FF0" w:rsidRDefault="00EC0FF0">
            <w:r>
              <w:lastRenderedPageBreak/>
              <w:t>'</w:t>
            </w:r>
            <w:r>
              <w:rPr>
                <w:rFonts w:ascii="Courier New" w:hAnsi="Courier New" w:cs="Courier New"/>
                <w:sz w:val="22"/>
                <w:szCs w:val="22"/>
              </w:rPr>
              <w:t>container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935A2B" w14:textId="77777777" w:rsidR="00EC0FF0" w:rsidRDefault="00EC0FF0">
            <w:r>
              <w:t xml:space="preserve">One of a number of standard sized cargo carrying units, secured using standard corner attachments and bars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F711EB"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77263B" w14:textId="77777777" w:rsidR="00EC0FF0" w:rsidRDefault="00EC0FF0"/>
        </w:tc>
      </w:tr>
      <w:tr w:rsidR="00EC0FF0" w14:paraId="6424A9F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A7E644" w14:textId="77777777" w:rsidR="00EC0FF0" w:rsidRDefault="00EC0FF0">
            <w:r>
              <w:t>'</w:t>
            </w:r>
            <w:r>
              <w:rPr>
                <w:rFonts w:ascii="Courier New" w:hAnsi="Courier New" w:cs="Courier New"/>
                <w:sz w:val="22"/>
                <w:szCs w:val="22"/>
              </w:rPr>
              <w:t>general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3961C4" w14:textId="77777777" w:rsidR="00EC0FF0" w:rsidRDefault="00EC0FF0">
            <w:r>
              <w:t>Break bulk cargo normally loaded by crane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689CB5"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09303" w14:textId="77777777" w:rsidR="00EC0FF0" w:rsidRDefault="00EC0FF0"/>
        </w:tc>
      </w:tr>
      <w:tr w:rsidR="00EC0FF0" w14:paraId="241C8DC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993455" w14:textId="77777777" w:rsidR="00EC0FF0" w:rsidRDefault="00EC0FF0">
            <w:r>
              <w:t>'</w:t>
            </w:r>
            <w:r>
              <w:rPr>
                <w:rFonts w:ascii="Courier New" w:hAnsi="Courier New" w:cs="Courier New"/>
                <w:sz w:val="22"/>
                <w:szCs w:val="22"/>
              </w:rPr>
              <w:t>liquid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798549" w14:textId="77777777" w:rsidR="00EC0FF0" w:rsidRDefault="00EC0FF0">
            <w:r>
              <w:t>Any cargo loaded by pipeline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FB0448"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E011EC" w14:textId="77777777" w:rsidR="00EC0FF0" w:rsidRDefault="00EC0FF0"/>
        </w:tc>
      </w:tr>
      <w:tr w:rsidR="00EC0FF0" w14:paraId="66C27AE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782604" w14:textId="77777777" w:rsidR="00EC0FF0" w:rsidRDefault="00EC0FF0">
            <w:r>
              <w:t>'</w:t>
            </w:r>
            <w:r>
              <w:rPr>
                <w:rFonts w:ascii="Courier New" w:hAnsi="Courier New" w:cs="Courier New"/>
                <w:sz w:val="22"/>
                <w:szCs w:val="22"/>
              </w:rPr>
              <w:t>passenger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576B06" w14:textId="77777777" w:rsidR="00EC0FF0" w:rsidRDefault="00EC0FF0">
            <w:r>
              <w:t xml:space="preserve">A </w:t>
            </w:r>
            <w:proofErr w:type="gramStart"/>
            <w:r>
              <w:t>fee paying</w:t>
            </w:r>
            <w:proofErr w:type="gramEnd"/>
            <w:r>
              <w:t xml:space="preserve"> </w:t>
            </w:r>
            <w:proofErr w:type="spellStart"/>
            <w:r>
              <w:t>traveller</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B1C3E3"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B494EF" w14:textId="77777777" w:rsidR="00EC0FF0" w:rsidRDefault="00EC0FF0"/>
        </w:tc>
      </w:tr>
      <w:tr w:rsidR="00EC0FF0" w14:paraId="508B88E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F0CC80" w14:textId="77777777" w:rsidR="00EC0FF0" w:rsidRDefault="00EC0FF0">
            <w:r>
              <w:t>'</w:t>
            </w:r>
            <w:r>
              <w:rPr>
                <w:rFonts w:ascii="Courier New" w:hAnsi="Courier New" w:cs="Courier New"/>
                <w:sz w:val="22"/>
                <w:szCs w:val="22"/>
              </w:rPr>
              <w:t>livestock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E21E46" w14:textId="77777777" w:rsidR="00EC0FF0" w:rsidRDefault="00EC0FF0">
            <w:r>
              <w:t>Live animals carried in bulk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B019C0"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D8CF0B" w14:textId="77777777" w:rsidR="00EC0FF0" w:rsidRDefault="00EC0FF0"/>
        </w:tc>
      </w:tr>
      <w:tr w:rsidR="00EC0FF0" w14:paraId="09C7518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0ED5D7" w14:textId="77777777" w:rsidR="00EC0FF0" w:rsidRDefault="00EC0FF0">
            <w:r>
              <w:t>'</w:t>
            </w:r>
            <w:proofErr w:type="gramStart"/>
            <w:r>
              <w:rPr>
                <w:rFonts w:ascii="Courier New" w:hAnsi="Courier New" w:cs="Courier New"/>
                <w:sz w:val="22"/>
                <w:szCs w:val="22"/>
              </w:rPr>
              <w:t>dangerous</w:t>
            </w:r>
            <w:proofErr w:type="gramEnd"/>
            <w:r>
              <w:rPr>
                <w:rFonts w:ascii="Courier New" w:hAnsi="Courier New" w:cs="Courier New"/>
                <w:sz w:val="22"/>
                <w:szCs w:val="22"/>
              </w:rPr>
              <w:t xml:space="preserve"> or hazardous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2E5221" w14:textId="77777777" w:rsidR="00EC0FF0" w:rsidRDefault="00EC0FF0">
            <w:r>
              <w:t>Dangerous or hazardous cargo as described by the IMO International Maritime Dangerous Goods code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11783B"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3E4AC5" w14:textId="77777777" w:rsidR="00EC0FF0" w:rsidRDefault="00EC0FF0"/>
        </w:tc>
      </w:tr>
      <w:tr w:rsidR="00EC0FF0" w14:paraId="76AFC1E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8F08CC" w14:textId="77777777" w:rsidR="00EC0FF0" w:rsidRDefault="00EC0FF0">
            <w:r>
              <w:t>'</w:t>
            </w:r>
            <w:proofErr w:type="gramStart"/>
            <w:r>
              <w:rPr>
                <w:rFonts w:ascii="Courier New" w:hAnsi="Courier New" w:cs="Courier New"/>
                <w:sz w:val="22"/>
                <w:szCs w:val="22"/>
              </w:rPr>
              <w:t>heavy</w:t>
            </w:r>
            <w:proofErr w:type="gramEnd"/>
            <w:r>
              <w:rPr>
                <w:rFonts w:ascii="Courier New" w:hAnsi="Courier New" w:cs="Courier New"/>
                <w:sz w:val="22"/>
                <w:szCs w:val="22"/>
              </w:rPr>
              <w:t xml:space="preserve"> lift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515DC4" w14:textId="77777777" w:rsidR="00EC0FF0" w:rsidRDefault="00EC0FF0">
            <w:r>
              <w:t>Indivisible heavy items of weight generally over 100 tons, and width or height greater than 100 meters.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86F203"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FF0D57" w14:textId="77777777" w:rsidR="00EC0FF0" w:rsidRDefault="00EC0FF0"/>
        </w:tc>
      </w:tr>
      <w:tr w:rsidR="00EC0FF0" w14:paraId="6DF762D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AED27F" w14:textId="77777777" w:rsidR="00EC0FF0" w:rsidRDefault="00EC0FF0">
            <w:r>
              <w:t>'</w:t>
            </w:r>
            <w:r>
              <w:rPr>
                <w:rFonts w:ascii="Courier New" w:hAnsi="Courier New" w:cs="Courier New"/>
                <w:sz w:val="22"/>
                <w:szCs w:val="22"/>
              </w:rPr>
              <w:t>ballast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CE3DAA" w14:textId="77777777" w:rsidR="00EC0FF0" w:rsidRDefault="00EC0FF0">
            <w:r>
              <w:t>Material carried by a ship to ensure its stability.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2048FA"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9C445D" w14:textId="77777777" w:rsidR="00EC0FF0" w:rsidRDefault="00EC0FF0">
            <w:r>
              <w:t>The material is generally a heavy material such as gravel, sand, iron, or water.</w:t>
            </w:r>
          </w:p>
        </w:tc>
      </w:tr>
    </w:tbl>
    <w:p w14:paraId="46977C0A" w14:textId="77777777" w:rsidR="00EC0FF0" w:rsidRDefault="00EC0FF0">
      <w:pPr>
        <w:pStyle w:val="Center"/>
      </w:pPr>
    </w:p>
    <w:p w14:paraId="3C7E5357" w14:textId="77777777" w:rsidR="00EC0FF0" w:rsidRDefault="00EC0FF0">
      <w:pPr>
        <w:pStyle w:val="2"/>
        <w:spacing w:before="160" w:after="160"/>
        <w:rPr>
          <w:rFonts w:ascii="Times New Roman" w:hAnsi="Times New Roman" w:cs="Times New Roman"/>
          <w:b w:val="0"/>
          <w:bCs w:val="0"/>
          <w:sz w:val="24"/>
          <w:szCs w:val="24"/>
        </w:rPr>
      </w:pPr>
      <w:bookmarkStart w:id="1806" w:name="idmarkerx16777217x12100"/>
      <w:bookmarkStart w:id="1807" w:name="_Toc133573284"/>
      <w:bookmarkEnd w:id="1806"/>
      <w:r>
        <w:t>3.9 Category of communication preference</w:t>
      </w:r>
      <w:bookmarkEnd w:id="1807"/>
    </w:p>
    <w:p w14:paraId="555003ED" w14:textId="1563294A" w:rsidR="00EC0FF0" w:rsidRDefault="00EC0FF0">
      <w:r>
        <w:t xml:space="preserve">Name: </w:t>
      </w:r>
      <w:ins w:id="1808" w:author="Lyu Yuxiao" w:date="2023-02-15T10:26:00Z">
        <w:r w:rsidR="00A764E2" w:rsidRPr="00A764E2">
          <w:t>Category of Communication Preference</w:t>
        </w:r>
      </w:ins>
      <w:ins w:id="1809" w:author="Lyu Yuxiao" w:date="2023-04-24T14:39:00Z">
        <w:r w:rsidR="00DC3F9A">
          <w:t xml:space="preserve"> [IHOREG 402]</w:t>
        </w:r>
      </w:ins>
      <w:del w:id="1810" w:author="Lyu Yuxiao" w:date="2023-02-15T10:26:00Z">
        <w:r w:rsidDel="00A764E2">
          <w:delText>Category of communication preference</w:delText>
        </w:r>
      </w:del>
      <w:r>
        <w:br/>
        <w:t>Definition: Classification of frequencies, VHF channels, telephone numbers, or other means of communication based on preference.</w:t>
      </w:r>
      <w:r>
        <w:br/>
        <w:t>Code: '</w:t>
      </w:r>
      <w:proofErr w:type="spellStart"/>
      <w:ins w:id="1811" w:author="Lyu Yuxiao" w:date="2023-02-13T14:51:00Z">
        <w:r w:rsidR="00D030DF" w:rsidRPr="00D030DF">
          <w:rPr>
            <w:rFonts w:ascii="Courier New" w:hAnsi="Courier New" w:cs="Courier New"/>
          </w:rPr>
          <w:t>categoryOfCommunicationPreference</w:t>
        </w:r>
      </w:ins>
      <w:proofErr w:type="spellEnd"/>
      <w:del w:id="1812" w:author="Lyu Yuxiao" w:date="2023-02-13T14:51:00Z">
        <w:r w:rsidDel="00D030DF">
          <w:rPr>
            <w:rFonts w:ascii="Courier New" w:hAnsi="Courier New" w:cs="Courier New"/>
          </w:rPr>
          <w:delText>categoryOfCommPref</w:delText>
        </w:r>
      </w:del>
      <w:r>
        <w:t>'</w:t>
      </w:r>
      <w:r>
        <w:br/>
        <w:t xml:space="preserve">Remarks: </w:t>
      </w:r>
      <w:r>
        <w:br/>
        <w:t>Aliases: (none)</w:t>
      </w:r>
      <w:r>
        <w:br/>
        <w:t>Value Type: enumeration</w:t>
      </w:r>
    </w:p>
    <w:p w14:paraId="79B37456"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6F2C6A62"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82EDE4"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ED3E5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7D427B"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6C4F55" w14:textId="77777777" w:rsidR="00EC0FF0" w:rsidRDefault="00EC0FF0">
            <w:r>
              <w:rPr>
                <w:b/>
                <w:bCs/>
              </w:rPr>
              <w:t>Remarks</w:t>
            </w:r>
          </w:p>
        </w:tc>
      </w:tr>
      <w:tr w:rsidR="00EC0FF0" w14:paraId="7AA66F2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FA3135" w14:textId="77777777" w:rsidR="00EC0FF0" w:rsidRDefault="00EC0FF0">
            <w:r>
              <w:t>'</w:t>
            </w:r>
            <w:proofErr w:type="gramStart"/>
            <w:r>
              <w:rPr>
                <w:rFonts w:ascii="Courier New" w:hAnsi="Courier New" w:cs="Courier New"/>
                <w:sz w:val="22"/>
                <w:szCs w:val="22"/>
              </w:rPr>
              <w:t>preferred</w:t>
            </w:r>
            <w:proofErr w:type="gramEnd"/>
            <w:r>
              <w:rPr>
                <w:rFonts w:ascii="Courier New" w:hAnsi="Courier New" w:cs="Courier New"/>
                <w:sz w:val="22"/>
                <w:szCs w:val="22"/>
              </w:rPr>
              <w:t xml:space="preserve"> calling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3E7E9E" w14:textId="77777777" w:rsidR="00EC0FF0" w:rsidRDefault="00EC0FF0">
            <w:r>
              <w:t xml:space="preserve">the </w:t>
            </w:r>
            <w:proofErr w:type="gramStart"/>
            <w:r>
              <w:t>first choice</w:t>
            </w:r>
            <w:proofErr w:type="gramEnd"/>
            <w:r>
              <w:t xml:space="preserve"> channel or frequency to be used when calling a radio station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C4E5D"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A70CE4" w14:textId="77777777" w:rsidR="00EC0FF0" w:rsidRDefault="00EC0FF0"/>
        </w:tc>
      </w:tr>
      <w:tr w:rsidR="00EC0FF0" w14:paraId="4FFFC87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0218D5" w14:textId="77777777" w:rsidR="00EC0FF0" w:rsidRDefault="00EC0FF0">
            <w:r>
              <w:t>'</w:t>
            </w:r>
            <w:proofErr w:type="gramStart"/>
            <w:r>
              <w:rPr>
                <w:rFonts w:ascii="Courier New" w:hAnsi="Courier New" w:cs="Courier New"/>
                <w:sz w:val="22"/>
                <w:szCs w:val="22"/>
              </w:rPr>
              <w:t>alternate</w:t>
            </w:r>
            <w:proofErr w:type="gramEnd"/>
            <w:r>
              <w:rPr>
                <w:rFonts w:ascii="Courier New" w:hAnsi="Courier New" w:cs="Courier New"/>
                <w:sz w:val="22"/>
                <w:szCs w:val="22"/>
              </w:rPr>
              <w:t xml:space="preserve"> calling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7F871D" w14:textId="77777777" w:rsidR="00EC0FF0" w:rsidRDefault="00EC0FF0">
            <w:r>
              <w:t>a channel or frequency to be used for calling a radio station when the preferred channel or frequency is busy or is suffering from interference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6F0DF1"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76CF6A" w14:textId="77777777" w:rsidR="00EC0FF0" w:rsidRDefault="00EC0FF0"/>
        </w:tc>
      </w:tr>
      <w:tr w:rsidR="00EC0FF0" w14:paraId="613E41F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BA1E20" w14:textId="77777777" w:rsidR="00EC0FF0" w:rsidRDefault="00EC0FF0">
            <w:r>
              <w:t>'</w:t>
            </w:r>
            <w:proofErr w:type="gramStart"/>
            <w:r>
              <w:rPr>
                <w:rFonts w:ascii="Courier New" w:hAnsi="Courier New" w:cs="Courier New"/>
                <w:sz w:val="22"/>
                <w:szCs w:val="22"/>
              </w:rPr>
              <w:t>preferred</w:t>
            </w:r>
            <w:proofErr w:type="gramEnd"/>
            <w:r>
              <w:rPr>
                <w:rFonts w:ascii="Courier New" w:hAnsi="Courier New" w:cs="Courier New"/>
                <w:sz w:val="22"/>
                <w:szCs w:val="22"/>
              </w:rPr>
              <w:t xml:space="preserve"> working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22817F" w14:textId="77777777" w:rsidR="00EC0FF0" w:rsidRDefault="00EC0FF0">
            <w:r>
              <w:t xml:space="preserve">the </w:t>
            </w:r>
            <w:proofErr w:type="gramStart"/>
            <w:r>
              <w:t>first choice</w:t>
            </w:r>
            <w:proofErr w:type="gramEnd"/>
            <w:r>
              <w:t xml:space="preserve"> channel or frequency to be used when working with a radio station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CED71B"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1EE4D9" w14:textId="77777777" w:rsidR="00EC0FF0" w:rsidRDefault="00EC0FF0"/>
        </w:tc>
      </w:tr>
      <w:tr w:rsidR="00EC0FF0" w14:paraId="5F8C7F2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7527C6" w14:textId="77777777" w:rsidR="00EC0FF0" w:rsidRDefault="00EC0FF0">
            <w:r>
              <w:t>'</w:t>
            </w:r>
            <w:proofErr w:type="gramStart"/>
            <w:r>
              <w:rPr>
                <w:rFonts w:ascii="Courier New" w:hAnsi="Courier New" w:cs="Courier New"/>
                <w:sz w:val="22"/>
                <w:szCs w:val="22"/>
              </w:rPr>
              <w:t>alternate</w:t>
            </w:r>
            <w:proofErr w:type="gramEnd"/>
            <w:r>
              <w:rPr>
                <w:rFonts w:ascii="Courier New" w:hAnsi="Courier New" w:cs="Courier New"/>
                <w:sz w:val="22"/>
                <w:szCs w:val="22"/>
              </w:rPr>
              <w:t xml:space="preserve"> working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83B39E" w14:textId="77777777" w:rsidR="00EC0FF0" w:rsidRDefault="00EC0FF0">
            <w:r>
              <w:t>a channel or frequency to be used for working with a radio station when the preferred working channel or frequency is busy or is suffering from interference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8E8253"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2A8066" w14:textId="77777777" w:rsidR="00EC0FF0" w:rsidRDefault="00EC0FF0"/>
        </w:tc>
      </w:tr>
    </w:tbl>
    <w:p w14:paraId="2BF6DA8E" w14:textId="77777777" w:rsidR="00EC0FF0" w:rsidRDefault="00EC0FF0">
      <w:pPr>
        <w:pStyle w:val="Center"/>
      </w:pPr>
    </w:p>
    <w:p w14:paraId="382B35D4" w14:textId="77777777" w:rsidR="00EC0FF0" w:rsidRDefault="00EC0FF0">
      <w:pPr>
        <w:pStyle w:val="2"/>
        <w:spacing w:before="160" w:after="160"/>
        <w:rPr>
          <w:rFonts w:ascii="Times New Roman" w:hAnsi="Times New Roman" w:cs="Times New Roman"/>
          <w:b w:val="0"/>
          <w:bCs w:val="0"/>
          <w:sz w:val="24"/>
          <w:szCs w:val="24"/>
        </w:rPr>
      </w:pPr>
      <w:bookmarkStart w:id="1813" w:name="idmarkerx16777217x13351"/>
      <w:bookmarkStart w:id="1814" w:name="_Toc133573285"/>
      <w:bookmarkEnd w:id="1813"/>
      <w:r>
        <w:t>3.10 Category of concentration of shipping hazard area</w:t>
      </w:r>
      <w:bookmarkEnd w:id="1814"/>
    </w:p>
    <w:p w14:paraId="6CBCE15A" w14:textId="27BD4D48" w:rsidR="00EC0FF0" w:rsidRDefault="00EC0FF0">
      <w:r>
        <w:t xml:space="preserve">Name: Category of </w:t>
      </w:r>
      <w:ins w:id="1815" w:author="Lyu Yuxiao" w:date="2023-04-24T14:24:00Z">
        <w:r w:rsidR="00D94809">
          <w:t>C</w:t>
        </w:r>
      </w:ins>
      <w:del w:id="1816" w:author="Lyu Yuxiao" w:date="2023-04-24T14:24:00Z">
        <w:r w:rsidDel="00D94809">
          <w:delText>c</w:delText>
        </w:r>
      </w:del>
      <w:r>
        <w:t xml:space="preserve">oncentration of </w:t>
      </w:r>
      <w:ins w:id="1817" w:author="Lyu Yuxiao" w:date="2023-04-24T14:25:00Z">
        <w:r w:rsidR="00D94809">
          <w:t>S</w:t>
        </w:r>
      </w:ins>
      <w:del w:id="1818" w:author="Lyu Yuxiao" w:date="2023-04-24T14:25:00Z">
        <w:r w:rsidDel="00D94809">
          <w:delText>s</w:delText>
        </w:r>
      </w:del>
      <w:r>
        <w:t xml:space="preserve">hipping </w:t>
      </w:r>
      <w:ins w:id="1819" w:author="Lyu Yuxiao" w:date="2023-04-24T14:25:00Z">
        <w:r w:rsidR="00D94809">
          <w:t>H</w:t>
        </w:r>
      </w:ins>
      <w:del w:id="1820" w:author="Lyu Yuxiao" w:date="2023-04-24T14:25:00Z">
        <w:r w:rsidDel="00D94809">
          <w:delText>h</w:delText>
        </w:r>
      </w:del>
      <w:r>
        <w:t xml:space="preserve">azard </w:t>
      </w:r>
      <w:ins w:id="1821" w:author="Lyu Yuxiao" w:date="2023-04-24T14:25:00Z">
        <w:r w:rsidR="00D94809">
          <w:t>A</w:t>
        </w:r>
      </w:ins>
      <w:del w:id="1822" w:author="Lyu Yuxiao" w:date="2023-04-24T14:25:00Z">
        <w:r w:rsidDel="00D94809">
          <w:delText>a</w:delText>
        </w:r>
      </w:del>
      <w:r>
        <w:t>rea</w:t>
      </w:r>
      <w:ins w:id="1823" w:author="Lyu Yuxiao" w:date="2023-04-24T14:39:00Z">
        <w:r w:rsidR="00F83EA6">
          <w:t xml:space="preserve"> [IHOREG 403]</w:t>
        </w:r>
      </w:ins>
      <w:r>
        <w:br/>
        <w:t>Definition: Classification of shipping hazards due to traffic volume or density.</w:t>
      </w:r>
      <w:r>
        <w:br/>
        <w:t>Code: '</w:t>
      </w:r>
      <w:proofErr w:type="spellStart"/>
      <w:r>
        <w:rPr>
          <w:rFonts w:ascii="Courier New" w:hAnsi="Courier New" w:cs="Courier New"/>
        </w:rPr>
        <w:t>categoryOfConcentrationOfShippingHazardArea</w:t>
      </w:r>
      <w:proofErr w:type="spellEnd"/>
      <w:r>
        <w:t>'</w:t>
      </w:r>
      <w:r>
        <w:br/>
        <w:t xml:space="preserve">Remarks: </w:t>
      </w:r>
      <w:r>
        <w:br/>
        <w:t>Aliases: CATSHA</w:t>
      </w:r>
      <w:r>
        <w:br/>
        <w:t>Value Type: enumeration</w:t>
      </w:r>
    </w:p>
    <w:p w14:paraId="251E23A5" w14:textId="77777777" w:rsidR="00EC0FF0" w:rsidRDefault="00EC0FF0">
      <w:pPr>
        <w:spacing w:before="160" w:after="160"/>
        <w:jc w:val="center"/>
      </w:pPr>
      <w:r>
        <w:lastRenderedPageBreak/>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3BCE8676"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4A44CA"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3DB6A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95D4A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0BE149" w14:textId="77777777" w:rsidR="00EC0FF0" w:rsidRDefault="00EC0FF0">
            <w:r>
              <w:rPr>
                <w:b/>
                <w:bCs/>
              </w:rPr>
              <w:t>Remarks</w:t>
            </w:r>
          </w:p>
        </w:tc>
      </w:tr>
      <w:tr w:rsidR="00EC0FF0" w14:paraId="4CFA1C3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0927A4" w14:textId="77777777" w:rsidR="00EC0FF0" w:rsidRDefault="00EC0FF0">
            <w:r>
              <w:t>'</w:t>
            </w:r>
            <w:proofErr w:type="gramStart"/>
            <w:r>
              <w:rPr>
                <w:rFonts w:ascii="Courier New" w:hAnsi="Courier New" w:cs="Courier New"/>
                <w:sz w:val="22"/>
                <w:szCs w:val="22"/>
              </w:rPr>
              <w:t>concentration</w:t>
            </w:r>
            <w:proofErr w:type="gramEnd"/>
            <w:r>
              <w:rPr>
                <w:rFonts w:ascii="Courier New" w:hAnsi="Courier New" w:cs="Courier New"/>
                <w:sz w:val="22"/>
                <w:szCs w:val="22"/>
              </w:rPr>
              <w:t xml:space="preserve"> of merchant shipping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42C96B" w14:textId="77777777" w:rsidR="00EC0FF0" w:rsidRDefault="00EC0FF0">
            <w:r>
              <w:t>Concentration of vessels whose primary purpose is to engage in commerce, including ferries.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35FE0B"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5F9C3F" w14:textId="77777777" w:rsidR="00EC0FF0" w:rsidRDefault="00EC0FF0"/>
        </w:tc>
      </w:tr>
      <w:tr w:rsidR="00EC0FF0" w14:paraId="0CBD7BC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184EA8" w14:textId="77777777" w:rsidR="00EC0FF0" w:rsidRDefault="00EC0FF0">
            <w:r>
              <w:t>'</w:t>
            </w:r>
            <w:proofErr w:type="gramStart"/>
            <w:r>
              <w:rPr>
                <w:rFonts w:ascii="Courier New" w:hAnsi="Courier New" w:cs="Courier New"/>
                <w:sz w:val="22"/>
                <w:szCs w:val="22"/>
              </w:rPr>
              <w:t>concentration</w:t>
            </w:r>
            <w:proofErr w:type="gramEnd"/>
            <w:r>
              <w:rPr>
                <w:rFonts w:ascii="Courier New" w:hAnsi="Courier New" w:cs="Courier New"/>
                <w:sz w:val="22"/>
                <w:szCs w:val="22"/>
              </w:rPr>
              <w:t xml:space="preserve"> of recreational vessels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8E481D" w14:textId="77777777" w:rsidR="00EC0FF0" w:rsidRDefault="00EC0FF0">
            <w:r>
              <w:t>Concentration of powered or sailing vessels principally engaged in recreation, leisure, or sporting competition.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16C83"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5C8741" w14:textId="77777777" w:rsidR="00EC0FF0" w:rsidRDefault="00EC0FF0"/>
        </w:tc>
      </w:tr>
      <w:tr w:rsidR="00EC0FF0" w14:paraId="5CF1AEB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42D08B" w14:textId="77777777" w:rsidR="00EC0FF0" w:rsidRDefault="00EC0FF0">
            <w:r>
              <w:t>'</w:t>
            </w:r>
            <w:proofErr w:type="gramStart"/>
            <w:r>
              <w:rPr>
                <w:rFonts w:ascii="Courier New" w:hAnsi="Courier New" w:cs="Courier New"/>
                <w:sz w:val="22"/>
                <w:szCs w:val="22"/>
              </w:rPr>
              <w:t>concentration</w:t>
            </w:r>
            <w:proofErr w:type="gramEnd"/>
            <w:r>
              <w:rPr>
                <w:rFonts w:ascii="Courier New" w:hAnsi="Courier New" w:cs="Courier New"/>
                <w:sz w:val="22"/>
                <w:szCs w:val="22"/>
              </w:rPr>
              <w:t xml:space="preserve"> of fishing vessels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74E60" w14:textId="77777777" w:rsidR="00EC0FF0" w:rsidRDefault="00EC0FF0">
            <w:r>
              <w:t>Concentration of vessels whose primary purpose is to hunt, trap or process fish. The concentration could be on the fishing ground, in transit or in the approaches to home bases or fish markets.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965F3C"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D080FF" w14:textId="77777777" w:rsidR="00EC0FF0" w:rsidRDefault="00EC0FF0"/>
        </w:tc>
      </w:tr>
      <w:tr w:rsidR="00EC0FF0" w14:paraId="3D65E42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C9B5BF" w14:textId="77777777" w:rsidR="00EC0FF0" w:rsidRDefault="00EC0FF0">
            <w:r>
              <w:t>'</w:t>
            </w:r>
            <w:proofErr w:type="gramStart"/>
            <w:r>
              <w:rPr>
                <w:rFonts w:ascii="Courier New" w:hAnsi="Courier New" w:cs="Courier New"/>
                <w:sz w:val="22"/>
                <w:szCs w:val="22"/>
              </w:rPr>
              <w:t>concentration</w:t>
            </w:r>
            <w:proofErr w:type="gramEnd"/>
            <w:r>
              <w:rPr>
                <w:rFonts w:ascii="Courier New" w:hAnsi="Courier New" w:cs="Courier New"/>
                <w:sz w:val="22"/>
                <w:szCs w:val="22"/>
              </w:rPr>
              <w:t xml:space="preserve"> of military vessels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4E2A7D" w14:textId="77777777" w:rsidR="00EC0FF0" w:rsidRDefault="00EC0FF0">
            <w:r>
              <w:t xml:space="preserve">Concentration of vessels principally engaged in military activities. This includes activities based on mandate of international </w:t>
            </w:r>
            <w:proofErr w:type="spellStart"/>
            <w:r>
              <w:t>organisations</w:t>
            </w:r>
            <w:proofErr w:type="spellEnd"/>
            <w:r>
              <w:t xml:space="preserve"> (</w:t>
            </w:r>
            <w:proofErr w:type="gramStart"/>
            <w:r>
              <w:t>e.g.</w:t>
            </w:r>
            <w:proofErr w:type="gramEnd"/>
            <w:r>
              <w:t xml:space="preserve"> UN). The concentration is in areas others than military exercise areas.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C0EFE6"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C0395F" w14:textId="77777777" w:rsidR="00EC0FF0" w:rsidRDefault="00EC0FF0"/>
        </w:tc>
      </w:tr>
    </w:tbl>
    <w:p w14:paraId="08EE8290" w14:textId="77777777" w:rsidR="00EC0FF0" w:rsidRDefault="00EC0FF0">
      <w:pPr>
        <w:pStyle w:val="Center"/>
      </w:pPr>
    </w:p>
    <w:p w14:paraId="41139259" w14:textId="77777777" w:rsidR="00EC0FF0" w:rsidRDefault="00EC0FF0">
      <w:pPr>
        <w:pStyle w:val="2"/>
        <w:spacing w:before="160" w:after="160"/>
        <w:rPr>
          <w:rFonts w:ascii="Times New Roman" w:hAnsi="Times New Roman" w:cs="Times New Roman"/>
          <w:b w:val="0"/>
          <w:bCs w:val="0"/>
          <w:sz w:val="24"/>
          <w:szCs w:val="24"/>
        </w:rPr>
      </w:pPr>
      <w:bookmarkStart w:id="1824" w:name="idmarkerx16777217x14603"/>
      <w:bookmarkStart w:id="1825" w:name="_Toc133573286"/>
      <w:bookmarkEnd w:id="1824"/>
      <w:r>
        <w:t>3.11 Category of dangerous or hazardous cargo</w:t>
      </w:r>
      <w:bookmarkEnd w:id="1825"/>
    </w:p>
    <w:p w14:paraId="26E2377A" w14:textId="7F0DDF63" w:rsidR="00EC0FF0" w:rsidRDefault="00EC0FF0">
      <w:r>
        <w:t xml:space="preserve">Name: Category of </w:t>
      </w:r>
      <w:ins w:id="1826" w:author="Lyu Yuxiao" w:date="2023-04-24T14:25:00Z">
        <w:r w:rsidR="00D94809">
          <w:t>D</w:t>
        </w:r>
      </w:ins>
      <w:del w:id="1827" w:author="Lyu Yuxiao" w:date="2023-04-24T14:25:00Z">
        <w:r w:rsidDel="00D94809">
          <w:delText>d</w:delText>
        </w:r>
      </w:del>
      <w:r>
        <w:t xml:space="preserve">angerous or </w:t>
      </w:r>
      <w:ins w:id="1828" w:author="Lyu Yuxiao" w:date="2023-04-24T14:25:00Z">
        <w:r w:rsidR="00D94809">
          <w:t>H</w:t>
        </w:r>
      </w:ins>
      <w:del w:id="1829" w:author="Lyu Yuxiao" w:date="2023-04-24T14:25:00Z">
        <w:r w:rsidDel="00D94809">
          <w:delText>h</w:delText>
        </w:r>
      </w:del>
      <w:r>
        <w:t xml:space="preserve">azardous </w:t>
      </w:r>
      <w:ins w:id="1830" w:author="Lyu Yuxiao" w:date="2023-04-24T14:25:00Z">
        <w:r w:rsidR="00D94809">
          <w:t>C</w:t>
        </w:r>
      </w:ins>
      <w:del w:id="1831" w:author="Lyu Yuxiao" w:date="2023-04-24T14:25:00Z">
        <w:r w:rsidDel="00D94809">
          <w:delText>c</w:delText>
        </w:r>
      </w:del>
      <w:r>
        <w:t>argo</w:t>
      </w:r>
      <w:ins w:id="1832" w:author="Lyu Yuxiao" w:date="2023-04-24T14:40:00Z">
        <w:r w:rsidR="00F83EA6">
          <w:t xml:space="preserve"> [IHOREG 406]</w:t>
        </w:r>
      </w:ins>
      <w:r>
        <w:br/>
        <w:t>Definition: Classification of dangerous goods or hazardous materials based on the International Maritime Dangerous Goods Code (IMDG Code)</w:t>
      </w:r>
      <w:r>
        <w:br/>
        <w:t>Code: '</w:t>
      </w:r>
      <w:proofErr w:type="spellStart"/>
      <w:r>
        <w:rPr>
          <w:rFonts w:ascii="Courier New" w:hAnsi="Courier New" w:cs="Courier New"/>
        </w:rPr>
        <w:t>categoryOfDangerousOrHazardousCargo</w:t>
      </w:r>
      <w:proofErr w:type="spellEnd"/>
      <w:r>
        <w:t>'</w:t>
      </w:r>
      <w:r>
        <w:br/>
        <w:t xml:space="preserve">Remarks: </w:t>
      </w:r>
      <w:r>
        <w:br/>
        <w:t>Aliases: CATDHC</w:t>
      </w:r>
      <w:r>
        <w:br/>
        <w:t>Value Type: enumeration</w:t>
      </w:r>
    </w:p>
    <w:p w14:paraId="4F770050"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411F7122"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53D15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937728"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4F3755"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0AB71C" w14:textId="77777777" w:rsidR="00EC0FF0" w:rsidRDefault="00EC0FF0">
            <w:r>
              <w:rPr>
                <w:b/>
                <w:bCs/>
              </w:rPr>
              <w:t>Remarks</w:t>
            </w:r>
          </w:p>
        </w:tc>
      </w:tr>
      <w:tr w:rsidR="00EC0FF0" w14:paraId="2F5E3FF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43F586" w14:textId="77777777" w:rsidR="00EC0FF0" w:rsidRDefault="00EC0FF0">
            <w:r>
              <w:t>'</w:t>
            </w:r>
            <w:r>
              <w:rPr>
                <w:rFonts w:ascii="Courier New" w:hAnsi="Courier New" w:cs="Courier New"/>
                <w:sz w:val="22"/>
                <w:szCs w:val="22"/>
              </w:rPr>
              <w:t>IMDG Code Class 1 Div. 1.1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2EFD28" w14:textId="77777777" w:rsidR="00EC0FF0" w:rsidRDefault="00EC0FF0">
            <w:r>
              <w:t>Explosives, Division 1: substances and articles which have a mass explosion hazard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B2BB86"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D0F546" w14:textId="77777777" w:rsidR="00EC0FF0" w:rsidRDefault="00EC0FF0"/>
        </w:tc>
      </w:tr>
      <w:tr w:rsidR="00EC0FF0" w14:paraId="62FFAB3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C9CAA4" w14:textId="77777777" w:rsidR="00EC0FF0" w:rsidRDefault="00EC0FF0">
            <w:r>
              <w:t>'</w:t>
            </w:r>
            <w:r>
              <w:rPr>
                <w:rFonts w:ascii="Courier New" w:hAnsi="Courier New" w:cs="Courier New"/>
                <w:sz w:val="22"/>
                <w:szCs w:val="22"/>
              </w:rPr>
              <w:t>IMDG Code Class 1 Div. 1.2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6FC779" w14:textId="77777777" w:rsidR="00EC0FF0" w:rsidRDefault="00EC0FF0">
            <w:r>
              <w:t>Explosives, Division 2: substances and articles which have a projection hazard but not a mass explosion hazard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445B40"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6D8E7B" w14:textId="77777777" w:rsidR="00EC0FF0" w:rsidRDefault="00EC0FF0"/>
        </w:tc>
      </w:tr>
      <w:tr w:rsidR="00EC0FF0" w14:paraId="6FB6472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5784F2" w14:textId="77777777" w:rsidR="00EC0FF0" w:rsidRDefault="00EC0FF0">
            <w:r>
              <w:t>'</w:t>
            </w:r>
            <w:r>
              <w:rPr>
                <w:rFonts w:ascii="Courier New" w:hAnsi="Courier New" w:cs="Courier New"/>
                <w:sz w:val="22"/>
                <w:szCs w:val="22"/>
              </w:rPr>
              <w:t>IMDG Code Class 1 Div. 1.3</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93E673" w14:textId="77777777" w:rsidR="00EC0FF0" w:rsidRDefault="00EC0FF0">
            <w:r>
              <w:t>Explosives, Division 3: substances and articles which have a fire hazard and either a minor blast hazard or a minor projection hazard or both, but not a mass explosion hazard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C758A"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35E59B" w14:textId="77777777" w:rsidR="00EC0FF0" w:rsidRDefault="00EC0FF0"/>
        </w:tc>
      </w:tr>
      <w:tr w:rsidR="00EC0FF0" w14:paraId="6FCB3FD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D530FC" w14:textId="77777777" w:rsidR="00EC0FF0" w:rsidRDefault="00EC0FF0">
            <w:r>
              <w:t>'</w:t>
            </w:r>
            <w:r>
              <w:rPr>
                <w:rFonts w:ascii="Courier New" w:hAnsi="Courier New" w:cs="Courier New"/>
                <w:sz w:val="22"/>
                <w:szCs w:val="22"/>
              </w:rPr>
              <w:t>IMDG Code Class 1 Div. 1.4</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C510D6" w14:textId="77777777" w:rsidR="00EC0FF0" w:rsidRDefault="00EC0FF0">
            <w:r>
              <w:t xml:space="preserve">Explosives, Division 4: substances and articles which present no significant hazard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239AB1"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F22D94" w14:textId="77777777" w:rsidR="00EC0FF0" w:rsidRDefault="00EC0FF0"/>
        </w:tc>
      </w:tr>
      <w:tr w:rsidR="00EC0FF0" w14:paraId="28AC529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5DC47E" w14:textId="77777777" w:rsidR="00EC0FF0" w:rsidRDefault="00EC0FF0">
            <w:r>
              <w:t>'</w:t>
            </w:r>
            <w:r>
              <w:rPr>
                <w:rFonts w:ascii="Courier New" w:hAnsi="Courier New" w:cs="Courier New"/>
                <w:sz w:val="22"/>
                <w:szCs w:val="22"/>
              </w:rPr>
              <w:t>IMDG Code Class 1 Div. 1.5</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48136E" w14:textId="77777777" w:rsidR="00EC0FF0" w:rsidRDefault="00EC0FF0">
            <w:r>
              <w:t>Explosives, Division 5: very insensitive substances which have a mass explosion hazard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1E2DE4"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D34FE1" w14:textId="77777777" w:rsidR="00EC0FF0" w:rsidRDefault="00EC0FF0"/>
        </w:tc>
      </w:tr>
      <w:tr w:rsidR="00EC0FF0" w14:paraId="1A7F018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E93B40" w14:textId="77777777" w:rsidR="00EC0FF0" w:rsidRDefault="00EC0FF0">
            <w:r>
              <w:t>'</w:t>
            </w:r>
            <w:r>
              <w:rPr>
                <w:rFonts w:ascii="Courier New" w:hAnsi="Courier New" w:cs="Courier New"/>
                <w:sz w:val="22"/>
                <w:szCs w:val="22"/>
              </w:rPr>
              <w:t>IMDG Code Class 1 Div. 1.6</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9302A2" w14:textId="77777777" w:rsidR="00EC0FF0" w:rsidRDefault="00EC0FF0">
            <w:r>
              <w:t>Explosives, Division 6: extremely insensitive articles which do not have a mass explosion hazard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D8C869"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8D2987" w14:textId="77777777" w:rsidR="00EC0FF0" w:rsidRDefault="00EC0FF0"/>
        </w:tc>
      </w:tr>
      <w:tr w:rsidR="00EC0FF0" w14:paraId="36C5EBC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6A5796" w14:textId="77777777" w:rsidR="00EC0FF0" w:rsidRDefault="00EC0FF0">
            <w:r>
              <w:t>'</w:t>
            </w:r>
            <w:r>
              <w:rPr>
                <w:rFonts w:ascii="Courier New" w:hAnsi="Courier New" w:cs="Courier New"/>
                <w:sz w:val="22"/>
                <w:szCs w:val="22"/>
              </w:rPr>
              <w:t>IMDG Code Class 2 Div. 2.1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AECA2B" w14:textId="77777777" w:rsidR="00EC0FF0" w:rsidRDefault="00EC0FF0">
            <w:r>
              <w:t>Gases, flammable gases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8EA1B2"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E0DD8" w14:textId="77777777" w:rsidR="00EC0FF0" w:rsidRDefault="00EC0FF0"/>
        </w:tc>
      </w:tr>
      <w:tr w:rsidR="00EC0FF0" w14:paraId="14F5081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F27EF0" w14:textId="77777777" w:rsidR="00EC0FF0" w:rsidRDefault="00EC0FF0">
            <w:r>
              <w:t>'</w:t>
            </w:r>
            <w:r>
              <w:rPr>
                <w:rFonts w:ascii="Courier New" w:hAnsi="Courier New" w:cs="Courier New"/>
                <w:sz w:val="22"/>
                <w:szCs w:val="22"/>
              </w:rPr>
              <w:t xml:space="preserve">IMDG Code Class 2 </w:t>
            </w:r>
            <w:r>
              <w:rPr>
                <w:rFonts w:ascii="Courier New" w:hAnsi="Courier New" w:cs="Courier New"/>
                <w:sz w:val="22"/>
                <w:szCs w:val="22"/>
              </w:rPr>
              <w:lastRenderedPageBreak/>
              <w:t>Div. 2.2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FCBAFE" w14:textId="77777777" w:rsidR="00EC0FF0" w:rsidRDefault="00EC0FF0">
            <w:r>
              <w:lastRenderedPageBreak/>
              <w:t>Gases, non-flammable, non-toxic gases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9E7B24"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E6D7E3" w14:textId="77777777" w:rsidR="00EC0FF0" w:rsidRDefault="00EC0FF0"/>
        </w:tc>
      </w:tr>
      <w:tr w:rsidR="00EC0FF0" w14:paraId="22F186C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433D89" w14:textId="77777777" w:rsidR="00EC0FF0" w:rsidRDefault="00EC0FF0">
            <w:r>
              <w:t>'</w:t>
            </w:r>
            <w:r>
              <w:rPr>
                <w:rFonts w:ascii="Courier New" w:hAnsi="Courier New" w:cs="Courier New"/>
                <w:sz w:val="22"/>
                <w:szCs w:val="22"/>
              </w:rPr>
              <w:t>IMDG Code Class 2 Div. 2.3</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9C5D95" w14:textId="77777777" w:rsidR="00EC0FF0" w:rsidRDefault="00EC0FF0">
            <w:r>
              <w:t>Gases, toxic gases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BEC211"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27F513" w14:textId="77777777" w:rsidR="00EC0FF0" w:rsidRDefault="00EC0FF0"/>
        </w:tc>
      </w:tr>
      <w:tr w:rsidR="00EC0FF0" w14:paraId="7096140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CC9F4B" w14:textId="77777777" w:rsidR="00EC0FF0" w:rsidRDefault="00EC0FF0">
            <w:r>
              <w:t>'</w:t>
            </w:r>
            <w:r>
              <w:rPr>
                <w:rFonts w:ascii="Courier New" w:hAnsi="Courier New" w:cs="Courier New"/>
                <w:sz w:val="22"/>
                <w:szCs w:val="22"/>
              </w:rPr>
              <w:t>IMDG Code Class 3</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07C4A9" w14:textId="77777777" w:rsidR="00EC0FF0" w:rsidRDefault="00EC0FF0">
            <w:r>
              <w:t>flammable liquids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1034A7"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0B96C" w14:textId="77777777" w:rsidR="00EC0FF0" w:rsidRDefault="00EC0FF0"/>
        </w:tc>
      </w:tr>
      <w:tr w:rsidR="00EC0FF0" w14:paraId="4D27124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8B9920" w14:textId="77777777" w:rsidR="00EC0FF0" w:rsidRDefault="00EC0FF0">
            <w:r>
              <w:t>'</w:t>
            </w:r>
            <w:r>
              <w:rPr>
                <w:rFonts w:ascii="Courier New" w:hAnsi="Courier New" w:cs="Courier New"/>
                <w:sz w:val="22"/>
                <w:szCs w:val="22"/>
              </w:rPr>
              <w:t>IMDG Code Class 4 Div. 4.1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7E4435" w14:textId="77777777" w:rsidR="00EC0FF0" w:rsidRDefault="00EC0FF0">
            <w:r>
              <w:t>flammable solids, self-reactive substances and desensitized explosives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0B6817"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A51517" w14:textId="77777777" w:rsidR="00EC0FF0" w:rsidRDefault="00EC0FF0"/>
        </w:tc>
      </w:tr>
      <w:tr w:rsidR="00EC0FF0" w14:paraId="321C258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F548F8" w14:textId="77777777" w:rsidR="00EC0FF0" w:rsidRDefault="00EC0FF0">
            <w:r>
              <w:t>'</w:t>
            </w:r>
            <w:r>
              <w:rPr>
                <w:rFonts w:ascii="Courier New" w:hAnsi="Courier New" w:cs="Courier New"/>
                <w:sz w:val="22"/>
                <w:szCs w:val="22"/>
              </w:rPr>
              <w:t>IMDG Code Class 4 Div. 4.2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FD32C0" w14:textId="77777777" w:rsidR="00EC0FF0" w:rsidRDefault="00EC0FF0">
            <w:r>
              <w:t>substances liable to spontaneous combustion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90D5E0"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69E252" w14:textId="77777777" w:rsidR="00EC0FF0" w:rsidRDefault="00EC0FF0"/>
        </w:tc>
      </w:tr>
      <w:tr w:rsidR="00EC0FF0" w14:paraId="20DA60F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D784CD" w14:textId="77777777" w:rsidR="00EC0FF0" w:rsidRDefault="00EC0FF0">
            <w:r>
              <w:t>'</w:t>
            </w:r>
            <w:r>
              <w:rPr>
                <w:rFonts w:ascii="Courier New" w:hAnsi="Courier New" w:cs="Courier New"/>
                <w:sz w:val="22"/>
                <w:szCs w:val="22"/>
              </w:rPr>
              <w:t>IMDG Code Class 4 Div. 4.3</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0E9C7D" w14:textId="77777777" w:rsidR="00EC0FF0" w:rsidRDefault="00EC0FF0">
            <w:r>
              <w:t>substances which, in contact with water, emit flammable gases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965688"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826145" w14:textId="77777777" w:rsidR="00EC0FF0" w:rsidRDefault="00EC0FF0"/>
        </w:tc>
      </w:tr>
      <w:tr w:rsidR="00EC0FF0" w14:paraId="5EDEDDF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C5E553" w14:textId="77777777" w:rsidR="00EC0FF0" w:rsidRDefault="00EC0FF0">
            <w:r>
              <w:t>'</w:t>
            </w:r>
            <w:r>
              <w:rPr>
                <w:rFonts w:ascii="Courier New" w:hAnsi="Courier New" w:cs="Courier New"/>
                <w:sz w:val="22"/>
                <w:szCs w:val="22"/>
              </w:rPr>
              <w:t>IMDG Code Class 5 Div. 5.1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FB90F1" w14:textId="77777777" w:rsidR="00EC0FF0" w:rsidRDefault="00EC0FF0">
            <w:r>
              <w:t>oxidizing substances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F46E0D"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2ED644" w14:textId="77777777" w:rsidR="00EC0FF0" w:rsidRDefault="00EC0FF0"/>
        </w:tc>
      </w:tr>
      <w:tr w:rsidR="00EC0FF0" w14:paraId="489A70E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F6692F" w14:textId="77777777" w:rsidR="00EC0FF0" w:rsidRDefault="00EC0FF0">
            <w:r>
              <w:t>'</w:t>
            </w:r>
            <w:r>
              <w:rPr>
                <w:rFonts w:ascii="Courier New" w:hAnsi="Courier New" w:cs="Courier New"/>
                <w:sz w:val="22"/>
                <w:szCs w:val="22"/>
              </w:rPr>
              <w:t>IMDG Code Class 5 Div. 5.2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2DEDBD" w14:textId="77777777" w:rsidR="00EC0FF0" w:rsidRDefault="00EC0FF0">
            <w:r>
              <w:t>organic peroxides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06584F"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7690B5" w14:textId="77777777" w:rsidR="00EC0FF0" w:rsidRDefault="00EC0FF0"/>
        </w:tc>
      </w:tr>
      <w:tr w:rsidR="00EC0FF0" w14:paraId="7944EC9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EB39FE" w14:textId="77777777" w:rsidR="00EC0FF0" w:rsidRDefault="00EC0FF0">
            <w:r>
              <w:t>'</w:t>
            </w:r>
            <w:r>
              <w:rPr>
                <w:rFonts w:ascii="Courier New" w:hAnsi="Courier New" w:cs="Courier New"/>
                <w:sz w:val="22"/>
                <w:szCs w:val="22"/>
              </w:rPr>
              <w:t>IMDG Code Class 6 Div. 6.1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1CB5D1" w14:textId="77777777" w:rsidR="00EC0FF0" w:rsidRDefault="00EC0FF0">
            <w:r>
              <w:t>toxic substances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77E605"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C03883" w14:textId="77777777" w:rsidR="00EC0FF0" w:rsidRDefault="00EC0FF0"/>
        </w:tc>
      </w:tr>
      <w:tr w:rsidR="00EC0FF0" w14:paraId="5CF2AA8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35C92D" w14:textId="77777777" w:rsidR="00EC0FF0" w:rsidRDefault="00EC0FF0">
            <w:r>
              <w:t>'</w:t>
            </w:r>
            <w:r>
              <w:rPr>
                <w:rFonts w:ascii="Courier New" w:hAnsi="Courier New" w:cs="Courier New"/>
                <w:sz w:val="22"/>
                <w:szCs w:val="22"/>
              </w:rPr>
              <w:t>IMDG Code Class 6 Div. 6.2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73BFA6" w14:textId="77777777" w:rsidR="00EC0FF0" w:rsidRDefault="00EC0FF0">
            <w:r>
              <w:t>infectious substances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8C509F"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FDAD6A" w14:textId="77777777" w:rsidR="00EC0FF0" w:rsidRDefault="00EC0FF0"/>
        </w:tc>
      </w:tr>
      <w:tr w:rsidR="00EC0FF0" w14:paraId="342A6AC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85C467" w14:textId="77777777" w:rsidR="00EC0FF0" w:rsidRDefault="00EC0FF0">
            <w:r>
              <w:t>'</w:t>
            </w:r>
            <w:r>
              <w:rPr>
                <w:rFonts w:ascii="Courier New" w:hAnsi="Courier New" w:cs="Courier New"/>
                <w:sz w:val="22"/>
                <w:szCs w:val="22"/>
              </w:rPr>
              <w:t>IMDG Code Class 7</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CC93CF" w14:textId="77777777" w:rsidR="00EC0FF0" w:rsidRDefault="00EC0FF0">
            <w:r>
              <w:t>Radioactive material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4F57B9"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E520DC" w14:textId="77777777" w:rsidR="00EC0FF0" w:rsidRDefault="00EC0FF0"/>
        </w:tc>
      </w:tr>
      <w:tr w:rsidR="00EC0FF0" w14:paraId="5C962C3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4FC38A" w14:textId="77777777" w:rsidR="00EC0FF0" w:rsidRDefault="00EC0FF0">
            <w:r>
              <w:t>'</w:t>
            </w:r>
            <w:r>
              <w:rPr>
                <w:rFonts w:ascii="Courier New" w:hAnsi="Courier New" w:cs="Courier New"/>
                <w:sz w:val="22"/>
                <w:szCs w:val="22"/>
              </w:rPr>
              <w:t>IMDG Code Class 8</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0D5E26" w14:textId="77777777" w:rsidR="00EC0FF0" w:rsidRDefault="00EC0FF0">
            <w:r>
              <w:t>Corrosive substances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E1A98D" w14:textId="77777777" w:rsidR="00EC0FF0" w:rsidRDefault="00EC0FF0">
            <w:r>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326695" w14:textId="77777777" w:rsidR="00EC0FF0" w:rsidRDefault="00EC0FF0"/>
        </w:tc>
      </w:tr>
      <w:tr w:rsidR="00EC0FF0" w14:paraId="3F28B73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2BC5EE" w14:textId="77777777" w:rsidR="00EC0FF0" w:rsidRDefault="00EC0FF0">
            <w:r>
              <w:t>'</w:t>
            </w:r>
            <w:r>
              <w:rPr>
                <w:rFonts w:ascii="Courier New" w:hAnsi="Courier New" w:cs="Courier New"/>
                <w:sz w:val="22"/>
                <w:szCs w:val="22"/>
              </w:rPr>
              <w:t>IMDG Code Class 9</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54DD8E" w14:textId="77777777" w:rsidR="00EC0FF0" w:rsidRDefault="00EC0FF0">
            <w:r>
              <w:t>Miscellaneous dangerous substances and articles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C45CDD" w14:textId="77777777" w:rsidR="00EC0FF0" w:rsidRDefault="00EC0FF0">
            <w:r>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2B60AD" w14:textId="77777777" w:rsidR="00EC0FF0" w:rsidRDefault="00EC0FF0"/>
        </w:tc>
      </w:tr>
      <w:tr w:rsidR="00EC0FF0" w14:paraId="2C52282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0AC308" w14:textId="77777777" w:rsidR="00EC0FF0" w:rsidRDefault="00EC0FF0">
            <w:r>
              <w:t>'</w:t>
            </w:r>
            <w:r>
              <w:rPr>
                <w:rFonts w:ascii="Courier New" w:hAnsi="Courier New" w:cs="Courier New"/>
                <w:sz w:val="22"/>
                <w:szCs w:val="22"/>
              </w:rPr>
              <w:t>Harmful Substances in packaged form</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E8C6E5" w14:textId="77777777" w:rsidR="00EC0FF0" w:rsidRDefault="00EC0FF0">
            <w:r>
              <w:t>Harmful substances are those substances which are identified as marine pollutants in the International Maritime Dangerous Goods Code (IMDG Code). Packaged form is defined as the forms of containment specified for harmful substances in the IMDG Code. (MARPOL (73/78) Annex III)</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2339D9" w14:textId="77777777" w:rsidR="00EC0FF0" w:rsidRDefault="00EC0FF0">
            <w:r>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6F2101" w14:textId="77777777" w:rsidR="00EC0FF0" w:rsidRDefault="00EC0FF0"/>
        </w:tc>
      </w:tr>
    </w:tbl>
    <w:p w14:paraId="66DA9B75" w14:textId="77777777" w:rsidR="00EC0FF0" w:rsidRDefault="00EC0FF0">
      <w:pPr>
        <w:pStyle w:val="Center"/>
      </w:pPr>
    </w:p>
    <w:p w14:paraId="6B8AC20D" w14:textId="77777777" w:rsidR="00EC0FF0" w:rsidRDefault="00EC0FF0">
      <w:pPr>
        <w:pStyle w:val="2"/>
        <w:spacing w:before="160" w:after="160"/>
        <w:rPr>
          <w:rFonts w:ascii="Times New Roman" w:hAnsi="Times New Roman" w:cs="Times New Roman"/>
          <w:b w:val="0"/>
          <w:bCs w:val="0"/>
          <w:sz w:val="24"/>
          <w:szCs w:val="24"/>
        </w:rPr>
      </w:pPr>
      <w:bookmarkStart w:id="1833" w:name="idmarkerx16777217x19901"/>
      <w:bookmarkStart w:id="1834" w:name="_Toc133573287"/>
      <w:bookmarkEnd w:id="1833"/>
      <w:r>
        <w:t>3.12 Category of maritime broadcast</w:t>
      </w:r>
      <w:bookmarkEnd w:id="1834"/>
    </w:p>
    <w:p w14:paraId="454351CD" w14:textId="0256D23F" w:rsidR="00EC0FF0" w:rsidRDefault="00EC0FF0">
      <w:r>
        <w:t xml:space="preserve">Name: Category of </w:t>
      </w:r>
      <w:ins w:id="1835" w:author="Lyu Yuxiao" w:date="2023-04-24T14:25:00Z">
        <w:r w:rsidR="00D94809">
          <w:t>M</w:t>
        </w:r>
      </w:ins>
      <w:del w:id="1836" w:author="Lyu Yuxiao" w:date="2023-04-24T14:25:00Z">
        <w:r w:rsidDel="00D94809">
          <w:delText>m</w:delText>
        </w:r>
      </w:del>
      <w:r>
        <w:t xml:space="preserve">aritime </w:t>
      </w:r>
      <w:ins w:id="1837" w:author="Lyu Yuxiao" w:date="2023-04-24T14:25:00Z">
        <w:r w:rsidR="00D94809">
          <w:t>B</w:t>
        </w:r>
      </w:ins>
      <w:del w:id="1838" w:author="Lyu Yuxiao" w:date="2023-04-24T14:25:00Z">
        <w:r w:rsidDel="00D94809">
          <w:delText>b</w:delText>
        </w:r>
      </w:del>
      <w:r>
        <w:t>roadcast</w:t>
      </w:r>
      <w:ins w:id="1839" w:author="Lyu Yuxiao" w:date="2023-04-24T14:40:00Z">
        <w:r w:rsidR="004B5670">
          <w:t xml:space="preserve"> [IHOREG 411]</w:t>
        </w:r>
      </w:ins>
      <w:r>
        <w:br/>
        <w:t>Definition: Classification of maritime broadcast based on the nature of information conveyed.</w:t>
      </w:r>
      <w:r>
        <w:br/>
        <w:t>Code: '</w:t>
      </w:r>
      <w:proofErr w:type="spellStart"/>
      <w:r>
        <w:rPr>
          <w:rFonts w:ascii="Courier New" w:hAnsi="Courier New" w:cs="Courier New"/>
        </w:rPr>
        <w:t>categoryOfMaritimeBroadcast</w:t>
      </w:r>
      <w:proofErr w:type="spellEnd"/>
      <w:r>
        <w:t>'</w:t>
      </w:r>
      <w:r>
        <w:br/>
        <w:t xml:space="preserve">Remarks: </w:t>
      </w:r>
      <w:r>
        <w:br/>
        <w:t>Aliases: CATMAB</w:t>
      </w:r>
      <w:r>
        <w:br/>
        <w:t>Value Type: enumeration</w:t>
      </w:r>
    </w:p>
    <w:p w14:paraId="42A600A9"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565F3046"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742F67" w14:textId="77777777" w:rsidR="00EC0FF0" w:rsidRDefault="00EC0FF0">
            <w:r>
              <w:rPr>
                <w:b/>
                <w:bCs/>
              </w:rPr>
              <w:lastRenderedPageBreak/>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4B84B9"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2F5BE3"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E4F385" w14:textId="77777777" w:rsidR="00EC0FF0" w:rsidRDefault="00EC0FF0">
            <w:r>
              <w:rPr>
                <w:b/>
                <w:bCs/>
              </w:rPr>
              <w:t>Remarks</w:t>
            </w:r>
          </w:p>
        </w:tc>
      </w:tr>
      <w:tr w:rsidR="00EC0FF0" w14:paraId="183DE1A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BCA0B" w14:textId="77777777" w:rsidR="00EC0FF0" w:rsidRDefault="00EC0FF0">
            <w:r>
              <w:t>'</w:t>
            </w:r>
            <w:proofErr w:type="gramStart"/>
            <w:r>
              <w:rPr>
                <w:rFonts w:ascii="Courier New" w:hAnsi="Courier New" w:cs="Courier New"/>
                <w:sz w:val="22"/>
                <w:szCs w:val="22"/>
              </w:rPr>
              <w:t>navigational</w:t>
            </w:r>
            <w:proofErr w:type="gramEnd"/>
            <w:r>
              <w:rPr>
                <w:rFonts w:ascii="Courier New" w:hAnsi="Courier New" w:cs="Courier New"/>
                <w:sz w:val="22"/>
                <w:szCs w:val="22"/>
              </w:rPr>
              <w:t xml:space="preserve">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12CEF4" w14:textId="77777777" w:rsidR="00EC0FF0" w:rsidRDefault="00EC0FF0">
            <w:r>
              <w:t xml:space="preserve">message containing urgent information relevant to safe navigation broadcast to ships in accordance with the provisions of the International Convention for the Safety of Life at Sea, 1974, as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9A4101"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BC9F74" w14:textId="77777777" w:rsidR="00EC0FF0" w:rsidRDefault="00EC0FF0"/>
        </w:tc>
      </w:tr>
      <w:tr w:rsidR="00EC0FF0" w14:paraId="4B6B26F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07C76D" w14:textId="77777777" w:rsidR="00EC0FF0" w:rsidRDefault="00EC0FF0">
            <w:r>
              <w:t>'</w:t>
            </w:r>
            <w:proofErr w:type="gramStart"/>
            <w:r>
              <w:rPr>
                <w:rFonts w:ascii="Courier New" w:hAnsi="Courier New" w:cs="Courier New"/>
                <w:sz w:val="22"/>
                <w:szCs w:val="22"/>
              </w:rPr>
              <w:t>meteorological</w:t>
            </w:r>
            <w:proofErr w:type="gramEnd"/>
            <w:r>
              <w:rPr>
                <w:rFonts w:ascii="Courier New" w:hAnsi="Courier New" w:cs="Courier New"/>
                <w:sz w:val="22"/>
                <w:szCs w:val="22"/>
              </w:rPr>
              <w:t xml:space="preserve">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7A53B3" w14:textId="77777777" w:rsidR="00EC0FF0" w:rsidRDefault="00EC0FF0">
            <w:r>
              <w:t>warning of adverse weather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E9CF39"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BF8557" w14:textId="77777777" w:rsidR="00EC0FF0" w:rsidRDefault="00EC0FF0"/>
        </w:tc>
      </w:tr>
      <w:tr w:rsidR="00EC0FF0" w14:paraId="19B42F6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C2625D" w14:textId="77777777" w:rsidR="00EC0FF0" w:rsidRDefault="00EC0FF0">
            <w:r>
              <w:t>'</w:t>
            </w:r>
            <w:proofErr w:type="gramStart"/>
            <w:r>
              <w:rPr>
                <w:rFonts w:ascii="Courier New" w:hAnsi="Courier New" w:cs="Courier New"/>
                <w:sz w:val="22"/>
                <w:szCs w:val="22"/>
              </w:rPr>
              <w:t>ice</w:t>
            </w:r>
            <w:proofErr w:type="gramEnd"/>
            <w:r>
              <w:rPr>
                <w:rFonts w:ascii="Courier New" w:hAnsi="Courier New" w:cs="Courier New"/>
                <w:sz w:val="22"/>
                <w:szCs w:val="22"/>
              </w:rPr>
              <w:t xml:space="preserve">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447011" w14:textId="77777777" w:rsidR="00EC0FF0" w:rsidRDefault="00EC0FF0">
            <w:r>
              <w:t>report of the ice situation and restrictions to shipping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BED54"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1C8F5A" w14:textId="77777777" w:rsidR="00EC0FF0" w:rsidRDefault="00EC0FF0"/>
        </w:tc>
      </w:tr>
      <w:tr w:rsidR="00EC0FF0" w14:paraId="1FF96E7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8AAB94" w14:textId="77777777" w:rsidR="00EC0FF0" w:rsidRDefault="00EC0FF0">
            <w:r>
              <w:t>'</w:t>
            </w:r>
            <w:r>
              <w:rPr>
                <w:rFonts w:ascii="Courier New" w:hAnsi="Courier New" w:cs="Courier New"/>
                <w:sz w:val="22"/>
                <w:szCs w:val="22"/>
              </w:rPr>
              <w:t>SAR information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E51299" w14:textId="77777777" w:rsidR="00EC0FF0" w:rsidRDefault="00EC0FF0">
            <w:r>
              <w:t>broadcast message with information about an ongoing SAR operation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075C83"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74DAC4" w14:textId="77777777" w:rsidR="00EC0FF0" w:rsidRDefault="00EC0FF0"/>
        </w:tc>
      </w:tr>
      <w:tr w:rsidR="00EC0FF0" w14:paraId="30BFE7A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1090B8" w14:textId="77777777" w:rsidR="00EC0FF0" w:rsidRDefault="00EC0FF0">
            <w:r>
              <w:t>'</w:t>
            </w:r>
            <w:proofErr w:type="gramStart"/>
            <w:r>
              <w:rPr>
                <w:rFonts w:ascii="Courier New" w:hAnsi="Courier New" w:cs="Courier New"/>
                <w:sz w:val="22"/>
                <w:szCs w:val="22"/>
              </w:rPr>
              <w:t>pirate</w:t>
            </w:r>
            <w:proofErr w:type="gramEnd"/>
            <w:r>
              <w:rPr>
                <w:rFonts w:ascii="Courier New" w:hAnsi="Courier New" w:cs="Courier New"/>
                <w:sz w:val="22"/>
                <w:szCs w:val="22"/>
              </w:rPr>
              <w:t xml:space="preserve"> attack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8CBE7A" w14:textId="77777777" w:rsidR="00EC0FF0" w:rsidRDefault="00EC0FF0">
            <w:r>
              <w:t>warning of possible attack by pirates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745425"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CCD2CE" w14:textId="77777777" w:rsidR="00EC0FF0" w:rsidRDefault="00EC0FF0"/>
        </w:tc>
      </w:tr>
      <w:tr w:rsidR="00EC0FF0" w14:paraId="2777221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25C735" w14:textId="77777777" w:rsidR="00EC0FF0" w:rsidRDefault="00EC0FF0">
            <w:r>
              <w:t>'</w:t>
            </w:r>
            <w:proofErr w:type="gramStart"/>
            <w:r>
              <w:rPr>
                <w:rFonts w:ascii="Courier New" w:hAnsi="Courier New" w:cs="Courier New"/>
                <w:sz w:val="22"/>
                <w:szCs w:val="22"/>
              </w:rPr>
              <w:t>meteorological</w:t>
            </w:r>
            <w:proofErr w:type="gramEnd"/>
            <w:r>
              <w:rPr>
                <w:rFonts w:ascii="Courier New" w:hAnsi="Courier New" w:cs="Courier New"/>
                <w:sz w:val="22"/>
                <w:szCs w:val="22"/>
              </w:rPr>
              <w:t xml:space="preserve"> forecast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580D2D" w14:textId="77777777" w:rsidR="00EC0FF0" w:rsidRDefault="00EC0FF0">
            <w:r>
              <w:t>broadcast message containing meteorological forecast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FE57C7"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7A64BB" w14:textId="77777777" w:rsidR="00EC0FF0" w:rsidRDefault="00EC0FF0"/>
        </w:tc>
      </w:tr>
      <w:tr w:rsidR="00EC0FF0" w14:paraId="290A9D6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63A320" w14:textId="77777777" w:rsidR="00EC0FF0" w:rsidRDefault="00EC0FF0">
            <w:r>
              <w:t>'</w:t>
            </w:r>
            <w:proofErr w:type="gramStart"/>
            <w:r>
              <w:rPr>
                <w:rFonts w:ascii="Courier New" w:hAnsi="Courier New" w:cs="Courier New"/>
                <w:sz w:val="22"/>
                <w:szCs w:val="22"/>
              </w:rPr>
              <w:t>pilot</w:t>
            </w:r>
            <w:proofErr w:type="gramEnd"/>
            <w:r>
              <w:rPr>
                <w:rFonts w:ascii="Courier New" w:hAnsi="Courier New" w:cs="Courier New"/>
                <w:sz w:val="22"/>
                <w:szCs w:val="22"/>
              </w:rPr>
              <w:t xml:space="preserve"> service message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75C324" w14:textId="77777777" w:rsidR="00EC0FF0" w:rsidRDefault="00EC0FF0">
            <w:r>
              <w:t>broadcast message about pilot service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CBFE9E"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F3B244" w14:textId="77777777" w:rsidR="00EC0FF0" w:rsidRDefault="00EC0FF0"/>
        </w:tc>
      </w:tr>
      <w:tr w:rsidR="00EC0FF0" w14:paraId="56E66B9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44D222" w14:textId="77777777" w:rsidR="00EC0FF0" w:rsidRDefault="00EC0FF0">
            <w:r>
              <w:t>'</w:t>
            </w:r>
            <w:r>
              <w:rPr>
                <w:rFonts w:ascii="Courier New" w:hAnsi="Courier New" w:cs="Courier New"/>
                <w:sz w:val="22"/>
                <w:szCs w:val="22"/>
              </w:rPr>
              <w:t>AIS information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3E1CCC" w14:textId="77777777" w:rsidR="00EC0FF0" w:rsidRDefault="00EC0FF0">
            <w:r>
              <w:t>broadcast message about AIS information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E38BA9"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71AC28" w14:textId="77777777" w:rsidR="00EC0FF0" w:rsidRDefault="00EC0FF0"/>
        </w:tc>
      </w:tr>
      <w:tr w:rsidR="00EC0FF0" w14:paraId="19FA99C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BAAA17" w14:textId="77777777" w:rsidR="00EC0FF0" w:rsidRDefault="00EC0FF0">
            <w:r>
              <w:t>'</w:t>
            </w:r>
            <w:r>
              <w:rPr>
                <w:rFonts w:ascii="Courier New" w:hAnsi="Courier New" w:cs="Courier New"/>
                <w:sz w:val="22"/>
                <w:szCs w:val="22"/>
              </w:rPr>
              <w:t>LORAN message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1C2891" w14:textId="77777777" w:rsidR="00EC0FF0" w:rsidRDefault="00EC0FF0">
            <w:r>
              <w:t>broadcast message about the LORAN service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4D384F"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7635CB" w14:textId="77777777" w:rsidR="00EC0FF0" w:rsidRDefault="00EC0FF0"/>
        </w:tc>
      </w:tr>
      <w:tr w:rsidR="00EC0FF0" w14:paraId="5B579DE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E9D90F" w14:textId="77777777" w:rsidR="00EC0FF0" w:rsidRDefault="00EC0FF0">
            <w:r>
              <w:t>'</w:t>
            </w:r>
            <w:r>
              <w:rPr>
                <w:rFonts w:ascii="Courier New" w:hAnsi="Courier New" w:cs="Courier New"/>
                <w:sz w:val="22"/>
                <w:szCs w:val="22"/>
              </w:rPr>
              <w:t>SATNAV message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38DAA8" w14:textId="77777777" w:rsidR="00EC0FF0" w:rsidRDefault="00EC0FF0">
            <w:r>
              <w:t>broadcast message about Satellite Navigation service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294070"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99E79E" w14:textId="77777777" w:rsidR="00EC0FF0" w:rsidRDefault="00EC0FF0"/>
        </w:tc>
      </w:tr>
      <w:tr w:rsidR="00EC0FF0" w14:paraId="35CF90A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523496" w14:textId="77777777" w:rsidR="00EC0FF0" w:rsidRDefault="00EC0FF0">
            <w:r>
              <w:t>'</w:t>
            </w:r>
            <w:proofErr w:type="gramStart"/>
            <w:r>
              <w:rPr>
                <w:rFonts w:ascii="Courier New" w:hAnsi="Courier New" w:cs="Courier New"/>
                <w:sz w:val="22"/>
                <w:szCs w:val="22"/>
              </w:rPr>
              <w:t>gale</w:t>
            </w:r>
            <w:proofErr w:type="gramEnd"/>
            <w:r>
              <w:rPr>
                <w:rFonts w:ascii="Courier New" w:hAnsi="Courier New" w:cs="Courier New"/>
                <w:sz w:val="22"/>
                <w:szCs w:val="22"/>
              </w:rPr>
              <w:t xml:space="preserve">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B82DC5" w14:textId="77777777" w:rsidR="00EC0FF0" w:rsidRDefault="00EC0FF0">
            <w:r>
              <w:t>warning of winds of Beaufort force 8 or 9</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C098C9"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B23608" w14:textId="77777777" w:rsidR="00EC0FF0" w:rsidRDefault="00EC0FF0"/>
        </w:tc>
      </w:tr>
      <w:tr w:rsidR="00EC0FF0" w14:paraId="4016C24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EDE010" w14:textId="77777777" w:rsidR="00EC0FF0" w:rsidRDefault="00EC0FF0">
            <w:r>
              <w:t>'</w:t>
            </w:r>
            <w:proofErr w:type="gramStart"/>
            <w:r>
              <w:rPr>
                <w:rFonts w:ascii="Courier New" w:hAnsi="Courier New" w:cs="Courier New"/>
                <w:sz w:val="22"/>
                <w:szCs w:val="22"/>
              </w:rPr>
              <w:t>storm</w:t>
            </w:r>
            <w:proofErr w:type="gramEnd"/>
            <w:r>
              <w:rPr>
                <w:rFonts w:ascii="Courier New" w:hAnsi="Courier New" w:cs="Courier New"/>
                <w:sz w:val="22"/>
                <w:szCs w:val="22"/>
              </w:rPr>
              <w:t xml:space="preserve">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B9ADE4" w14:textId="77777777" w:rsidR="00EC0FF0" w:rsidRDefault="00EC0FF0">
            <w:r>
              <w:t>warning of winds of Beaufort force 10 or over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50C2D8"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4FA918" w14:textId="77777777" w:rsidR="00EC0FF0" w:rsidRDefault="00EC0FF0"/>
        </w:tc>
      </w:tr>
      <w:tr w:rsidR="00EC0FF0" w14:paraId="798E4EF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7FF5A" w14:textId="77777777" w:rsidR="00EC0FF0" w:rsidRDefault="00EC0FF0">
            <w:r>
              <w:t>'</w:t>
            </w:r>
            <w:proofErr w:type="gramStart"/>
            <w:r>
              <w:rPr>
                <w:rFonts w:ascii="Courier New" w:hAnsi="Courier New" w:cs="Courier New"/>
                <w:sz w:val="22"/>
                <w:szCs w:val="22"/>
              </w:rPr>
              <w:t>tropical</w:t>
            </w:r>
            <w:proofErr w:type="gramEnd"/>
            <w:r>
              <w:rPr>
                <w:rFonts w:ascii="Courier New" w:hAnsi="Courier New" w:cs="Courier New"/>
                <w:sz w:val="22"/>
                <w:szCs w:val="22"/>
              </w:rPr>
              <w:t xml:space="preserve"> revolving storm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7BE634" w14:textId="77777777" w:rsidR="00EC0FF0" w:rsidRDefault="00EC0FF0">
            <w:r>
              <w:t>warning of hurricanes in the North Atlantic and eastern North Pacific, typhoons in the Western Pacific, cyclones in the Indian Ocean and cyclones of similar nature in other regions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3B2FCF"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A5E6A6" w14:textId="77777777" w:rsidR="00EC0FF0" w:rsidRDefault="00EC0FF0"/>
        </w:tc>
      </w:tr>
      <w:tr w:rsidR="00EC0FF0" w14:paraId="10DC03F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781958" w14:textId="77777777" w:rsidR="00EC0FF0" w:rsidRDefault="00EC0FF0">
            <w:r>
              <w:t>'</w:t>
            </w:r>
            <w:r>
              <w:rPr>
                <w:rFonts w:ascii="Courier New" w:hAnsi="Courier New" w:cs="Courier New"/>
                <w:sz w:val="22"/>
                <w:szCs w:val="22"/>
              </w:rPr>
              <w:t>NAVAREA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71270E" w14:textId="77777777" w:rsidR="00EC0FF0" w:rsidRDefault="00EC0FF0">
            <w:r>
              <w:t>navigational warning or in-force bulletin promulgated as part of a numbered series by a NAVAREA coordinator (Maritime Safety Information Manual 2009)</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F3EEA5"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17105F" w14:textId="77777777" w:rsidR="00EC0FF0" w:rsidRDefault="00EC0FF0"/>
        </w:tc>
      </w:tr>
      <w:tr w:rsidR="00EC0FF0" w14:paraId="2451391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90496E" w14:textId="77777777" w:rsidR="00EC0FF0" w:rsidRDefault="00EC0FF0">
            <w:r>
              <w:t>'</w:t>
            </w:r>
            <w:proofErr w:type="gramStart"/>
            <w:r>
              <w:rPr>
                <w:rFonts w:ascii="Courier New" w:hAnsi="Courier New" w:cs="Courier New"/>
                <w:sz w:val="22"/>
                <w:szCs w:val="22"/>
              </w:rPr>
              <w:t>coastal</w:t>
            </w:r>
            <w:proofErr w:type="gramEnd"/>
            <w:r>
              <w:rPr>
                <w:rFonts w:ascii="Courier New" w:hAnsi="Courier New" w:cs="Courier New"/>
                <w:sz w:val="22"/>
                <w:szCs w:val="22"/>
              </w:rPr>
              <w:t xml:space="preserve">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5DFE18" w14:textId="77777777" w:rsidR="00EC0FF0" w:rsidRDefault="00EC0FF0">
            <w:r>
              <w:t>navigational warning promulgated as part of a numbered series by a National coordinator (Maritime Safety Information Manual 2009)</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99F3B"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8E8356" w14:textId="77777777" w:rsidR="00EC0FF0" w:rsidRDefault="00EC0FF0"/>
        </w:tc>
      </w:tr>
      <w:tr w:rsidR="00EC0FF0" w14:paraId="61DE222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08A9DB" w14:textId="77777777" w:rsidR="00EC0FF0" w:rsidRDefault="00EC0FF0">
            <w:r>
              <w:t>'</w:t>
            </w:r>
            <w:proofErr w:type="gramStart"/>
            <w:r>
              <w:rPr>
                <w:rFonts w:ascii="Courier New" w:hAnsi="Courier New" w:cs="Courier New"/>
                <w:sz w:val="22"/>
                <w:szCs w:val="22"/>
              </w:rPr>
              <w:t>local</w:t>
            </w:r>
            <w:proofErr w:type="gramEnd"/>
            <w:r>
              <w:rPr>
                <w:rFonts w:ascii="Courier New" w:hAnsi="Courier New" w:cs="Courier New"/>
                <w:sz w:val="22"/>
                <w:szCs w:val="22"/>
              </w:rPr>
              <w:t xml:space="preserve">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6929B8" w14:textId="77777777" w:rsidR="00EC0FF0" w:rsidRDefault="00EC0FF0">
            <w:r>
              <w:t xml:space="preserve">warning which covers inshore waters, often within the limits of jurisdiction of a </w:t>
            </w:r>
            <w:proofErr w:type="spellStart"/>
            <w:r>
              <w:t>harbour</w:t>
            </w:r>
            <w:proofErr w:type="spellEnd"/>
            <w:r>
              <w:t xml:space="preserve"> or port authority (Maritime Safety Information Manual 2009)</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727F04"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7F8A01" w14:textId="77777777" w:rsidR="00EC0FF0" w:rsidRDefault="00EC0FF0"/>
        </w:tc>
      </w:tr>
      <w:tr w:rsidR="00EC0FF0" w14:paraId="44118C3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D016B2" w14:textId="77777777" w:rsidR="00EC0FF0" w:rsidRDefault="00EC0FF0">
            <w:r>
              <w:t>'</w:t>
            </w:r>
            <w:proofErr w:type="gramStart"/>
            <w:r>
              <w:rPr>
                <w:rFonts w:ascii="Courier New" w:hAnsi="Courier New" w:cs="Courier New"/>
                <w:sz w:val="22"/>
                <w:szCs w:val="22"/>
              </w:rPr>
              <w:t>low</w:t>
            </w:r>
            <w:proofErr w:type="gramEnd"/>
            <w:r>
              <w:rPr>
                <w:rFonts w:ascii="Courier New" w:hAnsi="Courier New" w:cs="Courier New"/>
                <w:sz w:val="22"/>
                <w:szCs w:val="22"/>
              </w:rPr>
              <w:t xml:space="preserve"> water level warning/negative tidal surge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0361D0" w14:textId="77777777" w:rsidR="00EC0FF0" w:rsidRDefault="00EC0FF0">
            <w:r>
              <w:t>warning of actual or expected low water level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CC3669"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504FC9" w14:textId="77777777" w:rsidR="00EC0FF0" w:rsidRDefault="00EC0FF0"/>
        </w:tc>
      </w:tr>
      <w:tr w:rsidR="00EC0FF0" w14:paraId="1D29BF3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3DDF2B" w14:textId="77777777" w:rsidR="00EC0FF0" w:rsidRDefault="00EC0FF0">
            <w:r>
              <w:t>'</w:t>
            </w:r>
            <w:proofErr w:type="gramStart"/>
            <w:r>
              <w:rPr>
                <w:rFonts w:ascii="Courier New" w:hAnsi="Courier New" w:cs="Courier New"/>
                <w:sz w:val="22"/>
                <w:szCs w:val="22"/>
              </w:rPr>
              <w:t>icing</w:t>
            </w:r>
            <w:proofErr w:type="gramEnd"/>
            <w:r>
              <w:rPr>
                <w:rFonts w:ascii="Courier New" w:hAnsi="Courier New" w:cs="Courier New"/>
                <w:sz w:val="22"/>
                <w:szCs w:val="22"/>
              </w:rPr>
              <w:t xml:space="preserve"> warning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A75AC0" w14:textId="77777777" w:rsidR="00EC0FF0" w:rsidRDefault="00EC0FF0">
            <w:r>
              <w:t>warning of accretion of ice on ships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514167"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46FB76" w14:textId="77777777" w:rsidR="00EC0FF0" w:rsidRDefault="00EC0FF0"/>
        </w:tc>
      </w:tr>
      <w:tr w:rsidR="00EC0FF0" w14:paraId="207CED9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98DF91" w14:textId="77777777" w:rsidR="00EC0FF0" w:rsidRDefault="00EC0FF0">
            <w:r>
              <w:t>'</w:t>
            </w:r>
            <w:proofErr w:type="gramStart"/>
            <w:r>
              <w:rPr>
                <w:rFonts w:ascii="Courier New" w:hAnsi="Courier New" w:cs="Courier New"/>
                <w:sz w:val="22"/>
                <w:szCs w:val="22"/>
              </w:rPr>
              <w:t>tsunami</w:t>
            </w:r>
            <w:proofErr w:type="gramEnd"/>
            <w:r>
              <w:rPr>
                <w:rFonts w:ascii="Courier New" w:hAnsi="Courier New" w:cs="Courier New"/>
                <w:sz w:val="22"/>
                <w:szCs w:val="22"/>
              </w:rPr>
              <w:t xml:space="preserve"> broadcast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C5A7ED" w14:textId="77777777" w:rsidR="00EC0FF0" w:rsidRDefault="00EC0FF0">
            <w:r>
              <w:t>broadcasts about tsunamis, including watches, advisories, and other types of messages relating to tsunamis or potential tsunamis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C7F84E" w14:textId="77777777" w:rsidR="00EC0FF0" w:rsidRDefault="00EC0FF0">
            <w:r>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8D8D92" w14:textId="77777777" w:rsidR="00EC0FF0" w:rsidRDefault="00EC0FF0"/>
        </w:tc>
      </w:tr>
    </w:tbl>
    <w:p w14:paraId="73B35B45" w14:textId="77777777" w:rsidR="00EC0FF0" w:rsidRDefault="00EC0FF0">
      <w:pPr>
        <w:pStyle w:val="Center"/>
      </w:pPr>
    </w:p>
    <w:p w14:paraId="42C166B8" w14:textId="77777777" w:rsidR="00EC0FF0" w:rsidRDefault="00EC0FF0">
      <w:pPr>
        <w:pStyle w:val="2"/>
        <w:spacing w:before="160" w:after="160"/>
        <w:rPr>
          <w:rFonts w:ascii="Times New Roman" w:hAnsi="Times New Roman" w:cs="Times New Roman"/>
          <w:b w:val="0"/>
          <w:bCs w:val="0"/>
          <w:sz w:val="24"/>
          <w:szCs w:val="24"/>
        </w:rPr>
      </w:pPr>
      <w:bookmarkStart w:id="1840" w:name="idmarkerx16777217x24723"/>
      <w:bookmarkStart w:id="1841" w:name="_Toc133573288"/>
      <w:bookmarkEnd w:id="1840"/>
      <w:r>
        <w:lastRenderedPageBreak/>
        <w:t>3.13 Category of military practice area</w:t>
      </w:r>
      <w:bookmarkEnd w:id="1841"/>
    </w:p>
    <w:p w14:paraId="108E760A" w14:textId="5007402D" w:rsidR="00EC0FF0" w:rsidRDefault="00EC0FF0">
      <w:r>
        <w:t xml:space="preserve">Name: Category of </w:t>
      </w:r>
      <w:ins w:id="1842" w:author="Lyu Yuxiao" w:date="2023-04-24T14:25:00Z">
        <w:r w:rsidR="00D94809">
          <w:t>M</w:t>
        </w:r>
      </w:ins>
      <w:del w:id="1843" w:author="Lyu Yuxiao" w:date="2023-04-24T14:25:00Z">
        <w:r w:rsidDel="00D94809">
          <w:delText>m</w:delText>
        </w:r>
      </w:del>
      <w:r>
        <w:t xml:space="preserve">ilitary </w:t>
      </w:r>
      <w:ins w:id="1844" w:author="Lyu Yuxiao" w:date="2023-04-24T14:25:00Z">
        <w:r w:rsidR="00D94809">
          <w:t>P</w:t>
        </w:r>
      </w:ins>
      <w:del w:id="1845" w:author="Lyu Yuxiao" w:date="2023-04-24T14:25:00Z">
        <w:r w:rsidDel="00D94809">
          <w:delText>p</w:delText>
        </w:r>
      </w:del>
      <w:r>
        <w:t xml:space="preserve">ractice </w:t>
      </w:r>
      <w:ins w:id="1846" w:author="Lyu Yuxiao" w:date="2023-04-24T14:25:00Z">
        <w:r w:rsidR="00D94809">
          <w:t>A</w:t>
        </w:r>
      </w:ins>
      <w:del w:id="1847" w:author="Lyu Yuxiao" w:date="2023-04-24T14:25:00Z">
        <w:r w:rsidDel="00D94809">
          <w:delText>a</w:delText>
        </w:r>
      </w:del>
      <w:r>
        <w:t>rea</w:t>
      </w:r>
      <w:ins w:id="1848" w:author="Lyu Yuxiao" w:date="2023-04-24T14:41:00Z">
        <w:r w:rsidR="004B5670">
          <w:t xml:space="preserve"> [IHOREG 37]</w:t>
        </w:r>
      </w:ins>
      <w:r>
        <w:br/>
        <w:t>Definition: Classification of area by military use.</w:t>
      </w:r>
      <w:r>
        <w:br/>
        <w:t>Code: '</w:t>
      </w:r>
      <w:proofErr w:type="spellStart"/>
      <w:r>
        <w:rPr>
          <w:rFonts w:ascii="Courier New" w:hAnsi="Courier New" w:cs="Courier New"/>
        </w:rPr>
        <w:t>categoryOfMilitaryPracticeArea</w:t>
      </w:r>
      <w:proofErr w:type="spellEnd"/>
      <w:r>
        <w:t>'</w:t>
      </w:r>
      <w:r>
        <w:br/>
        <w:t xml:space="preserve">Remarks: </w:t>
      </w:r>
      <w:r>
        <w:br/>
        <w:t>Aliases: CATMPA</w:t>
      </w:r>
      <w:r>
        <w:br/>
        <w:t>Value Type: enumeration</w:t>
      </w:r>
    </w:p>
    <w:p w14:paraId="44532544"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454"/>
        <w:gridCol w:w="756"/>
        <w:gridCol w:w="838"/>
      </w:tblGrid>
      <w:tr w:rsidR="00EC0FF0" w14:paraId="6F5289B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C96E0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FEC71"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6EB7B0"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89D8E5" w14:textId="77777777" w:rsidR="00EC0FF0" w:rsidRDefault="00EC0FF0">
            <w:r>
              <w:rPr>
                <w:b/>
                <w:bCs/>
              </w:rPr>
              <w:t>Remarks</w:t>
            </w:r>
          </w:p>
        </w:tc>
      </w:tr>
      <w:tr w:rsidR="00EC0FF0" w14:paraId="5D082CD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9A74A" w14:textId="77777777" w:rsidR="00EC0FF0" w:rsidRDefault="00EC0FF0">
            <w:r>
              <w:t>'</w:t>
            </w:r>
            <w:proofErr w:type="gramStart"/>
            <w:r>
              <w:rPr>
                <w:rFonts w:ascii="Courier New" w:hAnsi="Courier New" w:cs="Courier New"/>
                <w:sz w:val="22"/>
                <w:szCs w:val="22"/>
              </w:rPr>
              <w:t>torpedo</w:t>
            </w:r>
            <w:proofErr w:type="gramEnd"/>
            <w:r>
              <w:rPr>
                <w:rFonts w:ascii="Courier New" w:hAnsi="Courier New" w:cs="Courier New"/>
                <w:sz w:val="22"/>
                <w:szCs w:val="22"/>
              </w:rPr>
              <w:t xml:space="preserve"> exercise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13A71C" w14:textId="77777777" w:rsidR="00EC0FF0" w:rsidRDefault="00EC0FF0">
            <w:r>
              <w:t>an area within which exercises are carried out with torpedoes.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FEC638"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0745A9" w14:textId="77777777" w:rsidR="00EC0FF0" w:rsidRDefault="00EC0FF0"/>
        </w:tc>
      </w:tr>
      <w:tr w:rsidR="00EC0FF0" w14:paraId="77CD004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AD737A" w14:textId="77777777" w:rsidR="00EC0FF0" w:rsidRDefault="00EC0FF0">
            <w:r>
              <w:t>'</w:t>
            </w:r>
            <w:proofErr w:type="gramStart"/>
            <w:r>
              <w:rPr>
                <w:rFonts w:ascii="Courier New" w:hAnsi="Courier New" w:cs="Courier New"/>
                <w:sz w:val="22"/>
                <w:szCs w:val="22"/>
              </w:rPr>
              <w:t>submarine</w:t>
            </w:r>
            <w:proofErr w:type="gramEnd"/>
            <w:r>
              <w:rPr>
                <w:rFonts w:ascii="Courier New" w:hAnsi="Courier New" w:cs="Courier New"/>
                <w:sz w:val="22"/>
                <w:szCs w:val="22"/>
              </w:rPr>
              <w:t xml:space="preserve"> exercise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33BF5A" w14:textId="77777777" w:rsidR="00EC0FF0" w:rsidRDefault="00EC0FF0">
            <w:r>
              <w:t>an area within which submarine exercises are carried out.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40A3BB"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D61413" w14:textId="77777777" w:rsidR="00EC0FF0" w:rsidRDefault="00EC0FF0"/>
        </w:tc>
      </w:tr>
      <w:tr w:rsidR="00EC0FF0" w14:paraId="2C7B6C3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8FB846" w14:textId="77777777" w:rsidR="00EC0FF0" w:rsidRDefault="00EC0FF0">
            <w:r>
              <w:t>'</w:t>
            </w:r>
            <w:proofErr w:type="gramStart"/>
            <w:r>
              <w:rPr>
                <w:rFonts w:ascii="Courier New" w:hAnsi="Courier New" w:cs="Courier New"/>
                <w:sz w:val="22"/>
                <w:szCs w:val="22"/>
              </w:rPr>
              <w:t>firing</w:t>
            </w:r>
            <w:proofErr w:type="gramEnd"/>
            <w:r>
              <w:rPr>
                <w:rFonts w:ascii="Courier New" w:hAnsi="Courier New" w:cs="Courier New"/>
                <w:sz w:val="22"/>
                <w:szCs w:val="22"/>
              </w:rPr>
              <w:t xml:space="preserve"> danger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9D163E" w14:textId="77777777" w:rsidR="00EC0FF0" w:rsidRDefault="00EC0FF0">
            <w:r>
              <w:t>areas for bombing and missile exercises.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B26EF"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C17392" w14:textId="77777777" w:rsidR="00EC0FF0" w:rsidRDefault="00EC0FF0"/>
        </w:tc>
      </w:tr>
      <w:tr w:rsidR="00EC0FF0" w14:paraId="6B90E65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F3ABCA" w14:textId="77777777" w:rsidR="00EC0FF0" w:rsidRDefault="00EC0FF0">
            <w:r>
              <w:t>'</w:t>
            </w:r>
            <w:proofErr w:type="gramStart"/>
            <w:r>
              <w:rPr>
                <w:rFonts w:ascii="Courier New" w:hAnsi="Courier New" w:cs="Courier New"/>
                <w:sz w:val="22"/>
                <w:szCs w:val="22"/>
              </w:rPr>
              <w:t>mine</w:t>
            </w:r>
            <w:proofErr w:type="gramEnd"/>
            <w:r>
              <w:rPr>
                <w:rFonts w:ascii="Courier New" w:hAnsi="Courier New" w:cs="Courier New"/>
                <w:sz w:val="22"/>
                <w:szCs w:val="22"/>
              </w:rPr>
              <w:t>-laying practice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121922" w14:textId="77777777" w:rsidR="00EC0FF0" w:rsidRDefault="00EC0FF0">
            <w:r>
              <w:t>An area within which mine laying exercises are carried out.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5B0266"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77BCBF" w14:textId="77777777" w:rsidR="00EC0FF0" w:rsidRDefault="00EC0FF0"/>
        </w:tc>
      </w:tr>
      <w:tr w:rsidR="00EC0FF0" w14:paraId="1521CFF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E19AA8" w14:textId="77777777" w:rsidR="00EC0FF0" w:rsidRDefault="00EC0FF0">
            <w:r>
              <w:t>'</w:t>
            </w:r>
            <w:proofErr w:type="gramStart"/>
            <w:r>
              <w:rPr>
                <w:rFonts w:ascii="Courier New" w:hAnsi="Courier New" w:cs="Courier New"/>
                <w:sz w:val="22"/>
                <w:szCs w:val="22"/>
              </w:rPr>
              <w:t>small</w:t>
            </w:r>
            <w:proofErr w:type="gramEnd"/>
            <w:r>
              <w:rPr>
                <w:rFonts w:ascii="Courier New" w:hAnsi="Courier New" w:cs="Courier New"/>
                <w:sz w:val="22"/>
                <w:szCs w:val="22"/>
              </w:rPr>
              <w:t xml:space="preserve"> arms firing range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F6ED08" w14:textId="77777777" w:rsidR="00EC0FF0" w:rsidRDefault="00EC0FF0">
            <w:r>
              <w:t>an area for shooting pistols, rifles and machine guns etc. at a target.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F0291D"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663C3D" w14:textId="77777777" w:rsidR="00EC0FF0" w:rsidRDefault="00EC0FF0"/>
        </w:tc>
      </w:tr>
    </w:tbl>
    <w:p w14:paraId="4D352953" w14:textId="77777777" w:rsidR="00EC0FF0" w:rsidRDefault="00EC0FF0">
      <w:pPr>
        <w:pStyle w:val="Center"/>
      </w:pPr>
    </w:p>
    <w:p w14:paraId="0B7F3E21" w14:textId="77777777" w:rsidR="00EC0FF0" w:rsidRDefault="00EC0FF0">
      <w:pPr>
        <w:pStyle w:val="2"/>
        <w:spacing w:before="160" w:after="160"/>
        <w:rPr>
          <w:rFonts w:ascii="Times New Roman" w:hAnsi="Times New Roman" w:cs="Times New Roman"/>
          <w:b w:val="0"/>
          <w:bCs w:val="0"/>
          <w:sz w:val="24"/>
          <w:szCs w:val="24"/>
        </w:rPr>
      </w:pPr>
      <w:bookmarkStart w:id="1849" w:name="idmarkerx16777217x26213"/>
      <w:bookmarkStart w:id="1850" w:name="_Toc133573289"/>
      <w:bookmarkEnd w:id="1849"/>
      <w:r>
        <w:t>3.14 Category of navigation line</w:t>
      </w:r>
      <w:bookmarkEnd w:id="1850"/>
    </w:p>
    <w:p w14:paraId="2B7F3DD3" w14:textId="36E771D5" w:rsidR="00EC0FF0" w:rsidRDefault="00EC0FF0">
      <w:r>
        <w:t xml:space="preserve">Name: Category of </w:t>
      </w:r>
      <w:ins w:id="1851" w:author="Lyu Yuxiao" w:date="2023-04-24T14:26:00Z">
        <w:r w:rsidR="00325481">
          <w:t>N</w:t>
        </w:r>
      </w:ins>
      <w:del w:id="1852" w:author="Lyu Yuxiao" w:date="2023-04-24T14:26:00Z">
        <w:r w:rsidDel="00325481">
          <w:delText>n</w:delText>
        </w:r>
      </w:del>
      <w:r>
        <w:t xml:space="preserve">avigation </w:t>
      </w:r>
      <w:ins w:id="1853" w:author="Lyu Yuxiao" w:date="2023-04-24T14:26:00Z">
        <w:r w:rsidR="00325481">
          <w:t>L</w:t>
        </w:r>
      </w:ins>
      <w:del w:id="1854" w:author="Lyu Yuxiao" w:date="2023-04-24T14:26:00Z">
        <w:r w:rsidDel="00325481">
          <w:delText>l</w:delText>
        </w:r>
      </w:del>
      <w:r>
        <w:t>ine</w:t>
      </w:r>
      <w:ins w:id="1855" w:author="Lyu Yuxiao" w:date="2023-04-24T14:41:00Z">
        <w:r w:rsidR="004B5670">
          <w:t xml:space="preserve"> [IHOREG 39]</w:t>
        </w:r>
      </w:ins>
      <w:r>
        <w:br/>
        <w:t>Definition: Classification of route guidance given to vessels</w:t>
      </w:r>
      <w:r>
        <w:br/>
        <w:t>Code: '</w:t>
      </w:r>
      <w:proofErr w:type="spellStart"/>
      <w:r>
        <w:rPr>
          <w:rFonts w:ascii="Courier New" w:hAnsi="Courier New" w:cs="Courier New"/>
        </w:rPr>
        <w:t>categoryOfNavigationLine</w:t>
      </w:r>
      <w:proofErr w:type="spellEnd"/>
      <w:r>
        <w:t>'</w:t>
      </w:r>
      <w:r>
        <w:br/>
        <w:t xml:space="preserve">Remarks: </w:t>
      </w:r>
      <w:r>
        <w:br/>
        <w:t>Aliases: CATNAV</w:t>
      </w:r>
      <w:r>
        <w:br/>
        <w:t>Value Type: enumeration</w:t>
      </w:r>
    </w:p>
    <w:p w14:paraId="4B738638"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723DDCC8"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F0DF8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BBCE9B"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F1C940"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C29E41" w14:textId="77777777" w:rsidR="00EC0FF0" w:rsidRDefault="00EC0FF0">
            <w:r>
              <w:rPr>
                <w:b/>
                <w:bCs/>
              </w:rPr>
              <w:t>Remarks</w:t>
            </w:r>
          </w:p>
        </w:tc>
      </w:tr>
      <w:tr w:rsidR="00EC0FF0" w14:paraId="1827769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4BD533" w14:textId="77777777" w:rsidR="00EC0FF0" w:rsidRDefault="00EC0FF0">
            <w:r>
              <w:t>'</w:t>
            </w:r>
            <w:proofErr w:type="gramStart"/>
            <w:r>
              <w:rPr>
                <w:rFonts w:ascii="Courier New" w:hAnsi="Courier New" w:cs="Courier New"/>
                <w:sz w:val="22"/>
                <w:szCs w:val="22"/>
              </w:rPr>
              <w:t>clearing</w:t>
            </w:r>
            <w:proofErr w:type="gramEnd"/>
            <w:r>
              <w:rPr>
                <w:rFonts w:ascii="Courier New" w:hAnsi="Courier New" w:cs="Courier New"/>
                <w:sz w:val="22"/>
                <w:szCs w:val="22"/>
              </w:rPr>
              <w:t xml:space="preserve"> line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3ED8C5" w14:textId="77777777" w:rsidR="00EC0FF0" w:rsidRDefault="00EC0FF0">
            <w:r>
              <w:t>a straight line that marks the boundary between a safe and a dangerous area or that passes clear of a navigational danger.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0EF634"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07ED4D" w14:textId="77777777" w:rsidR="00EC0FF0" w:rsidRDefault="00EC0FF0"/>
        </w:tc>
      </w:tr>
      <w:tr w:rsidR="00EC0FF0" w14:paraId="65CB905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FD73F8" w14:textId="77777777" w:rsidR="00EC0FF0" w:rsidRDefault="00EC0FF0">
            <w:r>
              <w:t>'</w:t>
            </w:r>
            <w:proofErr w:type="gramStart"/>
            <w:r>
              <w:rPr>
                <w:rFonts w:ascii="Courier New" w:hAnsi="Courier New" w:cs="Courier New"/>
                <w:sz w:val="22"/>
                <w:szCs w:val="22"/>
              </w:rPr>
              <w:t>transit</w:t>
            </w:r>
            <w:proofErr w:type="gramEnd"/>
            <w:r>
              <w:rPr>
                <w:rFonts w:ascii="Courier New" w:hAnsi="Courier New" w:cs="Courier New"/>
                <w:sz w:val="22"/>
                <w:szCs w:val="22"/>
              </w:rPr>
              <w:t xml:space="preserve"> line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56C742" w14:textId="77777777" w:rsidR="00EC0FF0" w:rsidRDefault="00EC0FF0">
            <w:r>
              <w:t>a line passing through one or more fixed marks.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272AD5"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A310E3" w14:textId="77777777" w:rsidR="00EC0FF0" w:rsidRDefault="00EC0FF0"/>
        </w:tc>
      </w:tr>
      <w:tr w:rsidR="00EC0FF0" w14:paraId="562910A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6CEBBD" w14:textId="77777777" w:rsidR="00EC0FF0" w:rsidRDefault="00EC0FF0">
            <w:r>
              <w:t>'</w:t>
            </w:r>
            <w:proofErr w:type="gramStart"/>
            <w:r>
              <w:rPr>
                <w:rFonts w:ascii="Courier New" w:hAnsi="Courier New" w:cs="Courier New"/>
                <w:sz w:val="22"/>
                <w:szCs w:val="22"/>
              </w:rPr>
              <w:t>leading</w:t>
            </w:r>
            <w:proofErr w:type="gramEnd"/>
            <w:r>
              <w:rPr>
                <w:rFonts w:ascii="Courier New" w:hAnsi="Courier New" w:cs="Courier New"/>
                <w:sz w:val="22"/>
                <w:szCs w:val="22"/>
              </w:rPr>
              <w:t xml:space="preserve"> line bearing a recommended track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9C89D9" w14:textId="77777777" w:rsidR="00EC0FF0" w:rsidRDefault="00EC0FF0">
            <w:r>
              <w:t>a line passing through one or more clearly defined objects, along the path of which a vessel can approach safely up to a certain distance off.</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614205"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2E7AC8" w14:textId="77777777" w:rsidR="00EC0FF0" w:rsidRDefault="00EC0FF0"/>
        </w:tc>
      </w:tr>
    </w:tbl>
    <w:p w14:paraId="00703016" w14:textId="77777777" w:rsidR="00EC0FF0" w:rsidRDefault="00EC0FF0">
      <w:pPr>
        <w:pStyle w:val="Center"/>
      </w:pPr>
    </w:p>
    <w:p w14:paraId="6AF15A90" w14:textId="77777777" w:rsidR="00EC0FF0" w:rsidRDefault="00EC0FF0">
      <w:pPr>
        <w:pStyle w:val="2"/>
        <w:spacing w:before="160" w:after="160"/>
        <w:rPr>
          <w:rFonts w:ascii="Times New Roman" w:hAnsi="Times New Roman" w:cs="Times New Roman"/>
          <w:b w:val="0"/>
          <w:bCs w:val="0"/>
          <w:sz w:val="24"/>
          <w:szCs w:val="24"/>
        </w:rPr>
      </w:pPr>
      <w:bookmarkStart w:id="1856" w:name="idmarkerx16777217x27227"/>
      <w:bookmarkStart w:id="1857" w:name="_Toc133573290"/>
      <w:bookmarkEnd w:id="1856"/>
      <w:r>
        <w:t>3.15 Category of pilot</w:t>
      </w:r>
      <w:bookmarkEnd w:id="1857"/>
    </w:p>
    <w:p w14:paraId="482C2459" w14:textId="02D40D10" w:rsidR="00EC0FF0" w:rsidRDefault="00EC0FF0">
      <w:r>
        <w:t xml:space="preserve">Name: Category of </w:t>
      </w:r>
      <w:ins w:id="1858" w:author="Lyu Yuxiao" w:date="2023-04-24T14:26:00Z">
        <w:r w:rsidR="00325481">
          <w:t>P</w:t>
        </w:r>
      </w:ins>
      <w:del w:id="1859" w:author="Lyu Yuxiao" w:date="2023-04-24T14:26:00Z">
        <w:r w:rsidDel="00325481">
          <w:delText>p</w:delText>
        </w:r>
      </w:del>
      <w:r>
        <w:t>ilot</w:t>
      </w:r>
      <w:ins w:id="1860" w:author="Lyu Yuxiao" w:date="2023-04-24T14:41:00Z">
        <w:r w:rsidR="00DA79F8">
          <w:t xml:space="preserve"> [IHOREG 416]</w:t>
        </w:r>
      </w:ins>
      <w:r>
        <w:br/>
        <w:t>Definition: Classification of pilots and pilot services by type of waterway where piloting services are provided.</w:t>
      </w:r>
      <w:r>
        <w:br/>
        <w:t>Code: '</w:t>
      </w:r>
      <w:proofErr w:type="spellStart"/>
      <w:r>
        <w:rPr>
          <w:rFonts w:ascii="Courier New" w:hAnsi="Courier New" w:cs="Courier New"/>
        </w:rPr>
        <w:t>categoryOfPilot</w:t>
      </w:r>
      <w:proofErr w:type="spellEnd"/>
      <w:r>
        <w:t>'</w:t>
      </w:r>
      <w:r>
        <w:br/>
      </w:r>
      <w:r>
        <w:lastRenderedPageBreak/>
        <w:t xml:space="preserve">Remarks: </w:t>
      </w:r>
      <w:r>
        <w:br/>
        <w:t>Aliases: CATPLT</w:t>
      </w:r>
      <w:r>
        <w:br/>
        <w:t>Value Type: enumeration</w:t>
      </w:r>
    </w:p>
    <w:p w14:paraId="607B4E36"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0B3FD119"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744C53"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A0FCC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0DEBB6"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1845F0" w14:textId="77777777" w:rsidR="00EC0FF0" w:rsidRDefault="00EC0FF0">
            <w:r>
              <w:rPr>
                <w:b/>
                <w:bCs/>
              </w:rPr>
              <w:t>Remarks</w:t>
            </w:r>
          </w:p>
        </w:tc>
      </w:tr>
      <w:tr w:rsidR="00EC0FF0" w14:paraId="655165C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456315" w14:textId="77777777" w:rsidR="00EC0FF0" w:rsidRDefault="00EC0FF0">
            <w:r>
              <w:t>'</w:t>
            </w:r>
            <w:r>
              <w:rPr>
                <w:rFonts w:ascii="Courier New" w:hAnsi="Courier New" w:cs="Courier New"/>
                <w:sz w:val="22"/>
                <w:szCs w:val="22"/>
              </w:rPr>
              <w:t>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F6DC8B" w14:textId="77777777" w:rsidR="00EC0FF0" w:rsidRDefault="00EC0FF0">
            <w:r>
              <w:t xml:space="preserve">Pilot </w:t>
            </w:r>
            <w:proofErr w:type="spellStart"/>
            <w:r>
              <w:t>licenced</w:t>
            </w:r>
            <w:proofErr w:type="spellEnd"/>
            <w:r>
              <w:t xml:space="preserve"> to conduct vessels during approach from sea to a specified place which may be a handover place, an anchorage or alongside.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779804"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0F8AEC" w14:textId="77777777" w:rsidR="00EC0FF0" w:rsidRDefault="00EC0FF0"/>
        </w:tc>
      </w:tr>
      <w:tr w:rsidR="00EC0FF0" w14:paraId="1F48F25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BAB924" w14:textId="77777777" w:rsidR="00EC0FF0" w:rsidRDefault="00EC0FF0">
            <w:r>
              <w:t>'</w:t>
            </w:r>
            <w:proofErr w:type="gramStart"/>
            <w:r>
              <w:rPr>
                <w:rFonts w:ascii="Courier New" w:hAnsi="Courier New" w:cs="Courier New"/>
                <w:sz w:val="22"/>
                <w:szCs w:val="22"/>
              </w:rPr>
              <w:t>deep</w:t>
            </w:r>
            <w:proofErr w:type="gramEnd"/>
            <w:r>
              <w:rPr>
                <w:rFonts w:ascii="Courier New" w:hAnsi="Courier New" w:cs="Courier New"/>
                <w:sz w:val="22"/>
                <w:szCs w:val="22"/>
              </w:rPr>
              <w:t xml:space="preserve"> sea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5D9436" w14:textId="77777777" w:rsidR="00EC0FF0" w:rsidRDefault="00EC0FF0">
            <w:r>
              <w:t xml:space="preserve">Pilot </w:t>
            </w:r>
            <w:proofErr w:type="spellStart"/>
            <w:r>
              <w:t>licenced</w:t>
            </w:r>
            <w:proofErr w:type="spellEnd"/>
            <w:r>
              <w:t xml:space="preserve"> to conduct vessels over extensive sea areas.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0BB875"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B01601" w14:textId="77777777" w:rsidR="00EC0FF0" w:rsidRDefault="00EC0FF0"/>
        </w:tc>
      </w:tr>
      <w:tr w:rsidR="00EC0FF0" w14:paraId="3AD82FE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86B6FF" w14:textId="77777777" w:rsidR="00EC0FF0" w:rsidRDefault="00EC0FF0">
            <w:r>
              <w:t>'</w:t>
            </w:r>
            <w:proofErr w:type="spellStart"/>
            <w:r>
              <w:rPr>
                <w:rFonts w:ascii="Courier New" w:hAnsi="Courier New" w:cs="Courier New"/>
                <w:sz w:val="22"/>
                <w:szCs w:val="22"/>
              </w:rPr>
              <w:t>harbour</w:t>
            </w:r>
            <w:proofErr w:type="spellEnd"/>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272CFA" w14:textId="77777777" w:rsidR="00EC0FF0" w:rsidRDefault="00EC0FF0">
            <w:r>
              <w:t xml:space="preserve">Pilot who is </w:t>
            </w:r>
            <w:proofErr w:type="spellStart"/>
            <w:r>
              <w:t>licenced</w:t>
            </w:r>
            <w:proofErr w:type="spellEnd"/>
            <w:r>
              <w:t xml:space="preserve"> to conduct vessels from a specified place, such as a handover area or anchorage into a </w:t>
            </w:r>
            <w:proofErr w:type="spellStart"/>
            <w:r>
              <w:t>harbour</w:t>
            </w:r>
            <w:proofErr w:type="spellEnd"/>
            <w:r>
              <w: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F55294"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6DD6DA" w14:textId="77777777" w:rsidR="00EC0FF0" w:rsidRDefault="00EC0FF0"/>
        </w:tc>
      </w:tr>
      <w:tr w:rsidR="00EC0FF0" w14:paraId="640DFB3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B382EC" w14:textId="77777777" w:rsidR="00EC0FF0" w:rsidRDefault="00EC0FF0">
            <w:r>
              <w:t>'</w:t>
            </w:r>
            <w:r>
              <w:rPr>
                <w:rFonts w:ascii="Courier New" w:hAnsi="Courier New" w:cs="Courier New"/>
                <w:sz w:val="22"/>
                <w:szCs w:val="22"/>
              </w:rPr>
              <w:t>bar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B259D3" w14:textId="77777777" w:rsidR="00EC0FF0" w:rsidRDefault="00EC0FF0">
            <w:r>
              <w:t>Pilot licensed to conduct vessels over a bar to or from a handover with a river pilot (for example as used in USA).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2CAF12"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4520F3" w14:textId="77777777" w:rsidR="00EC0FF0" w:rsidRDefault="00EC0FF0"/>
        </w:tc>
      </w:tr>
      <w:tr w:rsidR="00EC0FF0" w14:paraId="772AABF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6A7CBE" w14:textId="77777777" w:rsidR="00EC0FF0" w:rsidRDefault="00EC0FF0">
            <w:r>
              <w:t>'</w:t>
            </w:r>
            <w:r>
              <w:rPr>
                <w:rFonts w:ascii="Courier New" w:hAnsi="Courier New" w:cs="Courier New"/>
                <w:sz w:val="22"/>
                <w:szCs w:val="22"/>
              </w:rPr>
              <w:t>river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4034C1" w14:textId="77777777" w:rsidR="00EC0FF0" w:rsidRDefault="00EC0FF0">
            <w:r>
              <w:t>Pilot licensed to conduct vessels from and to specified places, along the course of a river (for example as used in Rio Amazonas and Rio de La Plata).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349EA4"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B6BAD7" w14:textId="77777777" w:rsidR="00EC0FF0" w:rsidRDefault="00EC0FF0"/>
        </w:tc>
      </w:tr>
      <w:tr w:rsidR="00EC0FF0" w14:paraId="26C1BB3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13DEC0" w14:textId="77777777" w:rsidR="00EC0FF0" w:rsidRDefault="00EC0FF0">
            <w:r>
              <w:t>'</w:t>
            </w:r>
            <w:r>
              <w:rPr>
                <w:rFonts w:ascii="Courier New" w:hAnsi="Courier New" w:cs="Courier New"/>
                <w:sz w:val="22"/>
                <w:szCs w:val="22"/>
              </w:rPr>
              <w:t>channel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553243" w14:textId="77777777" w:rsidR="00EC0FF0" w:rsidRDefault="00EC0FF0">
            <w:r>
              <w:t>Pilot licensed to conduct vessels from and to specified places, along the course of a channel. (</w:t>
            </w:r>
            <w:proofErr w:type="gramStart"/>
            <w:r>
              <w:t>for</w:t>
            </w:r>
            <w:proofErr w:type="gramEnd"/>
            <w:r>
              <w:t xml:space="preserve"> example as used in Rio Amazonas and Rio de La Plata).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75E4E4"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DAF3A4" w14:textId="77777777" w:rsidR="00EC0FF0" w:rsidRDefault="00EC0FF0"/>
        </w:tc>
      </w:tr>
      <w:tr w:rsidR="00EC0FF0" w14:paraId="7110DB1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38D2EC" w14:textId="77777777" w:rsidR="00EC0FF0" w:rsidRDefault="00EC0FF0">
            <w:r>
              <w:t>'</w:t>
            </w:r>
            <w:r>
              <w:rPr>
                <w:rFonts w:ascii="Courier New" w:hAnsi="Courier New" w:cs="Courier New"/>
                <w:sz w:val="22"/>
                <w:szCs w:val="22"/>
              </w:rPr>
              <w:t>lake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0097AE" w14:textId="77777777" w:rsidR="00EC0FF0" w:rsidRDefault="00EC0FF0">
            <w:r>
              <w:t>Pilot licensed to conduct vessels from and to specified places on a great lake. (</w:t>
            </w:r>
            <w:proofErr w:type="gramStart"/>
            <w:r>
              <w:t>for</w:t>
            </w:r>
            <w:proofErr w:type="gramEnd"/>
            <w:r>
              <w:t xml:space="preserve"> example as used in the Lago de Maracaibo in Venezuela.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C7B013"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BA95C7" w14:textId="77777777" w:rsidR="00EC0FF0" w:rsidRDefault="00EC0FF0"/>
        </w:tc>
      </w:tr>
    </w:tbl>
    <w:p w14:paraId="2EB10AF8" w14:textId="77777777" w:rsidR="00EC0FF0" w:rsidRDefault="00EC0FF0">
      <w:pPr>
        <w:pStyle w:val="Center"/>
      </w:pPr>
    </w:p>
    <w:p w14:paraId="58FEA63B" w14:textId="77777777" w:rsidR="00EC0FF0" w:rsidRDefault="00EC0FF0">
      <w:pPr>
        <w:pStyle w:val="2"/>
        <w:spacing w:before="160" w:after="160"/>
        <w:rPr>
          <w:rFonts w:ascii="Times New Roman" w:hAnsi="Times New Roman" w:cs="Times New Roman"/>
          <w:b w:val="0"/>
          <w:bCs w:val="0"/>
          <w:sz w:val="24"/>
          <w:szCs w:val="24"/>
        </w:rPr>
      </w:pPr>
      <w:bookmarkStart w:id="1861" w:name="idmarkerx16777217x29193"/>
      <w:bookmarkStart w:id="1862" w:name="_Toc133573291"/>
      <w:bookmarkEnd w:id="1861"/>
      <w:r>
        <w:t>3.16 Category of pilot boarding place</w:t>
      </w:r>
      <w:bookmarkEnd w:id="1862"/>
    </w:p>
    <w:p w14:paraId="3C3C12FB" w14:textId="2A896FE9" w:rsidR="00EC0FF0" w:rsidRDefault="00EC0FF0">
      <w:r>
        <w:t xml:space="preserve">Name: Category of </w:t>
      </w:r>
      <w:ins w:id="1863" w:author="Lyu Yuxiao" w:date="2023-04-24T14:26:00Z">
        <w:r w:rsidR="00325481">
          <w:t>P</w:t>
        </w:r>
      </w:ins>
      <w:del w:id="1864" w:author="Lyu Yuxiao" w:date="2023-04-24T14:26:00Z">
        <w:r w:rsidDel="00325481">
          <w:delText>p</w:delText>
        </w:r>
      </w:del>
      <w:r>
        <w:t xml:space="preserve">ilot </w:t>
      </w:r>
      <w:ins w:id="1865" w:author="Lyu Yuxiao" w:date="2023-04-24T14:26:00Z">
        <w:r w:rsidR="00325481">
          <w:t>B</w:t>
        </w:r>
      </w:ins>
      <w:del w:id="1866" w:author="Lyu Yuxiao" w:date="2023-04-24T14:26:00Z">
        <w:r w:rsidDel="00325481">
          <w:delText>b</w:delText>
        </w:r>
      </w:del>
      <w:r>
        <w:t xml:space="preserve">oarding </w:t>
      </w:r>
      <w:ins w:id="1867" w:author="Lyu Yuxiao" w:date="2023-04-24T14:26:00Z">
        <w:r w:rsidR="00325481">
          <w:t>P</w:t>
        </w:r>
      </w:ins>
      <w:del w:id="1868" w:author="Lyu Yuxiao" w:date="2023-04-24T14:26:00Z">
        <w:r w:rsidDel="00325481">
          <w:delText>p</w:delText>
        </w:r>
      </w:del>
      <w:r>
        <w:t>lace</w:t>
      </w:r>
      <w:ins w:id="1869" w:author="Lyu Yuxiao" w:date="2023-04-24T14:42:00Z">
        <w:r w:rsidR="00DA79F8">
          <w:t xml:space="preserve"> [IHOREG 45]</w:t>
        </w:r>
      </w:ins>
      <w:r>
        <w:br/>
        <w:t xml:space="preserve">Definition: </w:t>
      </w:r>
      <w:ins w:id="1870" w:author="Raphael Malyankar" w:date="2019-11-18T19:47:00Z">
        <w:r w:rsidR="00AA483D" w:rsidRPr="00AA483D">
          <w:rPr>
            <w:rPrChange w:id="1871" w:author="Raphael Malyankar" w:date="2019-11-18T19:47:00Z">
              <w:rPr>
                <w:i/>
                <w:iCs/>
                <w:color w:val="FF0000"/>
              </w:rPr>
            </w:rPrChange>
          </w:rPr>
          <w:t>Classification of pilot boarding method.</w:t>
        </w:r>
      </w:ins>
      <w:del w:id="1872" w:author="Raphael Malyankar" w:date="2019-11-18T19:47:00Z">
        <w:r w:rsidDel="00AA483D">
          <w:rPr>
            <w:i/>
            <w:iCs/>
            <w:color w:val="FF0000"/>
          </w:rPr>
          <w:delText>Definition required</w:delText>
        </w:r>
      </w:del>
      <w:r>
        <w:br/>
        <w:t>Code: '</w:t>
      </w:r>
      <w:proofErr w:type="spellStart"/>
      <w:r>
        <w:rPr>
          <w:rFonts w:ascii="Courier New" w:hAnsi="Courier New" w:cs="Courier New"/>
        </w:rPr>
        <w:t>categoryOfPilotBoardingPlace</w:t>
      </w:r>
      <w:proofErr w:type="spellEnd"/>
      <w:r>
        <w:t>'</w:t>
      </w:r>
      <w:r>
        <w:br/>
        <w:t xml:space="preserve">Remarks: </w:t>
      </w:r>
      <w:r>
        <w:br/>
        <w:t>Aliases: CATPIL</w:t>
      </w:r>
      <w:r>
        <w:br/>
        <w:t>Value Type: enumeration</w:t>
      </w:r>
    </w:p>
    <w:p w14:paraId="67B0F016"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676"/>
        <w:gridCol w:w="756"/>
        <w:gridCol w:w="838"/>
      </w:tblGrid>
      <w:tr w:rsidR="00EC0FF0" w14:paraId="26CCFE72"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77215"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E04D4B"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0222E4"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016D5A" w14:textId="77777777" w:rsidR="00EC0FF0" w:rsidRDefault="00EC0FF0">
            <w:r>
              <w:rPr>
                <w:b/>
                <w:bCs/>
              </w:rPr>
              <w:t>Remarks</w:t>
            </w:r>
          </w:p>
        </w:tc>
      </w:tr>
      <w:tr w:rsidR="00EC0FF0" w14:paraId="289A553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4A32B5" w14:textId="77777777" w:rsidR="00EC0FF0" w:rsidRDefault="00EC0FF0">
            <w:r>
              <w:t>'</w:t>
            </w:r>
            <w:proofErr w:type="gramStart"/>
            <w:r>
              <w:rPr>
                <w:rFonts w:ascii="Courier New" w:hAnsi="Courier New" w:cs="Courier New"/>
                <w:sz w:val="22"/>
                <w:szCs w:val="22"/>
              </w:rPr>
              <w:t>boarding</w:t>
            </w:r>
            <w:proofErr w:type="gramEnd"/>
            <w:r>
              <w:rPr>
                <w:rFonts w:ascii="Courier New" w:hAnsi="Courier New" w:cs="Courier New"/>
                <w:sz w:val="22"/>
                <w:szCs w:val="22"/>
              </w:rPr>
              <w:t xml:space="preserve"> by pilot-cruising vessel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8814AF" w14:textId="77777777" w:rsidR="00EC0FF0" w:rsidRDefault="00EC0FF0">
            <w:r>
              <w:t>pilot boards from a cruising vessel.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8E49A1"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AB66F9" w14:textId="77777777" w:rsidR="00EC0FF0" w:rsidRDefault="00EC0FF0"/>
        </w:tc>
      </w:tr>
      <w:tr w:rsidR="00EC0FF0" w14:paraId="75F39CC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C41B70" w14:textId="77777777" w:rsidR="00EC0FF0" w:rsidRDefault="00EC0FF0">
            <w:r>
              <w:t>'</w:t>
            </w:r>
            <w:proofErr w:type="gramStart"/>
            <w:r>
              <w:rPr>
                <w:rFonts w:ascii="Courier New" w:hAnsi="Courier New" w:cs="Courier New"/>
                <w:sz w:val="22"/>
                <w:szCs w:val="22"/>
              </w:rPr>
              <w:t>boarding</w:t>
            </w:r>
            <w:proofErr w:type="gramEnd"/>
            <w:r>
              <w:rPr>
                <w:rFonts w:ascii="Courier New" w:hAnsi="Courier New" w:cs="Courier New"/>
                <w:sz w:val="22"/>
                <w:szCs w:val="22"/>
              </w:rPr>
              <w:t xml:space="preserve"> by helicopter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5D6636" w14:textId="77777777" w:rsidR="00EC0FF0" w:rsidRDefault="00EC0FF0">
            <w:r>
              <w:t>pilot boards by helicopter which comes out from the shore.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270D3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33E562" w14:textId="77777777" w:rsidR="00EC0FF0" w:rsidRDefault="00EC0FF0"/>
        </w:tc>
      </w:tr>
      <w:tr w:rsidR="00EC0FF0" w14:paraId="7F21AD1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D205F0" w14:textId="77777777" w:rsidR="00EC0FF0" w:rsidRDefault="00EC0FF0">
            <w:r>
              <w:t>'</w:t>
            </w:r>
            <w:proofErr w:type="gramStart"/>
            <w:r>
              <w:rPr>
                <w:rFonts w:ascii="Courier New" w:hAnsi="Courier New" w:cs="Courier New"/>
                <w:sz w:val="22"/>
                <w:szCs w:val="22"/>
              </w:rPr>
              <w:t>pilot</w:t>
            </w:r>
            <w:proofErr w:type="gramEnd"/>
            <w:r>
              <w:rPr>
                <w:rFonts w:ascii="Courier New" w:hAnsi="Courier New" w:cs="Courier New"/>
                <w:sz w:val="22"/>
                <w:szCs w:val="22"/>
              </w:rPr>
              <w:t xml:space="preserve"> comes out from shore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3A900C" w14:textId="77777777" w:rsidR="00EC0FF0" w:rsidRDefault="00EC0FF0">
            <w:r>
              <w:t>pilot boards from a vessel which comes out from the shore on request.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B4D740"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B2A99D" w14:textId="77777777" w:rsidR="00EC0FF0" w:rsidRDefault="00EC0FF0"/>
        </w:tc>
      </w:tr>
    </w:tbl>
    <w:p w14:paraId="49F97EDA" w14:textId="77777777" w:rsidR="00EC0FF0" w:rsidRDefault="00EC0FF0">
      <w:pPr>
        <w:pStyle w:val="Center"/>
      </w:pPr>
    </w:p>
    <w:p w14:paraId="03846005" w14:textId="77777777" w:rsidR="00EC0FF0" w:rsidRDefault="00EC0FF0">
      <w:pPr>
        <w:pStyle w:val="2"/>
        <w:spacing w:before="160" w:after="160"/>
        <w:rPr>
          <w:rFonts w:ascii="Times New Roman" w:hAnsi="Times New Roman" w:cs="Times New Roman"/>
          <w:b w:val="0"/>
          <w:bCs w:val="0"/>
          <w:sz w:val="24"/>
          <w:szCs w:val="24"/>
        </w:rPr>
      </w:pPr>
      <w:bookmarkStart w:id="1873" w:name="idmarkerx16777217x30208"/>
      <w:bookmarkStart w:id="1874" w:name="_Toc133573292"/>
      <w:bookmarkEnd w:id="1873"/>
      <w:r>
        <w:t>3.17 Category of preference</w:t>
      </w:r>
      <w:bookmarkEnd w:id="1874"/>
    </w:p>
    <w:p w14:paraId="086445BC" w14:textId="70C2F0DE" w:rsidR="00EC0FF0" w:rsidRDefault="00EC0FF0">
      <w:r>
        <w:t xml:space="preserve">Name: Category of </w:t>
      </w:r>
      <w:ins w:id="1875" w:author="Lyu Yuxiao" w:date="2023-04-24T14:26:00Z">
        <w:r w:rsidR="00325481">
          <w:t>P</w:t>
        </w:r>
      </w:ins>
      <w:del w:id="1876" w:author="Lyu Yuxiao" w:date="2023-04-24T14:26:00Z">
        <w:r w:rsidDel="00325481">
          <w:delText>p</w:delText>
        </w:r>
      </w:del>
      <w:r>
        <w:t>reference</w:t>
      </w:r>
      <w:ins w:id="1877" w:author="Lyu Yuxiao" w:date="2023-04-24T14:42:00Z">
        <w:r w:rsidR="00DA79F8">
          <w:t xml:space="preserve"> [IHOREG 47]</w:t>
        </w:r>
      </w:ins>
      <w:r>
        <w:br/>
        <w:t>Definition: The selection of a first choice compared to other options.</w:t>
      </w:r>
      <w:r>
        <w:br/>
        <w:t>Code: '</w:t>
      </w:r>
      <w:proofErr w:type="spellStart"/>
      <w:r>
        <w:rPr>
          <w:rFonts w:ascii="Courier New" w:hAnsi="Courier New" w:cs="Courier New"/>
        </w:rPr>
        <w:t>categoryOfPreference</w:t>
      </w:r>
      <w:proofErr w:type="spellEnd"/>
      <w:r>
        <w:t>'</w:t>
      </w:r>
      <w:r>
        <w:br/>
        <w:t xml:space="preserve">Remarks: </w:t>
      </w:r>
      <w:r>
        <w:br/>
        <w:t>Aliases: (none)</w:t>
      </w:r>
      <w:r>
        <w:br/>
      </w:r>
      <w:r>
        <w:lastRenderedPageBreak/>
        <w:t>Value Type: enumeration</w:t>
      </w:r>
    </w:p>
    <w:p w14:paraId="09D3ED54"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4271"/>
        <w:gridCol w:w="756"/>
        <w:gridCol w:w="838"/>
      </w:tblGrid>
      <w:tr w:rsidR="00EC0FF0" w14:paraId="05973E9E"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44738D"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11BF5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E73624"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14D75F" w14:textId="77777777" w:rsidR="00EC0FF0" w:rsidRDefault="00EC0FF0">
            <w:r>
              <w:rPr>
                <w:b/>
                <w:bCs/>
              </w:rPr>
              <w:t>Remarks</w:t>
            </w:r>
          </w:p>
        </w:tc>
      </w:tr>
      <w:tr w:rsidR="00EC0FF0" w14:paraId="0672FFC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49E47B" w14:textId="77777777" w:rsidR="00EC0FF0" w:rsidRDefault="00EC0FF0">
            <w:r>
              <w:t>'</w:t>
            </w:r>
            <w:r>
              <w:rPr>
                <w:rFonts w:ascii="Courier New" w:hAnsi="Courier New" w:cs="Courier New"/>
                <w:sz w:val="22"/>
                <w:szCs w:val="22"/>
              </w:rPr>
              <w:t>primary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CEF530" w14:textId="77777777" w:rsidR="00EC0FF0" w:rsidRDefault="00EC0FF0">
            <w:r>
              <w:t>The preferred first choice used in normal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A0F640"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13B77C" w14:textId="77777777" w:rsidR="00EC0FF0" w:rsidRDefault="00EC0FF0"/>
        </w:tc>
      </w:tr>
      <w:tr w:rsidR="00EC0FF0" w14:paraId="696F80D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AD561" w14:textId="77777777" w:rsidR="00EC0FF0" w:rsidRDefault="00EC0FF0">
            <w:r>
              <w:t>'</w:t>
            </w:r>
            <w:r>
              <w:rPr>
                <w:rFonts w:ascii="Courier New" w:hAnsi="Courier New" w:cs="Courier New"/>
                <w:sz w:val="22"/>
                <w:szCs w:val="22"/>
              </w:rPr>
              <w:t>alternate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688F2D" w14:textId="77777777" w:rsidR="00EC0FF0" w:rsidRDefault="00EC0FF0">
            <w:r>
              <w:t>The preferred choice in extraordinary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49A03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953DC5" w14:textId="77777777" w:rsidR="00EC0FF0" w:rsidRDefault="00EC0FF0"/>
        </w:tc>
      </w:tr>
    </w:tbl>
    <w:p w14:paraId="75AE7C83" w14:textId="77777777" w:rsidR="00EC0FF0" w:rsidRDefault="00EC0FF0">
      <w:pPr>
        <w:pStyle w:val="Center"/>
      </w:pPr>
    </w:p>
    <w:p w14:paraId="41EBA793" w14:textId="77777777" w:rsidR="00EC0FF0" w:rsidRDefault="00EC0FF0">
      <w:pPr>
        <w:pStyle w:val="2"/>
        <w:spacing w:before="160" w:after="160"/>
        <w:rPr>
          <w:rFonts w:ascii="Times New Roman" w:hAnsi="Times New Roman" w:cs="Times New Roman"/>
          <w:b w:val="0"/>
          <w:bCs w:val="0"/>
          <w:sz w:val="24"/>
          <w:szCs w:val="24"/>
        </w:rPr>
      </w:pPr>
      <w:bookmarkStart w:id="1878" w:name="idmarkerx16777217x30983"/>
      <w:bookmarkStart w:id="1879" w:name="_Toc133573293"/>
      <w:bookmarkEnd w:id="1878"/>
      <w:r>
        <w:t>3.18 Category of radio methods</w:t>
      </w:r>
      <w:bookmarkEnd w:id="1879"/>
    </w:p>
    <w:p w14:paraId="08888128" w14:textId="48DBAB41" w:rsidR="00EC0FF0" w:rsidRDefault="00EC0FF0">
      <w:r>
        <w:t xml:space="preserve">Name: Category of </w:t>
      </w:r>
      <w:ins w:id="1880" w:author="Lyu Yuxiao" w:date="2023-04-24T14:26:00Z">
        <w:r w:rsidR="00325481">
          <w:t>R</w:t>
        </w:r>
      </w:ins>
      <w:del w:id="1881" w:author="Lyu Yuxiao" w:date="2023-04-24T14:26:00Z">
        <w:r w:rsidDel="00325481">
          <w:delText>r</w:delText>
        </w:r>
      </w:del>
      <w:r>
        <w:t xml:space="preserve">adio </w:t>
      </w:r>
      <w:ins w:id="1882" w:author="Lyu Yuxiao" w:date="2023-04-24T14:26:00Z">
        <w:r w:rsidR="00325481">
          <w:t>M</w:t>
        </w:r>
      </w:ins>
      <w:del w:id="1883" w:author="Lyu Yuxiao" w:date="2023-04-24T14:26:00Z">
        <w:r w:rsidDel="00325481">
          <w:delText>m</w:delText>
        </w:r>
      </w:del>
      <w:r>
        <w:t>ethods</w:t>
      </w:r>
      <w:ins w:id="1884" w:author="Lyu Yuxiao" w:date="2023-04-24T14:42:00Z">
        <w:r w:rsidR="00DA79F8">
          <w:t xml:space="preserve"> [IHOREG 419]</w:t>
        </w:r>
      </w:ins>
      <w:r>
        <w:br/>
        <w:t>Definition: Categories of radiocommunications based on frequency band and radio traffic method.</w:t>
      </w:r>
      <w:r>
        <w:br/>
        <w:t>Code: '</w:t>
      </w:r>
      <w:proofErr w:type="spellStart"/>
      <w:r>
        <w:rPr>
          <w:rFonts w:ascii="Courier New" w:hAnsi="Courier New" w:cs="Courier New"/>
        </w:rPr>
        <w:t>categoryOfRadioMethods</w:t>
      </w:r>
      <w:proofErr w:type="spellEnd"/>
      <w:r>
        <w:t>'</w:t>
      </w:r>
      <w:r>
        <w:br/>
        <w:t xml:space="preserve">Remarks: </w:t>
      </w:r>
      <w:r>
        <w:br/>
        <w:t>Aliases: CATRMT</w:t>
      </w:r>
      <w:r>
        <w:br/>
        <w:t>Value Type: enumeration</w:t>
      </w:r>
    </w:p>
    <w:p w14:paraId="77CF8B55"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00E4BD8A"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2137B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640AE0"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021CA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11EE03" w14:textId="77777777" w:rsidR="00EC0FF0" w:rsidRDefault="00EC0FF0">
            <w:r>
              <w:rPr>
                <w:b/>
                <w:bCs/>
              </w:rPr>
              <w:t>Remarks</w:t>
            </w:r>
          </w:p>
        </w:tc>
      </w:tr>
      <w:tr w:rsidR="00EC0FF0" w14:paraId="27648B4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47FF71" w14:textId="77777777" w:rsidR="00EC0FF0" w:rsidRDefault="00EC0FF0">
            <w:r>
              <w:t>'</w:t>
            </w:r>
            <w:r>
              <w:rPr>
                <w:rFonts w:ascii="Courier New" w:hAnsi="Courier New" w:cs="Courier New"/>
                <w:sz w:val="22"/>
                <w:szCs w:val="22"/>
              </w:rPr>
              <w:t>Low Frequency (LF) voice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1F879C" w14:textId="77777777" w:rsidR="00EC0FF0" w:rsidRDefault="00EC0FF0">
            <w:r>
              <w:t>Frequency in a frequency range between 30 and 300 kHz used for voice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A2771C"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C06EB9" w14:textId="77777777" w:rsidR="00EC0FF0" w:rsidRDefault="00EC0FF0"/>
        </w:tc>
      </w:tr>
      <w:tr w:rsidR="00EC0FF0" w14:paraId="58377C4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409F26" w14:textId="77777777" w:rsidR="00EC0FF0" w:rsidRDefault="00EC0FF0">
            <w:r>
              <w:t>'</w:t>
            </w:r>
            <w:r>
              <w:rPr>
                <w:rFonts w:ascii="Courier New" w:hAnsi="Courier New" w:cs="Courier New"/>
                <w:sz w:val="22"/>
                <w:szCs w:val="22"/>
              </w:rPr>
              <w:t>Medium Frequency (MF) voice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266C03" w14:textId="77777777" w:rsidR="00EC0FF0" w:rsidRDefault="00EC0FF0">
            <w:r>
              <w:t>Frequency in a frequency range between 300 and 3 000kHz used for voice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0AAEEC"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E54290" w14:textId="77777777" w:rsidR="00EC0FF0" w:rsidRDefault="00EC0FF0"/>
        </w:tc>
      </w:tr>
      <w:tr w:rsidR="00EC0FF0" w14:paraId="7E1A52F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A8AF0D" w14:textId="77777777" w:rsidR="00EC0FF0" w:rsidRDefault="00EC0FF0">
            <w:r>
              <w:t>'</w:t>
            </w:r>
            <w:r>
              <w:rPr>
                <w:rFonts w:ascii="Courier New" w:hAnsi="Courier New" w:cs="Courier New"/>
                <w:sz w:val="22"/>
                <w:szCs w:val="22"/>
              </w:rPr>
              <w:t>High Frequency (HF) voice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506315" w14:textId="77777777" w:rsidR="00EC0FF0" w:rsidRDefault="00EC0FF0">
            <w:r>
              <w:t>Frequency in a frequency range between 3 and 30 MHz used for voice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F602E7"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DA55CD" w14:textId="77777777" w:rsidR="00EC0FF0" w:rsidRDefault="00EC0FF0"/>
        </w:tc>
      </w:tr>
      <w:tr w:rsidR="00EC0FF0" w14:paraId="12EF2EE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ECCD9A" w14:textId="77777777" w:rsidR="00EC0FF0" w:rsidRDefault="00EC0FF0">
            <w:r>
              <w:t>'</w:t>
            </w:r>
            <w:r>
              <w:rPr>
                <w:rFonts w:ascii="Courier New" w:hAnsi="Courier New" w:cs="Courier New"/>
                <w:sz w:val="22"/>
                <w:szCs w:val="22"/>
              </w:rPr>
              <w:t>Very High Frequency (VHF) voice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987611" w14:textId="77777777" w:rsidR="00EC0FF0" w:rsidRDefault="00EC0FF0">
            <w:r>
              <w:t>Frequency in a frequency range between 30 and 300 MHz used for voice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F6644F"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730762" w14:textId="77777777" w:rsidR="00EC0FF0" w:rsidRDefault="00EC0FF0"/>
        </w:tc>
      </w:tr>
      <w:tr w:rsidR="00EC0FF0" w14:paraId="3F11F36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E6B711" w14:textId="77777777" w:rsidR="00EC0FF0" w:rsidRDefault="00EC0FF0">
            <w:r>
              <w:t>'</w:t>
            </w:r>
            <w:r>
              <w:rPr>
                <w:rFonts w:ascii="Courier New" w:hAnsi="Courier New" w:cs="Courier New"/>
                <w:sz w:val="22"/>
                <w:szCs w:val="22"/>
              </w:rPr>
              <w:t>High Frequency Narrow Band Direct Printing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0A0A00" w14:textId="77777777" w:rsidR="00EC0FF0" w:rsidRDefault="00EC0FF0">
            <w:r>
              <w:t>High Frequency Narrow Band Direct Printing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2E8189"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2C2EF3" w14:textId="77777777" w:rsidR="00EC0FF0" w:rsidRDefault="00EC0FF0"/>
        </w:tc>
      </w:tr>
      <w:tr w:rsidR="00EC0FF0" w14:paraId="1F1F053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B26E36" w14:textId="77777777" w:rsidR="00EC0FF0" w:rsidRDefault="00EC0FF0">
            <w:r>
              <w:t>'</w:t>
            </w:r>
            <w:r>
              <w:rPr>
                <w:rFonts w:ascii="Courier New" w:hAnsi="Courier New" w:cs="Courier New"/>
                <w:sz w:val="22"/>
                <w:szCs w:val="22"/>
              </w:rPr>
              <w:t>NAVTEX</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3ADA46" w14:textId="77777777" w:rsidR="00EC0FF0" w:rsidRDefault="00EC0FF0">
            <w:r>
              <w:t>Narrow-band direct-printing telegraphy system for transmission of maritime safety information. (IHO Dictionary, S-32, 5th Edition, 3412)</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D45BF1"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D7DBFB" w14:textId="77777777" w:rsidR="00EC0FF0" w:rsidRDefault="00EC0FF0"/>
        </w:tc>
      </w:tr>
      <w:tr w:rsidR="00EC0FF0" w14:paraId="6A1256D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175E48" w14:textId="77777777" w:rsidR="00EC0FF0" w:rsidRDefault="00EC0FF0">
            <w:r>
              <w:t>'</w:t>
            </w:r>
            <w:proofErr w:type="spellStart"/>
            <w:r>
              <w:rPr>
                <w:rFonts w:ascii="Courier New" w:hAnsi="Courier New" w:cs="Courier New"/>
                <w:sz w:val="22"/>
                <w:szCs w:val="22"/>
              </w:rPr>
              <w:t>SafetyNET</w:t>
            </w:r>
            <w:proofErr w:type="spellEnd"/>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88A116" w14:textId="77777777" w:rsidR="00EC0FF0" w:rsidRDefault="00EC0FF0">
            <w:proofErr w:type="spellStart"/>
            <w:r>
              <w:t>SafetyNET</w:t>
            </w:r>
            <w:proofErr w:type="spellEnd"/>
            <w:r>
              <w:t xml:space="preserve"> is an international automatic direct-printing satellite-based service for the promulgation of navigational and meteorological warnings, meteorological forecasts and other urgent safety-related messages - maritime safety information (MSI) - to ships. (International </w:t>
            </w:r>
            <w:proofErr w:type="spellStart"/>
            <w:r>
              <w:t>SafetyNET</w:t>
            </w:r>
            <w:proofErr w:type="spellEnd"/>
            <w:r>
              <w:t xml:space="preserve"> Manual, 2003 Edition, IMO Publication Number IA908E)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9893ED"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6F90CA" w14:textId="77777777" w:rsidR="00EC0FF0" w:rsidRDefault="00EC0FF0"/>
        </w:tc>
      </w:tr>
      <w:tr w:rsidR="00EC0FF0" w14:paraId="4205D85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9B7969" w14:textId="77777777" w:rsidR="00EC0FF0" w:rsidRDefault="00EC0FF0">
            <w:r>
              <w:t>'</w:t>
            </w:r>
            <w:r>
              <w:rPr>
                <w:rFonts w:ascii="Courier New" w:hAnsi="Courier New" w:cs="Courier New"/>
                <w:sz w:val="22"/>
                <w:szCs w:val="22"/>
              </w:rPr>
              <w:t>NBDP Telegraphy (Narrow Band Direct Printing Telegraphy)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8D8729" w14:textId="77777777" w:rsidR="00EC0FF0" w:rsidRDefault="00EC0FF0">
            <w:r>
              <w:t>A communications system consisting of teletypewriters connected to a telephonic network to send and receive Narrow Band Direct Printing. (Adapted American Heritage Dictionary)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871DD0"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8FA050" w14:textId="77777777" w:rsidR="00EC0FF0" w:rsidRDefault="00EC0FF0"/>
        </w:tc>
      </w:tr>
      <w:tr w:rsidR="00EC0FF0" w14:paraId="6180F4E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49025A" w14:textId="77777777" w:rsidR="00EC0FF0" w:rsidRDefault="00EC0FF0">
            <w:r>
              <w:t>'</w:t>
            </w:r>
            <w:r>
              <w:rPr>
                <w:rFonts w:ascii="Courier New" w:hAnsi="Courier New" w:cs="Courier New"/>
                <w:sz w:val="22"/>
                <w:szCs w:val="22"/>
              </w:rPr>
              <w:t>facsimile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EC2FDC" w14:textId="77777777" w:rsidR="00EC0FF0" w:rsidRDefault="00EC0FF0">
            <w:r>
              <w:t>A method or device for transmitting documents, drawings, photographs, or the like, by means of radio or telephone for exact reproduction elsewhere.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F4B375"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95739B" w14:textId="77777777" w:rsidR="00EC0FF0" w:rsidRDefault="00EC0FF0"/>
        </w:tc>
      </w:tr>
      <w:tr w:rsidR="00EC0FF0" w14:paraId="25D4A70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40E5FD" w14:textId="77777777" w:rsidR="00EC0FF0" w:rsidRDefault="00EC0FF0">
            <w:r>
              <w:lastRenderedPageBreak/>
              <w:t>'</w:t>
            </w:r>
            <w:r>
              <w:rPr>
                <w:rFonts w:ascii="Courier New" w:hAnsi="Courier New" w:cs="Courier New"/>
                <w:sz w:val="22"/>
                <w:szCs w:val="22"/>
              </w:rPr>
              <w:t>NAVIP</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3F618" w14:textId="77777777" w:rsidR="00EC0FF0" w:rsidRDefault="00EC0FF0">
            <w:r>
              <w:t>A Russian system transmitting navigational information, send by radio and containing information relevant to coastal waters of foreign countries and high seas. (Central Marine Research and Design Institute, St.-Petersburg, Russia)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C4F918"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94E9A9" w14:textId="77777777" w:rsidR="00EC0FF0" w:rsidRDefault="00EC0FF0"/>
        </w:tc>
      </w:tr>
      <w:tr w:rsidR="00EC0FF0" w14:paraId="149607C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178417" w14:textId="77777777" w:rsidR="00EC0FF0" w:rsidRDefault="00EC0FF0">
            <w:r>
              <w:t>'</w:t>
            </w:r>
            <w:r>
              <w:rPr>
                <w:rFonts w:ascii="Courier New" w:hAnsi="Courier New" w:cs="Courier New"/>
                <w:sz w:val="22"/>
                <w:szCs w:val="22"/>
              </w:rPr>
              <w:t>Low Frequency (LF) digital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335613" w14:textId="77777777" w:rsidR="00EC0FF0" w:rsidRDefault="00EC0FF0">
            <w:r>
              <w:t>Frequency in a frequency range between 30 and 300 kHz used for digital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79EA14"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15A634" w14:textId="77777777" w:rsidR="00EC0FF0" w:rsidRDefault="00EC0FF0"/>
        </w:tc>
      </w:tr>
      <w:tr w:rsidR="00EC0FF0" w14:paraId="78CB50B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B57D43" w14:textId="77777777" w:rsidR="00EC0FF0" w:rsidRDefault="00EC0FF0">
            <w:r>
              <w:t>'</w:t>
            </w:r>
            <w:r>
              <w:rPr>
                <w:rFonts w:ascii="Courier New" w:hAnsi="Courier New" w:cs="Courier New"/>
                <w:sz w:val="22"/>
                <w:szCs w:val="22"/>
              </w:rPr>
              <w:t>Medium Frequency (MF) digital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936BF9" w14:textId="77777777" w:rsidR="00EC0FF0" w:rsidRDefault="00EC0FF0">
            <w:r>
              <w:t>Frequency in a frequency range between 300 and 3000kHz used for digital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A21A3B"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D51D21" w14:textId="77777777" w:rsidR="00EC0FF0" w:rsidRDefault="00EC0FF0"/>
        </w:tc>
      </w:tr>
      <w:tr w:rsidR="00EC0FF0" w14:paraId="75511D9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E401CD" w14:textId="77777777" w:rsidR="00EC0FF0" w:rsidRDefault="00EC0FF0">
            <w:r>
              <w:t>'</w:t>
            </w:r>
            <w:r>
              <w:rPr>
                <w:rFonts w:ascii="Courier New" w:hAnsi="Courier New" w:cs="Courier New"/>
                <w:sz w:val="22"/>
                <w:szCs w:val="22"/>
              </w:rPr>
              <w:t>High Frequency (HF) digital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25EB6B" w14:textId="77777777" w:rsidR="00EC0FF0" w:rsidRDefault="00EC0FF0">
            <w:r>
              <w:t>Frequency in a frequency range between 3 and 30 MHz used for digital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C52876"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AE005E" w14:textId="77777777" w:rsidR="00EC0FF0" w:rsidRDefault="00EC0FF0"/>
        </w:tc>
      </w:tr>
      <w:tr w:rsidR="00EC0FF0" w14:paraId="030F687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EA1FD3" w14:textId="77777777" w:rsidR="00EC0FF0" w:rsidRDefault="00EC0FF0">
            <w:r>
              <w:t>'</w:t>
            </w:r>
            <w:r>
              <w:rPr>
                <w:rFonts w:ascii="Courier New" w:hAnsi="Courier New" w:cs="Courier New"/>
                <w:sz w:val="22"/>
                <w:szCs w:val="22"/>
              </w:rPr>
              <w:t>Very High Frequency (VHF) digital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D3AB03" w14:textId="77777777" w:rsidR="00EC0FF0" w:rsidRDefault="00EC0FF0">
            <w:r>
              <w:t>Frequency in a frequency range between 30 and 300 MHz used for digital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543EE5"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FDC8DB" w14:textId="77777777" w:rsidR="00EC0FF0" w:rsidRDefault="00EC0FF0"/>
        </w:tc>
      </w:tr>
      <w:tr w:rsidR="00EC0FF0" w14:paraId="3732C2C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26FD64" w14:textId="77777777" w:rsidR="00EC0FF0" w:rsidRDefault="00EC0FF0">
            <w:r>
              <w:t>'</w:t>
            </w:r>
            <w:r>
              <w:rPr>
                <w:rFonts w:ascii="Courier New" w:hAnsi="Courier New" w:cs="Courier New"/>
                <w:sz w:val="22"/>
                <w:szCs w:val="22"/>
              </w:rPr>
              <w:t>Low Frequency (LF) telegraph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D3913D" w14:textId="77777777" w:rsidR="00EC0FF0" w:rsidRDefault="00EC0FF0">
            <w:r>
              <w:t>Frequency in a frequency range between 30 and 300 kHz used for telegraph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77AC92"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4147C" w14:textId="77777777" w:rsidR="00EC0FF0" w:rsidRDefault="00EC0FF0"/>
        </w:tc>
      </w:tr>
      <w:tr w:rsidR="00EC0FF0" w14:paraId="5385F39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66FBB9" w14:textId="77777777" w:rsidR="00EC0FF0" w:rsidRDefault="00EC0FF0">
            <w:r>
              <w:t>'</w:t>
            </w:r>
            <w:r>
              <w:rPr>
                <w:rFonts w:ascii="Courier New" w:hAnsi="Courier New" w:cs="Courier New"/>
                <w:sz w:val="22"/>
                <w:szCs w:val="22"/>
              </w:rPr>
              <w:t>Medium Frequency (MF) telegraph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D3C139" w14:textId="77777777" w:rsidR="00EC0FF0" w:rsidRDefault="00EC0FF0">
            <w:r>
              <w:t>Frequency in a frequency range between 300 and 3 000kHz used for telegraph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A87975"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483780" w14:textId="77777777" w:rsidR="00EC0FF0" w:rsidRDefault="00EC0FF0"/>
        </w:tc>
      </w:tr>
      <w:tr w:rsidR="00EC0FF0" w14:paraId="13200E3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DF4D6F" w14:textId="77777777" w:rsidR="00EC0FF0" w:rsidRDefault="00EC0FF0">
            <w:r>
              <w:t>'</w:t>
            </w:r>
            <w:r>
              <w:rPr>
                <w:rFonts w:ascii="Courier New" w:hAnsi="Courier New" w:cs="Courier New"/>
                <w:sz w:val="22"/>
                <w:szCs w:val="22"/>
              </w:rPr>
              <w:t>High Frequency (HF) telegraph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AA8A25" w14:textId="77777777" w:rsidR="00EC0FF0" w:rsidRDefault="00EC0FF0">
            <w:r>
              <w:t>Frequency in a frequency range between 3 and 30 MHz used for telegraph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8279B8"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45E3D" w14:textId="77777777" w:rsidR="00EC0FF0" w:rsidRDefault="00EC0FF0"/>
        </w:tc>
      </w:tr>
      <w:tr w:rsidR="00EC0FF0" w14:paraId="584F3B3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CD6B4E" w14:textId="77777777" w:rsidR="00EC0FF0" w:rsidRDefault="00EC0FF0">
            <w:r>
              <w:t>'</w:t>
            </w:r>
            <w:r>
              <w:rPr>
                <w:rFonts w:ascii="Courier New" w:hAnsi="Courier New" w:cs="Courier New"/>
                <w:sz w:val="22"/>
                <w:szCs w:val="22"/>
              </w:rPr>
              <w:t>Medium Frequency (MF) Digital Selective Call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9A72B2" w14:textId="77777777" w:rsidR="00EC0FF0" w:rsidRDefault="00EC0FF0">
            <w:r>
              <w:t>Frequency in a frequency range between 300 and 3000kHz used for Digital Selective Call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2EC498"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38E252" w14:textId="77777777" w:rsidR="00EC0FF0" w:rsidRDefault="00EC0FF0"/>
        </w:tc>
      </w:tr>
      <w:tr w:rsidR="00EC0FF0" w14:paraId="75E64BF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A01F4C" w14:textId="77777777" w:rsidR="00EC0FF0" w:rsidRDefault="00EC0FF0">
            <w:r>
              <w:t>'</w:t>
            </w:r>
            <w:r>
              <w:rPr>
                <w:rFonts w:ascii="Courier New" w:hAnsi="Courier New" w:cs="Courier New"/>
                <w:sz w:val="22"/>
                <w:szCs w:val="22"/>
              </w:rPr>
              <w:t>High Frequency (HF) Digital Selective Call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DD90C9" w14:textId="77777777" w:rsidR="00EC0FF0" w:rsidRDefault="00EC0FF0">
            <w:r>
              <w:t>Frequency in a frequency range between 3 and 30 MHz used for Digital Selective Call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083154" w14:textId="77777777" w:rsidR="00EC0FF0" w:rsidRDefault="00EC0FF0">
            <w:r>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595A33" w14:textId="77777777" w:rsidR="00EC0FF0" w:rsidRDefault="00EC0FF0"/>
        </w:tc>
      </w:tr>
      <w:tr w:rsidR="00EC0FF0" w14:paraId="6678921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FC283B" w14:textId="77777777" w:rsidR="00EC0FF0" w:rsidRDefault="00EC0FF0">
            <w:r>
              <w:t>'</w:t>
            </w:r>
            <w:r>
              <w:rPr>
                <w:rFonts w:ascii="Courier New" w:hAnsi="Courier New" w:cs="Courier New"/>
                <w:sz w:val="22"/>
                <w:szCs w:val="22"/>
              </w:rPr>
              <w:t>Very High Frequency (VHF) Digital Selective Call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A02498" w14:textId="77777777" w:rsidR="00EC0FF0" w:rsidRDefault="00EC0FF0">
            <w:r>
              <w:t>Frequency in a frequency range between 30 and 300 MHz used for Digital Selective Call traffic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A8A7CB" w14:textId="77777777" w:rsidR="00EC0FF0" w:rsidRDefault="00EC0FF0">
            <w:r>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3A0902" w14:textId="77777777" w:rsidR="00EC0FF0" w:rsidRDefault="00EC0FF0"/>
        </w:tc>
      </w:tr>
    </w:tbl>
    <w:p w14:paraId="3A88E8F3" w14:textId="77777777" w:rsidR="00EC0FF0" w:rsidRDefault="00EC0FF0">
      <w:pPr>
        <w:pStyle w:val="Center"/>
      </w:pPr>
    </w:p>
    <w:p w14:paraId="315D8A65" w14:textId="77777777" w:rsidR="00EC0FF0" w:rsidRDefault="00EC0FF0">
      <w:pPr>
        <w:pStyle w:val="2"/>
        <w:spacing w:before="160" w:after="160"/>
        <w:rPr>
          <w:rFonts w:ascii="Times New Roman" w:hAnsi="Times New Roman" w:cs="Times New Roman"/>
          <w:b w:val="0"/>
          <w:bCs w:val="0"/>
          <w:sz w:val="24"/>
          <w:szCs w:val="24"/>
        </w:rPr>
      </w:pPr>
      <w:bookmarkStart w:id="1885" w:name="idmarkerx16777217x36043"/>
      <w:bookmarkStart w:id="1886" w:name="_Toc133573294"/>
      <w:bookmarkEnd w:id="1885"/>
      <w:r>
        <w:t>3.19 Category of relationship</w:t>
      </w:r>
      <w:bookmarkEnd w:id="1886"/>
    </w:p>
    <w:p w14:paraId="6C930F8B" w14:textId="5701E346" w:rsidR="00EC0FF0" w:rsidRDefault="00EC0FF0">
      <w:r>
        <w:t xml:space="preserve">Name: Category of </w:t>
      </w:r>
      <w:ins w:id="1887" w:author="Lyu Yuxiao" w:date="2023-04-24T14:26:00Z">
        <w:r w:rsidR="00325481">
          <w:t>R</w:t>
        </w:r>
      </w:ins>
      <w:del w:id="1888" w:author="Lyu Yuxiao" w:date="2023-04-24T14:26:00Z">
        <w:r w:rsidDel="00325481">
          <w:delText>r</w:delText>
        </w:r>
      </w:del>
      <w:r>
        <w:t>elationship</w:t>
      </w:r>
      <w:ins w:id="1889" w:author="Lyu Yuxiao" w:date="2023-04-24T14:42:00Z">
        <w:r w:rsidR="007F19B2">
          <w:t xml:space="preserve"> [IHOREG </w:t>
        </w:r>
      </w:ins>
      <w:ins w:id="1890" w:author="Lyu Yuxiao" w:date="2023-04-24T14:43:00Z">
        <w:r w:rsidR="007F19B2">
          <w:t>422</w:t>
        </w:r>
      </w:ins>
      <w:ins w:id="1891" w:author="Lyu Yuxiao" w:date="2023-04-24T14:42:00Z">
        <w:r w:rsidR="007F19B2">
          <w:t>]</w:t>
        </w:r>
      </w:ins>
      <w:r>
        <w:br/>
        <w:t>Definition: Expresses constraints or requirements on vessel actions or activities in relation to a geographic feature, facility, or service</w:t>
      </w:r>
      <w:r>
        <w:br/>
        <w:t>Code: '</w:t>
      </w:r>
      <w:proofErr w:type="spellStart"/>
      <w:r>
        <w:rPr>
          <w:rFonts w:ascii="Courier New" w:hAnsi="Courier New" w:cs="Courier New"/>
        </w:rPr>
        <w:t>categoryOfRelationship</w:t>
      </w:r>
      <w:proofErr w:type="spellEnd"/>
      <w:r>
        <w:t>'</w:t>
      </w:r>
      <w:r>
        <w:br/>
        <w:t xml:space="preserve">Remarks: </w:t>
      </w:r>
      <w:r>
        <w:br/>
        <w:t>Aliases: CATREL</w:t>
      </w:r>
      <w:r>
        <w:br/>
        <w:t>Value Type: enumeration</w:t>
      </w:r>
    </w:p>
    <w:p w14:paraId="60C832F1" w14:textId="77777777" w:rsidR="00EC0FF0" w:rsidRDefault="00EC0FF0">
      <w:pPr>
        <w:spacing w:before="160" w:after="160"/>
        <w:jc w:val="center"/>
      </w:pPr>
      <w:r>
        <w:lastRenderedPageBreak/>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248"/>
        <w:gridCol w:w="756"/>
        <w:gridCol w:w="838"/>
      </w:tblGrid>
      <w:tr w:rsidR="00EC0FF0" w14:paraId="4D3FE74E"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5733AB"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662B71"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9D85DC"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2533C5" w14:textId="77777777" w:rsidR="00EC0FF0" w:rsidRDefault="00EC0FF0">
            <w:r>
              <w:rPr>
                <w:b/>
                <w:bCs/>
              </w:rPr>
              <w:t>Remarks</w:t>
            </w:r>
          </w:p>
        </w:tc>
      </w:tr>
      <w:tr w:rsidR="00EC0FF0" w14:paraId="3633C62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9973E7" w14:textId="77777777" w:rsidR="00EC0FF0" w:rsidRDefault="00EC0FF0">
            <w:r>
              <w:t>'</w:t>
            </w:r>
            <w:r>
              <w:rPr>
                <w:rFonts w:ascii="Courier New" w:hAnsi="Courier New" w:cs="Courier New"/>
                <w:sz w:val="22"/>
                <w:szCs w:val="22"/>
              </w:rPr>
              <w:t>prohibited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003338" w14:textId="77777777" w:rsidR="00EC0FF0" w:rsidRDefault="00EC0FF0">
            <w:r>
              <w:t>use of facility, waterway or service is forbidden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B9BE11"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BD5A07" w14:textId="77777777" w:rsidR="00EC0FF0" w:rsidRDefault="00EC0FF0"/>
        </w:tc>
      </w:tr>
      <w:tr w:rsidR="00EC0FF0" w14:paraId="1984321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460A67" w14:textId="77777777" w:rsidR="00EC0FF0" w:rsidRDefault="00EC0FF0">
            <w:r>
              <w:t>'</w:t>
            </w:r>
            <w:proofErr w:type="gramStart"/>
            <w:r>
              <w:rPr>
                <w:rFonts w:ascii="Courier New" w:hAnsi="Courier New" w:cs="Courier New"/>
                <w:sz w:val="22"/>
                <w:szCs w:val="22"/>
              </w:rPr>
              <w:t>not</w:t>
            </w:r>
            <w:proofErr w:type="gramEnd"/>
            <w:r>
              <w:rPr>
                <w:rFonts w:ascii="Courier New" w:hAnsi="Courier New" w:cs="Courier New"/>
                <w:sz w:val="22"/>
                <w:szCs w:val="22"/>
              </w:rPr>
              <w:t xml:space="preserve"> recommended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0A06C1" w14:textId="77777777" w:rsidR="00EC0FF0" w:rsidRDefault="00EC0FF0">
            <w:r>
              <w:t>use of facility, waterway or service is not recommended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B20557"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838B4F" w14:textId="77777777" w:rsidR="00EC0FF0" w:rsidRDefault="00EC0FF0"/>
        </w:tc>
      </w:tr>
      <w:tr w:rsidR="00EC0FF0" w14:paraId="754C9C7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824E67" w14:textId="77777777" w:rsidR="00EC0FF0" w:rsidRDefault="00EC0FF0">
            <w:r>
              <w:t>'</w:t>
            </w:r>
            <w:r>
              <w:rPr>
                <w:rFonts w:ascii="Courier New" w:hAnsi="Courier New" w:cs="Courier New"/>
                <w:sz w:val="22"/>
                <w:szCs w:val="22"/>
              </w:rPr>
              <w:t>permitted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06D282" w14:textId="77777777" w:rsidR="00EC0FF0" w:rsidRDefault="00EC0FF0">
            <w:r>
              <w:t>use of facility, waterway, or service is permitted but not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C6A044"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FF1EC8" w14:textId="77777777" w:rsidR="00EC0FF0" w:rsidRDefault="00EC0FF0"/>
        </w:tc>
      </w:tr>
      <w:tr w:rsidR="00EC0FF0" w14:paraId="2CCC479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1BA22E" w14:textId="77777777" w:rsidR="00EC0FF0" w:rsidRDefault="00EC0FF0">
            <w:r>
              <w:t>'</w:t>
            </w:r>
            <w:r>
              <w:rPr>
                <w:rFonts w:ascii="Courier New" w:hAnsi="Courier New" w:cs="Courier New"/>
                <w:sz w:val="22"/>
                <w:szCs w:val="22"/>
              </w:rPr>
              <w:t>recommended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29787C" w14:textId="77777777" w:rsidR="00EC0FF0" w:rsidRDefault="00EC0FF0">
            <w:r>
              <w:t>use of facility, waterway, or service is recommended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FFE23F"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976360" w14:textId="77777777" w:rsidR="00EC0FF0" w:rsidRDefault="00EC0FF0"/>
        </w:tc>
      </w:tr>
      <w:tr w:rsidR="00EC0FF0" w14:paraId="5B9F7BA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E282E2" w14:textId="77777777" w:rsidR="00EC0FF0" w:rsidRDefault="00EC0FF0">
            <w:r>
              <w:t>'</w:t>
            </w:r>
            <w:r>
              <w:rPr>
                <w:rFonts w:ascii="Courier New" w:hAnsi="Courier New" w:cs="Courier New"/>
                <w:sz w:val="22"/>
                <w:szCs w:val="22"/>
              </w:rPr>
              <w:t>required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C3DF96" w14:textId="77777777" w:rsidR="00EC0FF0" w:rsidRDefault="00EC0FF0">
            <w:r>
              <w:t>use of facility, waterway, or service is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653BE8"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B818E3" w14:textId="77777777" w:rsidR="00EC0FF0" w:rsidRDefault="00EC0FF0"/>
        </w:tc>
      </w:tr>
      <w:tr w:rsidR="00EC0FF0" w14:paraId="2B4A588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56AE0D" w14:textId="77777777" w:rsidR="00EC0FF0" w:rsidRDefault="00EC0FF0">
            <w:r>
              <w:t>'</w:t>
            </w:r>
            <w:proofErr w:type="gramStart"/>
            <w:r>
              <w:rPr>
                <w:rFonts w:ascii="Courier New" w:hAnsi="Courier New" w:cs="Courier New"/>
                <w:sz w:val="22"/>
                <w:szCs w:val="22"/>
              </w:rPr>
              <w:t>not</w:t>
            </w:r>
            <w:proofErr w:type="gramEnd"/>
            <w:r>
              <w:rPr>
                <w:rFonts w:ascii="Courier New" w:hAnsi="Courier New" w:cs="Courier New"/>
                <w:sz w:val="22"/>
                <w:szCs w:val="22"/>
              </w:rPr>
              <w:t xml:space="preserve"> required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5FE50A" w14:textId="77777777" w:rsidR="00EC0FF0" w:rsidRDefault="00EC0FF0">
            <w:r>
              <w:t>use of facility, waterway, or service is not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E292F0"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2BE704" w14:textId="77777777" w:rsidR="00EC0FF0" w:rsidRDefault="00EC0FF0"/>
        </w:tc>
      </w:tr>
    </w:tbl>
    <w:p w14:paraId="5E32DEE0" w14:textId="77777777" w:rsidR="00EC0FF0" w:rsidRDefault="00EC0FF0">
      <w:pPr>
        <w:pStyle w:val="Center"/>
      </w:pPr>
    </w:p>
    <w:p w14:paraId="609D1B2E" w14:textId="77777777" w:rsidR="00EC0FF0" w:rsidRDefault="00EC0FF0">
      <w:pPr>
        <w:pStyle w:val="2"/>
        <w:spacing w:before="160" w:after="160"/>
        <w:rPr>
          <w:rFonts w:ascii="Times New Roman" w:hAnsi="Times New Roman" w:cs="Times New Roman"/>
          <w:b w:val="0"/>
          <w:bCs w:val="0"/>
          <w:sz w:val="24"/>
          <w:szCs w:val="24"/>
        </w:rPr>
      </w:pPr>
      <w:bookmarkStart w:id="1892" w:name="idmarkerx16777217x37771"/>
      <w:bookmarkStart w:id="1893" w:name="_Toc133573295"/>
      <w:bookmarkEnd w:id="1892"/>
      <w:r>
        <w:t>3.20 Category of restricted area</w:t>
      </w:r>
      <w:bookmarkEnd w:id="1893"/>
    </w:p>
    <w:p w14:paraId="06288B75" w14:textId="27BB8970" w:rsidR="00EC0FF0" w:rsidRDefault="00EC0FF0">
      <w:r>
        <w:t xml:space="preserve">Name: Category of </w:t>
      </w:r>
      <w:ins w:id="1894" w:author="Lyu Yuxiao" w:date="2023-04-24T14:26:00Z">
        <w:r w:rsidR="00325481">
          <w:t>R</w:t>
        </w:r>
      </w:ins>
      <w:del w:id="1895" w:author="Lyu Yuxiao" w:date="2023-04-24T14:26:00Z">
        <w:r w:rsidDel="00325481">
          <w:delText>r</w:delText>
        </w:r>
      </w:del>
      <w:r>
        <w:t xml:space="preserve">estricted </w:t>
      </w:r>
      <w:ins w:id="1896" w:author="Lyu Yuxiao" w:date="2023-04-24T14:26:00Z">
        <w:r w:rsidR="00325481">
          <w:t>A</w:t>
        </w:r>
      </w:ins>
      <w:del w:id="1897" w:author="Lyu Yuxiao" w:date="2023-04-24T14:26:00Z">
        <w:r w:rsidDel="00325481">
          <w:delText>a</w:delText>
        </w:r>
      </w:del>
      <w:r>
        <w:t>rea</w:t>
      </w:r>
      <w:ins w:id="1898" w:author="Lyu Yuxiao" w:date="2023-04-24T14:43:00Z">
        <w:r w:rsidR="007F19B2">
          <w:t xml:space="preserve"> [IHOREG 90]</w:t>
        </w:r>
      </w:ins>
      <w:r>
        <w:br/>
        <w:t>Definition: The official legal status of each kind of restricted area defines the kind of restriction(s), e.g., the restriction for a 'game preserve' may be 'entering prohibited', the restriction for an 'anchoring prohibition area' is 'anchoring prohibited'.</w:t>
      </w:r>
      <w:r>
        <w:br/>
        <w:t>Code: '</w:t>
      </w:r>
      <w:proofErr w:type="spellStart"/>
      <w:r>
        <w:rPr>
          <w:rFonts w:ascii="Courier New" w:hAnsi="Courier New" w:cs="Courier New"/>
        </w:rPr>
        <w:t>categoryOfRestrictedArea</w:t>
      </w:r>
      <w:proofErr w:type="spellEnd"/>
      <w:r>
        <w:t>'</w:t>
      </w:r>
      <w:r>
        <w:br/>
        <w:t>Remarks: Permitted values for status should be reviewed, some are probably irrelevant to MPAs without wrecks, obstructions, or any navigation aids</w:t>
      </w:r>
      <w:r>
        <w:br/>
        <w:t>Aliases: CATREA</w:t>
      </w:r>
      <w:r>
        <w:br/>
        <w:t>Value Type: enumeration</w:t>
      </w:r>
    </w:p>
    <w:p w14:paraId="5C7AAF84"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007"/>
        <w:gridCol w:w="756"/>
        <w:gridCol w:w="2352"/>
      </w:tblGrid>
      <w:tr w:rsidR="00EC0FF0" w14:paraId="28C766D8"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AC34A4"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6C61AE"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EC0B7A"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813B28" w14:textId="77777777" w:rsidR="00EC0FF0" w:rsidRDefault="00EC0FF0">
            <w:r>
              <w:rPr>
                <w:b/>
                <w:bCs/>
              </w:rPr>
              <w:t>Remarks</w:t>
            </w:r>
          </w:p>
        </w:tc>
      </w:tr>
      <w:tr w:rsidR="00EC0FF0" w14:paraId="663B766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122F2" w14:textId="77777777" w:rsidR="00EC0FF0" w:rsidRDefault="00EC0FF0">
            <w:r>
              <w:t>'</w:t>
            </w:r>
            <w:proofErr w:type="gramStart"/>
            <w:r>
              <w:rPr>
                <w:rFonts w:ascii="Courier New" w:hAnsi="Courier New" w:cs="Courier New"/>
                <w:sz w:val="22"/>
                <w:szCs w:val="22"/>
              </w:rPr>
              <w:t>offshore</w:t>
            </w:r>
            <w:proofErr w:type="gramEnd"/>
            <w:r>
              <w:rPr>
                <w:rFonts w:ascii="Courier New" w:hAnsi="Courier New" w:cs="Courier New"/>
                <w:sz w:val="22"/>
                <w:szCs w:val="22"/>
              </w:rPr>
              <w:t xml:space="preserve"> safety zone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66536B" w14:textId="77777777" w:rsidR="00EC0FF0" w:rsidRDefault="00EC0FF0">
            <w:r>
              <w:t>the area around an offshore installation within which vessels are prohibited from entering without permission special regulations protect installations within a safety zone and vessels of all nationalities are required to respect the zone.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9AD781"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A736F" w14:textId="77777777" w:rsidR="00EC0FF0" w:rsidRDefault="00EC0FF0"/>
        </w:tc>
      </w:tr>
      <w:tr w:rsidR="00EC0FF0" w14:paraId="4FF6762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3A9B8C" w14:textId="77777777" w:rsidR="00EC0FF0" w:rsidRDefault="00EC0FF0">
            <w:r>
              <w:t>'</w:t>
            </w:r>
            <w:proofErr w:type="gramStart"/>
            <w:r>
              <w:rPr>
                <w:rFonts w:ascii="Courier New" w:hAnsi="Courier New" w:cs="Courier New"/>
                <w:sz w:val="22"/>
                <w:szCs w:val="22"/>
              </w:rPr>
              <w:t>nature</w:t>
            </w:r>
            <w:proofErr w:type="gramEnd"/>
            <w:r>
              <w:rPr>
                <w:rFonts w:ascii="Courier New" w:hAnsi="Courier New" w:cs="Courier New"/>
                <w:sz w:val="22"/>
                <w:szCs w:val="22"/>
              </w:rPr>
              <w:t xml:space="preserve"> reserve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6E17EF" w14:textId="77777777" w:rsidR="00EC0FF0" w:rsidRDefault="00EC0FF0">
            <w:r>
              <w:t xml:space="preserve">a tract of land managed so as to preserve </w:t>
            </w:r>
            <w:proofErr w:type="spellStart"/>
            <w:proofErr w:type="gramStart"/>
            <w:r>
              <w:t>it's</w:t>
            </w:r>
            <w:proofErr w:type="spellEnd"/>
            <w:proofErr w:type="gramEnd"/>
            <w:r>
              <w:t xml:space="preserve"> flora, fauna, physical features,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991001"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07CAA9" w14:textId="77777777" w:rsidR="00EC0FF0" w:rsidRDefault="00EC0FF0"/>
        </w:tc>
      </w:tr>
      <w:tr w:rsidR="00EC0FF0" w14:paraId="4EC511E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1ECDCB" w14:textId="77777777" w:rsidR="00EC0FF0" w:rsidRDefault="00EC0FF0">
            <w:r>
              <w:t>'</w:t>
            </w:r>
            <w:proofErr w:type="gramStart"/>
            <w:r>
              <w:rPr>
                <w:rFonts w:ascii="Courier New" w:hAnsi="Courier New" w:cs="Courier New"/>
                <w:sz w:val="22"/>
                <w:szCs w:val="22"/>
              </w:rPr>
              <w:t>bird</w:t>
            </w:r>
            <w:proofErr w:type="gramEnd"/>
            <w:r>
              <w:rPr>
                <w:rFonts w:ascii="Courier New" w:hAnsi="Courier New" w:cs="Courier New"/>
                <w:sz w:val="22"/>
                <w:szCs w:val="22"/>
              </w:rPr>
              <w:t xml:space="preserve"> sanctuary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C9BD9C" w14:textId="77777777" w:rsidR="00EC0FF0" w:rsidRDefault="00EC0FF0">
            <w:r>
              <w:t>a place where birds are bred and protected.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7BF3D9"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468E12" w14:textId="77777777" w:rsidR="00EC0FF0" w:rsidRDefault="00EC0FF0"/>
        </w:tc>
      </w:tr>
      <w:tr w:rsidR="00EC0FF0" w14:paraId="4471CF3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4C515C" w14:textId="77777777" w:rsidR="00EC0FF0" w:rsidRDefault="00EC0FF0">
            <w:r>
              <w:t>'</w:t>
            </w:r>
            <w:proofErr w:type="gramStart"/>
            <w:r>
              <w:rPr>
                <w:rFonts w:ascii="Courier New" w:hAnsi="Courier New" w:cs="Courier New"/>
                <w:sz w:val="22"/>
                <w:szCs w:val="22"/>
              </w:rPr>
              <w:t>game</w:t>
            </w:r>
            <w:proofErr w:type="gramEnd"/>
            <w:r>
              <w:rPr>
                <w:rFonts w:ascii="Courier New" w:hAnsi="Courier New" w:cs="Courier New"/>
                <w:sz w:val="22"/>
                <w:szCs w:val="22"/>
              </w:rPr>
              <w:t xml:space="preserve"> reserve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DA2816" w14:textId="77777777" w:rsidR="00EC0FF0" w:rsidRDefault="00EC0FF0">
            <w:r>
              <w:t>a place where wild animals or birds hunted for sport or food are kept undisturbed for private use.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40C2F5"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8431A8" w14:textId="77777777" w:rsidR="00EC0FF0" w:rsidRDefault="00EC0FF0"/>
        </w:tc>
      </w:tr>
      <w:tr w:rsidR="00EC0FF0" w14:paraId="6A22AA4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7ABB3" w14:textId="77777777" w:rsidR="00EC0FF0" w:rsidRDefault="00EC0FF0">
            <w:r>
              <w:t>'</w:t>
            </w:r>
            <w:proofErr w:type="gramStart"/>
            <w:r>
              <w:rPr>
                <w:rFonts w:ascii="Courier New" w:hAnsi="Courier New" w:cs="Courier New"/>
                <w:sz w:val="22"/>
                <w:szCs w:val="22"/>
              </w:rPr>
              <w:t>seal</w:t>
            </w:r>
            <w:proofErr w:type="gramEnd"/>
            <w:r>
              <w:rPr>
                <w:rFonts w:ascii="Courier New" w:hAnsi="Courier New" w:cs="Courier New"/>
                <w:sz w:val="22"/>
                <w:szCs w:val="22"/>
              </w:rPr>
              <w:t xml:space="preserve"> sanctuary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2E4BE" w14:textId="77777777" w:rsidR="00EC0FF0" w:rsidRDefault="00EC0FF0">
            <w:r>
              <w:t>a place where seals are protected.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3E2A62"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ECD7E2" w14:textId="77777777" w:rsidR="00EC0FF0" w:rsidRDefault="00EC0FF0"/>
        </w:tc>
      </w:tr>
      <w:tr w:rsidR="00EC0FF0" w14:paraId="32684FE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EA5F72" w14:textId="77777777" w:rsidR="00EC0FF0" w:rsidRDefault="00EC0FF0">
            <w:r>
              <w:t>'</w:t>
            </w:r>
            <w:proofErr w:type="gramStart"/>
            <w:r>
              <w:rPr>
                <w:rFonts w:ascii="Courier New" w:hAnsi="Courier New" w:cs="Courier New"/>
                <w:sz w:val="22"/>
                <w:szCs w:val="22"/>
              </w:rPr>
              <w:t>degaussing</w:t>
            </w:r>
            <w:proofErr w:type="gramEnd"/>
            <w:r>
              <w:rPr>
                <w:rFonts w:ascii="Courier New" w:hAnsi="Courier New" w:cs="Courier New"/>
                <w:sz w:val="22"/>
                <w:szCs w:val="22"/>
              </w:rPr>
              <w:t xml:space="preserve"> range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5C7E78" w14:textId="77777777" w:rsidR="00EC0FF0" w:rsidRDefault="00EC0FF0">
            <w:r>
              <w:t>an area, usually about two cables diameter, within which ships' magnetic fields may be measured sensing instruments and cables are installed on the sea bed in the range and there are cables leading from the range to a control position ashore.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6C8434"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18AB17" w14:textId="77777777" w:rsidR="00EC0FF0" w:rsidRDefault="00EC0FF0"/>
        </w:tc>
      </w:tr>
      <w:tr w:rsidR="00EC0FF0" w14:paraId="5354C85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CEDDE9" w14:textId="77777777" w:rsidR="00EC0FF0" w:rsidRDefault="00EC0FF0">
            <w:r>
              <w:t>'</w:t>
            </w:r>
            <w:proofErr w:type="gramStart"/>
            <w:r>
              <w:rPr>
                <w:rFonts w:ascii="Courier New" w:hAnsi="Courier New" w:cs="Courier New"/>
                <w:sz w:val="22"/>
                <w:szCs w:val="22"/>
              </w:rPr>
              <w:t>military</w:t>
            </w:r>
            <w:proofErr w:type="gramEnd"/>
            <w:r>
              <w:rPr>
                <w:rFonts w:ascii="Courier New" w:hAnsi="Courier New" w:cs="Courier New"/>
                <w:sz w:val="22"/>
                <w:szCs w:val="22"/>
              </w:rPr>
              <w:t xml:space="preserv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2410EF" w14:textId="77777777" w:rsidR="00EC0FF0" w:rsidRDefault="00EC0FF0">
            <w:r>
              <w:t>an area controlled by the military in which restrictions may apply.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AA59C5"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42B635" w14:textId="77777777" w:rsidR="00EC0FF0" w:rsidRDefault="00EC0FF0"/>
        </w:tc>
      </w:tr>
      <w:tr w:rsidR="00EC0FF0" w14:paraId="4DE52A1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96E7E7" w14:textId="77777777" w:rsidR="00EC0FF0" w:rsidRDefault="00EC0FF0">
            <w:r>
              <w:t>'</w:t>
            </w:r>
            <w:proofErr w:type="gramStart"/>
            <w:r>
              <w:rPr>
                <w:rFonts w:ascii="Courier New" w:hAnsi="Courier New" w:cs="Courier New"/>
                <w:sz w:val="22"/>
                <w:szCs w:val="22"/>
              </w:rPr>
              <w:t>historic</w:t>
            </w:r>
            <w:proofErr w:type="gramEnd"/>
            <w:r>
              <w:rPr>
                <w:rFonts w:ascii="Courier New" w:hAnsi="Courier New" w:cs="Courier New"/>
                <w:sz w:val="22"/>
                <w:szCs w:val="22"/>
              </w:rPr>
              <w:t xml:space="preserve"> wreck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4B8680" w14:textId="77777777" w:rsidR="00EC0FF0" w:rsidRDefault="00EC0FF0">
            <w:r>
              <w:t>an area around certain wrecks of historical importance to protect the wrecks from unauthorized interference by diving, salvage or deposition (including anchoring).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73A075"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DF9F0A" w14:textId="77777777" w:rsidR="00EC0FF0" w:rsidRDefault="00EC0FF0"/>
        </w:tc>
      </w:tr>
      <w:tr w:rsidR="00EC0FF0" w14:paraId="4DF2955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8D482A" w14:textId="77777777" w:rsidR="00EC0FF0" w:rsidRDefault="00EC0FF0">
            <w:r>
              <w:lastRenderedPageBreak/>
              <w:t>'</w:t>
            </w:r>
            <w:proofErr w:type="gramStart"/>
            <w:r>
              <w:rPr>
                <w:rFonts w:ascii="Courier New" w:hAnsi="Courier New" w:cs="Courier New"/>
                <w:sz w:val="22"/>
                <w:szCs w:val="22"/>
              </w:rPr>
              <w:t>navigational</w:t>
            </w:r>
            <w:proofErr w:type="gramEnd"/>
            <w:r>
              <w:rPr>
                <w:rFonts w:ascii="Courier New" w:hAnsi="Courier New" w:cs="Courier New"/>
                <w:sz w:val="22"/>
                <w:szCs w:val="22"/>
              </w:rPr>
              <w:t xml:space="preserve"> aid safety zone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1664DA" w14:textId="77777777" w:rsidR="00EC0FF0" w:rsidRDefault="00EC0FF0">
            <w:r>
              <w:t>an area around a navigational aid which vessels are prohibited from entering.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7C0C2"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1AA9D8" w14:textId="77777777" w:rsidR="00EC0FF0" w:rsidRDefault="00EC0FF0"/>
        </w:tc>
      </w:tr>
      <w:tr w:rsidR="00EC0FF0" w14:paraId="211E50F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58FF14" w14:textId="77777777" w:rsidR="00EC0FF0" w:rsidRDefault="00EC0FF0">
            <w:r>
              <w:t>'</w:t>
            </w:r>
            <w:r>
              <w:rPr>
                <w:rFonts w:ascii="Courier New" w:hAnsi="Courier New" w:cs="Courier New"/>
                <w:sz w:val="22"/>
                <w:szCs w:val="22"/>
              </w:rPr>
              <w:t>minefield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3E8A7D" w14:textId="77777777" w:rsidR="00EC0FF0" w:rsidRDefault="00EC0FF0">
            <w:r>
              <w:t xml:space="preserve">an area laid and maintained with explosive mines for </w:t>
            </w:r>
            <w:proofErr w:type="spellStart"/>
            <w:r>
              <w:t>defence</w:t>
            </w:r>
            <w:proofErr w:type="spellEnd"/>
            <w:r>
              <w:t xml:space="preserve"> or practice purposes.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53D0B9"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7B37F3" w14:textId="77777777" w:rsidR="00EC0FF0" w:rsidRDefault="00EC0FF0"/>
        </w:tc>
      </w:tr>
      <w:tr w:rsidR="00EC0FF0" w14:paraId="102C9F8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1454CB" w14:textId="77777777" w:rsidR="00EC0FF0" w:rsidRDefault="00EC0FF0">
            <w:r>
              <w:t>'</w:t>
            </w:r>
            <w:proofErr w:type="gramStart"/>
            <w:r>
              <w:rPr>
                <w:rFonts w:ascii="Courier New" w:hAnsi="Courier New" w:cs="Courier New"/>
                <w:sz w:val="22"/>
                <w:szCs w:val="22"/>
              </w:rPr>
              <w:t>waiting</w:t>
            </w:r>
            <w:proofErr w:type="gramEnd"/>
            <w:r>
              <w:rPr>
                <w:rFonts w:ascii="Courier New" w:hAnsi="Courier New" w:cs="Courier New"/>
                <w:sz w:val="22"/>
                <w:szCs w:val="22"/>
              </w:rPr>
              <w:t xml:space="preserv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05B368" w14:textId="77777777" w:rsidR="00EC0FF0" w:rsidRDefault="00EC0FF0">
            <w:r>
              <w:t xml:space="preserve">an area reserved for vessels waiting to enter a </w:t>
            </w:r>
            <w:proofErr w:type="spellStart"/>
            <w:r>
              <w:t>harbour</w:t>
            </w:r>
            <w:proofErr w:type="spellEnd"/>
            <w:r>
              <w: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C07772" w14:textId="77777777" w:rsidR="00EC0FF0" w:rsidRDefault="00EC0FF0">
            <w:r>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B32203" w14:textId="77777777" w:rsidR="00EC0FF0" w:rsidRDefault="00EC0FF0"/>
        </w:tc>
      </w:tr>
      <w:tr w:rsidR="00EC0FF0" w14:paraId="0581679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F036F0" w14:textId="77777777" w:rsidR="00EC0FF0" w:rsidRDefault="00EC0FF0">
            <w:r>
              <w:t>'</w:t>
            </w:r>
            <w:proofErr w:type="gramStart"/>
            <w:r>
              <w:rPr>
                <w:rFonts w:ascii="Courier New" w:hAnsi="Courier New" w:cs="Courier New"/>
                <w:sz w:val="22"/>
                <w:szCs w:val="22"/>
              </w:rPr>
              <w:t>research</w:t>
            </w:r>
            <w:proofErr w:type="gramEnd"/>
            <w:r>
              <w:rPr>
                <w:rFonts w:ascii="Courier New" w:hAnsi="Courier New" w:cs="Courier New"/>
                <w:sz w:val="22"/>
                <w:szCs w:val="22"/>
              </w:rPr>
              <w:t xml:space="preserv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786092" w14:textId="77777777" w:rsidR="00EC0FF0" w:rsidRDefault="00EC0FF0">
            <w:r>
              <w:t>an area where marine research takes place.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1D6A2E" w14:textId="77777777" w:rsidR="00EC0FF0" w:rsidRDefault="00EC0FF0">
            <w:r>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7F0F78" w14:textId="77777777" w:rsidR="00EC0FF0" w:rsidRDefault="00EC0FF0"/>
        </w:tc>
      </w:tr>
      <w:tr w:rsidR="00EC0FF0" w14:paraId="6DFCF84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7071A9" w14:textId="77777777" w:rsidR="00EC0FF0" w:rsidRDefault="00EC0FF0">
            <w:r>
              <w:t>'</w:t>
            </w:r>
            <w:proofErr w:type="gramStart"/>
            <w:r>
              <w:rPr>
                <w:rFonts w:ascii="Courier New" w:hAnsi="Courier New" w:cs="Courier New"/>
                <w:sz w:val="22"/>
                <w:szCs w:val="22"/>
              </w:rPr>
              <w:t>fish</w:t>
            </w:r>
            <w:proofErr w:type="gramEnd"/>
            <w:r>
              <w:rPr>
                <w:rFonts w:ascii="Courier New" w:hAnsi="Courier New" w:cs="Courier New"/>
                <w:sz w:val="22"/>
                <w:szCs w:val="22"/>
              </w:rPr>
              <w:t xml:space="preserve"> sanctuary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53DC2" w14:textId="77777777" w:rsidR="00EC0FF0" w:rsidRDefault="00EC0FF0">
            <w:r>
              <w:t>a place where fish are protected.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DEFB65" w14:textId="77777777" w:rsidR="00EC0FF0" w:rsidRDefault="00EC0FF0">
            <w:r>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5F02D9" w14:textId="77777777" w:rsidR="00EC0FF0" w:rsidRDefault="00EC0FF0"/>
        </w:tc>
      </w:tr>
      <w:tr w:rsidR="00EC0FF0" w14:paraId="59B9D51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E8807" w14:textId="77777777" w:rsidR="00EC0FF0" w:rsidRDefault="00EC0FF0">
            <w:r>
              <w:t>'</w:t>
            </w:r>
            <w:proofErr w:type="gramStart"/>
            <w:r>
              <w:rPr>
                <w:rFonts w:ascii="Courier New" w:hAnsi="Courier New" w:cs="Courier New"/>
                <w:sz w:val="22"/>
                <w:szCs w:val="22"/>
              </w:rPr>
              <w:t>ecological</w:t>
            </w:r>
            <w:proofErr w:type="gramEnd"/>
            <w:r>
              <w:rPr>
                <w:rFonts w:ascii="Courier New" w:hAnsi="Courier New" w:cs="Courier New"/>
                <w:sz w:val="22"/>
                <w:szCs w:val="22"/>
              </w:rPr>
              <w:t xml:space="preserve"> reserve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45374E" w14:textId="77777777" w:rsidR="00EC0FF0" w:rsidRDefault="00EC0FF0">
            <w:r>
              <w:t>a tract of land managed so as to preserve the relation of plants and living creatures to each other and to their surroundings.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677F1C" w14:textId="77777777" w:rsidR="00EC0FF0" w:rsidRDefault="00EC0FF0">
            <w:r>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840B7E" w14:textId="77777777" w:rsidR="00EC0FF0" w:rsidRDefault="00EC0FF0"/>
        </w:tc>
      </w:tr>
      <w:tr w:rsidR="00EC0FF0" w14:paraId="5C11465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2F9D0E" w14:textId="77777777" w:rsidR="00EC0FF0" w:rsidRDefault="00EC0FF0">
            <w:r>
              <w:t>'</w:t>
            </w:r>
            <w:proofErr w:type="gramStart"/>
            <w:r>
              <w:rPr>
                <w:rFonts w:ascii="Courier New" w:hAnsi="Courier New" w:cs="Courier New"/>
                <w:sz w:val="22"/>
                <w:szCs w:val="22"/>
              </w:rPr>
              <w:t>swinging</w:t>
            </w:r>
            <w:proofErr w:type="gramEnd"/>
            <w:r>
              <w:rPr>
                <w:rFonts w:ascii="Courier New" w:hAnsi="Courier New" w:cs="Courier New"/>
                <w:sz w:val="22"/>
                <w:szCs w:val="22"/>
              </w:rPr>
              <w:t xml:space="preserv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A8FE8C" w14:textId="77777777" w:rsidR="00EC0FF0" w:rsidRDefault="00EC0FF0">
            <w:r>
              <w:t>an area where vessels turn.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3A203E" w14:textId="77777777" w:rsidR="00EC0FF0" w:rsidRDefault="00EC0FF0">
            <w:r>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F3CD22" w14:textId="77777777" w:rsidR="00EC0FF0" w:rsidRDefault="00EC0FF0"/>
        </w:tc>
      </w:tr>
      <w:tr w:rsidR="00EC0FF0" w14:paraId="0BF9976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C3C81A" w14:textId="77777777" w:rsidR="00EC0FF0" w:rsidRDefault="00EC0FF0">
            <w:r>
              <w:t>'</w:t>
            </w:r>
            <w:proofErr w:type="gramStart"/>
            <w:r>
              <w:rPr>
                <w:rFonts w:ascii="Courier New" w:hAnsi="Courier New" w:cs="Courier New"/>
                <w:sz w:val="22"/>
                <w:szCs w:val="22"/>
              </w:rPr>
              <w:t>environmentally</w:t>
            </w:r>
            <w:proofErr w:type="gramEnd"/>
            <w:r>
              <w:rPr>
                <w:rFonts w:ascii="Courier New" w:hAnsi="Courier New" w:cs="Courier New"/>
                <w:sz w:val="22"/>
                <w:szCs w:val="22"/>
              </w:rPr>
              <w:t xml:space="preserve"> sensitive sea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E06123" w14:textId="77777777" w:rsidR="00EC0FF0" w:rsidRDefault="00EC0FF0">
            <w:r>
              <w:t>A generic term which may be used to describe a wide range of areas, considered sensitive for a variety of environmental reasons.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FB77CD" w14:textId="77777777" w:rsidR="00EC0FF0" w:rsidRDefault="00EC0FF0">
            <w:r>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2F9F28" w14:textId="77777777" w:rsidR="00EC0FF0" w:rsidRDefault="00EC0FF0"/>
        </w:tc>
      </w:tr>
      <w:tr w:rsidR="00EC0FF0" w14:paraId="7FAE41D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32040B" w14:textId="77777777" w:rsidR="00EC0FF0" w:rsidRDefault="00EC0FF0">
            <w:r>
              <w:t>'</w:t>
            </w:r>
            <w:proofErr w:type="gramStart"/>
            <w:r>
              <w:rPr>
                <w:rFonts w:ascii="Courier New" w:hAnsi="Courier New" w:cs="Courier New"/>
                <w:sz w:val="22"/>
                <w:szCs w:val="22"/>
              </w:rPr>
              <w:t>particularly</w:t>
            </w:r>
            <w:proofErr w:type="gramEnd"/>
            <w:r>
              <w:rPr>
                <w:rFonts w:ascii="Courier New" w:hAnsi="Courier New" w:cs="Courier New"/>
                <w:sz w:val="22"/>
                <w:szCs w:val="22"/>
              </w:rPr>
              <w:t xml:space="preserve"> sensitive sea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D1C141" w14:textId="77777777" w:rsidR="00EC0FF0" w:rsidRDefault="00EC0FF0">
            <w:r>
              <w:t>An area that needs special protection through action by IMO because of its significance for regional ecological, socio-economic or scientific reasons and because it may be vulnerable to damage by international shipping activities.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EFE1B5" w14:textId="77777777" w:rsidR="00EC0FF0" w:rsidRDefault="00EC0FF0">
            <w:r>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B2D54F" w14:textId="77777777" w:rsidR="00EC0FF0" w:rsidRDefault="00EC0FF0"/>
        </w:tc>
      </w:tr>
      <w:tr w:rsidR="00EC0FF0" w14:paraId="49226C9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21B963" w14:textId="77777777" w:rsidR="00EC0FF0" w:rsidRDefault="00EC0FF0">
            <w:r>
              <w:t>'</w:t>
            </w:r>
            <w:proofErr w:type="gramStart"/>
            <w:r>
              <w:rPr>
                <w:rFonts w:ascii="Courier New" w:hAnsi="Courier New" w:cs="Courier New"/>
                <w:sz w:val="22"/>
                <w:szCs w:val="22"/>
              </w:rPr>
              <w:t>disengagement</w:t>
            </w:r>
            <w:proofErr w:type="gramEnd"/>
            <w:r>
              <w:rPr>
                <w:rFonts w:ascii="Courier New" w:hAnsi="Courier New" w:cs="Courier New"/>
                <w:sz w:val="22"/>
                <w:szCs w:val="22"/>
              </w:rPr>
              <w:t xml:space="preserv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D1FFC7" w14:textId="77777777" w:rsidR="00EC0FF0" w:rsidRDefault="00EC0FF0">
            <w:r>
              <w:t>An area near a fairway where vessels can go to clear the way or make an about turn and possibly return to a waiting area when nautical conditions impose it.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4E55F4" w14:textId="77777777" w:rsidR="00EC0FF0" w:rsidRDefault="00EC0FF0">
            <w:r>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443141" w14:textId="77777777" w:rsidR="00EC0FF0" w:rsidRDefault="00EC0FF0">
            <w:r>
              <w:t>Capitalization in registry is inconsistent</w:t>
            </w:r>
          </w:p>
        </w:tc>
      </w:tr>
      <w:tr w:rsidR="00EC0FF0" w14:paraId="625AA13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DD9B7" w14:textId="77777777" w:rsidR="00EC0FF0" w:rsidRDefault="00EC0FF0">
            <w:r>
              <w:t>'</w:t>
            </w:r>
            <w:proofErr w:type="gramStart"/>
            <w:r>
              <w:rPr>
                <w:rFonts w:ascii="Courier New" w:hAnsi="Courier New" w:cs="Courier New"/>
                <w:sz w:val="22"/>
                <w:szCs w:val="22"/>
              </w:rPr>
              <w:t>port</w:t>
            </w:r>
            <w:proofErr w:type="gramEnd"/>
            <w:r>
              <w:rPr>
                <w:rFonts w:ascii="Courier New" w:hAnsi="Courier New" w:cs="Courier New"/>
                <w:sz w:val="22"/>
                <w:szCs w:val="22"/>
              </w:rPr>
              <w:t xml:space="preserve"> security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62609" w14:textId="77777777" w:rsidR="00EC0FF0" w:rsidRPr="00AA483D" w:rsidRDefault="00AA483D">
            <w:ins w:id="1899" w:author="Raphael Malyankar" w:date="2019-11-18T19:48:00Z">
              <w:r w:rsidRPr="00AA483D">
                <w:rPr>
                  <w:rPrChange w:id="1900" w:author="Raphael Malyankar" w:date="2019-11-18T19:48:00Z">
                    <w:rPr>
                      <w:i/>
                      <w:iCs/>
                      <w:color w:val="FF0000"/>
                    </w:rPr>
                  </w:rPrChange>
                </w:rPr>
                <w:t xml:space="preserve">An area in which </w:t>
              </w:r>
              <w:proofErr w:type="spellStart"/>
              <w:r w:rsidRPr="00AA483D">
                <w:rPr>
                  <w:rPrChange w:id="1901" w:author="Raphael Malyankar" w:date="2019-11-18T19:48:00Z">
                    <w:rPr>
                      <w:i/>
                      <w:iCs/>
                      <w:color w:val="FF0000"/>
                    </w:rPr>
                  </w:rPrChange>
                </w:rPr>
                <w:t>defence</w:t>
              </w:r>
              <w:proofErr w:type="spellEnd"/>
              <w:r w:rsidRPr="00AA483D">
                <w:rPr>
                  <w:rPrChange w:id="1902" w:author="Raphael Malyankar" w:date="2019-11-18T19:48:00Z">
                    <w:rPr>
                      <w:i/>
                      <w:iCs/>
                      <w:color w:val="FF0000"/>
                    </w:rPr>
                  </w:rPrChange>
                </w:rPr>
                <w:t>, law and treaty enforcement, and counter-terrorism activities that fall within the port and maritime domain apply.</w:t>
              </w:r>
            </w:ins>
            <w:del w:id="1903" w:author="Raphael Malyankar" w:date="2019-11-18T19:48:00Z">
              <w:r w:rsidR="00EC0FF0" w:rsidRPr="00AA483D" w:rsidDel="00AA483D">
                <w:rPr>
                  <w:rPrChange w:id="1904" w:author="Raphael Malyankar" w:date="2019-11-18T19:48:00Z">
                    <w:rPr>
                      <w:i/>
                      <w:iCs/>
                      <w:color w:val="FF0000"/>
                    </w:rPr>
                  </w:rPrChange>
                </w:rPr>
                <w:delText>Definition required</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6DF7F8" w14:textId="77777777" w:rsidR="00EC0FF0" w:rsidRDefault="00EC0FF0">
            <w:r>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CEB0A0" w14:textId="77777777" w:rsidR="00EC0FF0" w:rsidRDefault="00EC0FF0">
            <w:del w:id="1905" w:author="Raphael Malyankar" w:date="2019-11-18T19:48:00Z">
              <w:r w:rsidDel="00AA483D">
                <w:delText>Capitalization in registry is inconsistent and definition is N/A</w:delText>
              </w:r>
            </w:del>
          </w:p>
        </w:tc>
      </w:tr>
      <w:tr w:rsidR="00EC0FF0" w14:paraId="42D5801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E6E869" w14:textId="77777777" w:rsidR="00EC0FF0" w:rsidRDefault="00EC0FF0">
            <w:r>
              <w:t>'</w:t>
            </w:r>
            <w:proofErr w:type="gramStart"/>
            <w:r>
              <w:rPr>
                <w:rFonts w:ascii="Courier New" w:hAnsi="Courier New" w:cs="Courier New"/>
                <w:sz w:val="22"/>
                <w:szCs w:val="22"/>
              </w:rPr>
              <w:t>coral</w:t>
            </w:r>
            <w:proofErr w:type="gramEnd"/>
            <w:r>
              <w:rPr>
                <w:rFonts w:ascii="Courier New" w:hAnsi="Courier New" w:cs="Courier New"/>
                <w:sz w:val="22"/>
                <w:szCs w:val="22"/>
              </w:rPr>
              <w:t xml:space="preserve"> sanctuary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6ED78A" w14:textId="77777777" w:rsidR="00EC0FF0" w:rsidRDefault="00EC0FF0">
            <w:r>
              <w:t>A place where coral is protected.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FA957" w14:textId="77777777" w:rsidR="00EC0FF0" w:rsidRDefault="00EC0FF0">
            <w:r>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205124" w14:textId="77777777" w:rsidR="00EC0FF0" w:rsidRDefault="00EC0FF0"/>
        </w:tc>
      </w:tr>
      <w:tr w:rsidR="00EC0FF0" w14:paraId="3A7AAD2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9F93B4" w14:textId="77777777" w:rsidR="00EC0FF0" w:rsidRDefault="00EC0FF0">
            <w:r>
              <w:t>'</w:t>
            </w:r>
            <w:proofErr w:type="gramStart"/>
            <w:r>
              <w:rPr>
                <w:rFonts w:ascii="Courier New" w:hAnsi="Courier New" w:cs="Courier New"/>
                <w:sz w:val="22"/>
                <w:szCs w:val="22"/>
              </w:rPr>
              <w:t>recreation</w:t>
            </w:r>
            <w:proofErr w:type="gramEnd"/>
            <w:r>
              <w:rPr>
                <w:rFonts w:ascii="Courier New" w:hAnsi="Courier New" w:cs="Courier New"/>
                <w:sz w:val="22"/>
                <w:szCs w:val="22"/>
              </w:rPr>
              <w:t xml:space="preserve"> area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F20D58" w14:textId="77777777" w:rsidR="00EC0FF0" w:rsidRDefault="00EC0FF0">
            <w:r>
              <w:t>An area within which recreational activities regularly take place and therefore vessel movement may be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F6E892" w14:textId="77777777" w:rsidR="00EC0FF0" w:rsidRDefault="00EC0FF0">
            <w:r>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450FC3" w14:textId="77777777" w:rsidR="00EC0FF0" w:rsidRDefault="00EC0FF0">
            <w:r>
              <w:t>(Adapted from S-57 Edition 3.1, Appendix A – Chapter 2, Page 2.76, November 2000).</w:t>
            </w:r>
          </w:p>
        </w:tc>
      </w:tr>
    </w:tbl>
    <w:p w14:paraId="0F5211E2" w14:textId="77777777" w:rsidR="00EC0FF0" w:rsidRDefault="00EC0FF0">
      <w:pPr>
        <w:pStyle w:val="Center"/>
      </w:pPr>
    </w:p>
    <w:p w14:paraId="5A84B49C" w14:textId="77777777" w:rsidR="00EC0FF0" w:rsidRDefault="00EC0FF0">
      <w:pPr>
        <w:pStyle w:val="2"/>
        <w:spacing w:before="160" w:after="160"/>
        <w:rPr>
          <w:rFonts w:ascii="Times New Roman" w:hAnsi="Times New Roman" w:cs="Times New Roman"/>
          <w:b w:val="0"/>
          <w:bCs w:val="0"/>
          <w:sz w:val="24"/>
          <w:szCs w:val="24"/>
        </w:rPr>
      </w:pPr>
      <w:bookmarkStart w:id="1906" w:name="idmarkerx16777217x43082"/>
      <w:bookmarkStart w:id="1907" w:name="_Toc133573296"/>
      <w:bookmarkEnd w:id="1906"/>
      <w:r>
        <w:t xml:space="preserve">3.21 Category of </w:t>
      </w:r>
      <w:proofErr w:type="spellStart"/>
      <w:r>
        <w:t>routeing</w:t>
      </w:r>
      <w:proofErr w:type="spellEnd"/>
      <w:r>
        <w:t xml:space="preserve"> measure</w:t>
      </w:r>
      <w:bookmarkEnd w:id="1907"/>
    </w:p>
    <w:p w14:paraId="3011B6A4" w14:textId="1DA244F7" w:rsidR="00EC0FF0" w:rsidRDefault="00EC0FF0">
      <w:r>
        <w:t xml:space="preserve">Name: Category of </w:t>
      </w:r>
      <w:proofErr w:type="spellStart"/>
      <w:ins w:id="1908" w:author="Lyu Yuxiao" w:date="2023-04-24T14:27:00Z">
        <w:r w:rsidR="00325481">
          <w:t>R</w:t>
        </w:r>
      </w:ins>
      <w:del w:id="1909" w:author="Lyu Yuxiao" w:date="2023-04-24T14:27:00Z">
        <w:r w:rsidDel="00325481">
          <w:delText>r</w:delText>
        </w:r>
      </w:del>
      <w:r>
        <w:t>outeing</w:t>
      </w:r>
      <w:proofErr w:type="spellEnd"/>
      <w:r>
        <w:t xml:space="preserve"> </w:t>
      </w:r>
      <w:ins w:id="1910" w:author="Lyu Yuxiao" w:date="2023-04-24T14:27:00Z">
        <w:r w:rsidR="00325481">
          <w:t>M</w:t>
        </w:r>
      </w:ins>
      <w:del w:id="1911" w:author="Lyu Yuxiao" w:date="2023-04-24T14:27:00Z">
        <w:r w:rsidDel="00325481">
          <w:delText>m</w:delText>
        </w:r>
      </w:del>
      <w:r>
        <w:t>easure</w:t>
      </w:r>
      <w:ins w:id="1912" w:author="Lyu Yuxiao" w:date="2023-04-24T14:43:00Z">
        <w:r w:rsidR="003D4226">
          <w:t xml:space="preserve"> [IHOREG 427]</w:t>
        </w:r>
      </w:ins>
      <w:r>
        <w:br/>
        <w:t xml:space="preserve">Definition: Classification of </w:t>
      </w:r>
      <w:proofErr w:type="spellStart"/>
      <w:r>
        <w:t>routeing</w:t>
      </w:r>
      <w:proofErr w:type="spellEnd"/>
      <w:r>
        <w:t xml:space="preserve"> measures by type.</w:t>
      </w:r>
      <w:r>
        <w:br/>
        <w:t>Code: '</w:t>
      </w:r>
      <w:proofErr w:type="spellStart"/>
      <w:r>
        <w:rPr>
          <w:rFonts w:ascii="Courier New" w:hAnsi="Courier New" w:cs="Courier New"/>
        </w:rPr>
        <w:t>categoryOfRouteingMeasure</w:t>
      </w:r>
      <w:proofErr w:type="spellEnd"/>
      <w:r>
        <w:t>'</w:t>
      </w:r>
      <w:r>
        <w:br/>
        <w:t xml:space="preserve">Remarks: </w:t>
      </w:r>
      <w:r>
        <w:br/>
        <w:t>Aliases: (none)</w:t>
      </w:r>
      <w:r>
        <w:br/>
        <w:t>Value Type: enumeration</w:t>
      </w:r>
    </w:p>
    <w:p w14:paraId="32986F9F"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3C8184A5"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FEE98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518D72"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AC517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BE103B" w14:textId="77777777" w:rsidR="00EC0FF0" w:rsidRDefault="00EC0FF0">
            <w:r>
              <w:rPr>
                <w:b/>
                <w:bCs/>
              </w:rPr>
              <w:t>Remarks</w:t>
            </w:r>
          </w:p>
        </w:tc>
      </w:tr>
      <w:tr w:rsidR="00EC0FF0" w14:paraId="59BDCD9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CA8648" w14:textId="77777777" w:rsidR="00EC0FF0" w:rsidRDefault="00EC0FF0">
            <w:r>
              <w:t>'</w:t>
            </w:r>
            <w:proofErr w:type="gramStart"/>
            <w:r>
              <w:rPr>
                <w:rFonts w:ascii="Courier New" w:hAnsi="Courier New" w:cs="Courier New"/>
                <w:sz w:val="22"/>
                <w:szCs w:val="22"/>
              </w:rPr>
              <w:t>archipelagic</w:t>
            </w:r>
            <w:proofErr w:type="gramEnd"/>
            <w:r>
              <w:rPr>
                <w:rFonts w:ascii="Courier New" w:hAnsi="Courier New" w:cs="Courier New"/>
                <w:sz w:val="22"/>
                <w:szCs w:val="22"/>
              </w:rPr>
              <w:t xml:space="preserve"> sea lane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8E57EB" w14:textId="77777777" w:rsidR="00EC0FF0" w:rsidRDefault="00EC0FF0">
            <w:r>
              <w:t>Sea lanes designated by an archipelagic State for the passage of ships and aircraft.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CF8B1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17DE74" w14:textId="77777777" w:rsidR="00EC0FF0" w:rsidRDefault="00EC0FF0"/>
        </w:tc>
      </w:tr>
      <w:tr w:rsidR="00EC0FF0" w14:paraId="4B0D67E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854F08" w14:textId="77777777" w:rsidR="00EC0FF0" w:rsidRDefault="00EC0FF0">
            <w:r>
              <w:lastRenderedPageBreak/>
              <w:t>'</w:t>
            </w:r>
            <w:proofErr w:type="gramStart"/>
            <w:r>
              <w:rPr>
                <w:rFonts w:ascii="Courier New" w:hAnsi="Courier New" w:cs="Courier New"/>
                <w:sz w:val="22"/>
                <w:szCs w:val="22"/>
              </w:rPr>
              <w:t>deep</w:t>
            </w:r>
            <w:proofErr w:type="gramEnd"/>
            <w:r>
              <w:rPr>
                <w:rFonts w:ascii="Courier New" w:hAnsi="Courier New" w:cs="Courier New"/>
                <w:sz w:val="22"/>
                <w:szCs w:val="22"/>
              </w:rPr>
              <w:t xml:space="preserve"> water route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5C7B0" w14:textId="77777777" w:rsidR="00EC0FF0" w:rsidRDefault="00EC0FF0">
            <w:r>
              <w:t>A route within defined limits which has been accurately surveyed for clearance of sea bottom and submerged obstacles as indicated on the chart.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3A8659"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40F541" w14:textId="77777777" w:rsidR="00EC0FF0" w:rsidRDefault="00EC0FF0"/>
        </w:tc>
      </w:tr>
      <w:tr w:rsidR="00EC0FF0" w14:paraId="24E5ED0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57BF9D" w14:textId="77777777" w:rsidR="00EC0FF0" w:rsidRDefault="00EC0FF0">
            <w:r>
              <w:t>'</w:t>
            </w:r>
            <w:proofErr w:type="gramStart"/>
            <w:r>
              <w:rPr>
                <w:rFonts w:ascii="Courier New" w:hAnsi="Courier New" w:cs="Courier New"/>
                <w:sz w:val="22"/>
                <w:szCs w:val="22"/>
              </w:rPr>
              <w:t>fairway</w:t>
            </w:r>
            <w:proofErr w:type="gramEnd"/>
            <w:r>
              <w:rPr>
                <w:rFonts w:ascii="Courier New" w:hAnsi="Courier New" w:cs="Courier New"/>
                <w:sz w:val="22"/>
                <w:szCs w:val="22"/>
              </w:rPr>
              <w:t xml:space="preserve"> system</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5EDACE" w14:textId="77777777" w:rsidR="00EC0FF0" w:rsidRDefault="00EC0FF0">
            <w:r>
              <w:t xml:space="preserve">That part of a river, </w:t>
            </w:r>
            <w:proofErr w:type="spellStart"/>
            <w:r>
              <w:t>harbour</w:t>
            </w:r>
            <w:proofErr w:type="spellEnd"/>
            <w:r>
              <w:t xml:space="preserve"> and so on, where the main navigable channel for vessels of larger size lies. It is also the usual course followed by vessels entering or leaving </w:t>
            </w:r>
            <w:proofErr w:type="spellStart"/>
            <w:r>
              <w:t>harbours</w:t>
            </w:r>
            <w:proofErr w:type="spellEnd"/>
            <w:r>
              <w:t>, called “ship channel”.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FCD27A"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234A4B" w14:textId="77777777" w:rsidR="00EC0FF0" w:rsidRDefault="00EC0FF0"/>
        </w:tc>
      </w:tr>
      <w:tr w:rsidR="00EC0FF0" w14:paraId="43D3B98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C2C77D" w14:textId="77777777" w:rsidR="00EC0FF0" w:rsidRDefault="00EC0FF0">
            <w:r>
              <w:t>'</w:t>
            </w:r>
            <w:proofErr w:type="gramStart"/>
            <w:r>
              <w:rPr>
                <w:rFonts w:ascii="Courier New" w:hAnsi="Courier New" w:cs="Courier New"/>
                <w:sz w:val="22"/>
                <w:szCs w:val="22"/>
              </w:rPr>
              <w:t>recommended</w:t>
            </w:r>
            <w:proofErr w:type="gramEnd"/>
            <w:r>
              <w:rPr>
                <w:rFonts w:ascii="Courier New" w:hAnsi="Courier New" w:cs="Courier New"/>
                <w:sz w:val="22"/>
                <w:szCs w:val="22"/>
              </w:rPr>
              <w:t xml:space="preserve"> route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6BC4C1" w14:textId="77777777" w:rsidR="00EC0FF0" w:rsidRDefault="00EC0FF0">
            <w:r>
              <w:t>A navigation line, range system, or a recommended track, lane, or route.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67D862"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E51140" w14:textId="77777777" w:rsidR="00EC0FF0" w:rsidRDefault="00EC0FF0"/>
        </w:tc>
      </w:tr>
      <w:tr w:rsidR="00EC0FF0" w14:paraId="5D33DC0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80BAB2" w14:textId="77777777" w:rsidR="00EC0FF0" w:rsidRDefault="00EC0FF0">
            <w:r>
              <w:t>'</w:t>
            </w:r>
            <w:proofErr w:type="gramStart"/>
            <w:r>
              <w:rPr>
                <w:rFonts w:ascii="Courier New" w:hAnsi="Courier New" w:cs="Courier New"/>
                <w:sz w:val="22"/>
                <w:szCs w:val="22"/>
              </w:rPr>
              <w:t>traffic</w:t>
            </w:r>
            <w:proofErr w:type="gramEnd"/>
            <w:r>
              <w:rPr>
                <w:rFonts w:ascii="Courier New" w:hAnsi="Courier New" w:cs="Courier New"/>
                <w:sz w:val="22"/>
                <w:szCs w:val="22"/>
              </w:rPr>
              <w:t xml:space="preserve"> separation scheme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870BEA" w14:textId="77777777" w:rsidR="00EC0FF0" w:rsidRDefault="00EC0FF0">
            <w:r>
              <w:t xml:space="preserve">A scheme which aims to reduce the risk of collision in congested and/or converging areas by separating traffic moving in opposite, or nearly opposite, directions.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E0F444"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078988" w14:textId="77777777" w:rsidR="00EC0FF0" w:rsidRDefault="00EC0FF0"/>
        </w:tc>
      </w:tr>
      <w:tr w:rsidR="00EC0FF0" w14:paraId="6790378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8DE106" w14:textId="77777777" w:rsidR="00EC0FF0" w:rsidRDefault="00EC0FF0">
            <w:r>
              <w:t>'</w:t>
            </w:r>
            <w:r>
              <w:rPr>
                <w:rFonts w:ascii="Courier New" w:hAnsi="Courier New" w:cs="Courier New"/>
                <w:sz w:val="22"/>
                <w:szCs w:val="22"/>
              </w:rPr>
              <w:t>two-way route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FE7826" w14:textId="77777777" w:rsidR="00EC0FF0" w:rsidRDefault="00EC0FF0">
            <w:r>
              <w:t xml:space="preserve">A route within defined limits inside which </w:t>
            </w:r>
            <w:proofErr w:type="gramStart"/>
            <w:r>
              <w:t>two way</w:t>
            </w:r>
            <w:proofErr w:type="gramEnd"/>
            <w:r>
              <w:t xml:space="preserve"> traffic is established, aimed at providing safe passage of ships through waters where navigation is difficult or dangerous.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5422E5"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CB83E8" w14:textId="77777777" w:rsidR="00EC0FF0" w:rsidRDefault="00EC0FF0"/>
        </w:tc>
      </w:tr>
    </w:tbl>
    <w:p w14:paraId="22AEB3CC" w14:textId="77777777" w:rsidR="00EC0FF0" w:rsidRDefault="00EC0FF0">
      <w:pPr>
        <w:pStyle w:val="Center"/>
      </w:pPr>
    </w:p>
    <w:p w14:paraId="233461B8" w14:textId="77777777" w:rsidR="00EC0FF0" w:rsidRDefault="00EC0FF0">
      <w:pPr>
        <w:pStyle w:val="2"/>
        <w:spacing w:before="160" w:after="160"/>
        <w:rPr>
          <w:rFonts w:ascii="Times New Roman" w:hAnsi="Times New Roman" w:cs="Times New Roman"/>
          <w:b w:val="0"/>
          <w:bCs w:val="0"/>
          <w:sz w:val="24"/>
          <w:szCs w:val="24"/>
        </w:rPr>
      </w:pPr>
      <w:bookmarkStart w:id="1913" w:name="idmarkerx16777217x44809"/>
      <w:bookmarkStart w:id="1914" w:name="_Toc133573297"/>
      <w:bookmarkEnd w:id="1913"/>
      <w:r>
        <w:t>3.22 Category of ship report</w:t>
      </w:r>
      <w:bookmarkEnd w:id="1914"/>
    </w:p>
    <w:p w14:paraId="2B9583B2" w14:textId="3DEDB6DE" w:rsidR="00EC0FF0" w:rsidRDefault="00EC0FF0">
      <w:r>
        <w:t xml:space="preserve">Name: Category of </w:t>
      </w:r>
      <w:ins w:id="1915" w:author="Lyu Yuxiao" w:date="2023-04-24T14:27:00Z">
        <w:r w:rsidR="00325481">
          <w:t>S</w:t>
        </w:r>
      </w:ins>
      <w:del w:id="1916" w:author="Lyu Yuxiao" w:date="2023-04-24T14:27:00Z">
        <w:r w:rsidDel="00325481">
          <w:delText>s</w:delText>
        </w:r>
      </w:del>
      <w:r>
        <w:t xml:space="preserve">hip </w:t>
      </w:r>
      <w:ins w:id="1917" w:author="Lyu Yuxiao" w:date="2023-04-24T14:27:00Z">
        <w:r w:rsidR="00325481">
          <w:t>R</w:t>
        </w:r>
      </w:ins>
      <w:del w:id="1918" w:author="Lyu Yuxiao" w:date="2023-04-24T14:27:00Z">
        <w:r w:rsidDel="00325481">
          <w:delText>r</w:delText>
        </w:r>
      </w:del>
      <w:r>
        <w:t>eport</w:t>
      </w:r>
      <w:ins w:id="1919" w:author="Lyu Yuxiao" w:date="2023-04-24T14:46:00Z">
        <w:r w:rsidR="006D1948">
          <w:t xml:space="preserve"> </w:t>
        </w:r>
        <w:r w:rsidR="006D1948" w:rsidRPr="001C25D8">
          <w:t xml:space="preserve">[IHOREG </w:t>
        </w:r>
        <w:r w:rsidR="006D1948">
          <w:rPr>
            <w:lang w:eastAsia="zh-CN"/>
          </w:rPr>
          <w:t>428</w:t>
        </w:r>
        <w:r w:rsidR="006D1948" w:rsidRPr="001C25D8">
          <w:t>]</w:t>
        </w:r>
      </w:ins>
      <w:r>
        <w:br/>
        <w:t>Definition: Classification of ship reports based on IMO standard report formats.</w:t>
      </w:r>
      <w:r>
        <w:br/>
        <w:t>Code: '</w:t>
      </w:r>
      <w:proofErr w:type="spellStart"/>
      <w:r>
        <w:rPr>
          <w:rFonts w:ascii="Courier New" w:hAnsi="Courier New" w:cs="Courier New"/>
        </w:rPr>
        <w:t>categoryOfShipReport</w:t>
      </w:r>
      <w:proofErr w:type="spellEnd"/>
      <w:r>
        <w:t>'</w:t>
      </w:r>
      <w:r>
        <w:br/>
        <w:t xml:space="preserve">Remarks: Through Resolution A.851(20), the IMO encourages authorities to require standard formats and procedures for ship reporting specified at ID 1 to 7 above but </w:t>
      </w:r>
      <w:proofErr w:type="spellStart"/>
      <w:r>
        <w:t>recognises</w:t>
      </w:r>
      <w:proofErr w:type="spellEnd"/>
      <w:r>
        <w:t xml:space="preserve"> that some authorities require amended formats and these cases are covered by ID 8 "any other report". (Appendix to IMO Resolution A.851(20) GENERAL PRINCIPLES FOR SHIP REPORTING SYSTEMS AND SHIP REPORTING REQUIREMENTS, INCLUDING GUIDELINES FOR REPORTING INCIDENTS INVOLVING DANGEROUS GOODS, HARMFUL SUBSTANCES AND/OR MARINE POLLUTANTS.)</w:t>
      </w:r>
      <w:r>
        <w:br/>
        <w:t>Aliases: CATREP</w:t>
      </w:r>
      <w:r>
        <w:br/>
        <w:t>Value Type: enumeration</w:t>
      </w:r>
    </w:p>
    <w:p w14:paraId="21EA11D1"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61213C06"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BA43B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C46D38"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9EB77D"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F20E74" w14:textId="77777777" w:rsidR="00EC0FF0" w:rsidRDefault="00EC0FF0">
            <w:r>
              <w:rPr>
                <w:b/>
                <w:bCs/>
              </w:rPr>
              <w:t>Remarks</w:t>
            </w:r>
          </w:p>
        </w:tc>
      </w:tr>
      <w:tr w:rsidR="00EC0FF0" w14:paraId="509489D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08A1C0" w14:textId="77777777" w:rsidR="00EC0FF0" w:rsidRDefault="00EC0FF0">
            <w:r>
              <w:t>'</w:t>
            </w:r>
            <w:proofErr w:type="gramStart"/>
            <w:r>
              <w:rPr>
                <w:rFonts w:ascii="Courier New" w:hAnsi="Courier New" w:cs="Courier New"/>
                <w:sz w:val="22"/>
                <w:szCs w:val="22"/>
              </w:rPr>
              <w:t>sailing</w:t>
            </w:r>
            <w:proofErr w:type="gramEnd"/>
            <w:r>
              <w:rPr>
                <w:rFonts w:ascii="Courier New" w:hAnsi="Courier New" w:cs="Courier New"/>
                <w:sz w:val="22"/>
                <w:szCs w:val="22"/>
              </w:rPr>
              <w:t xml:space="preserve"> plan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321374" w14:textId="77777777" w:rsidR="00EC0FF0" w:rsidRDefault="00EC0FF0">
            <w:r>
              <w:t>before or as near as possible to the time of departure from a port within a system or when entering the area covered by a system [for instance A, B, J, X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20EE4E"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6303C5" w14:textId="77777777" w:rsidR="00EC0FF0" w:rsidRDefault="00EC0FF0"/>
        </w:tc>
      </w:tr>
      <w:tr w:rsidR="00EC0FF0" w14:paraId="09B6269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77C41B" w14:textId="77777777" w:rsidR="00EC0FF0" w:rsidRDefault="00EC0FF0">
            <w:r>
              <w:t>'</w:t>
            </w:r>
            <w:proofErr w:type="gramStart"/>
            <w:r>
              <w:rPr>
                <w:rFonts w:ascii="Courier New" w:hAnsi="Courier New" w:cs="Courier New"/>
                <w:sz w:val="22"/>
                <w:szCs w:val="22"/>
              </w:rPr>
              <w:t>position</w:t>
            </w:r>
            <w:proofErr w:type="gramEnd"/>
            <w:r>
              <w:rPr>
                <w:rFonts w:ascii="Courier New" w:hAnsi="Courier New" w:cs="Courier New"/>
                <w:sz w:val="22"/>
                <w:szCs w:val="22"/>
              </w:rPr>
              <w:t xml:space="preserve">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AB2DF4" w14:textId="77777777" w:rsidR="00EC0FF0" w:rsidRDefault="00EC0FF0">
            <w:r>
              <w:t>when necessary to ensure effective operation of the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0EC415"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851653" w14:textId="77777777" w:rsidR="00EC0FF0" w:rsidRDefault="00EC0FF0"/>
        </w:tc>
      </w:tr>
      <w:tr w:rsidR="00EC0FF0" w14:paraId="027692F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F2A6A0" w14:textId="77777777" w:rsidR="00EC0FF0" w:rsidRDefault="00EC0FF0">
            <w:r>
              <w:t>'</w:t>
            </w:r>
            <w:proofErr w:type="gramStart"/>
            <w:r>
              <w:rPr>
                <w:rFonts w:ascii="Courier New" w:hAnsi="Courier New" w:cs="Courier New"/>
                <w:sz w:val="22"/>
                <w:szCs w:val="22"/>
              </w:rPr>
              <w:t>deviation</w:t>
            </w:r>
            <w:proofErr w:type="gramEnd"/>
            <w:r>
              <w:rPr>
                <w:rFonts w:ascii="Courier New" w:hAnsi="Courier New" w:cs="Courier New"/>
                <w:sz w:val="22"/>
                <w:szCs w:val="22"/>
              </w:rPr>
              <w:t xml:space="preserve">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EF1E12" w14:textId="77777777" w:rsidR="00EC0FF0" w:rsidRDefault="00EC0FF0">
            <w:r>
              <w:t xml:space="preserve">when the ship’s position varies significantly from the position that would have been predicted from previous reports, when changing the reported route, or as decided by the master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615920"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5107F" w14:textId="77777777" w:rsidR="00EC0FF0" w:rsidRDefault="00EC0FF0"/>
        </w:tc>
      </w:tr>
      <w:tr w:rsidR="00EC0FF0" w14:paraId="6AEF1A9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F08B09" w14:textId="77777777" w:rsidR="00EC0FF0" w:rsidRDefault="00EC0FF0">
            <w:r>
              <w:t>'</w:t>
            </w:r>
            <w:proofErr w:type="gramStart"/>
            <w:r>
              <w:rPr>
                <w:rFonts w:ascii="Courier New" w:hAnsi="Courier New" w:cs="Courier New"/>
                <w:sz w:val="22"/>
                <w:szCs w:val="22"/>
              </w:rPr>
              <w:t>final</w:t>
            </w:r>
            <w:proofErr w:type="gramEnd"/>
            <w:r>
              <w:rPr>
                <w:rFonts w:ascii="Courier New" w:hAnsi="Courier New" w:cs="Courier New"/>
                <w:sz w:val="22"/>
                <w:szCs w:val="22"/>
              </w:rPr>
              <w:t xml:space="preserve">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129D6E" w14:textId="77777777" w:rsidR="00EC0FF0" w:rsidRDefault="00EC0FF0">
            <w:r>
              <w:t>on arrival at the destination or on leaving the area covered by the system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2E688B"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6D5F55" w14:textId="77777777" w:rsidR="00EC0FF0" w:rsidRDefault="00EC0FF0"/>
        </w:tc>
      </w:tr>
      <w:tr w:rsidR="00EC0FF0" w14:paraId="0054118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DCF7F6" w14:textId="77777777" w:rsidR="00EC0FF0" w:rsidRDefault="00EC0FF0">
            <w:r>
              <w:t>'</w:t>
            </w:r>
            <w:proofErr w:type="gramStart"/>
            <w:r>
              <w:rPr>
                <w:rFonts w:ascii="Courier New" w:hAnsi="Courier New" w:cs="Courier New"/>
                <w:sz w:val="22"/>
                <w:szCs w:val="22"/>
              </w:rPr>
              <w:t>dangerous</w:t>
            </w:r>
            <w:proofErr w:type="gramEnd"/>
            <w:r>
              <w:rPr>
                <w:rFonts w:ascii="Courier New" w:hAnsi="Courier New" w:cs="Courier New"/>
                <w:sz w:val="22"/>
                <w:szCs w:val="22"/>
              </w:rPr>
              <w:t xml:space="preserve"> goods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218D2E" w14:textId="77777777" w:rsidR="00EC0FF0" w:rsidRDefault="00EC0FF0">
            <w:r>
              <w:t>when an incident takes place involving the loss or likely loss overboard of packaged dangerous goods, including those in freight containers, portable tanks, road and rail vehicles and shipborne barges, into the sea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31FE72"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FB2200" w14:textId="77777777" w:rsidR="00EC0FF0" w:rsidRDefault="00EC0FF0"/>
        </w:tc>
      </w:tr>
      <w:tr w:rsidR="00EC0FF0" w14:paraId="025F8EE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310C02" w14:textId="77777777" w:rsidR="00EC0FF0" w:rsidRDefault="00EC0FF0">
            <w:r>
              <w:t>'</w:t>
            </w:r>
            <w:proofErr w:type="gramStart"/>
            <w:r>
              <w:rPr>
                <w:rFonts w:ascii="Courier New" w:hAnsi="Courier New" w:cs="Courier New"/>
                <w:sz w:val="22"/>
                <w:szCs w:val="22"/>
              </w:rPr>
              <w:t>harmful</w:t>
            </w:r>
            <w:proofErr w:type="gramEnd"/>
            <w:r>
              <w:rPr>
                <w:rFonts w:ascii="Courier New" w:hAnsi="Courier New" w:cs="Courier New"/>
                <w:sz w:val="22"/>
                <w:szCs w:val="22"/>
              </w:rPr>
              <w:t xml:space="preserve"> substances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A689C2" w14:textId="77777777" w:rsidR="00EC0FF0" w:rsidRDefault="00EC0FF0">
            <w:r>
              <w:t>when an incident takes place involving the discharge or probable discharge of oil (Annex I of MARPOL 73/78) or noxious liquid substances in bulk (Annex II of MARPOL 73/78)</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FFC853"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B4BA64" w14:textId="77777777" w:rsidR="00EC0FF0" w:rsidRDefault="00EC0FF0"/>
        </w:tc>
      </w:tr>
      <w:tr w:rsidR="00EC0FF0" w14:paraId="4D5F13F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FA286F" w14:textId="77777777" w:rsidR="00EC0FF0" w:rsidRDefault="00EC0FF0">
            <w:r>
              <w:t>'</w:t>
            </w:r>
            <w:proofErr w:type="gramStart"/>
            <w:r>
              <w:rPr>
                <w:rFonts w:ascii="Courier New" w:hAnsi="Courier New" w:cs="Courier New"/>
                <w:sz w:val="22"/>
                <w:szCs w:val="22"/>
              </w:rPr>
              <w:t>marine</w:t>
            </w:r>
            <w:proofErr w:type="gramEnd"/>
            <w:r>
              <w:rPr>
                <w:rFonts w:ascii="Courier New" w:hAnsi="Courier New" w:cs="Courier New"/>
                <w:sz w:val="22"/>
                <w:szCs w:val="22"/>
              </w:rPr>
              <w:t xml:space="preserve"> pollutants report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EDEF1C" w14:textId="77777777" w:rsidR="00EC0FF0" w:rsidRDefault="00EC0FF0">
            <w:r>
              <w:t>in the case of the loss or likely loss overboard of harmful substances in packaged form, including those in freight containers, portable tanks, road and rail vehicles and shipborne barges identified in the International Maritime Goods Code as marine pollutants (Annex III of MARPOL 73/78).</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FAEC45"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4710DE" w14:textId="77777777" w:rsidR="00EC0FF0" w:rsidRDefault="00EC0FF0"/>
        </w:tc>
      </w:tr>
      <w:tr w:rsidR="00EC0FF0" w14:paraId="79B6EF2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8D427E" w14:textId="77777777" w:rsidR="00EC0FF0" w:rsidRDefault="00EC0FF0">
            <w:r>
              <w:t>'</w:t>
            </w:r>
            <w:proofErr w:type="gramStart"/>
            <w:r>
              <w:rPr>
                <w:rFonts w:ascii="Courier New" w:hAnsi="Courier New" w:cs="Courier New"/>
                <w:sz w:val="22"/>
                <w:szCs w:val="22"/>
              </w:rPr>
              <w:t>any</w:t>
            </w:r>
            <w:proofErr w:type="gramEnd"/>
            <w:r>
              <w:rPr>
                <w:rFonts w:ascii="Courier New" w:hAnsi="Courier New" w:cs="Courier New"/>
                <w:sz w:val="22"/>
                <w:szCs w:val="22"/>
              </w:rPr>
              <w:t xml:space="preserve"> other report</w:t>
            </w:r>
            <w:r>
              <w:t>'</w:t>
            </w:r>
            <w:r>
              <w:br/>
            </w:r>
            <w:r>
              <w:lastRenderedPageBreak/>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3CC738" w14:textId="77777777" w:rsidR="00EC0FF0" w:rsidRDefault="00EC0FF0">
            <w:r>
              <w:lastRenderedPageBreak/>
              <w:t xml:space="preserve">any other report should be made in accordance with the system procedures as </w:t>
            </w:r>
            <w:r>
              <w:lastRenderedPageBreak/>
              <w:t>notified in accordance with paragraph 9 of the general principles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B39B51" w14:textId="77777777" w:rsidR="00EC0FF0" w:rsidRDefault="00EC0FF0">
            <w:r>
              <w:rPr>
                <w:rFonts w:ascii="Courier New" w:hAnsi="Courier New" w:cs="Courier New"/>
                <w:sz w:val="22"/>
                <w:szCs w:val="22"/>
              </w:rPr>
              <w:lastRenderedPageBreak/>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5A4286" w14:textId="77777777" w:rsidR="00EC0FF0" w:rsidRDefault="00EC0FF0"/>
        </w:tc>
      </w:tr>
    </w:tbl>
    <w:p w14:paraId="7A02DC7A" w14:textId="77777777" w:rsidR="00EC0FF0" w:rsidRDefault="00EC0FF0">
      <w:pPr>
        <w:pStyle w:val="Center"/>
      </w:pPr>
    </w:p>
    <w:p w14:paraId="5AD11EA4" w14:textId="77777777" w:rsidR="00EC0FF0" w:rsidRDefault="00EC0FF0">
      <w:pPr>
        <w:pStyle w:val="2"/>
        <w:spacing w:before="160" w:after="160"/>
        <w:rPr>
          <w:rFonts w:ascii="Times New Roman" w:hAnsi="Times New Roman" w:cs="Times New Roman"/>
          <w:b w:val="0"/>
          <w:bCs w:val="0"/>
          <w:sz w:val="24"/>
          <w:szCs w:val="24"/>
        </w:rPr>
      </w:pPr>
      <w:bookmarkStart w:id="1920" w:name="idmarkerx16777217x47016"/>
      <w:bookmarkStart w:id="1921" w:name="_Toc133573298"/>
      <w:bookmarkEnd w:id="1920"/>
      <w:r>
        <w:t>3.23 Category of signal station, traffic</w:t>
      </w:r>
      <w:bookmarkEnd w:id="1921"/>
    </w:p>
    <w:p w14:paraId="23917031" w14:textId="3C1E9CD7" w:rsidR="00EC0FF0" w:rsidRDefault="00EC0FF0">
      <w:r>
        <w:t xml:space="preserve">Name: Category of </w:t>
      </w:r>
      <w:ins w:id="1922" w:author="Lyu Yuxiao" w:date="2023-04-24T14:27:00Z">
        <w:r w:rsidR="00325481">
          <w:t>S</w:t>
        </w:r>
      </w:ins>
      <w:del w:id="1923" w:author="Lyu Yuxiao" w:date="2023-04-24T14:27:00Z">
        <w:r w:rsidDel="00325481">
          <w:delText>s</w:delText>
        </w:r>
      </w:del>
      <w:r>
        <w:t xml:space="preserve">ignal </w:t>
      </w:r>
      <w:ins w:id="1924" w:author="Lyu Yuxiao" w:date="2023-04-24T14:27:00Z">
        <w:r w:rsidR="00325481">
          <w:t>S</w:t>
        </w:r>
      </w:ins>
      <w:del w:id="1925" w:author="Lyu Yuxiao" w:date="2023-04-24T14:27:00Z">
        <w:r w:rsidDel="00325481">
          <w:delText>s</w:delText>
        </w:r>
      </w:del>
      <w:r>
        <w:t xml:space="preserve">tation, </w:t>
      </w:r>
      <w:ins w:id="1926" w:author="Lyu Yuxiao" w:date="2023-04-24T14:27:00Z">
        <w:r w:rsidR="00325481">
          <w:t>T</w:t>
        </w:r>
      </w:ins>
      <w:del w:id="1927" w:author="Lyu Yuxiao" w:date="2023-04-24T14:27:00Z">
        <w:r w:rsidDel="00325481">
          <w:delText>t</w:delText>
        </w:r>
      </w:del>
      <w:r>
        <w:t>raffic</w:t>
      </w:r>
      <w:ins w:id="1928" w:author="Lyu Yuxiao" w:date="2023-04-24T14:46:00Z">
        <w:r w:rsidR="006D1948">
          <w:t xml:space="preserve"> </w:t>
        </w:r>
        <w:r w:rsidR="006D1948" w:rsidRPr="001C25D8">
          <w:t xml:space="preserve">[IHOREG </w:t>
        </w:r>
        <w:r w:rsidR="006D1948">
          <w:rPr>
            <w:lang w:eastAsia="zh-CN"/>
          </w:rPr>
          <w:t>60</w:t>
        </w:r>
        <w:r w:rsidR="006D1948" w:rsidRPr="001C25D8">
          <w:t>]</w:t>
        </w:r>
      </w:ins>
      <w:r>
        <w:br/>
        <w:t>Definition: Classification of station based on the traffic service provided</w:t>
      </w:r>
      <w:r>
        <w:br/>
        <w:t>Code: '</w:t>
      </w:r>
      <w:proofErr w:type="spellStart"/>
      <w:r>
        <w:rPr>
          <w:rFonts w:ascii="Courier New" w:hAnsi="Courier New" w:cs="Courier New"/>
        </w:rPr>
        <w:t>categoryOfSignalStationTraffic</w:t>
      </w:r>
      <w:proofErr w:type="spellEnd"/>
      <w:r>
        <w:t>'</w:t>
      </w:r>
      <w:r>
        <w:br/>
        <w:t xml:space="preserve">Remarks: </w:t>
      </w:r>
      <w:r>
        <w:br/>
        <w:t>Aliases: CATSIT</w:t>
      </w:r>
      <w:r>
        <w:br/>
        <w:t>Value Type: enumeration</w:t>
      </w:r>
    </w:p>
    <w:p w14:paraId="1D89CFE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72825901"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F8E0E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D8C28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AC83BF"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471F22" w14:textId="77777777" w:rsidR="00EC0FF0" w:rsidRDefault="00EC0FF0">
            <w:r>
              <w:rPr>
                <w:b/>
                <w:bCs/>
              </w:rPr>
              <w:t>Remarks</w:t>
            </w:r>
          </w:p>
        </w:tc>
      </w:tr>
      <w:tr w:rsidR="00EC0FF0" w14:paraId="5023443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9D6CBC" w14:textId="77777777" w:rsidR="00EC0FF0" w:rsidRDefault="00EC0FF0">
            <w:r>
              <w:t>'</w:t>
            </w:r>
            <w:proofErr w:type="gramStart"/>
            <w:r>
              <w:rPr>
                <w:rFonts w:ascii="Courier New" w:hAnsi="Courier New" w:cs="Courier New"/>
                <w:sz w:val="22"/>
                <w:szCs w:val="22"/>
              </w:rPr>
              <w:t>port</w:t>
            </w:r>
            <w:proofErr w:type="gramEnd"/>
            <w:r>
              <w:rPr>
                <w:rFonts w:ascii="Courier New" w:hAnsi="Courier New" w:cs="Courier New"/>
                <w:sz w:val="22"/>
                <w:szCs w:val="22"/>
              </w:rPr>
              <w:t xml:space="preserve"> control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611507" w14:textId="77777777" w:rsidR="00EC0FF0" w:rsidRDefault="00EC0FF0">
            <w:r>
              <w:t>a signal station for the control of vessels within a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70983F"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8D4F2D" w14:textId="77777777" w:rsidR="00EC0FF0" w:rsidRDefault="00EC0FF0"/>
        </w:tc>
      </w:tr>
      <w:tr w:rsidR="00EC0FF0" w14:paraId="76B9824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FCEE22" w14:textId="77777777" w:rsidR="00EC0FF0" w:rsidRDefault="00EC0FF0">
            <w:r>
              <w:t>'</w:t>
            </w:r>
            <w:proofErr w:type="gramStart"/>
            <w:r>
              <w:rPr>
                <w:rFonts w:ascii="Courier New" w:hAnsi="Courier New" w:cs="Courier New"/>
                <w:sz w:val="22"/>
                <w:szCs w:val="22"/>
              </w:rPr>
              <w:t>port</w:t>
            </w:r>
            <w:proofErr w:type="gramEnd"/>
            <w:r>
              <w:rPr>
                <w:rFonts w:ascii="Courier New" w:hAnsi="Courier New" w:cs="Courier New"/>
                <w:sz w:val="22"/>
                <w:szCs w:val="22"/>
              </w:rPr>
              <w:t xml:space="preserve"> entry and departure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88DBB" w14:textId="77777777" w:rsidR="00EC0FF0" w:rsidRDefault="00EC0FF0">
            <w:r>
              <w:t>a signal station for the control of vessels entering or leaving a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7210A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6C391" w14:textId="77777777" w:rsidR="00EC0FF0" w:rsidRDefault="00EC0FF0"/>
        </w:tc>
      </w:tr>
      <w:tr w:rsidR="00EC0FF0" w14:paraId="09B9822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C8514F" w14:textId="77777777" w:rsidR="00EC0FF0" w:rsidRDefault="00EC0FF0">
            <w:r>
              <w:t>'</w:t>
            </w:r>
            <w:r>
              <w:rPr>
                <w:rFonts w:ascii="Courier New" w:hAnsi="Courier New" w:cs="Courier New"/>
                <w:sz w:val="22"/>
                <w:szCs w:val="22"/>
              </w:rPr>
              <w:t>International Port Traffic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E42A6D" w14:textId="77777777" w:rsidR="00EC0FF0" w:rsidRDefault="00EC0FF0">
            <w:r>
              <w:t>a signal station displaying International Port Traffic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3C7290"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03C56B" w14:textId="77777777" w:rsidR="00EC0FF0" w:rsidRDefault="00EC0FF0"/>
        </w:tc>
      </w:tr>
      <w:tr w:rsidR="00EC0FF0" w14:paraId="7FD22D7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C3A5D5" w14:textId="77777777" w:rsidR="00EC0FF0" w:rsidRDefault="00EC0FF0">
            <w:r>
              <w:t>'</w:t>
            </w:r>
            <w:r>
              <w:rPr>
                <w:rFonts w:ascii="Courier New" w:hAnsi="Courier New" w:cs="Courier New"/>
                <w:sz w:val="22"/>
                <w:szCs w:val="22"/>
              </w:rPr>
              <w:t>berthing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BD99AB" w14:textId="77777777" w:rsidR="00EC0FF0" w:rsidRDefault="00EC0FF0">
            <w:r>
              <w:t>a signal station for the control of vessels when berthing.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BD254A"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C5E81" w14:textId="77777777" w:rsidR="00EC0FF0" w:rsidRDefault="00EC0FF0"/>
        </w:tc>
      </w:tr>
      <w:tr w:rsidR="00EC0FF0" w14:paraId="44EDFCD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2612D4" w14:textId="77777777" w:rsidR="00EC0FF0" w:rsidRDefault="00EC0FF0">
            <w:r>
              <w:t>'</w:t>
            </w:r>
            <w:r>
              <w:rPr>
                <w:rFonts w:ascii="Courier New" w:hAnsi="Courier New" w:cs="Courier New"/>
                <w:sz w:val="22"/>
                <w:szCs w:val="22"/>
              </w:rPr>
              <w:t>dock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AD33A4" w14:textId="77777777" w:rsidR="00EC0FF0" w:rsidRDefault="00EC0FF0">
            <w:r>
              <w:t>a signal station for the control of vessels entering or leaving a dock.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3189C"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F3E03B" w14:textId="77777777" w:rsidR="00EC0FF0" w:rsidRDefault="00EC0FF0"/>
        </w:tc>
      </w:tr>
      <w:tr w:rsidR="00EC0FF0" w14:paraId="50F8015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08BF68" w14:textId="77777777" w:rsidR="00EC0FF0" w:rsidRDefault="00EC0FF0">
            <w:r>
              <w:t>'</w:t>
            </w:r>
            <w:r>
              <w:rPr>
                <w:rFonts w:ascii="Courier New" w:hAnsi="Courier New" w:cs="Courier New"/>
                <w:sz w:val="22"/>
                <w:szCs w:val="22"/>
              </w:rPr>
              <w:t>lock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A3DEAF" w14:textId="77777777" w:rsidR="00EC0FF0" w:rsidRDefault="00EC0FF0">
            <w:r>
              <w:t>a signal station for the control of vessels entering or leaving a lock.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A2BA9D"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DDE71B" w14:textId="77777777" w:rsidR="00EC0FF0" w:rsidRDefault="00EC0FF0"/>
        </w:tc>
      </w:tr>
      <w:tr w:rsidR="00EC0FF0" w14:paraId="211CBF3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58ADFD" w14:textId="77777777" w:rsidR="00EC0FF0" w:rsidRDefault="00EC0FF0">
            <w:r>
              <w:t>'</w:t>
            </w:r>
            <w:proofErr w:type="gramStart"/>
            <w:r>
              <w:rPr>
                <w:rFonts w:ascii="Courier New" w:hAnsi="Courier New" w:cs="Courier New"/>
                <w:sz w:val="22"/>
                <w:szCs w:val="22"/>
              </w:rPr>
              <w:t>flood</w:t>
            </w:r>
            <w:proofErr w:type="gramEnd"/>
            <w:r>
              <w:rPr>
                <w:rFonts w:ascii="Courier New" w:hAnsi="Courier New" w:cs="Courier New"/>
                <w:sz w:val="22"/>
                <w:szCs w:val="22"/>
              </w:rPr>
              <w:t xml:space="preserve"> barrage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17AA03" w14:textId="77777777" w:rsidR="00EC0FF0" w:rsidRDefault="00EC0FF0">
            <w:r>
              <w:t>a signal station for the control of vessels wishing to pass through a flood control barrage.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E20C89"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079646" w14:textId="77777777" w:rsidR="00EC0FF0" w:rsidRDefault="00EC0FF0"/>
        </w:tc>
      </w:tr>
      <w:tr w:rsidR="00EC0FF0" w14:paraId="0626FB2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E16FC2" w14:textId="77777777" w:rsidR="00EC0FF0" w:rsidRDefault="00EC0FF0">
            <w:r>
              <w:t>'</w:t>
            </w:r>
            <w:proofErr w:type="gramStart"/>
            <w:r>
              <w:rPr>
                <w:rFonts w:ascii="Courier New" w:hAnsi="Courier New" w:cs="Courier New"/>
                <w:sz w:val="22"/>
                <w:szCs w:val="22"/>
              </w:rPr>
              <w:t>bridge</w:t>
            </w:r>
            <w:proofErr w:type="gramEnd"/>
            <w:r>
              <w:rPr>
                <w:rFonts w:ascii="Courier New" w:hAnsi="Courier New" w:cs="Courier New"/>
                <w:sz w:val="22"/>
                <w:szCs w:val="22"/>
              </w:rPr>
              <w:t xml:space="preserve"> passage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895531" w14:textId="77777777" w:rsidR="00EC0FF0" w:rsidRDefault="00EC0FF0">
            <w:r>
              <w:t>a signal station for the control of vessels wishing to pass under a bridge.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963256"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15D8B1" w14:textId="77777777" w:rsidR="00EC0FF0" w:rsidRDefault="00EC0FF0"/>
        </w:tc>
      </w:tr>
      <w:tr w:rsidR="00EC0FF0" w14:paraId="35136B8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7D125B" w14:textId="77777777" w:rsidR="00EC0FF0" w:rsidRDefault="00EC0FF0">
            <w:r>
              <w:t>'</w:t>
            </w:r>
            <w:r>
              <w:rPr>
                <w:rFonts w:ascii="Courier New" w:hAnsi="Courier New" w:cs="Courier New"/>
                <w:sz w:val="22"/>
                <w:szCs w:val="22"/>
              </w:rPr>
              <w:t>dredging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360013" w14:textId="77777777" w:rsidR="00EC0FF0" w:rsidRDefault="00EC0FF0">
            <w:r>
              <w:t>a signal station indicating when dredging is in progress.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DE2FF"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EA217C" w14:textId="77777777" w:rsidR="00EC0FF0" w:rsidRDefault="00EC0FF0"/>
        </w:tc>
      </w:tr>
      <w:tr w:rsidR="00EC0FF0" w14:paraId="50DC3BA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1055C9" w14:textId="77777777" w:rsidR="00EC0FF0" w:rsidRDefault="00EC0FF0">
            <w:r>
              <w:t>'</w:t>
            </w:r>
            <w:proofErr w:type="gramStart"/>
            <w:r>
              <w:rPr>
                <w:rFonts w:ascii="Courier New" w:hAnsi="Courier New" w:cs="Courier New"/>
                <w:sz w:val="22"/>
                <w:szCs w:val="22"/>
              </w:rPr>
              <w:t>traffic</w:t>
            </w:r>
            <w:proofErr w:type="gramEnd"/>
            <w:r>
              <w:rPr>
                <w:rFonts w:ascii="Courier New" w:hAnsi="Courier New" w:cs="Courier New"/>
                <w:sz w:val="22"/>
                <w:szCs w:val="22"/>
              </w:rPr>
              <w:t xml:space="preserve"> control light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B7C7A7" w14:textId="77777777" w:rsidR="00EC0FF0" w:rsidRDefault="00EC0FF0">
            <w:r>
              <w:t xml:space="preserve">visual signal lights placed in a waterway to indicate to shipping the movements </w:t>
            </w:r>
            <w:proofErr w:type="spellStart"/>
            <w:r>
              <w:t>authorised</w:t>
            </w:r>
            <w:proofErr w:type="spellEnd"/>
            <w:r>
              <w:t xml:space="preserve"> at the time at which they are shown.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731E06"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53832D" w14:textId="77777777" w:rsidR="00EC0FF0" w:rsidRDefault="00EC0FF0"/>
        </w:tc>
      </w:tr>
      <w:tr w:rsidR="00EC0FF0" w14:paraId="20CA46E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E840A5" w14:textId="77777777" w:rsidR="00EC0FF0" w:rsidRDefault="00EC0FF0">
            <w:r>
              <w:t>'</w:t>
            </w:r>
            <w:proofErr w:type="gramStart"/>
            <w:r>
              <w:rPr>
                <w:rFonts w:ascii="Courier New" w:hAnsi="Courier New" w:cs="Courier New"/>
                <w:sz w:val="22"/>
                <w:szCs w:val="22"/>
              </w:rPr>
              <w:t>oncoming</w:t>
            </w:r>
            <w:proofErr w:type="gramEnd"/>
            <w:r>
              <w:rPr>
                <w:rFonts w:ascii="Courier New" w:hAnsi="Courier New" w:cs="Courier New"/>
                <w:sz w:val="22"/>
                <w:szCs w:val="22"/>
              </w:rPr>
              <w:t xml:space="preserve"> traffic indication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04B36A" w14:textId="77777777" w:rsidR="00EC0FF0" w:rsidRDefault="00EC0FF0">
            <w:r>
              <w:t>indicates the oncoming traffic on an inland waterway.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3A933"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5ECC24" w14:textId="77777777" w:rsidR="00EC0FF0" w:rsidRDefault="00EC0FF0"/>
        </w:tc>
      </w:tr>
    </w:tbl>
    <w:p w14:paraId="0B0F3D94" w14:textId="77777777" w:rsidR="00EC0FF0" w:rsidRDefault="00EC0FF0">
      <w:pPr>
        <w:pStyle w:val="Center"/>
      </w:pPr>
    </w:p>
    <w:p w14:paraId="62B9FD94" w14:textId="77777777" w:rsidR="00EC0FF0" w:rsidRDefault="00EC0FF0">
      <w:pPr>
        <w:pStyle w:val="2"/>
        <w:spacing w:before="160" w:after="160"/>
        <w:rPr>
          <w:rFonts w:ascii="Times New Roman" w:hAnsi="Times New Roman" w:cs="Times New Roman"/>
          <w:b w:val="0"/>
          <w:bCs w:val="0"/>
          <w:sz w:val="24"/>
          <w:szCs w:val="24"/>
        </w:rPr>
      </w:pPr>
      <w:bookmarkStart w:id="1929" w:name="idmarkerx16777217x49934"/>
      <w:bookmarkStart w:id="1930" w:name="_Toc133573299"/>
      <w:bookmarkEnd w:id="1929"/>
      <w:r>
        <w:t>3.24 Category of signal station, warning</w:t>
      </w:r>
      <w:bookmarkEnd w:id="1930"/>
    </w:p>
    <w:p w14:paraId="1441F40E" w14:textId="0BD240F6" w:rsidR="00EC0FF0" w:rsidRDefault="00EC0FF0">
      <w:r>
        <w:t xml:space="preserve">Name: Category of </w:t>
      </w:r>
      <w:ins w:id="1931" w:author="Lyu Yuxiao" w:date="2023-04-24T14:27:00Z">
        <w:r w:rsidR="00325481">
          <w:t>S</w:t>
        </w:r>
      </w:ins>
      <w:del w:id="1932" w:author="Lyu Yuxiao" w:date="2023-04-24T14:27:00Z">
        <w:r w:rsidDel="00325481">
          <w:delText>s</w:delText>
        </w:r>
      </w:del>
      <w:r>
        <w:t xml:space="preserve">ignal </w:t>
      </w:r>
      <w:ins w:id="1933" w:author="Lyu Yuxiao" w:date="2023-04-24T14:27:00Z">
        <w:r w:rsidR="00325481">
          <w:t>S</w:t>
        </w:r>
      </w:ins>
      <w:del w:id="1934" w:author="Lyu Yuxiao" w:date="2023-04-24T14:27:00Z">
        <w:r w:rsidDel="00325481">
          <w:delText>s</w:delText>
        </w:r>
      </w:del>
      <w:r>
        <w:t xml:space="preserve">tation, </w:t>
      </w:r>
      <w:ins w:id="1935" w:author="Lyu Yuxiao" w:date="2023-04-24T14:28:00Z">
        <w:r w:rsidR="00325481">
          <w:t>W</w:t>
        </w:r>
      </w:ins>
      <w:del w:id="1936" w:author="Lyu Yuxiao" w:date="2023-04-24T14:28:00Z">
        <w:r w:rsidDel="00325481">
          <w:delText>w</w:delText>
        </w:r>
      </w:del>
      <w:r>
        <w:t>arning</w:t>
      </w:r>
      <w:ins w:id="1937" w:author="Lyu Yuxiao" w:date="2023-04-24T14:46:00Z">
        <w:r w:rsidR="006D1948">
          <w:t xml:space="preserve"> </w:t>
        </w:r>
        <w:r w:rsidR="006D1948" w:rsidRPr="001C25D8">
          <w:t xml:space="preserve">[IHOREG </w:t>
        </w:r>
        <w:r w:rsidR="006D1948">
          <w:rPr>
            <w:lang w:eastAsia="zh-CN"/>
          </w:rPr>
          <w:t>61</w:t>
        </w:r>
        <w:r w:rsidR="006D1948" w:rsidRPr="001C25D8">
          <w:t>]</w:t>
        </w:r>
      </w:ins>
      <w:r>
        <w:br/>
        <w:t>Definition: Classification of station based on the warning service provided</w:t>
      </w:r>
      <w:r>
        <w:br/>
        <w:t>Code: '</w:t>
      </w:r>
      <w:proofErr w:type="spellStart"/>
      <w:r>
        <w:rPr>
          <w:rFonts w:ascii="Courier New" w:hAnsi="Courier New" w:cs="Courier New"/>
        </w:rPr>
        <w:t>categoryOfSignalStationWarning</w:t>
      </w:r>
      <w:proofErr w:type="spellEnd"/>
      <w:r>
        <w:t>'</w:t>
      </w:r>
      <w:r>
        <w:br/>
        <w:t xml:space="preserve">Remarks: </w:t>
      </w:r>
      <w:r>
        <w:br/>
        <w:t>Aliases: CATSIW</w:t>
      </w:r>
      <w:r>
        <w:br/>
        <w:t>Value Type: enumeration</w:t>
      </w:r>
    </w:p>
    <w:p w14:paraId="413C7608" w14:textId="77777777" w:rsidR="00EC0FF0" w:rsidRDefault="00EC0FF0">
      <w:pPr>
        <w:spacing w:before="160" w:after="160"/>
        <w:jc w:val="center"/>
      </w:pPr>
      <w:r>
        <w:lastRenderedPageBreak/>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5C05DE5B"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88EC8B"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E76FF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BECD3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D38E45" w14:textId="77777777" w:rsidR="00EC0FF0" w:rsidRDefault="00EC0FF0">
            <w:r>
              <w:rPr>
                <w:b/>
                <w:bCs/>
              </w:rPr>
              <w:t>Remarks</w:t>
            </w:r>
          </w:p>
        </w:tc>
      </w:tr>
      <w:tr w:rsidR="00EC0FF0" w14:paraId="6B7F478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303B79" w14:textId="77777777" w:rsidR="00EC0FF0" w:rsidRDefault="00EC0FF0">
            <w:r>
              <w:t>'</w:t>
            </w:r>
            <w:r>
              <w:rPr>
                <w:rFonts w:ascii="Courier New" w:hAnsi="Courier New" w:cs="Courier New"/>
                <w:sz w:val="22"/>
                <w:szCs w:val="22"/>
              </w:rPr>
              <w:t>danger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6678CF" w14:textId="77777777" w:rsidR="00EC0FF0" w:rsidRDefault="00EC0FF0">
            <w:r>
              <w:t>a signal or message warning of the presence of a danger to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356D9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BA5C9A" w14:textId="77777777" w:rsidR="00EC0FF0" w:rsidRDefault="00EC0FF0"/>
        </w:tc>
      </w:tr>
      <w:tr w:rsidR="00EC0FF0" w14:paraId="7CF08B5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E6E540" w14:textId="77777777" w:rsidR="00EC0FF0" w:rsidRDefault="00EC0FF0">
            <w:r>
              <w:t>'</w:t>
            </w:r>
            <w:proofErr w:type="gramStart"/>
            <w:r>
              <w:rPr>
                <w:rFonts w:ascii="Courier New" w:hAnsi="Courier New" w:cs="Courier New"/>
                <w:sz w:val="22"/>
                <w:szCs w:val="22"/>
              </w:rPr>
              <w:t>maritime</w:t>
            </w:r>
            <w:proofErr w:type="gramEnd"/>
            <w:r>
              <w:rPr>
                <w:rFonts w:ascii="Courier New" w:hAnsi="Courier New" w:cs="Courier New"/>
                <w:sz w:val="22"/>
                <w:szCs w:val="22"/>
              </w:rPr>
              <w:t xml:space="preserve"> obstruction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F58385" w14:textId="77777777" w:rsidR="00EC0FF0" w:rsidRDefault="00EC0FF0">
            <w:r>
              <w:t>a signal or message warning of the presence of a maritime obstruction.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C352CB"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4C088B" w14:textId="77777777" w:rsidR="00EC0FF0" w:rsidRDefault="00EC0FF0"/>
        </w:tc>
      </w:tr>
      <w:tr w:rsidR="00EC0FF0" w14:paraId="2B862F9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1DA5ED" w14:textId="77777777" w:rsidR="00EC0FF0" w:rsidRDefault="00EC0FF0">
            <w:r>
              <w:t>'</w:t>
            </w:r>
            <w:r>
              <w:rPr>
                <w:rFonts w:ascii="Courier New" w:hAnsi="Courier New" w:cs="Courier New"/>
                <w:sz w:val="22"/>
                <w:szCs w:val="22"/>
              </w:rPr>
              <w:t>cable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73468C" w14:textId="77777777" w:rsidR="00EC0FF0" w:rsidRDefault="00EC0FF0">
            <w:r>
              <w:t>a signal or message warning of the presence of a cable.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662D58"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E6638F" w14:textId="77777777" w:rsidR="00EC0FF0" w:rsidRDefault="00EC0FF0"/>
        </w:tc>
      </w:tr>
      <w:tr w:rsidR="00EC0FF0" w14:paraId="4CF83FE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DC174F" w14:textId="77777777" w:rsidR="00EC0FF0" w:rsidRDefault="00EC0FF0">
            <w:r>
              <w:t>'</w:t>
            </w:r>
            <w:proofErr w:type="gramStart"/>
            <w:r>
              <w:rPr>
                <w:rFonts w:ascii="Courier New" w:hAnsi="Courier New" w:cs="Courier New"/>
                <w:sz w:val="22"/>
                <w:szCs w:val="22"/>
              </w:rPr>
              <w:t>military</w:t>
            </w:r>
            <w:proofErr w:type="gramEnd"/>
            <w:r>
              <w:rPr>
                <w:rFonts w:ascii="Courier New" w:hAnsi="Courier New" w:cs="Courier New"/>
                <w:sz w:val="22"/>
                <w:szCs w:val="22"/>
              </w:rPr>
              <w:t xml:space="preserve"> practice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7703AB" w14:textId="77777777" w:rsidR="00EC0FF0" w:rsidRDefault="00EC0FF0">
            <w:r>
              <w:t>a signal or message warning of activity in a military practice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D4AC63"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E60FC9" w14:textId="77777777" w:rsidR="00EC0FF0" w:rsidRDefault="00EC0FF0"/>
        </w:tc>
      </w:tr>
      <w:tr w:rsidR="00EC0FF0" w14:paraId="3799F59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B75481" w14:textId="77777777" w:rsidR="00EC0FF0" w:rsidRDefault="00EC0FF0">
            <w:r>
              <w:t>'</w:t>
            </w:r>
            <w:r>
              <w:rPr>
                <w:rFonts w:ascii="Courier New" w:hAnsi="Courier New" w:cs="Courier New"/>
                <w:sz w:val="22"/>
                <w:szCs w:val="22"/>
              </w:rPr>
              <w:t>distress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31DACB" w14:textId="77777777" w:rsidR="00EC0FF0" w:rsidRDefault="00EC0FF0">
            <w:r>
              <w:t>a station that may receive or transmit distress signals.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A34FE0"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3C0BB5" w14:textId="77777777" w:rsidR="00EC0FF0" w:rsidRDefault="00EC0FF0"/>
        </w:tc>
      </w:tr>
      <w:tr w:rsidR="00EC0FF0" w14:paraId="28CC457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6FB611" w14:textId="77777777" w:rsidR="00EC0FF0" w:rsidRDefault="00EC0FF0">
            <w:r>
              <w:t>'</w:t>
            </w:r>
            <w:r>
              <w:rPr>
                <w:rFonts w:ascii="Courier New" w:hAnsi="Courier New" w:cs="Courier New"/>
                <w:sz w:val="22"/>
                <w:szCs w:val="22"/>
              </w:rPr>
              <w:t>weather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A86897" w14:textId="77777777" w:rsidR="00EC0FF0" w:rsidRDefault="00EC0FF0">
            <w:r>
              <w:t>a visual signal displayed to indicate a weather forecast.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C14E76"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EBC409" w14:textId="77777777" w:rsidR="00EC0FF0" w:rsidRDefault="00EC0FF0"/>
        </w:tc>
      </w:tr>
      <w:tr w:rsidR="00EC0FF0" w14:paraId="73FCA0E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91C8E9" w14:textId="77777777" w:rsidR="00EC0FF0" w:rsidRDefault="00EC0FF0">
            <w:r>
              <w:t>'</w:t>
            </w:r>
            <w:r>
              <w:rPr>
                <w:rFonts w:ascii="Courier New" w:hAnsi="Courier New" w:cs="Courier New"/>
                <w:sz w:val="22"/>
                <w:szCs w:val="22"/>
              </w:rPr>
              <w:t>storm</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D574F3" w14:textId="77777777" w:rsidR="00EC0FF0" w:rsidRDefault="00EC0FF0">
            <w:r>
              <w:t>a signal or message conveying information about storm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4741B"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1703E1" w14:textId="77777777" w:rsidR="00EC0FF0" w:rsidRDefault="00EC0FF0"/>
        </w:tc>
      </w:tr>
      <w:tr w:rsidR="00EC0FF0" w14:paraId="19EA0D9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B6D4A1" w14:textId="77777777" w:rsidR="00EC0FF0" w:rsidRDefault="00EC0FF0">
            <w:r>
              <w:t>'</w:t>
            </w:r>
            <w:r>
              <w:rPr>
                <w:rFonts w:ascii="Courier New" w:hAnsi="Courier New" w:cs="Courier New"/>
                <w:sz w:val="22"/>
                <w:szCs w:val="22"/>
              </w:rPr>
              <w:t>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07FC3B" w14:textId="77777777" w:rsidR="00EC0FF0" w:rsidRDefault="00EC0FF0">
            <w:r>
              <w:t>a signal or message conveying information about ice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6431D0"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D7ABE4" w14:textId="77777777" w:rsidR="00EC0FF0" w:rsidRDefault="00EC0FF0"/>
        </w:tc>
      </w:tr>
      <w:tr w:rsidR="00EC0FF0" w14:paraId="08B654C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172EF2" w14:textId="77777777" w:rsidR="00EC0FF0" w:rsidRDefault="00EC0FF0">
            <w:r>
              <w:t>'</w:t>
            </w:r>
            <w:r>
              <w:rPr>
                <w:rFonts w:ascii="Courier New" w:hAnsi="Courier New" w:cs="Courier New"/>
                <w:sz w:val="22"/>
                <w:szCs w:val="22"/>
              </w:rPr>
              <w:t>time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70C763" w14:textId="77777777" w:rsidR="00EC0FF0" w:rsidRDefault="00EC0FF0">
            <w:r>
              <w:t>an accurate signal marking a specified time or time interval. It is used primarily for determining errors of timepieces. Such signals are usually sent from an observatory by radio or telegraph, but visual signals are used at some ports.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9E1A1F"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5D0C87" w14:textId="77777777" w:rsidR="00EC0FF0" w:rsidRDefault="00EC0FF0"/>
        </w:tc>
      </w:tr>
      <w:tr w:rsidR="00EC0FF0" w14:paraId="76FB4C2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DF7045" w14:textId="77777777" w:rsidR="00EC0FF0" w:rsidRDefault="00EC0FF0">
            <w:r>
              <w:t>'</w:t>
            </w:r>
            <w:r>
              <w:rPr>
                <w:rFonts w:ascii="Courier New" w:hAnsi="Courier New" w:cs="Courier New"/>
                <w:sz w:val="22"/>
                <w:szCs w:val="22"/>
              </w:rPr>
              <w:t>tide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E2EB51" w14:textId="77777777" w:rsidR="00EC0FF0" w:rsidRDefault="00EC0FF0">
            <w:r>
              <w:t>a signal or message conveying information on tidal conditions in the area in question.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6A83FA"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55E9E9" w14:textId="77777777" w:rsidR="00EC0FF0" w:rsidRDefault="00EC0FF0"/>
        </w:tc>
      </w:tr>
      <w:tr w:rsidR="00EC0FF0" w14:paraId="42F7CC9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A69E4A" w14:textId="77777777" w:rsidR="00EC0FF0" w:rsidRDefault="00EC0FF0">
            <w:r>
              <w:t>'</w:t>
            </w:r>
            <w:proofErr w:type="gramStart"/>
            <w:r>
              <w:rPr>
                <w:rFonts w:ascii="Courier New" w:hAnsi="Courier New" w:cs="Courier New"/>
                <w:sz w:val="22"/>
                <w:szCs w:val="22"/>
              </w:rPr>
              <w:t>tidal</w:t>
            </w:r>
            <w:proofErr w:type="gramEnd"/>
            <w:r>
              <w:rPr>
                <w:rFonts w:ascii="Courier New" w:hAnsi="Courier New" w:cs="Courier New"/>
                <w:sz w:val="22"/>
                <w:szCs w:val="22"/>
              </w:rPr>
              <w:t xml:space="preserve"> stream</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133010" w14:textId="77777777" w:rsidR="00EC0FF0" w:rsidRDefault="00EC0FF0">
            <w:r>
              <w:t>a signal or message conveying information on condition of tidal currents in the area in question.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278B9C"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23C98C" w14:textId="77777777" w:rsidR="00EC0FF0" w:rsidRDefault="00EC0FF0"/>
        </w:tc>
      </w:tr>
      <w:tr w:rsidR="00EC0FF0" w14:paraId="4D7516F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707055" w14:textId="77777777" w:rsidR="00EC0FF0" w:rsidRDefault="00EC0FF0">
            <w:r>
              <w:t>'</w:t>
            </w:r>
            <w:proofErr w:type="gramStart"/>
            <w:r>
              <w:rPr>
                <w:rFonts w:ascii="Courier New" w:hAnsi="Courier New" w:cs="Courier New"/>
                <w:sz w:val="22"/>
                <w:szCs w:val="22"/>
              </w:rPr>
              <w:t>tide</w:t>
            </w:r>
            <w:proofErr w:type="gramEnd"/>
            <w:r>
              <w:rPr>
                <w:rFonts w:ascii="Courier New" w:hAnsi="Courier New" w:cs="Courier New"/>
                <w:sz w:val="22"/>
                <w:szCs w:val="22"/>
              </w:rPr>
              <w:t xml:space="preserve"> gauge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923E8C" w14:textId="77777777" w:rsidR="00EC0FF0" w:rsidRDefault="00EC0FF0">
            <w:r>
              <w:t>a device for measuring the height of tide. A graduated staff in a sheltered area where visual observations can be made or it may consist of an elaborate recording instrument making a continuous graphic record of tide height against time. Such an instrument is usually actuated by a float in a pipe communicating with the sea through a small hole which filters out shorter waves.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76809C"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30D556" w14:textId="77777777" w:rsidR="00EC0FF0" w:rsidRDefault="00EC0FF0"/>
        </w:tc>
      </w:tr>
      <w:tr w:rsidR="00EC0FF0" w14:paraId="7E33665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FEC997" w14:textId="77777777" w:rsidR="00EC0FF0" w:rsidRDefault="00EC0FF0">
            <w:r>
              <w:t>'</w:t>
            </w:r>
            <w:proofErr w:type="gramStart"/>
            <w:r>
              <w:rPr>
                <w:rFonts w:ascii="Courier New" w:hAnsi="Courier New" w:cs="Courier New"/>
                <w:sz w:val="22"/>
                <w:szCs w:val="22"/>
              </w:rPr>
              <w:t>tide</w:t>
            </w:r>
            <w:proofErr w:type="gramEnd"/>
            <w:r>
              <w:rPr>
                <w:rFonts w:ascii="Courier New" w:hAnsi="Courier New" w:cs="Courier New"/>
                <w:sz w:val="22"/>
                <w:szCs w:val="22"/>
              </w:rPr>
              <w:t xml:space="preserve"> scale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8860C1" w14:textId="77777777" w:rsidR="00EC0FF0" w:rsidRDefault="00EC0FF0">
            <w:r>
              <w:t>a visual scale which directly shows the height of the water above chart datum or a local datum.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F476BF"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7C64CA" w14:textId="77777777" w:rsidR="00EC0FF0" w:rsidRDefault="00EC0FF0"/>
        </w:tc>
      </w:tr>
      <w:tr w:rsidR="00EC0FF0" w14:paraId="273D295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E9B9A0" w14:textId="77777777" w:rsidR="00EC0FF0" w:rsidRDefault="00EC0FF0">
            <w:r>
              <w:t>'</w:t>
            </w:r>
            <w:r>
              <w:rPr>
                <w:rFonts w:ascii="Courier New" w:hAnsi="Courier New" w:cs="Courier New"/>
                <w:sz w:val="22"/>
                <w:szCs w:val="22"/>
              </w:rPr>
              <w:t>diving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82F495" w14:textId="77777777" w:rsidR="00EC0FF0" w:rsidRDefault="00EC0FF0">
            <w:r>
              <w:t>a signal or message warning of diving activity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EDE094"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CD6F8D" w14:textId="77777777" w:rsidR="00EC0FF0" w:rsidRDefault="00EC0FF0"/>
        </w:tc>
      </w:tr>
      <w:tr w:rsidR="00EC0FF0" w14:paraId="2FDB538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680CDA" w14:textId="77777777" w:rsidR="00EC0FF0" w:rsidRDefault="00EC0FF0">
            <w:r>
              <w:t>'</w:t>
            </w:r>
            <w:proofErr w:type="gramStart"/>
            <w:r>
              <w:rPr>
                <w:rFonts w:ascii="Courier New" w:hAnsi="Courier New" w:cs="Courier New"/>
                <w:sz w:val="22"/>
                <w:szCs w:val="22"/>
              </w:rPr>
              <w:t>water</w:t>
            </w:r>
            <w:proofErr w:type="gramEnd"/>
            <w:r>
              <w:rPr>
                <w:rFonts w:ascii="Courier New" w:hAnsi="Courier New" w:cs="Courier New"/>
                <w:sz w:val="22"/>
                <w:szCs w:val="22"/>
              </w:rPr>
              <w:t xml:space="preserve"> level gauge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C1F902" w14:textId="77777777" w:rsidR="00EC0FF0" w:rsidRDefault="00EC0FF0">
            <w:r>
              <w:t>a device for measuring and conveying information about the water level (non-tidal) in the area in question.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7ABEA2"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F01ED2" w14:textId="77777777" w:rsidR="00EC0FF0" w:rsidRDefault="00EC0FF0"/>
        </w:tc>
      </w:tr>
      <w:tr w:rsidR="00EC0FF0" w14:paraId="38CC86A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212C68" w14:textId="77777777" w:rsidR="00EC0FF0" w:rsidRDefault="00EC0FF0">
            <w:r>
              <w:t>'</w:t>
            </w:r>
            <w:proofErr w:type="gramStart"/>
            <w:r>
              <w:rPr>
                <w:rFonts w:ascii="Courier New" w:hAnsi="Courier New" w:cs="Courier New"/>
                <w:sz w:val="22"/>
                <w:szCs w:val="22"/>
              </w:rPr>
              <w:t>vertical</w:t>
            </w:r>
            <w:proofErr w:type="gramEnd"/>
            <w:r>
              <w:rPr>
                <w:rFonts w:ascii="Courier New" w:hAnsi="Courier New" w:cs="Courier New"/>
                <w:sz w:val="22"/>
                <w:szCs w:val="22"/>
              </w:rPr>
              <w:t xml:space="preserve"> clearance indication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B13FA3" w14:textId="77777777" w:rsidR="00EC0FF0" w:rsidRDefault="00EC0FF0">
            <w:r>
              <w:t>An indication of the vertical clearance of a bridge, overhead cable,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33058"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C2A1F9" w14:textId="77777777" w:rsidR="00EC0FF0" w:rsidRDefault="00EC0FF0"/>
        </w:tc>
      </w:tr>
      <w:tr w:rsidR="00EC0FF0" w14:paraId="712CB32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5598AC" w14:textId="77777777" w:rsidR="00EC0FF0" w:rsidRDefault="00EC0FF0">
            <w:r>
              <w:t>'</w:t>
            </w:r>
            <w:proofErr w:type="gramStart"/>
            <w:r>
              <w:rPr>
                <w:rFonts w:ascii="Courier New" w:hAnsi="Courier New" w:cs="Courier New"/>
                <w:sz w:val="22"/>
                <w:szCs w:val="22"/>
              </w:rPr>
              <w:t>high</w:t>
            </w:r>
            <w:proofErr w:type="gramEnd"/>
            <w:r>
              <w:rPr>
                <w:rFonts w:ascii="Courier New" w:hAnsi="Courier New" w:cs="Courier New"/>
                <w:sz w:val="22"/>
                <w:szCs w:val="22"/>
              </w:rPr>
              <w:t xml:space="preserve"> water mark</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CEAB38" w14:textId="77777777" w:rsidR="00EC0FF0" w:rsidRDefault="00EC0FF0">
            <w:r>
              <w:t xml:space="preserve">An indication of the official </w:t>
            </w:r>
            <w:proofErr w:type="gramStart"/>
            <w:r>
              <w:t>high water</w:t>
            </w:r>
            <w:proofErr w:type="gramEnd"/>
            <w:r>
              <w:t xml:space="preserve"> level.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8B47AE"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49AADD" w14:textId="77777777" w:rsidR="00EC0FF0" w:rsidRDefault="00EC0FF0"/>
        </w:tc>
      </w:tr>
      <w:tr w:rsidR="00EC0FF0" w14:paraId="5459C68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E1DB53" w14:textId="77777777" w:rsidR="00EC0FF0" w:rsidRDefault="00EC0FF0">
            <w:r>
              <w:t>'</w:t>
            </w:r>
            <w:proofErr w:type="gramStart"/>
            <w:r>
              <w:rPr>
                <w:rFonts w:ascii="Courier New" w:hAnsi="Courier New" w:cs="Courier New"/>
                <w:sz w:val="22"/>
                <w:szCs w:val="22"/>
              </w:rPr>
              <w:t>depth</w:t>
            </w:r>
            <w:proofErr w:type="gramEnd"/>
            <w:r>
              <w:rPr>
                <w:rFonts w:ascii="Courier New" w:hAnsi="Courier New" w:cs="Courier New"/>
                <w:sz w:val="22"/>
                <w:szCs w:val="22"/>
              </w:rPr>
              <w:t xml:space="preserve"> indication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A7D83E" w14:textId="77777777" w:rsidR="00EC0FF0" w:rsidRDefault="00EC0FF0">
            <w:r>
              <w:t>An indication of the local depth.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1F9B3D"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34F65" w14:textId="77777777" w:rsidR="00EC0FF0" w:rsidRDefault="00EC0FF0"/>
        </w:tc>
      </w:tr>
    </w:tbl>
    <w:p w14:paraId="13223E61" w14:textId="77777777" w:rsidR="00EC0FF0" w:rsidRDefault="00EC0FF0">
      <w:pPr>
        <w:pStyle w:val="Center"/>
      </w:pPr>
    </w:p>
    <w:p w14:paraId="23BFC317" w14:textId="77777777" w:rsidR="00EC0FF0" w:rsidRDefault="00EC0FF0">
      <w:pPr>
        <w:pStyle w:val="2"/>
        <w:spacing w:before="160" w:after="160"/>
        <w:rPr>
          <w:rFonts w:ascii="Times New Roman" w:hAnsi="Times New Roman" w:cs="Times New Roman"/>
          <w:b w:val="0"/>
          <w:bCs w:val="0"/>
          <w:sz w:val="24"/>
          <w:szCs w:val="24"/>
        </w:rPr>
      </w:pPr>
      <w:bookmarkStart w:id="1938" w:name="idmarkerx16777217x54518"/>
      <w:bookmarkStart w:id="1939" w:name="_Toc133573300"/>
      <w:bookmarkEnd w:id="1938"/>
      <w:r>
        <w:t>3.25 Category of Traffic Separation Scheme</w:t>
      </w:r>
      <w:bookmarkEnd w:id="1939"/>
    </w:p>
    <w:p w14:paraId="0EAC1782" w14:textId="5EE1BC9D" w:rsidR="00EC0FF0" w:rsidRDefault="00EC0FF0">
      <w:r>
        <w:t>Name: Category of Traffic Separation Scheme</w:t>
      </w:r>
      <w:ins w:id="1940" w:author="Lyu Yuxiao" w:date="2023-04-24T14:47:00Z">
        <w:r w:rsidR="006D1948">
          <w:t xml:space="preserve"> </w:t>
        </w:r>
        <w:r w:rsidR="006D1948" w:rsidRPr="001C25D8">
          <w:t xml:space="preserve">[IHOREG </w:t>
        </w:r>
      </w:ins>
      <w:ins w:id="1941" w:author="Lyu Yuxiao" w:date="2023-04-24T14:48:00Z">
        <w:r w:rsidR="006D1948">
          <w:rPr>
            <w:lang w:eastAsia="zh-CN"/>
          </w:rPr>
          <w:t>274</w:t>
        </w:r>
      </w:ins>
      <w:ins w:id="1942" w:author="Lyu Yuxiao" w:date="2023-04-24T14:47:00Z">
        <w:r w:rsidR="006D1948" w:rsidRPr="001C25D8">
          <w:t>]</w:t>
        </w:r>
      </w:ins>
      <w:r>
        <w:br/>
      </w:r>
      <w:r>
        <w:lastRenderedPageBreak/>
        <w:t>Definition: International classification of traffic separation scheme</w:t>
      </w:r>
      <w:r>
        <w:br/>
        <w:t>Code: '</w:t>
      </w:r>
      <w:proofErr w:type="spellStart"/>
      <w:r>
        <w:rPr>
          <w:rFonts w:ascii="Courier New" w:hAnsi="Courier New" w:cs="Courier New"/>
        </w:rPr>
        <w:t>categoryOfTrafficSeparationScheme</w:t>
      </w:r>
      <w:proofErr w:type="spellEnd"/>
      <w:r>
        <w:t>'</w:t>
      </w:r>
      <w:r>
        <w:br/>
        <w:t xml:space="preserve">Remarks: </w:t>
      </w:r>
      <w:r>
        <w:br/>
        <w:t>Aliases: CATTSS</w:t>
      </w:r>
      <w:r>
        <w:br/>
        <w:t>Value Type: enumeration</w:t>
      </w:r>
    </w:p>
    <w:p w14:paraId="7B0E9B0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09259A01"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5D922F"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BE1C0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45CAE8"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85C6BA" w14:textId="77777777" w:rsidR="00EC0FF0" w:rsidRDefault="00EC0FF0">
            <w:r>
              <w:rPr>
                <w:b/>
                <w:bCs/>
              </w:rPr>
              <w:t>Remarks</w:t>
            </w:r>
          </w:p>
        </w:tc>
      </w:tr>
      <w:tr w:rsidR="00EC0FF0" w14:paraId="455B038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91C6F9" w14:textId="77777777" w:rsidR="00EC0FF0" w:rsidRDefault="00EC0FF0">
            <w:r>
              <w:t>'</w:t>
            </w:r>
            <w:r>
              <w:rPr>
                <w:rFonts w:ascii="Courier New" w:hAnsi="Courier New" w:cs="Courier New"/>
                <w:sz w:val="22"/>
                <w:szCs w:val="22"/>
              </w:rPr>
              <w:t>IMO - Adopted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8AF12F" w14:textId="77777777" w:rsidR="00EC0FF0" w:rsidRDefault="00EC0FF0">
            <w:r>
              <w:t>A defined Traffic Separation Scheme that has been adopted as an IMO routing measure.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5370CB"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1AE8A0" w14:textId="77777777" w:rsidR="00EC0FF0" w:rsidRDefault="00EC0FF0"/>
        </w:tc>
      </w:tr>
      <w:tr w:rsidR="00EC0FF0" w14:paraId="01E7092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A38E90" w14:textId="77777777" w:rsidR="00EC0FF0" w:rsidRDefault="00EC0FF0">
            <w:r>
              <w:t>'</w:t>
            </w:r>
            <w:proofErr w:type="gramStart"/>
            <w:r>
              <w:rPr>
                <w:rFonts w:ascii="Courier New" w:hAnsi="Courier New" w:cs="Courier New"/>
                <w:sz w:val="22"/>
                <w:szCs w:val="22"/>
              </w:rPr>
              <w:t>not</w:t>
            </w:r>
            <w:proofErr w:type="gramEnd"/>
            <w:r>
              <w:rPr>
                <w:rFonts w:ascii="Courier New" w:hAnsi="Courier New" w:cs="Courier New"/>
                <w:sz w:val="22"/>
                <w:szCs w:val="22"/>
              </w:rPr>
              <w:t xml:space="preserve"> IMO - adopted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A10473" w14:textId="77777777" w:rsidR="00EC0FF0" w:rsidRDefault="00EC0FF0">
            <w:r>
              <w:t>a defined Traffic Separation Scheme that has not been adopted as an IMO routing measure.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349D52"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84420F" w14:textId="77777777" w:rsidR="00EC0FF0" w:rsidRDefault="00EC0FF0"/>
        </w:tc>
      </w:tr>
    </w:tbl>
    <w:p w14:paraId="1757C104" w14:textId="77777777" w:rsidR="00EC0FF0" w:rsidRDefault="00EC0FF0">
      <w:pPr>
        <w:pStyle w:val="Center"/>
      </w:pPr>
    </w:p>
    <w:p w14:paraId="1C947CBE" w14:textId="77777777" w:rsidR="00EC0FF0" w:rsidRDefault="00EC0FF0">
      <w:pPr>
        <w:pStyle w:val="2"/>
        <w:spacing w:before="160" w:after="160"/>
        <w:rPr>
          <w:rFonts w:ascii="Times New Roman" w:hAnsi="Times New Roman" w:cs="Times New Roman"/>
          <w:b w:val="0"/>
          <w:bCs w:val="0"/>
          <w:sz w:val="24"/>
          <w:szCs w:val="24"/>
        </w:rPr>
      </w:pPr>
      <w:bookmarkStart w:id="1943" w:name="idmarkerx16777217x55294"/>
      <w:bookmarkStart w:id="1944" w:name="_Toc133573301"/>
      <w:bookmarkEnd w:id="1943"/>
      <w:r>
        <w:t>3.26 Category of temporal variation</w:t>
      </w:r>
      <w:bookmarkEnd w:id="1944"/>
    </w:p>
    <w:p w14:paraId="078237AE" w14:textId="443C7552" w:rsidR="00EC0FF0" w:rsidRDefault="00EC0FF0">
      <w:r>
        <w:t xml:space="preserve">Name: Category of </w:t>
      </w:r>
      <w:ins w:id="1945" w:author="Lyu Yuxiao" w:date="2023-04-24T14:28:00Z">
        <w:r w:rsidR="008815C1">
          <w:t>T</w:t>
        </w:r>
      </w:ins>
      <w:del w:id="1946" w:author="Lyu Yuxiao" w:date="2023-04-24T14:28:00Z">
        <w:r w:rsidDel="008815C1">
          <w:delText>t</w:delText>
        </w:r>
      </w:del>
      <w:r>
        <w:t xml:space="preserve">emporal </w:t>
      </w:r>
      <w:ins w:id="1947" w:author="Lyu Yuxiao" w:date="2023-04-24T14:28:00Z">
        <w:r w:rsidR="008815C1">
          <w:t>V</w:t>
        </w:r>
      </w:ins>
      <w:del w:id="1948" w:author="Lyu Yuxiao" w:date="2023-04-24T14:28:00Z">
        <w:r w:rsidDel="008815C1">
          <w:delText>v</w:delText>
        </w:r>
      </w:del>
      <w:r>
        <w:t>ariation</w:t>
      </w:r>
      <w:ins w:id="1949" w:author="Lyu Yuxiao" w:date="2023-04-24T14:47:00Z">
        <w:r w:rsidR="006D1948">
          <w:t xml:space="preserve"> </w:t>
        </w:r>
        <w:r w:rsidR="006D1948" w:rsidRPr="001C25D8">
          <w:t xml:space="preserve">[IHOREG </w:t>
        </w:r>
        <w:r w:rsidR="006D1948">
          <w:rPr>
            <w:lang w:eastAsia="zh-CN"/>
          </w:rPr>
          <w:t>200</w:t>
        </w:r>
        <w:r w:rsidR="006D1948" w:rsidRPr="001C25D8">
          <w:t>]</w:t>
        </w:r>
      </w:ins>
      <w:r>
        <w:br/>
        <w:t>Definition: An assessment of the likelihood of change over time.</w:t>
      </w:r>
      <w:r>
        <w:br/>
        <w:t>Code: '</w:t>
      </w:r>
      <w:proofErr w:type="spellStart"/>
      <w:r>
        <w:rPr>
          <w:rFonts w:ascii="Courier New" w:hAnsi="Courier New" w:cs="Courier New"/>
        </w:rPr>
        <w:t>categoryOfTemporalVariation</w:t>
      </w:r>
      <w:proofErr w:type="spellEnd"/>
      <w:r>
        <w:t>'</w:t>
      </w:r>
      <w:r>
        <w:br/>
        <w:t xml:space="preserve">Remarks: </w:t>
      </w:r>
      <w:r>
        <w:br/>
        <w:t>Aliases: (none)</w:t>
      </w:r>
      <w:r>
        <w:br/>
        <w:t>Value Type: enumeration</w:t>
      </w:r>
    </w:p>
    <w:p w14:paraId="299EB999"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460E4B0C"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2DC94"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14E3DF"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76AE24"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036389" w14:textId="77777777" w:rsidR="00EC0FF0" w:rsidRDefault="00EC0FF0">
            <w:r>
              <w:rPr>
                <w:b/>
                <w:bCs/>
              </w:rPr>
              <w:t>Remarks</w:t>
            </w:r>
          </w:p>
        </w:tc>
      </w:tr>
      <w:tr w:rsidR="00EC0FF0" w14:paraId="67713F8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61E1C1" w14:textId="77777777" w:rsidR="00EC0FF0" w:rsidRDefault="00EC0FF0">
            <w:r>
              <w:t>'</w:t>
            </w:r>
            <w:r>
              <w:rPr>
                <w:rFonts w:ascii="Courier New" w:hAnsi="Courier New" w:cs="Courier New"/>
                <w:sz w:val="22"/>
                <w:szCs w:val="22"/>
              </w:rPr>
              <w:t>Extreme Event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1E6D27" w14:textId="77777777" w:rsidR="00EC0FF0" w:rsidRDefault="00EC0FF0">
            <w:r>
              <w:t xml:space="preserve">Indication of the possible impact of a significant event (for example hurricane, earthquake, volcanic eruption, landslide, </w:t>
            </w:r>
            <w:proofErr w:type="spellStart"/>
            <w:r>
              <w:t>etc</w:t>
            </w:r>
            <w:proofErr w:type="spellEnd"/>
            <w:r>
              <w:t>), which is considered likely to have changed the seafloor or landscape significantly.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4E21F2"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792444" w14:textId="77777777" w:rsidR="00EC0FF0" w:rsidRDefault="00EC0FF0"/>
        </w:tc>
      </w:tr>
      <w:tr w:rsidR="00EC0FF0" w14:paraId="1F06B86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9E5343" w14:textId="77777777" w:rsidR="00EC0FF0" w:rsidRDefault="00EC0FF0">
            <w:r>
              <w:t>'</w:t>
            </w:r>
            <w:r>
              <w:rPr>
                <w:rFonts w:ascii="Courier New" w:hAnsi="Courier New" w:cs="Courier New"/>
                <w:sz w:val="22"/>
                <w:szCs w:val="22"/>
              </w:rPr>
              <w:t>Likely to Change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ED26E8" w14:textId="77777777" w:rsidR="00EC0FF0" w:rsidRDefault="00EC0FF0">
            <w:r>
              <w:t>Continuous or frequent change to non-bathymetric features (for example river siltation, glacier creep/recession, sand dunes, buoys, marine farms,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FA459C"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4D3569" w14:textId="77777777" w:rsidR="00EC0FF0" w:rsidRDefault="00EC0FF0"/>
        </w:tc>
      </w:tr>
      <w:tr w:rsidR="00EC0FF0" w14:paraId="54DF6A7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DD87FB" w14:textId="77777777" w:rsidR="00EC0FF0" w:rsidRDefault="00EC0FF0">
            <w:r>
              <w:t>'</w:t>
            </w:r>
            <w:r>
              <w:rPr>
                <w:rFonts w:ascii="Courier New" w:hAnsi="Courier New" w:cs="Courier New"/>
                <w:sz w:val="22"/>
                <w:szCs w:val="22"/>
              </w:rPr>
              <w:t>Unlikely to Change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B6A158" w14:textId="77777777" w:rsidR="00EC0FF0" w:rsidRDefault="00EC0FF0">
            <w:r>
              <w:t>Significant change to the seafloor is not expected.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587BCC"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91F7E2" w14:textId="77777777" w:rsidR="00EC0FF0" w:rsidRDefault="00EC0FF0"/>
        </w:tc>
      </w:tr>
    </w:tbl>
    <w:p w14:paraId="1A0487D7" w14:textId="77777777" w:rsidR="00EC0FF0" w:rsidRDefault="00EC0FF0">
      <w:pPr>
        <w:pStyle w:val="Center"/>
      </w:pPr>
    </w:p>
    <w:p w14:paraId="3ADBFB74" w14:textId="77777777" w:rsidR="00EC0FF0" w:rsidRDefault="00EC0FF0">
      <w:pPr>
        <w:pStyle w:val="2"/>
        <w:spacing w:before="160" w:after="160"/>
        <w:rPr>
          <w:rFonts w:ascii="Times New Roman" w:hAnsi="Times New Roman" w:cs="Times New Roman"/>
          <w:b w:val="0"/>
          <w:bCs w:val="0"/>
          <w:sz w:val="24"/>
          <w:szCs w:val="24"/>
        </w:rPr>
      </w:pPr>
      <w:bookmarkStart w:id="1950" w:name="idmarkerx16777217x56307"/>
      <w:bookmarkStart w:id="1951" w:name="_Toc133573302"/>
      <w:bookmarkEnd w:id="1950"/>
      <w:r>
        <w:t>3.27 Category of text</w:t>
      </w:r>
      <w:bookmarkEnd w:id="1951"/>
    </w:p>
    <w:p w14:paraId="244A5B66" w14:textId="484667CD" w:rsidR="00EC0FF0" w:rsidRDefault="00EC0FF0">
      <w:r>
        <w:t xml:space="preserve">Name: Category of </w:t>
      </w:r>
      <w:ins w:id="1952" w:author="Lyu Yuxiao" w:date="2023-04-24T14:28:00Z">
        <w:r w:rsidR="008815C1">
          <w:t>T</w:t>
        </w:r>
      </w:ins>
      <w:del w:id="1953" w:author="Lyu Yuxiao" w:date="2023-04-24T14:28:00Z">
        <w:r w:rsidDel="008815C1">
          <w:delText>t</w:delText>
        </w:r>
      </w:del>
      <w:r>
        <w:t>ext</w:t>
      </w:r>
      <w:ins w:id="1954" w:author="Lyu Yuxiao" w:date="2023-04-24T14:47:00Z">
        <w:r w:rsidR="006D1948">
          <w:t xml:space="preserve"> </w:t>
        </w:r>
        <w:r w:rsidR="006D1948" w:rsidRPr="001C25D8">
          <w:t xml:space="preserve">[IHOREG </w:t>
        </w:r>
        <w:r w:rsidR="006D1948">
          <w:rPr>
            <w:lang w:eastAsia="zh-CN"/>
          </w:rPr>
          <w:t>429</w:t>
        </w:r>
        <w:r w:rsidR="006D1948" w:rsidRPr="001C25D8">
          <w:t>]</w:t>
        </w:r>
      </w:ins>
      <w:r>
        <w:br/>
        <w:t>Definition: Classification of completeness of textual information in relation to the source.</w:t>
      </w:r>
      <w:r>
        <w:br/>
        <w:t>Code: '</w:t>
      </w:r>
      <w:proofErr w:type="spellStart"/>
      <w:r>
        <w:rPr>
          <w:rFonts w:ascii="Courier New" w:hAnsi="Courier New" w:cs="Courier New"/>
        </w:rPr>
        <w:t>categoryOfText</w:t>
      </w:r>
      <w:proofErr w:type="spellEnd"/>
      <w:r>
        <w:t>'</w:t>
      </w:r>
      <w:r>
        <w:br/>
        <w:t xml:space="preserve">Remarks: </w:t>
      </w:r>
      <w:r>
        <w:br/>
        <w:t>Aliases: (none)</w:t>
      </w:r>
      <w:r>
        <w:br/>
        <w:t>Value Type: enumeration</w:t>
      </w:r>
    </w:p>
    <w:p w14:paraId="53A10BC1"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4482"/>
        <w:gridCol w:w="756"/>
        <w:gridCol w:w="838"/>
      </w:tblGrid>
      <w:tr w:rsidR="00EC0FF0" w14:paraId="45912A80"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4CD1B0"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154053"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51A5DE"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54F6E9" w14:textId="77777777" w:rsidR="00EC0FF0" w:rsidRDefault="00EC0FF0">
            <w:r>
              <w:rPr>
                <w:b/>
                <w:bCs/>
              </w:rPr>
              <w:t>Remarks</w:t>
            </w:r>
          </w:p>
        </w:tc>
      </w:tr>
      <w:tr w:rsidR="00EC0FF0" w14:paraId="0911E8C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1852E1" w14:textId="77777777" w:rsidR="00EC0FF0" w:rsidRDefault="00EC0FF0">
            <w:r>
              <w:t>'</w:t>
            </w:r>
            <w:proofErr w:type="gramStart"/>
            <w:r>
              <w:rPr>
                <w:rFonts w:ascii="Courier New" w:hAnsi="Courier New" w:cs="Courier New"/>
                <w:sz w:val="22"/>
                <w:szCs w:val="22"/>
              </w:rPr>
              <w:t>abstract</w:t>
            </w:r>
            <w:proofErr w:type="gramEnd"/>
            <w:r>
              <w:rPr>
                <w:rFonts w:ascii="Courier New" w:hAnsi="Courier New" w:cs="Courier New"/>
                <w:sz w:val="22"/>
                <w:szCs w:val="22"/>
              </w:rPr>
              <w:t xml:space="preserve"> or summary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306E88" w14:textId="77777777" w:rsidR="00EC0FF0" w:rsidRDefault="00EC0FF0">
            <w:r>
              <w:t>A statement summarizing the important points of a 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0D4DB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6B5E6A" w14:textId="77777777" w:rsidR="00EC0FF0" w:rsidRDefault="00EC0FF0"/>
        </w:tc>
      </w:tr>
      <w:tr w:rsidR="00EC0FF0" w14:paraId="28FC575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1C76E3" w14:textId="77777777" w:rsidR="00EC0FF0" w:rsidRDefault="00EC0FF0">
            <w:r>
              <w:t>'</w:t>
            </w:r>
            <w:r>
              <w:rPr>
                <w:rFonts w:ascii="Courier New" w:hAnsi="Courier New" w:cs="Courier New"/>
                <w:sz w:val="22"/>
                <w:szCs w:val="22"/>
              </w:rPr>
              <w:t>extract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098C59" w14:textId="77777777" w:rsidR="00EC0FF0" w:rsidRDefault="00EC0FF0">
            <w:r>
              <w:t>An excerpt or excerpts from a 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5A20C7"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A84217" w14:textId="77777777" w:rsidR="00EC0FF0" w:rsidRDefault="00EC0FF0"/>
        </w:tc>
      </w:tr>
      <w:tr w:rsidR="00EC0FF0" w14:paraId="1A7856A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B00038" w14:textId="77777777" w:rsidR="00EC0FF0" w:rsidRDefault="00EC0FF0">
            <w:r>
              <w:t>'</w:t>
            </w:r>
            <w:proofErr w:type="gramStart"/>
            <w:r>
              <w:rPr>
                <w:rFonts w:ascii="Courier New" w:hAnsi="Courier New" w:cs="Courier New"/>
                <w:sz w:val="22"/>
                <w:szCs w:val="22"/>
              </w:rPr>
              <w:t>full</w:t>
            </w:r>
            <w:proofErr w:type="gramEnd"/>
            <w:r>
              <w:rPr>
                <w:rFonts w:ascii="Courier New" w:hAnsi="Courier New" w:cs="Courier New"/>
                <w:sz w:val="22"/>
                <w:szCs w:val="22"/>
              </w:rPr>
              <w:t xml:space="preserve"> text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54D18" w14:textId="77777777" w:rsidR="00EC0FF0" w:rsidRDefault="00EC0FF0">
            <w:r>
              <w:t>The whole 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6B6929"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AE22C3" w14:textId="77777777" w:rsidR="00EC0FF0" w:rsidRDefault="00EC0FF0"/>
        </w:tc>
      </w:tr>
    </w:tbl>
    <w:p w14:paraId="15A106E8" w14:textId="77777777" w:rsidR="00EC0FF0" w:rsidRDefault="00EC0FF0">
      <w:pPr>
        <w:pStyle w:val="Center"/>
      </w:pPr>
    </w:p>
    <w:p w14:paraId="5D92BBA2" w14:textId="77777777" w:rsidR="00EC0FF0" w:rsidRDefault="00EC0FF0">
      <w:pPr>
        <w:pStyle w:val="2"/>
        <w:spacing w:before="160" w:after="160"/>
        <w:rPr>
          <w:rFonts w:ascii="Times New Roman" w:hAnsi="Times New Roman" w:cs="Times New Roman"/>
          <w:b w:val="0"/>
          <w:bCs w:val="0"/>
          <w:sz w:val="24"/>
          <w:szCs w:val="24"/>
        </w:rPr>
      </w:pPr>
      <w:bookmarkStart w:id="1955" w:name="idmarkerx16777217x57320"/>
      <w:bookmarkStart w:id="1956" w:name="_Toc133573303"/>
      <w:bookmarkEnd w:id="1955"/>
      <w:r>
        <w:lastRenderedPageBreak/>
        <w:t>3.28 Category of vessel registry</w:t>
      </w:r>
      <w:bookmarkEnd w:id="1956"/>
    </w:p>
    <w:p w14:paraId="61352F62" w14:textId="4144505D" w:rsidR="00EC0FF0" w:rsidRDefault="00EC0FF0">
      <w:r>
        <w:t xml:space="preserve">Name: Category of </w:t>
      </w:r>
      <w:ins w:id="1957" w:author="Lyu Yuxiao" w:date="2023-04-24T14:28:00Z">
        <w:r w:rsidR="008815C1">
          <w:t>V</w:t>
        </w:r>
      </w:ins>
      <w:del w:id="1958" w:author="Lyu Yuxiao" w:date="2023-04-24T14:28:00Z">
        <w:r w:rsidDel="008815C1">
          <w:delText>v</w:delText>
        </w:r>
      </w:del>
      <w:r>
        <w:t xml:space="preserve">essel </w:t>
      </w:r>
      <w:ins w:id="1959" w:author="Lyu Yuxiao" w:date="2023-04-24T14:28:00Z">
        <w:r w:rsidR="008815C1">
          <w:t>R</w:t>
        </w:r>
      </w:ins>
      <w:del w:id="1960" w:author="Lyu Yuxiao" w:date="2023-04-24T14:28:00Z">
        <w:r w:rsidDel="008815C1">
          <w:delText>r</w:delText>
        </w:r>
      </w:del>
      <w:r>
        <w:t>egistry</w:t>
      </w:r>
      <w:ins w:id="1961" w:author="Lyu Yuxiao" w:date="2023-04-24T14:48:00Z">
        <w:r w:rsidR="00CE2424">
          <w:t xml:space="preserve"> </w:t>
        </w:r>
        <w:r w:rsidR="00CE2424" w:rsidRPr="001C25D8">
          <w:t xml:space="preserve">[IHOREG </w:t>
        </w:r>
        <w:r w:rsidR="00CE2424">
          <w:rPr>
            <w:lang w:eastAsia="zh-CN"/>
          </w:rPr>
          <w:t>430</w:t>
        </w:r>
        <w:r w:rsidR="00CE2424" w:rsidRPr="001C25D8">
          <w:t>]</w:t>
        </w:r>
      </w:ins>
      <w:r>
        <w:br/>
        <w:t>Definition: The locality of vessel registration or enrolment relative to the nationality of a port, territorial sea, administrative area, exclusive zone or other location.</w:t>
      </w:r>
      <w:r>
        <w:br/>
        <w:t>Code: '</w:t>
      </w:r>
      <w:proofErr w:type="spellStart"/>
      <w:r>
        <w:rPr>
          <w:rFonts w:ascii="Courier New" w:hAnsi="Courier New" w:cs="Courier New"/>
        </w:rPr>
        <w:t>categoryOfVesselRegistry</w:t>
      </w:r>
      <w:proofErr w:type="spellEnd"/>
      <w:r>
        <w:t>'</w:t>
      </w:r>
      <w:r>
        <w:br/>
        <w:t xml:space="preserve">Remarks: </w:t>
      </w:r>
      <w:r>
        <w:br/>
        <w:t>Aliases: CATRGY</w:t>
      </w:r>
      <w:r>
        <w:br/>
        <w:t>Value Type: enumeration</w:t>
      </w:r>
    </w:p>
    <w:p w14:paraId="5067B444"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58FFE1DD"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7B8399"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7457D3"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5A324A"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8054C" w14:textId="77777777" w:rsidR="00EC0FF0" w:rsidRDefault="00EC0FF0">
            <w:r>
              <w:rPr>
                <w:b/>
                <w:bCs/>
              </w:rPr>
              <w:t>Remarks</w:t>
            </w:r>
          </w:p>
        </w:tc>
      </w:tr>
      <w:tr w:rsidR="00EC0FF0" w14:paraId="6911FBC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88D065" w14:textId="77777777" w:rsidR="00EC0FF0" w:rsidRDefault="00EC0FF0">
            <w:r>
              <w:t>'</w:t>
            </w:r>
            <w:r>
              <w:rPr>
                <w:rFonts w:ascii="Courier New" w:hAnsi="Courier New" w:cs="Courier New"/>
                <w:sz w:val="22"/>
                <w:szCs w:val="22"/>
              </w:rPr>
              <w:t>domestic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AFAF38" w14:textId="77777777" w:rsidR="00EC0FF0" w:rsidRDefault="00EC0FF0">
            <w:r>
              <w:t xml:space="preserve">The vessel is registered or enrolled under the same national flag as the port, </w:t>
            </w:r>
            <w:proofErr w:type="spellStart"/>
            <w:r>
              <w:t>harbour</w:t>
            </w:r>
            <w:proofErr w:type="spellEnd"/>
            <w:r>
              <w:t>, territorial sea, exclusive economic zone, or administrative area in which the object that possesses this attribute applies or is located.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1F35A"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418ED9" w14:textId="77777777" w:rsidR="00EC0FF0" w:rsidRDefault="00EC0FF0"/>
        </w:tc>
      </w:tr>
      <w:tr w:rsidR="00EC0FF0" w14:paraId="29877C3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F54FDE" w14:textId="77777777" w:rsidR="00EC0FF0" w:rsidRDefault="00EC0FF0">
            <w:r>
              <w:t>'</w:t>
            </w:r>
            <w:r>
              <w:rPr>
                <w:rFonts w:ascii="Courier New" w:hAnsi="Courier New" w:cs="Courier New"/>
                <w:sz w:val="22"/>
                <w:szCs w:val="22"/>
              </w:rPr>
              <w:t>foreign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05EF88" w14:textId="77777777" w:rsidR="00EC0FF0" w:rsidRDefault="00EC0FF0">
            <w:r>
              <w:t xml:space="preserve">The vessel is registered or enrolled under a national flag different from the port, </w:t>
            </w:r>
            <w:proofErr w:type="spellStart"/>
            <w:r>
              <w:t>harbour</w:t>
            </w:r>
            <w:proofErr w:type="spellEnd"/>
            <w:r>
              <w:t>, territorial sea, exclusive economic zone, or other administrative area in which the object that possesses this attribute applies or is located.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C32639"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9E2F40" w14:textId="77777777" w:rsidR="00EC0FF0" w:rsidRDefault="00EC0FF0"/>
        </w:tc>
      </w:tr>
    </w:tbl>
    <w:p w14:paraId="4DB5659B" w14:textId="77777777" w:rsidR="00EC0FF0" w:rsidRDefault="00EC0FF0">
      <w:pPr>
        <w:pStyle w:val="Center"/>
      </w:pPr>
    </w:p>
    <w:p w14:paraId="4307CF6A" w14:textId="77777777" w:rsidR="00EC0FF0" w:rsidRDefault="00EC0FF0">
      <w:pPr>
        <w:pStyle w:val="2"/>
        <w:spacing w:before="160" w:after="160"/>
        <w:rPr>
          <w:rFonts w:ascii="Times New Roman" w:hAnsi="Times New Roman" w:cs="Times New Roman"/>
          <w:b w:val="0"/>
          <w:bCs w:val="0"/>
          <w:sz w:val="24"/>
          <w:szCs w:val="24"/>
        </w:rPr>
      </w:pPr>
      <w:bookmarkStart w:id="1962" w:name="idmarkerx16777217x58096"/>
      <w:bookmarkStart w:id="1963" w:name="_Toc133573304"/>
      <w:bookmarkEnd w:id="1962"/>
      <w:r>
        <w:t>3.29 Category of vessel traffic service</w:t>
      </w:r>
      <w:bookmarkEnd w:id="1963"/>
    </w:p>
    <w:p w14:paraId="1DACE2C3" w14:textId="4CE593ED" w:rsidR="00EC0FF0" w:rsidRDefault="00EC0FF0">
      <w:r>
        <w:t xml:space="preserve">Name: Category of </w:t>
      </w:r>
      <w:ins w:id="1964" w:author="Lyu Yuxiao" w:date="2023-04-24T14:28:00Z">
        <w:r w:rsidR="008815C1">
          <w:t>V</w:t>
        </w:r>
      </w:ins>
      <w:del w:id="1965" w:author="Lyu Yuxiao" w:date="2023-04-24T14:28:00Z">
        <w:r w:rsidDel="008815C1">
          <w:delText>v</w:delText>
        </w:r>
      </w:del>
      <w:r>
        <w:t xml:space="preserve">essel </w:t>
      </w:r>
      <w:ins w:id="1966" w:author="Lyu Yuxiao" w:date="2023-04-24T14:28:00Z">
        <w:r w:rsidR="008815C1">
          <w:t>T</w:t>
        </w:r>
      </w:ins>
      <w:del w:id="1967" w:author="Lyu Yuxiao" w:date="2023-04-24T14:28:00Z">
        <w:r w:rsidDel="008815C1">
          <w:delText>t</w:delText>
        </w:r>
      </w:del>
      <w:r>
        <w:t xml:space="preserve">raffic </w:t>
      </w:r>
      <w:ins w:id="1968" w:author="Lyu Yuxiao" w:date="2023-04-24T14:28:00Z">
        <w:r w:rsidR="008815C1">
          <w:t>S</w:t>
        </w:r>
      </w:ins>
      <w:del w:id="1969" w:author="Lyu Yuxiao" w:date="2023-04-24T14:28:00Z">
        <w:r w:rsidDel="008815C1">
          <w:delText>s</w:delText>
        </w:r>
      </w:del>
      <w:r>
        <w:t>ervice</w:t>
      </w:r>
      <w:ins w:id="1970" w:author="Lyu Yuxiao" w:date="2023-04-24T14:48:00Z">
        <w:r w:rsidR="00CE2424">
          <w:t xml:space="preserve"> </w:t>
        </w:r>
        <w:r w:rsidR="00CE2424" w:rsidRPr="001C25D8">
          <w:t xml:space="preserve">[IHOREG </w:t>
        </w:r>
        <w:r w:rsidR="00CE2424">
          <w:rPr>
            <w:lang w:eastAsia="zh-CN"/>
          </w:rPr>
          <w:t>431</w:t>
        </w:r>
        <w:r w:rsidR="00CE2424" w:rsidRPr="001C25D8">
          <w:t>]</w:t>
        </w:r>
      </w:ins>
      <w:r>
        <w:br/>
        <w:t>Definition: Classification of vessel traffic services based on the nature of the control or services provided.</w:t>
      </w:r>
      <w:r>
        <w:br/>
        <w:t>Code: '</w:t>
      </w:r>
      <w:proofErr w:type="spellStart"/>
      <w:r>
        <w:rPr>
          <w:rFonts w:ascii="Courier New" w:hAnsi="Courier New" w:cs="Courier New"/>
        </w:rPr>
        <w:t>categoryOfVesselTrafficService</w:t>
      </w:r>
      <w:proofErr w:type="spellEnd"/>
      <w:r>
        <w:t>'</w:t>
      </w:r>
      <w:r>
        <w:br/>
        <w:t xml:space="preserve">Remarks: </w:t>
      </w:r>
      <w:r>
        <w:br/>
        <w:t>Aliases: (none)</w:t>
      </w:r>
      <w:r>
        <w:br/>
        <w:t>Value Type: enumeration</w:t>
      </w:r>
    </w:p>
    <w:p w14:paraId="0C8410BC"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932"/>
        <w:gridCol w:w="756"/>
        <w:gridCol w:w="1427"/>
      </w:tblGrid>
      <w:tr w:rsidR="00EC0FF0" w14:paraId="13CD9DFE"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82B11F"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D1CE4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E32F5F"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9CFE1F" w14:textId="77777777" w:rsidR="00EC0FF0" w:rsidRDefault="00EC0FF0">
            <w:r>
              <w:rPr>
                <w:b/>
                <w:bCs/>
              </w:rPr>
              <w:t>Remarks</w:t>
            </w:r>
          </w:p>
        </w:tc>
      </w:tr>
      <w:tr w:rsidR="00EC0FF0" w14:paraId="40C22FE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2CBA0" w14:textId="77777777" w:rsidR="00EC0FF0" w:rsidRDefault="00EC0FF0">
            <w:r>
              <w:t>'</w:t>
            </w:r>
            <w:r>
              <w:rPr>
                <w:rFonts w:ascii="Courier New" w:hAnsi="Courier New" w:cs="Courier New"/>
                <w:sz w:val="22"/>
                <w:szCs w:val="22"/>
              </w:rPr>
              <w:t>Information Service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BA955E" w14:textId="77777777" w:rsidR="00EC0FF0" w:rsidRDefault="00EC0FF0">
            <w:r>
              <w:t>A service to ensure that essential information becomes available in time for on-board navigational decision-making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00DB43"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E88850" w14:textId="77777777" w:rsidR="00EC0FF0" w:rsidRDefault="00EC0FF0">
            <w:r>
              <w:t>IMO Resolution A.857(20)</w:t>
            </w:r>
          </w:p>
        </w:tc>
      </w:tr>
      <w:tr w:rsidR="00EC0FF0" w14:paraId="3DC5F97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B50F74" w14:textId="216F5227" w:rsidR="00EC0FF0" w:rsidRDefault="00EC0FF0">
            <w:r>
              <w:t>'</w:t>
            </w:r>
            <w:r>
              <w:rPr>
                <w:rFonts w:ascii="Courier New" w:hAnsi="Courier New" w:cs="Courier New"/>
                <w:sz w:val="22"/>
                <w:szCs w:val="22"/>
              </w:rPr>
              <w:t>Traffic Organi</w:t>
            </w:r>
            <w:del w:id="1971" w:author="Lyu Yuxiao" w:date="2023-05-12T15:03:00Z">
              <w:r w:rsidDel="00845DCC">
                <w:rPr>
                  <w:rFonts w:ascii="Courier New" w:hAnsi="Courier New" w:cs="Courier New" w:hint="eastAsia"/>
                  <w:sz w:val="22"/>
                  <w:szCs w:val="22"/>
                  <w:lang w:eastAsia="zh-CN"/>
                </w:rPr>
                <w:delText>s</w:delText>
              </w:r>
            </w:del>
            <w:ins w:id="1972" w:author="Lyu Yuxiao" w:date="2023-05-12T15:03:00Z">
              <w:r w:rsidR="00845DCC">
                <w:rPr>
                  <w:rFonts w:ascii="Courier New" w:hAnsi="Courier New" w:cs="Courier New" w:hint="eastAsia"/>
                  <w:sz w:val="22"/>
                  <w:szCs w:val="22"/>
                  <w:lang w:eastAsia="zh-CN"/>
                </w:rPr>
                <w:t>z</w:t>
              </w:r>
            </w:ins>
            <w:r>
              <w:rPr>
                <w:rFonts w:ascii="Courier New" w:hAnsi="Courier New" w:cs="Courier New"/>
                <w:sz w:val="22"/>
                <w:szCs w:val="22"/>
              </w:rPr>
              <w:t>ation Service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1EC11C" w14:textId="77777777" w:rsidR="00EC0FF0" w:rsidRDefault="00EC0FF0">
            <w:r>
              <w:t>A service to assist on-board navigational decision-making and to monitor its effects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E345A1"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F3385B" w14:textId="77777777" w:rsidR="00EC0FF0" w:rsidRDefault="00EC0FF0">
            <w:r>
              <w:t>IMO Resolution A.857(20)</w:t>
            </w:r>
          </w:p>
        </w:tc>
      </w:tr>
      <w:tr w:rsidR="00EC0FF0" w14:paraId="564F0B4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000E30" w14:textId="77777777" w:rsidR="00EC0FF0" w:rsidRDefault="00EC0FF0">
            <w:r>
              <w:t>'</w:t>
            </w:r>
            <w:r>
              <w:rPr>
                <w:rFonts w:ascii="Courier New" w:hAnsi="Courier New" w:cs="Courier New"/>
                <w:sz w:val="22"/>
                <w:szCs w:val="22"/>
              </w:rPr>
              <w:t>Navigational Assistance Service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2D3DF9" w14:textId="77777777" w:rsidR="00EC0FF0" w:rsidRDefault="00EC0FF0">
            <w:r>
              <w:t>A service to prevent the development of dangerous maritime traffic situations and to provide for the safe and efficient movement of vessel traffic within the VTS area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AF6116"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2C448F" w14:textId="77777777" w:rsidR="00EC0FF0" w:rsidRDefault="00EC0FF0">
            <w:r>
              <w:t>IMO Resolution A.857(20)</w:t>
            </w:r>
          </w:p>
        </w:tc>
      </w:tr>
    </w:tbl>
    <w:p w14:paraId="31714B6F" w14:textId="77777777" w:rsidR="00EC0FF0" w:rsidRDefault="00EC0FF0">
      <w:pPr>
        <w:pStyle w:val="Center"/>
      </w:pPr>
    </w:p>
    <w:p w14:paraId="6267BF95" w14:textId="77777777" w:rsidR="00EC0FF0" w:rsidRDefault="00EC0FF0">
      <w:pPr>
        <w:pStyle w:val="2"/>
        <w:spacing w:before="160" w:after="160"/>
        <w:rPr>
          <w:rFonts w:ascii="Times New Roman" w:hAnsi="Times New Roman" w:cs="Times New Roman"/>
          <w:b w:val="0"/>
          <w:bCs w:val="0"/>
          <w:sz w:val="24"/>
          <w:szCs w:val="24"/>
        </w:rPr>
      </w:pPr>
      <w:bookmarkStart w:id="1973" w:name="idmarkerx16777217x59118"/>
      <w:bookmarkStart w:id="1974" w:name="_Toc133573305"/>
      <w:bookmarkEnd w:id="1973"/>
      <w:r>
        <w:t>3.30 City name</w:t>
      </w:r>
      <w:bookmarkEnd w:id="1974"/>
    </w:p>
    <w:p w14:paraId="412DA44D" w14:textId="52CF1171" w:rsidR="00EC0FF0" w:rsidRDefault="00EC0FF0">
      <w:r>
        <w:t xml:space="preserve">Name: City </w:t>
      </w:r>
      <w:ins w:id="1975" w:author="Lyu Yuxiao" w:date="2023-04-24T14:28:00Z">
        <w:r w:rsidR="008815C1">
          <w:t>N</w:t>
        </w:r>
      </w:ins>
      <w:del w:id="1976" w:author="Lyu Yuxiao" w:date="2023-04-24T14:28:00Z">
        <w:r w:rsidDel="008815C1">
          <w:delText>n</w:delText>
        </w:r>
      </w:del>
      <w:r>
        <w:t>ame</w:t>
      </w:r>
      <w:ins w:id="1977" w:author="Lyu Yuxiao" w:date="2023-04-24T14:48:00Z">
        <w:r w:rsidR="00CE2424">
          <w:t xml:space="preserve"> </w:t>
        </w:r>
        <w:r w:rsidR="00CE2424" w:rsidRPr="001C25D8">
          <w:t xml:space="preserve">[IHOREG </w:t>
        </w:r>
        <w:r w:rsidR="00CE2424">
          <w:rPr>
            <w:lang w:eastAsia="zh-CN"/>
          </w:rPr>
          <w:t>434</w:t>
        </w:r>
        <w:r w:rsidR="00CE2424" w:rsidRPr="001C25D8">
          <w:t>]</w:t>
        </w:r>
      </w:ins>
      <w:r>
        <w:br/>
        <w:t>Definition: The name of a town or city.</w:t>
      </w:r>
      <w:r>
        <w:br/>
        <w:t>Code: '</w:t>
      </w:r>
      <w:proofErr w:type="spellStart"/>
      <w:r>
        <w:rPr>
          <w:rFonts w:ascii="Courier New" w:hAnsi="Courier New" w:cs="Courier New"/>
        </w:rPr>
        <w:t>cityName</w:t>
      </w:r>
      <w:proofErr w:type="spellEnd"/>
      <w:r>
        <w:t>'</w:t>
      </w:r>
      <w:r>
        <w:br/>
        <w:t xml:space="preserve">Remarks: </w:t>
      </w:r>
      <w:r>
        <w:br/>
        <w:t>Aliases: CITYNM</w:t>
      </w:r>
      <w:r>
        <w:br/>
        <w:t>Value Type: text</w:t>
      </w:r>
    </w:p>
    <w:p w14:paraId="0F04EA67" w14:textId="77777777" w:rsidR="00EC0FF0" w:rsidRDefault="00EC0FF0">
      <w:pPr>
        <w:pStyle w:val="2"/>
        <w:spacing w:before="160" w:after="160"/>
        <w:rPr>
          <w:rFonts w:ascii="Times New Roman" w:hAnsi="Times New Roman" w:cs="Times New Roman"/>
          <w:b w:val="0"/>
          <w:bCs w:val="0"/>
          <w:sz w:val="24"/>
          <w:szCs w:val="24"/>
        </w:rPr>
      </w:pPr>
      <w:bookmarkStart w:id="1978" w:name="idmarkerx16777217x59173"/>
      <w:bookmarkStart w:id="1979" w:name="_Toc133573306"/>
      <w:bookmarkEnd w:id="1978"/>
      <w:r>
        <w:t>3.31 Communication channel</w:t>
      </w:r>
      <w:bookmarkEnd w:id="1979"/>
    </w:p>
    <w:p w14:paraId="4AA12F62" w14:textId="43E810C7" w:rsidR="00EC0FF0" w:rsidRDefault="00EC0FF0">
      <w:r>
        <w:t xml:space="preserve">Name: Communication </w:t>
      </w:r>
      <w:ins w:id="1980" w:author="Lyu Yuxiao" w:date="2023-04-24T14:29:00Z">
        <w:r w:rsidR="008815C1">
          <w:t>C</w:t>
        </w:r>
      </w:ins>
      <w:del w:id="1981" w:author="Lyu Yuxiao" w:date="2023-04-24T14:29:00Z">
        <w:r w:rsidDel="008815C1">
          <w:delText>c</w:delText>
        </w:r>
      </w:del>
      <w:r>
        <w:t>hannel</w:t>
      </w:r>
      <w:ins w:id="1982" w:author="Lyu Yuxiao" w:date="2023-04-24T14:49:00Z">
        <w:r w:rsidR="00CE2424">
          <w:t xml:space="preserve"> </w:t>
        </w:r>
        <w:r w:rsidR="00CE2424" w:rsidRPr="001C25D8">
          <w:t xml:space="preserve">[IHOREG </w:t>
        </w:r>
        <w:r w:rsidR="00CE2424">
          <w:rPr>
            <w:lang w:eastAsia="zh-CN"/>
          </w:rPr>
          <w:t>74</w:t>
        </w:r>
        <w:r w:rsidR="00CE2424" w:rsidRPr="001C25D8">
          <w:t>]</w:t>
        </w:r>
      </w:ins>
      <w:r>
        <w:br/>
        <w:t>Definition: A channel number assigned to a specific radio frequency, frequencies or frequency band.</w:t>
      </w:r>
      <w:r>
        <w:br/>
      </w:r>
      <w:r>
        <w:lastRenderedPageBreak/>
        <w:t>Code: '</w:t>
      </w:r>
      <w:proofErr w:type="spellStart"/>
      <w:r>
        <w:rPr>
          <w:rFonts w:ascii="Courier New" w:hAnsi="Courier New" w:cs="Courier New"/>
        </w:rPr>
        <w:t>communicationChannel</w:t>
      </w:r>
      <w:proofErr w:type="spellEnd"/>
      <w:r>
        <w:t>'</w:t>
      </w:r>
      <w:r>
        <w:br/>
        <w:t>Remarks: The expected input is the specific VHF-Channel. The attribute 'communication channel' encodes the various VHF-channels used for communication.</w:t>
      </w:r>
      <w:r>
        <w:br/>
        <w:t>Aliases: COMCHA</w:t>
      </w:r>
      <w:r>
        <w:br/>
        <w:t>Value Type: text</w:t>
      </w:r>
    </w:p>
    <w:p w14:paraId="24A3A4C2" w14:textId="77777777" w:rsidR="00EC0FF0" w:rsidRDefault="00EC0FF0">
      <w:pPr>
        <w:pStyle w:val="2"/>
        <w:spacing w:before="160" w:after="160"/>
        <w:rPr>
          <w:rFonts w:ascii="Times New Roman" w:hAnsi="Times New Roman" w:cs="Times New Roman"/>
          <w:b w:val="0"/>
          <w:bCs w:val="0"/>
          <w:sz w:val="24"/>
          <w:szCs w:val="24"/>
        </w:rPr>
      </w:pPr>
      <w:bookmarkStart w:id="1983" w:name="idmarkerx16777217x59231"/>
      <w:bookmarkStart w:id="1984" w:name="_Toc133573307"/>
      <w:bookmarkEnd w:id="1983"/>
      <w:r>
        <w:t>3.32 Comparison Operator</w:t>
      </w:r>
      <w:bookmarkEnd w:id="1984"/>
    </w:p>
    <w:p w14:paraId="34F47E5E" w14:textId="40D851A0" w:rsidR="00EC0FF0" w:rsidRDefault="00EC0FF0">
      <w:r>
        <w:t>Name: Comparison Operator</w:t>
      </w:r>
      <w:ins w:id="1985" w:author="Lyu Yuxiao" w:date="2023-04-24T14:49:00Z">
        <w:r w:rsidR="00CE2424">
          <w:t xml:space="preserve"> </w:t>
        </w:r>
        <w:r w:rsidR="00CE2424" w:rsidRPr="001C25D8">
          <w:t xml:space="preserve">[IHOREG </w:t>
        </w:r>
        <w:r w:rsidR="00CE2424">
          <w:rPr>
            <w:lang w:eastAsia="zh-CN"/>
          </w:rPr>
          <w:t>441</w:t>
        </w:r>
        <w:r w:rsidR="00CE2424" w:rsidRPr="001C25D8">
          <w:t>]</w:t>
        </w:r>
      </w:ins>
      <w:r>
        <w:br/>
        <w:t>Definition: Numerical comparison</w:t>
      </w:r>
      <w:r>
        <w:br/>
        <w:t>Code: '</w:t>
      </w:r>
      <w:proofErr w:type="spellStart"/>
      <w:r>
        <w:rPr>
          <w:rFonts w:ascii="Courier New" w:hAnsi="Courier New" w:cs="Courier New"/>
        </w:rPr>
        <w:t>comparisonOperator</w:t>
      </w:r>
      <w:proofErr w:type="spellEnd"/>
      <w:r>
        <w:t>'</w:t>
      </w:r>
      <w:r>
        <w:br/>
        <w:t>Remarks: The definition of COMPOP provides the relation between the value given in the model and the real ship's value.</w:t>
      </w:r>
      <w:r>
        <w:br/>
        <w:t>Aliases: COMPOP</w:t>
      </w:r>
      <w:r>
        <w:br/>
        <w:t>Value Type: enumeration</w:t>
      </w:r>
    </w:p>
    <w:p w14:paraId="22A0B876"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015"/>
        <w:gridCol w:w="756"/>
        <w:gridCol w:w="838"/>
      </w:tblGrid>
      <w:tr w:rsidR="00EC0FF0" w14:paraId="35EEDC2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D15851"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35DFEA"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BC83B"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9D706D" w14:textId="77777777" w:rsidR="00EC0FF0" w:rsidRDefault="00EC0FF0">
            <w:r>
              <w:rPr>
                <w:b/>
                <w:bCs/>
              </w:rPr>
              <w:t>Remarks</w:t>
            </w:r>
          </w:p>
        </w:tc>
      </w:tr>
      <w:tr w:rsidR="00EC0FF0" w14:paraId="14238FD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80230D" w14:textId="77777777" w:rsidR="00EC0FF0" w:rsidRDefault="00EC0FF0">
            <w:r>
              <w:t>'</w:t>
            </w:r>
            <w:proofErr w:type="gramStart"/>
            <w:r>
              <w:rPr>
                <w:rFonts w:ascii="Courier New" w:hAnsi="Courier New" w:cs="Courier New"/>
                <w:sz w:val="22"/>
                <w:szCs w:val="22"/>
              </w:rPr>
              <w:t>greater</w:t>
            </w:r>
            <w:proofErr w:type="gramEnd"/>
            <w:r>
              <w:rPr>
                <w:rFonts w:ascii="Courier New" w:hAnsi="Courier New" w:cs="Courier New"/>
                <w:sz w:val="22"/>
                <w:szCs w:val="22"/>
              </w:rPr>
              <w:t xml:space="preserve"> than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CD789E" w14:textId="77777777" w:rsidR="00EC0FF0" w:rsidRDefault="00EC0FF0">
            <w:r>
              <w:t>The value of the left value is greater than that of the right.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994FDD"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99C4E6" w14:textId="77777777" w:rsidR="00EC0FF0" w:rsidRDefault="00EC0FF0"/>
        </w:tc>
      </w:tr>
      <w:tr w:rsidR="00EC0FF0" w14:paraId="3760F3A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50D363" w14:textId="77777777" w:rsidR="00EC0FF0" w:rsidRDefault="00EC0FF0">
            <w:r>
              <w:t>'</w:t>
            </w:r>
            <w:proofErr w:type="gramStart"/>
            <w:r>
              <w:rPr>
                <w:rFonts w:ascii="Courier New" w:hAnsi="Courier New" w:cs="Courier New"/>
                <w:sz w:val="22"/>
                <w:szCs w:val="22"/>
              </w:rPr>
              <w:t>greater</w:t>
            </w:r>
            <w:proofErr w:type="gramEnd"/>
            <w:r>
              <w:rPr>
                <w:rFonts w:ascii="Courier New" w:hAnsi="Courier New" w:cs="Courier New"/>
                <w:sz w:val="22"/>
                <w:szCs w:val="22"/>
              </w:rPr>
              <w:t xml:space="preserve"> than or equal to</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CA58FA" w14:textId="77777777" w:rsidR="00EC0FF0" w:rsidRDefault="00EC0FF0">
            <w:r>
              <w:t>The value of the left expression is greater than or equal to that of the right.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44AC1"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4C972" w14:textId="77777777" w:rsidR="00EC0FF0" w:rsidRDefault="00EC0FF0"/>
        </w:tc>
      </w:tr>
      <w:tr w:rsidR="00EC0FF0" w14:paraId="1779BA0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703452" w14:textId="77777777" w:rsidR="00EC0FF0" w:rsidRDefault="00EC0FF0">
            <w:r>
              <w:t>'</w:t>
            </w:r>
            <w:proofErr w:type="gramStart"/>
            <w:r>
              <w:rPr>
                <w:rFonts w:ascii="Courier New" w:hAnsi="Courier New" w:cs="Courier New"/>
                <w:sz w:val="22"/>
                <w:szCs w:val="22"/>
              </w:rPr>
              <w:t>less</w:t>
            </w:r>
            <w:proofErr w:type="gramEnd"/>
            <w:r>
              <w:rPr>
                <w:rFonts w:ascii="Courier New" w:hAnsi="Courier New" w:cs="Courier New"/>
                <w:sz w:val="22"/>
                <w:szCs w:val="22"/>
              </w:rPr>
              <w:t xml:space="preserve"> than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9401C8" w14:textId="77777777" w:rsidR="00EC0FF0" w:rsidRDefault="00EC0FF0">
            <w:r>
              <w:t>The value of the left expression is less than that of the right.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15473F"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5B23CF" w14:textId="77777777" w:rsidR="00EC0FF0" w:rsidRDefault="00EC0FF0"/>
        </w:tc>
      </w:tr>
      <w:tr w:rsidR="00EC0FF0" w14:paraId="27A4A75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E1913B" w14:textId="77777777" w:rsidR="00EC0FF0" w:rsidRDefault="00EC0FF0">
            <w:r>
              <w:t>'</w:t>
            </w:r>
            <w:proofErr w:type="gramStart"/>
            <w:r>
              <w:rPr>
                <w:rFonts w:ascii="Courier New" w:hAnsi="Courier New" w:cs="Courier New"/>
                <w:sz w:val="22"/>
                <w:szCs w:val="22"/>
              </w:rPr>
              <w:t>less</w:t>
            </w:r>
            <w:proofErr w:type="gramEnd"/>
            <w:r>
              <w:rPr>
                <w:rFonts w:ascii="Courier New" w:hAnsi="Courier New" w:cs="Courier New"/>
                <w:sz w:val="22"/>
                <w:szCs w:val="22"/>
              </w:rPr>
              <w:t xml:space="preserve"> than or equal to</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8D483E" w14:textId="77777777" w:rsidR="00EC0FF0" w:rsidRDefault="00EC0FF0">
            <w:r>
              <w:t>The value of the left expression is less than or equal to that of the right.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195B20"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C9A3FB" w14:textId="77777777" w:rsidR="00EC0FF0" w:rsidRDefault="00EC0FF0"/>
        </w:tc>
      </w:tr>
      <w:tr w:rsidR="00EC0FF0" w14:paraId="232435E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B5195C" w14:textId="77777777" w:rsidR="00EC0FF0" w:rsidRDefault="00EC0FF0">
            <w:r>
              <w:t>'</w:t>
            </w:r>
            <w:proofErr w:type="gramStart"/>
            <w:r>
              <w:rPr>
                <w:rFonts w:ascii="Courier New" w:hAnsi="Courier New" w:cs="Courier New"/>
                <w:sz w:val="22"/>
                <w:szCs w:val="22"/>
              </w:rPr>
              <w:t>equal</w:t>
            </w:r>
            <w:proofErr w:type="gramEnd"/>
            <w:r>
              <w:rPr>
                <w:rFonts w:ascii="Courier New" w:hAnsi="Courier New" w:cs="Courier New"/>
                <w:sz w:val="22"/>
                <w:szCs w:val="22"/>
              </w:rPr>
              <w:t xml:space="preserve"> to</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9ACD51" w14:textId="77777777" w:rsidR="00EC0FF0" w:rsidRDefault="00EC0FF0">
            <w:r>
              <w:t>The two values are equivalent.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C36FAC"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9FEBC1" w14:textId="77777777" w:rsidR="00EC0FF0" w:rsidRDefault="00EC0FF0"/>
        </w:tc>
      </w:tr>
      <w:tr w:rsidR="00EC0FF0" w14:paraId="6D146BC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341916" w14:textId="77777777" w:rsidR="00EC0FF0" w:rsidRDefault="00EC0FF0">
            <w:r>
              <w:t>'</w:t>
            </w:r>
            <w:proofErr w:type="gramStart"/>
            <w:r>
              <w:rPr>
                <w:rFonts w:ascii="Courier New" w:hAnsi="Courier New" w:cs="Courier New"/>
                <w:sz w:val="22"/>
                <w:szCs w:val="22"/>
              </w:rPr>
              <w:t>not</w:t>
            </w:r>
            <w:proofErr w:type="gramEnd"/>
            <w:r>
              <w:rPr>
                <w:rFonts w:ascii="Courier New" w:hAnsi="Courier New" w:cs="Courier New"/>
                <w:sz w:val="22"/>
                <w:szCs w:val="22"/>
              </w:rPr>
              <w:t xml:space="preserve"> equal to</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B32FBE" w14:textId="77777777" w:rsidR="00EC0FF0" w:rsidRDefault="00EC0FF0">
            <w:r>
              <w:t>The two values are not equivalent.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3B6232"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32C74C" w14:textId="77777777" w:rsidR="00EC0FF0" w:rsidRDefault="00EC0FF0"/>
        </w:tc>
      </w:tr>
    </w:tbl>
    <w:p w14:paraId="437686FB" w14:textId="77777777" w:rsidR="00EC0FF0" w:rsidRDefault="00EC0FF0">
      <w:pPr>
        <w:pStyle w:val="Center"/>
      </w:pPr>
    </w:p>
    <w:p w14:paraId="35252A1E" w14:textId="77777777" w:rsidR="00EC0FF0" w:rsidRDefault="00EC0FF0">
      <w:pPr>
        <w:pStyle w:val="2"/>
        <w:spacing w:before="160" w:after="160"/>
        <w:rPr>
          <w:rFonts w:ascii="Times New Roman" w:hAnsi="Times New Roman" w:cs="Times New Roman"/>
          <w:b w:val="0"/>
          <w:bCs w:val="0"/>
          <w:sz w:val="24"/>
          <w:szCs w:val="24"/>
        </w:rPr>
      </w:pPr>
      <w:bookmarkStart w:id="1986" w:name="idmarkerx16777217x60962"/>
      <w:bookmarkStart w:id="1987" w:name="_Toc133573308"/>
      <w:bookmarkEnd w:id="1986"/>
      <w:r>
        <w:t>3.33 Condition</w:t>
      </w:r>
      <w:bookmarkEnd w:id="1987"/>
    </w:p>
    <w:p w14:paraId="6DCDA00E" w14:textId="1A7702C4" w:rsidR="00EC0FF0" w:rsidRDefault="00EC0FF0">
      <w:r>
        <w:t>Name: Condition</w:t>
      </w:r>
      <w:ins w:id="1988" w:author="Lyu Yuxiao" w:date="2023-04-24T14:49:00Z">
        <w:r w:rsidR="00CE2424">
          <w:t xml:space="preserve"> </w:t>
        </w:r>
        <w:r w:rsidR="00CE2424" w:rsidRPr="001C25D8">
          <w:t xml:space="preserve">[IHOREG </w:t>
        </w:r>
      </w:ins>
      <w:ins w:id="1989" w:author="Lyu Yuxiao" w:date="2023-04-24T14:50:00Z">
        <w:r w:rsidR="00CE2424">
          <w:rPr>
            <w:lang w:eastAsia="zh-CN"/>
          </w:rPr>
          <w:t>75</w:t>
        </w:r>
      </w:ins>
      <w:ins w:id="1990" w:author="Lyu Yuxiao" w:date="2023-04-24T14:49:00Z">
        <w:r w:rsidR="00CE2424" w:rsidRPr="001C25D8">
          <w:t>]</w:t>
        </w:r>
      </w:ins>
      <w:r>
        <w:br/>
        <w:t>Definition: The various conditions of buildings and other constructions.</w:t>
      </w:r>
      <w:r>
        <w:br/>
        <w:t>Code: '</w:t>
      </w:r>
      <w:r>
        <w:rPr>
          <w:rFonts w:ascii="Courier New" w:hAnsi="Courier New" w:cs="Courier New"/>
        </w:rPr>
        <w:t>condition</w:t>
      </w:r>
      <w:r>
        <w:t>'</w:t>
      </w:r>
      <w:r>
        <w:br/>
        <w:t xml:space="preserve">Remarks: </w:t>
      </w:r>
      <w:r>
        <w:br/>
        <w:t>Aliases: CONDTN</w:t>
      </w:r>
      <w:r>
        <w:br/>
        <w:t>Value Type: enumeration</w:t>
      </w:r>
    </w:p>
    <w:p w14:paraId="04822D27"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C36B6E9"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0AF295"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09078E"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73D31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75E09D" w14:textId="77777777" w:rsidR="00EC0FF0" w:rsidRDefault="00EC0FF0">
            <w:r>
              <w:rPr>
                <w:b/>
                <w:bCs/>
              </w:rPr>
              <w:t>Remarks</w:t>
            </w:r>
          </w:p>
        </w:tc>
      </w:tr>
      <w:tr w:rsidR="00EC0FF0" w14:paraId="0CD041F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13D43E" w14:textId="77777777" w:rsidR="00EC0FF0" w:rsidRDefault="00EC0FF0">
            <w:r>
              <w:t>'</w:t>
            </w:r>
            <w:proofErr w:type="gramStart"/>
            <w:r>
              <w:rPr>
                <w:rFonts w:ascii="Courier New" w:hAnsi="Courier New" w:cs="Courier New"/>
                <w:sz w:val="22"/>
                <w:szCs w:val="22"/>
              </w:rPr>
              <w:t>under</w:t>
            </w:r>
            <w:proofErr w:type="gramEnd"/>
            <w:r>
              <w:rPr>
                <w:rFonts w:ascii="Courier New" w:hAnsi="Courier New" w:cs="Courier New"/>
                <w:sz w:val="22"/>
                <w:szCs w:val="22"/>
              </w:rPr>
              <w:t xml:space="preserve"> construction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C2594A" w14:textId="77777777" w:rsidR="00EC0FF0" w:rsidRDefault="00EC0FF0">
            <w:r>
              <w:t>a structure that is in the process of being built.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E85501"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12017F" w14:textId="77777777" w:rsidR="00EC0FF0" w:rsidRDefault="00EC0FF0"/>
        </w:tc>
      </w:tr>
      <w:tr w:rsidR="00EC0FF0" w14:paraId="404C4EC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7FC952" w14:textId="77777777" w:rsidR="00EC0FF0" w:rsidRDefault="00EC0FF0">
            <w:r>
              <w:t>'</w:t>
            </w:r>
            <w:proofErr w:type="gramStart"/>
            <w:r>
              <w:rPr>
                <w:rFonts w:ascii="Courier New" w:hAnsi="Courier New" w:cs="Courier New"/>
                <w:sz w:val="22"/>
                <w:szCs w:val="22"/>
              </w:rPr>
              <w:t>under</w:t>
            </w:r>
            <w:proofErr w:type="gramEnd"/>
            <w:r>
              <w:rPr>
                <w:rFonts w:ascii="Courier New" w:hAnsi="Courier New" w:cs="Courier New"/>
                <w:sz w:val="22"/>
                <w:szCs w:val="22"/>
              </w:rPr>
              <w:t xml:space="preserve"> reclamation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5B1CCA" w14:textId="77777777" w:rsidR="00EC0FF0" w:rsidRDefault="00EC0FF0">
            <w:r>
              <w:t>an area of the sea that is being reclaimed as land, usually by the dumping of earth and other material.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6C4E97"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0FF58F" w14:textId="77777777" w:rsidR="00EC0FF0" w:rsidRDefault="00EC0FF0"/>
        </w:tc>
      </w:tr>
      <w:tr w:rsidR="00EC0FF0" w14:paraId="4CB0988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7734B5" w14:textId="77777777" w:rsidR="00EC0FF0" w:rsidRDefault="00EC0FF0">
            <w:r>
              <w:t>'</w:t>
            </w:r>
            <w:proofErr w:type="gramStart"/>
            <w:r>
              <w:rPr>
                <w:rFonts w:ascii="Courier New" w:hAnsi="Courier New" w:cs="Courier New"/>
                <w:sz w:val="22"/>
                <w:szCs w:val="22"/>
              </w:rPr>
              <w:t>planned</w:t>
            </w:r>
            <w:proofErr w:type="gramEnd"/>
            <w:r>
              <w:rPr>
                <w:rFonts w:ascii="Courier New" w:hAnsi="Courier New" w:cs="Courier New"/>
                <w:sz w:val="22"/>
                <w:szCs w:val="22"/>
              </w:rPr>
              <w:t xml:space="preserve"> construction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2DECBA" w14:textId="77777777" w:rsidR="00EC0FF0" w:rsidRDefault="00EC0FF0">
            <w:r>
              <w:t>an area where a future construction is planned.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DF87C5"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684F21" w14:textId="77777777" w:rsidR="00EC0FF0" w:rsidRDefault="00EC0FF0"/>
        </w:tc>
      </w:tr>
    </w:tbl>
    <w:p w14:paraId="2DD85055" w14:textId="77777777" w:rsidR="00EC0FF0" w:rsidRDefault="00EC0FF0">
      <w:pPr>
        <w:pStyle w:val="Center"/>
      </w:pPr>
    </w:p>
    <w:p w14:paraId="5E8E85D3" w14:textId="77777777" w:rsidR="00EC0FF0" w:rsidRDefault="00EC0FF0">
      <w:pPr>
        <w:pStyle w:val="2"/>
        <w:spacing w:before="160" w:after="160"/>
        <w:rPr>
          <w:rFonts w:ascii="Times New Roman" w:hAnsi="Times New Roman" w:cs="Times New Roman"/>
          <w:b w:val="0"/>
          <w:bCs w:val="0"/>
          <w:sz w:val="24"/>
          <w:szCs w:val="24"/>
        </w:rPr>
      </w:pPr>
      <w:bookmarkStart w:id="1991" w:name="idmarkerx16777217x61976"/>
      <w:bookmarkStart w:id="1992" w:name="_Toc133573309"/>
      <w:bookmarkEnd w:id="1991"/>
      <w:r>
        <w:lastRenderedPageBreak/>
        <w:t>3.34 Contact instructions</w:t>
      </w:r>
      <w:bookmarkEnd w:id="1992"/>
    </w:p>
    <w:p w14:paraId="1CB0CB4B" w14:textId="30FF0D99" w:rsidR="00EC0FF0" w:rsidRDefault="00EC0FF0">
      <w:r>
        <w:t xml:space="preserve">Name: Contact </w:t>
      </w:r>
      <w:ins w:id="1993" w:author="Lyu Yuxiao" w:date="2023-04-24T14:29:00Z">
        <w:r w:rsidR="008815C1">
          <w:t>I</w:t>
        </w:r>
      </w:ins>
      <w:del w:id="1994" w:author="Lyu Yuxiao" w:date="2023-04-24T14:29:00Z">
        <w:r w:rsidDel="008815C1">
          <w:delText>i</w:delText>
        </w:r>
      </w:del>
      <w:r>
        <w:t>nstructions</w:t>
      </w:r>
      <w:ins w:id="1995" w:author="Lyu Yuxiao" w:date="2023-04-24T14:50:00Z">
        <w:r w:rsidR="00F27BA9">
          <w:t xml:space="preserve"> </w:t>
        </w:r>
        <w:r w:rsidR="00F27BA9" w:rsidRPr="001C25D8">
          <w:t xml:space="preserve">[IHOREG </w:t>
        </w:r>
        <w:r w:rsidR="00F27BA9">
          <w:rPr>
            <w:lang w:eastAsia="zh-CN"/>
          </w:rPr>
          <w:t>76</w:t>
        </w:r>
        <w:r w:rsidR="00F27BA9" w:rsidRPr="001C25D8">
          <w:t>]</w:t>
        </w:r>
      </w:ins>
      <w:r>
        <w:br/>
        <w:t xml:space="preserve">Definition: Instructions provided on how to contact a particular person, </w:t>
      </w:r>
      <w:proofErr w:type="spellStart"/>
      <w:r>
        <w:t>organisation</w:t>
      </w:r>
      <w:proofErr w:type="spellEnd"/>
      <w:r>
        <w:t xml:space="preserve"> or service.</w:t>
      </w:r>
      <w:r>
        <w:br/>
        <w:t>Code: '</w:t>
      </w:r>
      <w:proofErr w:type="spellStart"/>
      <w:r>
        <w:rPr>
          <w:rFonts w:ascii="Courier New" w:hAnsi="Courier New" w:cs="Courier New"/>
        </w:rPr>
        <w:t>contactInstructions</w:t>
      </w:r>
      <w:proofErr w:type="spellEnd"/>
      <w:r>
        <w:t>'</w:t>
      </w:r>
      <w:r>
        <w:br/>
        <w:t xml:space="preserve">Remarks: </w:t>
      </w:r>
      <w:r>
        <w:br/>
        <w:t>Aliases: (none)</w:t>
      </w:r>
      <w:r>
        <w:br/>
        <w:t>Value Type: text</w:t>
      </w:r>
    </w:p>
    <w:p w14:paraId="4573B557" w14:textId="77777777" w:rsidR="00EC0FF0" w:rsidRDefault="00EC0FF0">
      <w:pPr>
        <w:pStyle w:val="2"/>
        <w:spacing w:before="160" w:after="160"/>
        <w:rPr>
          <w:rFonts w:ascii="Times New Roman" w:hAnsi="Times New Roman" w:cs="Times New Roman"/>
          <w:b w:val="0"/>
          <w:bCs w:val="0"/>
          <w:sz w:val="24"/>
          <w:szCs w:val="24"/>
        </w:rPr>
      </w:pPr>
      <w:bookmarkStart w:id="1996" w:name="idmarkerx16777217x62030"/>
      <w:bookmarkStart w:id="1997" w:name="_Toc133573310"/>
      <w:bookmarkEnd w:id="1996"/>
      <w:r>
        <w:t>3.35 Country Name</w:t>
      </w:r>
      <w:bookmarkEnd w:id="1997"/>
    </w:p>
    <w:p w14:paraId="0300B42F" w14:textId="6BD1F563" w:rsidR="00EC0FF0" w:rsidRDefault="00EC0FF0">
      <w:r>
        <w:t>Name: Country Name</w:t>
      </w:r>
      <w:ins w:id="1998" w:author="Lyu Yuxiao" w:date="2023-04-24T14:50:00Z">
        <w:r w:rsidR="00F27BA9">
          <w:t xml:space="preserve"> </w:t>
        </w:r>
        <w:r w:rsidR="00F27BA9" w:rsidRPr="001C25D8">
          <w:t xml:space="preserve">[IHOREG </w:t>
        </w:r>
        <w:r w:rsidR="00F27BA9">
          <w:rPr>
            <w:lang w:eastAsia="zh-CN"/>
          </w:rPr>
          <w:t>449</w:t>
        </w:r>
        <w:r w:rsidR="00F27BA9" w:rsidRPr="001C25D8">
          <w:t>]</w:t>
        </w:r>
      </w:ins>
      <w:r>
        <w:br/>
        <w:t>Definition: The name of a nation.</w:t>
      </w:r>
      <w:r>
        <w:br/>
        <w:t>Code: '</w:t>
      </w:r>
      <w:proofErr w:type="spellStart"/>
      <w:r>
        <w:rPr>
          <w:rFonts w:ascii="Courier New" w:hAnsi="Courier New" w:cs="Courier New"/>
        </w:rPr>
        <w:t>countryName</w:t>
      </w:r>
      <w:proofErr w:type="spellEnd"/>
      <w:r>
        <w:t>'</w:t>
      </w:r>
      <w:r>
        <w:br/>
        <w:t xml:space="preserve">Remarks: </w:t>
      </w:r>
      <w:r>
        <w:br/>
        <w:t>Aliases: CNTRNM</w:t>
      </w:r>
      <w:r>
        <w:br/>
        <w:t>Value Type: text</w:t>
      </w:r>
    </w:p>
    <w:p w14:paraId="4D0D1FED" w14:textId="77777777" w:rsidR="00EC0FF0" w:rsidRDefault="00EC0FF0">
      <w:pPr>
        <w:pStyle w:val="2"/>
        <w:spacing w:before="160" w:after="160"/>
        <w:rPr>
          <w:rFonts w:ascii="Times New Roman" w:hAnsi="Times New Roman" w:cs="Times New Roman"/>
          <w:b w:val="0"/>
          <w:bCs w:val="0"/>
          <w:sz w:val="24"/>
          <w:szCs w:val="24"/>
        </w:rPr>
      </w:pPr>
      <w:bookmarkStart w:id="1999" w:name="idmarkerx16777217x62085"/>
      <w:bookmarkStart w:id="2000" w:name="_Toc133573311"/>
      <w:bookmarkEnd w:id="1999"/>
      <w:r>
        <w:t>3.36 Day of Week</w:t>
      </w:r>
      <w:bookmarkEnd w:id="2000"/>
    </w:p>
    <w:p w14:paraId="0B8EB16D" w14:textId="3CCB5780" w:rsidR="00EC0FF0" w:rsidRDefault="00EC0FF0">
      <w:r>
        <w:t>Name: Day of Week</w:t>
      </w:r>
      <w:ins w:id="2001" w:author="Yuxiao Lyu" w:date="2023-04-25T10:43:00Z">
        <w:r w:rsidR="00851F21">
          <w:t xml:space="preserve"> [IHOREG 83]</w:t>
        </w:r>
      </w:ins>
      <w:r>
        <w:br/>
        <w:t>Definition: Days of the week.</w:t>
      </w:r>
      <w:r>
        <w:br/>
        <w:t>Code: '</w:t>
      </w:r>
      <w:proofErr w:type="spellStart"/>
      <w:r>
        <w:rPr>
          <w:rFonts w:ascii="Courier New" w:hAnsi="Courier New" w:cs="Courier New"/>
        </w:rPr>
        <w:t>dayOfWeek</w:t>
      </w:r>
      <w:proofErr w:type="spellEnd"/>
      <w:r>
        <w:t>'</w:t>
      </w:r>
      <w:r>
        <w:br/>
        <w:t xml:space="preserve">Remarks: </w:t>
      </w:r>
      <w:r>
        <w:br/>
        <w:t>Aliases: DYOFWK</w:t>
      </w:r>
      <w:r>
        <w:br/>
        <w:t>Value Type: enumeration</w:t>
      </w:r>
    </w:p>
    <w:p w14:paraId="7C396368"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2404"/>
        <w:gridCol w:w="756"/>
        <w:gridCol w:w="838"/>
      </w:tblGrid>
      <w:tr w:rsidR="00EC0FF0" w14:paraId="24B0DDAF"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A7918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87C95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438611"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AF90A" w14:textId="77777777" w:rsidR="00EC0FF0" w:rsidRDefault="00EC0FF0">
            <w:r>
              <w:rPr>
                <w:b/>
                <w:bCs/>
              </w:rPr>
              <w:t>Remarks</w:t>
            </w:r>
          </w:p>
        </w:tc>
      </w:tr>
      <w:tr w:rsidR="00EC0FF0" w14:paraId="2501050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354F61" w14:textId="77777777" w:rsidR="00EC0FF0" w:rsidRDefault="00EC0FF0">
            <w:r>
              <w:t>'</w:t>
            </w:r>
            <w:r>
              <w:rPr>
                <w:rFonts w:ascii="Courier New" w:hAnsi="Courier New" w:cs="Courier New"/>
                <w:sz w:val="22"/>
                <w:szCs w:val="22"/>
              </w:rPr>
              <w:t>Sunday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32F6B0" w14:textId="77777777" w:rsidR="00EC0FF0" w:rsidRDefault="00EC0FF0">
            <w:r>
              <w:t>The first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2E6520"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EA5663" w14:textId="77777777" w:rsidR="00EC0FF0" w:rsidRDefault="00EC0FF0"/>
        </w:tc>
      </w:tr>
      <w:tr w:rsidR="00EC0FF0" w14:paraId="69B469C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2AE16B" w14:textId="77777777" w:rsidR="00EC0FF0" w:rsidRDefault="00EC0FF0">
            <w:r>
              <w:t>'</w:t>
            </w:r>
            <w:r>
              <w:rPr>
                <w:rFonts w:ascii="Courier New" w:hAnsi="Courier New" w:cs="Courier New"/>
                <w:sz w:val="22"/>
                <w:szCs w:val="22"/>
              </w:rPr>
              <w:t>Monday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1693BA" w14:textId="77777777" w:rsidR="00EC0FF0" w:rsidRDefault="00EC0FF0">
            <w:r>
              <w:t>The second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2DEF7B"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492245" w14:textId="77777777" w:rsidR="00EC0FF0" w:rsidRDefault="00EC0FF0"/>
        </w:tc>
      </w:tr>
      <w:tr w:rsidR="00EC0FF0" w14:paraId="20A3692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B311D" w14:textId="77777777" w:rsidR="00EC0FF0" w:rsidRDefault="00EC0FF0">
            <w:r>
              <w:t>'</w:t>
            </w:r>
            <w:r>
              <w:rPr>
                <w:rFonts w:ascii="Courier New" w:hAnsi="Courier New" w:cs="Courier New"/>
                <w:sz w:val="22"/>
                <w:szCs w:val="22"/>
              </w:rPr>
              <w:t>Tuesday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A8115B" w14:textId="77777777" w:rsidR="00EC0FF0" w:rsidRDefault="00EC0FF0">
            <w:r>
              <w:t>The third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AEB88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E93502" w14:textId="77777777" w:rsidR="00EC0FF0" w:rsidRDefault="00EC0FF0"/>
        </w:tc>
      </w:tr>
      <w:tr w:rsidR="00EC0FF0" w14:paraId="3AA2CF4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0554A2" w14:textId="77777777" w:rsidR="00EC0FF0" w:rsidRDefault="00EC0FF0">
            <w:r>
              <w:t>'</w:t>
            </w:r>
            <w:r>
              <w:rPr>
                <w:rFonts w:ascii="Courier New" w:hAnsi="Courier New" w:cs="Courier New"/>
                <w:sz w:val="22"/>
                <w:szCs w:val="22"/>
              </w:rPr>
              <w:t>Wednesday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8C9A6D" w14:textId="77777777" w:rsidR="00EC0FF0" w:rsidRDefault="00EC0FF0">
            <w:r>
              <w:t>The fourth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0D1DB2"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38DDD3" w14:textId="77777777" w:rsidR="00EC0FF0" w:rsidRDefault="00EC0FF0"/>
        </w:tc>
      </w:tr>
      <w:tr w:rsidR="00EC0FF0" w14:paraId="3745B57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F6B8A7" w14:textId="77777777" w:rsidR="00EC0FF0" w:rsidRDefault="00EC0FF0">
            <w:r>
              <w:t>'</w:t>
            </w:r>
            <w:r>
              <w:rPr>
                <w:rFonts w:ascii="Courier New" w:hAnsi="Courier New" w:cs="Courier New"/>
                <w:sz w:val="22"/>
                <w:szCs w:val="22"/>
              </w:rPr>
              <w:t>Thursday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169AB0" w14:textId="77777777" w:rsidR="00EC0FF0" w:rsidRDefault="00EC0FF0">
            <w:r>
              <w:t>The fifth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39185E"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68C475" w14:textId="77777777" w:rsidR="00EC0FF0" w:rsidRDefault="00EC0FF0"/>
        </w:tc>
      </w:tr>
      <w:tr w:rsidR="00EC0FF0" w14:paraId="1608E96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4E6A20" w14:textId="77777777" w:rsidR="00EC0FF0" w:rsidRDefault="00EC0FF0">
            <w:r>
              <w:t>'</w:t>
            </w:r>
            <w:r>
              <w:rPr>
                <w:rFonts w:ascii="Courier New" w:hAnsi="Courier New" w:cs="Courier New"/>
                <w:sz w:val="22"/>
                <w:szCs w:val="22"/>
              </w:rPr>
              <w:t>Friday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49F856" w14:textId="77777777" w:rsidR="00EC0FF0" w:rsidRDefault="00EC0FF0">
            <w:r>
              <w:t>The sixth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C8C341"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F73715" w14:textId="77777777" w:rsidR="00EC0FF0" w:rsidRDefault="00EC0FF0"/>
        </w:tc>
      </w:tr>
      <w:tr w:rsidR="00EC0FF0" w14:paraId="045EC95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EE3CC0" w14:textId="77777777" w:rsidR="00EC0FF0" w:rsidRDefault="00EC0FF0">
            <w:r>
              <w:t>'</w:t>
            </w:r>
            <w:r>
              <w:rPr>
                <w:rFonts w:ascii="Courier New" w:hAnsi="Courier New" w:cs="Courier New"/>
                <w:sz w:val="22"/>
                <w:szCs w:val="22"/>
              </w:rPr>
              <w:t>Saturday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9D7E05" w14:textId="77777777" w:rsidR="00EC0FF0" w:rsidRDefault="00EC0FF0">
            <w:r>
              <w:t>The seventh day of the week.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F871C9"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322269" w14:textId="77777777" w:rsidR="00EC0FF0" w:rsidRDefault="00EC0FF0"/>
        </w:tc>
      </w:tr>
    </w:tbl>
    <w:p w14:paraId="435E2AF3" w14:textId="77777777" w:rsidR="00EC0FF0" w:rsidRDefault="00EC0FF0">
      <w:pPr>
        <w:pStyle w:val="Center"/>
      </w:pPr>
    </w:p>
    <w:p w14:paraId="0EA29628" w14:textId="77777777" w:rsidR="00EC0FF0" w:rsidRDefault="00EC0FF0">
      <w:pPr>
        <w:pStyle w:val="2"/>
        <w:spacing w:before="160" w:after="160"/>
        <w:rPr>
          <w:rFonts w:ascii="Times New Roman" w:hAnsi="Times New Roman" w:cs="Times New Roman"/>
          <w:b w:val="0"/>
          <w:bCs w:val="0"/>
          <w:sz w:val="24"/>
          <w:szCs w:val="24"/>
        </w:rPr>
      </w:pPr>
      <w:bookmarkStart w:id="2002" w:name="idmarkerx16777217x64051"/>
      <w:bookmarkStart w:id="2003" w:name="_Toc133573312"/>
      <w:bookmarkEnd w:id="2002"/>
      <w:r>
        <w:t>3.37 Day of week is range</w:t>
      </w:r>
      <w:bookmarkEnd w:id="2003"/>
    </w:p>
    <w:p w14:paraId="0E6722E6" w14:textId="5B745671" w:rsidR="00EC0FF0" w:rsidRDefault="00EC0FF0">
      <w:r>
        <w:t xml:space="preserve">Name: Day of </w:t>
      </w:r>
      <w:ins w:id="2004" w:author="Lyu Yuxiao" w:date="2023-04-24T14:29:00Z">
        <w:r w:rsidR="008815C1">
          <w:t>W</w:t>
        </w:r>
      </w:ins>
      <w:del w:id="2005" w:author="Lyu Yuxiao" w:date="2023-04-24T14:29:00Z">
        <w:r w:rsidDel="008815C1">
          <w:delText>w</w:delText>
        </w:r>
      </w:del>
      <w:r>
        <w:t xml:space="preserve">eek </w:t>
      </w:r>
      <w:ins w:id="2006" w:author="Lyu Yuxiao" w:date="2023-04-24T14:29:00Z">
        <w:r w:rsidR="008815C1">
          <w:t>I</w:t>
        </w:r>
      </w:ins>
      <w:del w:id="2007" w:author="Lyu Yuxiao" w:date="2023-04-24T14:29:00Z">
        <w:r w:rsidDel="008815C1">
          <w:delText>i</w:delText>
        </w:r>
      </w:del>
      <w:r>
        <w:t xml:space="preserve">s </w:t>
      </w:r>
      <w:ins w:id="2008" w:author="Lyu Yuxiao" w:date="2023-04-24T14:29:00Z">
        <w:r w:rsidR="008815C1">
          <w:t>R</w:t>
        </w:r>
      </w:ins>
      <w:del w:id="2009" w:author="Lyu Yuxiao" w:date="2023-04-24T14:29:00Z">
        <w:r w:rsidDel="008815C1">
          <w:delText>r</w:delText>
        </w:r>
      </w:del>
      <w:r>
        <w:t>ange</w:t>
      </w:r>
      <w:ins w:id="2010" w:author="Yuxiao Lyu" w:date="2023-04-25T10:43:00Z">
        <w:r w:rsidR="00851F21">
          <w:t xml:space="preserve"> [IHOREG 84]</w:t>
        </w:r>
      </w:ins>
      <w:r>
        <w:br/>
        <w:t>Definition: A statement expressing if the days of the week identified define a range or not.</w:t>
      </w:r>
      <w:r>
        <w:br/>
        <w:t>Code: '</w:t>
      </w:r>
      <w:proofErr w:type="spellStart"/>
      <w:r>
        <w:rPr>
          <w:rFonts w:ascii="Courier New" w:hAnsi="Courier New" w:cs="Courier New"/>
        </w:rPr>
        <w:t>dayOfWeekIsRange</w:t>
      </w:r>
      <w:proofErr w:type="spellEnd"/>
      <w:r>
        <w:t>'</w:t>
      </w:r>
      <w:r>
        <w:br/>
        <w:t xml:space="preserve">Remarks: </w:t>
      </w:r>
      <w:r>
        <w:br/>
        <w:t>Aliases: DYWKRN</w:t>
      </w:r>
      <w:r>
        <w:br/>
        <w:t xml:space="preserve">Value Type: </w:t>
      </w:r>
      <w:proofErr w:type="spellStart"/>
      <w:r>
        <w:t>boolean</w:t>
      </w:r>
      <w:proofErr w:type="spellEnd"/>
    </w:p>
    <w:p w14:paraId="25B28508" w14:textId="77777777" w:rsidR="00EC0FF0" w:rsidRDefault="00EC0FF0">
      <w:pPr>
        <w:pStyle w:val="2"/>
        <w:spacing w:before="160" w:after="160"/>
        <w:rPr>
          <w:rFonts w:ascii="Times New Roman" w:hAnsi="Times New Roman" w:cs="Times New Roman"/>
          <w:b w:val="0"/>
          <w:bCs w:val="0"/>
          <w:sz w:val="24"/>
          <w:szCs w:val="24"/>
        </w:rPr>
      </w:pPr>
      <w:bookmarkStart w:id="2011" w:name="idmarkerx16777217x64106"/>
      <w:bookmarkStart w:id="2012" w:name="_Toc133573313"/>
      <w:bookmarkEnd w:id="2011"/>
      <w:r>
        <w:lastRenderedPageBreak/>
        <w:t>3.38 Date end</w:t>
      </w:r>
      <w:bookmarkEnd w:id="2012"/>
    </w:p>
    <w:p w14:paraId="4CA65594" w14:textId="20BBE124" w:rsidR="00EC0FF0" w:rsidRDefault="00EC0FF0">
      <w:r>
        <w:t xml:space="preserve">Name: Date </w:t>
      </w:r>
      <w:ins w:id="2013" w:author="Lyu Yuxiao" w:date="2023-04-24T14:29:00Z">
        <w:r w:rsidR="008815C1">
          <w:t>E</w:t>
        </w:r>
      </w:ins>
      <w:del w:id="2014" w:author="Lyu Yuxiao" w:date="2023-04-24T14:29:00Z">
        <w:r w:rsidDel="008815C1">
          <w:delText>e</w:delText>
        </w:r>
      </w:del>
      <w:r>
        <w:t>nd</w:t>
      </w:r>
      <w:ins w:id="2015" w:author="Lyu Yuxiao" w:date="2023-04-24T14:51:00Z">
        <w:r w:rsidR="00F27BA9">
          <w:t xml:space="preserve"> </w:t>
        </w:r>
        <w:r w:rsidR="00F27BA9" w:rsidRPr="001C25D8">
          <w:t xml:space="preserve">[IHOREG </w:t>
        </w:r>
        <w:r w:rsidR="00F27BA9">
          <w:rPr>
            <w:lang w:eastAsia="zh-CN"/>
          </w:rPr>
          <w:t>790</w:t>
        </w:r>
        <w:r w:rsidR="00F27BA9" w:rsidRPr="001C25D8">
          <w:t>]</w:t>
        </w:r>
      </w:ins>
      <w:r>
        <w:br/>
        <w:t>Definition: The latest date on which an object (e.g., a buoy) will be present.</w:t>
      </w:r>
      <w:r>
        <w:br/>
        <w:t>Code: '</w:t>
      </w:r>
      <w:proofErr w:type="spellStart"/>
      <w:r>
        <w:rPr>
          <w:rFonts w:ascii="Courier New" w:hAnsi="Courier New" w:cs="Courier New"/>
        </w:rPr>
        <w:t>dateEnd</w:t>
      </w:r>
      <w:proofErr w:type="spellEnd"/>
      <w:r>
        <w:t>'</w:t>
      </w:r>
      <w:r>
        <w:br/>
        <w:t xml:space="preserve">Remarks: </w:t>
      </w:r>
      <w:ins w:id="2016" w:author="Lyu Yuxiao" w:date="2023-04-24T14:53:00Z">
        <w:r w:rsidR="00953DB8" w:rsidRPr="00953DB8">
          <w:t xml:space="preserve">The Date End should be encoded using 4 digits for the calendar year (YYYY), 2 digits for the month (MM) (for example April = 04) and 2 digits for the day (DD). When no specific month and/or day is required/known, indication of the month and/or day is omitted, and replaced with dashes (-). When no specific year is required (that is, the event or date range ends at the same time each year) the following two cases may be </w:t>
        </w:r>
        <w:proofErr w:type="gramStart"/>
        <w:r w:rsidR="00953DB8" w:rsidRPr="00953DB8">
          <w:t>considered:-</w:t>
        </w:r>
        <w:proofErr w:type="gramEnd"/>
        <w:r w:rsidR="00953DB8" w:rsidRPr="00953DB8">
          <w:t xml:space="preserve"> same day each year: ----MMDD- same month each year: ----MM--This conforms to ISO 8601: 2004. Date End indicates the latest date of an event or the end of a date range. It is used to indicate the end of a fixed date range, the end of a periodic date range, or the removal or cancellation of a feature at a specific date in the future.</w:t>
        </w:r>
      </w:ins>
      <w:del w:id="2017" w:author="Lyu Yuxiao" w:date="2023-04-24T14:53:00Z">
        <w:r w:rsidDel="00953DB8">
          <w:delText>This attribute is to be used to indicate the removal or cancellation of an object at a specific date in the future. See also 'periodic date end' (PEREND).</w:delText>
        </w:r>
      </w:del>
      <w:r>
        <w:br/>
        <w:t>Aliases: DATEND</w:t>
      </w:r>
      <w:r>
        <w:br/>
        <w:t>Value Type: S100_TruncatedDate</w:t>
      </w:r>
    </w:p>
    <w:p w14:paraId="242DE828" w14:textId="77777777" w:rsidR="00EC0FF0" w:rsidRDefault="00EC0FF0">
      <w:pPr>
        <w:pStyle w:val="2"/>
        <w:spacing w:before="160" w:after="160"/>
        <w:rPr>
          <w:rFonts w:ascii="Times New Roman" w:hAnsi="Times New Roman" w:cs="Times New Roman"/>
          <w:b w:val="0"/>
          <w:bCs w:val="0"/>
          <w:sz w:val="24"/>
          <w:szCs w:val="24"/>
        </w:rPr>
      </w:pPr>
      <w:bookmarkStart w:id="2018" w:name="idmarkerx16777217x64164"/>
      <w:bookmarkStart w:id="2019" w:name="_Toc133573314"/>
      <w:bookmarkEnd w:id="2018"/>
      <w:r>
        <w:t>3.39 Date start</w:t>
      </w:r>
      <w:bookmarkEnd w:id="2019"/>
    </w:p>
    <w:p w14:paraId="103014C2" w14:textId="226B116B" w:rsidR="00EC0FF0" w:rsidRDefault="00EC0FF0">
      <w:r>
        <w:t xml:space="preserve">Name: Date </w:t>
      </w:r>
      <w:ins w:id="2020" w:author="Lyu Yuxiao" w:date="2023-04-24T14:29:00Z">
        <w:r w:rsidR="008815C1">
          <w:t>S</w:t>
        </w:r>
      </w:ins>
      <w:del w:id="2021" w:author="Lyu Yuxiao" w:date="2023-04-24T14:29:00Z">
        <w:r w:rsidDel="008815C1">
          <w:delText>s</w:delText>
        </w:r>
      </w:del>
      <w:r>
        <w:t>tart</w:t>
      </w:r>
      <w:ins w:id="2022" w:author="Yuxiao Lyu" w:date="2023-04-25T10:41:00Z">
        <w:r w:rsidR="004A0D50">
          <w:t xml:space="preserve"> [IHOREG 792]</w:t>
        </w:r>
      </w:ins>
      <w:r>
        <w:br/>
        <w:t>Definition: The earliest date on which an object (e.g., a buoy) will be present.</w:t>
      </w:r>
      <w:r>
        <w:br/>
        <w:t>Code: '</w:t>
      </w:r>
      <w:proofErr w:type="spellStart"/>
      <w:r>
        <w:rPr>
          <w:rFonts w:ascii="Courier New" w:hAnsi="Courier New" w:cs="Courier New"/>
        </w:rPr>
        <w:t>dateStart</w:t>
      </w:r>
      <w:proofErr w:type="spellEnd"/>
      <w:r>
        <w:t>'</w:t>
      </w:r>
      <w:r>
        <w:br/>
        <w:t>Remarks: This attribute is to be used to indicate the deployment or implementation of an object at a specific date in the future. See also 'periodic date start' (PERSTA).</w:t>
      </w:r>
      <w:r>
        <w:br/>
        <w:t>Aliases: DATSTA</w:t>
      </w:r>
      <w:r>
        <w:br/>
        <w:t>Value Type: S100_TruncatedDate</w:t>
      </w:r>
    </w:p>
    <w:p w14:paraId="1F99223B" w14:textId="77777777" w:rsidR="00EC0FF0" w:rsidRDefault="00EC0FF0">
      <w:pPr>
        <w:pStyle w:val="2"/>
        <w:spacing w:before="160" w:after="160"/>
        <w:rPr>
          <w:rFonts w:ascii="Times New Roman" w:hAnsi="Times New Roman" w:cs="Times New Roman"/>
          <w:b w:val="0"/>
          <w:bCs w:val="0"/>
          <w:sz w:val="24"/>
          <w:szCs w:val="24"/>
        </w:rPr>
      </w:pPr>
      <w:bookmarkStart w:id="2023" w:name="idmarkerx16777217x64222"/>
      <w:bookmarkStart w:id="2024" w:name="_Toc133573315"/>
      <w:bookmarkEnd w:id="2023"/>
      <w:r>
        <w:t>3.40 Delivery point</w:t>
      </w:r>
      <w:bookmarkEnd w:id="2024"/>
    </w:p>
    <w:p w14:paraId="50C2FD69" w14:textId="422F72B8" w:rsidR="00EC0FF0" w:rsidRDefault="00EC0FF0">
      <w:r>
        <w:t xml:space="preserve">Name: Delivery </w:t>
      </w:r>
      <w:ins w:id="2025" w:author="Lyu Yuxiao" w:date="2023-04-24T14:29:00Z">
        <w:r w:rsidR="008815C1">
          <w:t>P</w:t>
        </w:r>
      </w:ins>
      <w:del w:id="2026" w:author="Lyu Yuxiao" w:date="2023-04-24T14:29:00Z">
        <w:r w:rsidDel="008815C1">
          <w:delText>p</w:delText>
        </w:r>
      </w:del>
      <w:r>
        <w:t>oint</w:t>
      </w:r>
      <w:ins w:id="2027" w:author="Yuxiao Lyu" w:date="2023-04-25T10:44:00Z">
        <w:r w:rsidR="00851F21">
          <w:t xml:space="preserve"> [IHOREG 460]</w:t>
        </w:r>
      </w:ins>
      <w:r>
        <w:br/>
        <w:t>Definition: Details of where post can be delivered such as the apartment, name and/or number of a street, building or PO Box.</w:t>
      </w:r>
      <w:r>
        <w:br/>
        <w:t>Code: '</w:t>
      </w:r>
      <w:proofErr w:type="spellStart"/>
      <w:r>
        <w:rPr>
          <w:rFonts w:ascii="Courier New" w:hAnsi="Courier New" w:cs="Courier New"/>
        </w:rPr>
        <w:t>deliveryPoint</w:t>
      </w:r>
      <w:proofErr w:type="spellEnd"/>
      <w:r>
        <w:t>'</w:t>
      </w:r>
      <w:r>
        <w:br/>
        <w:t xml:space="preserve">Remarks: </w:t>
      </w:r>
      <w:r>
        <w:br/>
        <w:t>Aliases: DELPNT</w:t>
      </w:r>
      <w:r>
        <w:br/>
        <w:t>Value Type: text</w:t>
      </w:r>
    </w:p>
    <w:p w14:paraId="63808606" w14:textId="77777777" w:rsidR="00EC0FF0" w:rsidRDefault="00EC0FF0">
      <w:pPr>
        <w:pStyle w:val="2"/>
        <w:spacing w:before="160" w:after="160"/>
        <w:rPr>
          <w:rFonts w:ascii="Times New Roman" w:hAnsi="Times New Roman" w:cs="Times New Roman"/>
          <w:b w:val="0"/>
          <w:bCs w:val="0"/>
          <w:sz w:val="24"/>
          <w:szCs w:val="24"/>
        </w:rPr>
      </w:pPr>
      <w:bookmarkStart w:id="2028" w:name="idmarkerx16777217x64277"/>
      <w:bookmarkStart w:id="2029" w:name="_Toc133573316"/>
      <w:bookmarkEnd w:id="2028"/>
      <w:r>
        <w:t>3.41 Destination</w:t>
      </w:r>
      <w:bookmarkEnd w:id="2029"/>
    </w:p>
    <w:p w14:paraId="54A28F10" w14:textId="282541EC" w:rsidR="00EC0FF0" w:rsidRDefault="00EC0FF0">
      <w:r>
        <w:t>Name: Destination</w:t>
      </w:r>
      <w:ins w:id="2030" w:author="Yuxiao Lyu" w:date="2023-04-25T10:44:00Z">
        <w:r w:rsidR="00851F21">
          <w:t xml:space="preserve"> [IHOREG 93]</w:t>
        </w:r>
      </w:ins>
      <w:r>
        <w:br/>
        <w:t>Definition: The place or general direction to which a vessel is going or directed.</w:t>
      </w:r>
      <w:r>
        <w:br/>
        <w:t>Code: '</w:t>
      </w:r>
      <w:r>
        <w:rPr>
          <w:rFonts w:ascii="Courier New" w:hAnsi="Courier New" w:cs="Courier New"/>
        </w:rPr>
        <w:t>destination</w:t>
      </w:r>
      <w:r>
        <w:t>'</w:t>
      </w:r>
      <w:r>
        <w:br/>
        <w:t xml:space="preserve">Remarks: In addition to a placename of a port, </w:t>
      </w:r>
      <w:proofErr w:type="spellStart"/>
      <w:r>
        <w:t>harbour</w:t>
      </w:r>
      <w:proofErr w:type="spellEnd"/>
      <w:r>
        <w:t xml:space="preserve"> area or terminal, the place could include generalities such as “The north-west”, or “upriver”.</w:t>
      </w:r>
      <w:r>
        <w:br/>
        <w:t>Aliases: DSTNTN</w:t>
      </w:r>
      <w:r>
        <w:br/>
        <w:t>Value Type: text</w:t>
      </w:r>
    </w:p>
    <w:p w14:paraId="7B572E74" w14:textId="77777777" w:rsidR="00EC0FF0" w:rsidRDefault="00EC0FF0">
      <w:pPr>
        <w:pStyle w:val="2"/>
        <w:spacing w:before="160" w:after="160"/>
        <w:rPr>
          <w:rFonts w:ascii="Times New Roman" w:hAnsi="Times New Roman" w:cs="Times New Roman"/>
          <w:b w:val="0"/>
          <w:bCs w:val="0"/>
          <w:sz w:val="24"/>
          <w:szCs w:val="24"/>
        </w:rPr>
      </w:pPr>
      <w:bookmarkStart w:id="2031" w:name="idmarkerx16777217x64335"/>
      <w:bookmarkStart w:id="2032" w:name="_Toc133573317"/>
      <w:bookmarkEnd w:id="2031"/>
      <w:r>
        <w:t>3.42 Display name</w:t>
      </w:r>
      <w:bookmarkEnd w:id="2032"/>
    </w:p>
    <w:p w14:paraId="5A9E0995" w14:textId="1ACCBEEF" w:rsidR="00EC0FF0" w:rsidRDefault="00EC0FF0">
      <w:r>
        <w:t xml:space="preserve">Name: Display </w:t>
      </w:r>
      <w:ins w:id="2033" w:author="Lyu Yuxiao" w:date="2023-04-24T14:29:00Z">
        <w:r w:rsidR="008815C1">
          <w:t>N</w:t>
        </w:r>
      </w:ins>
      <w:del w:id="2034" w:author="Lyu Yuxiao" w:date="2023-04-24T14:29:00Z">
        <w:r w:rsidDel="008815C1">
          <w:delText>n</w:delText>
        </w:r>
      </w:del>
      <w:r>
        <w:t>ame</w:t>
      </w:r>
      <w:ins w:id="2035" w:author="Yuxiao Lyu" w:date="2023-04-25T10:44:00Z">
        <w:r w:rsidR="00414D8D">
          <w:t xml:space="preserve"> [IHOREG 94]</w:t>
        </w:r>
      </w:ins>
      <w:r>
        <w:br/>
        <w:t>Definition: A statement expressing if a feature name is to be displayed in certain system display settings or not</w:t>
      </w:r>
      <w:r>
        <w:br/>
        <w:t>Code: '</w:t>
      </w:r>
      <w:proofErr w:type="spellStart"/>
      <w:r>
        <w:rPr>
          <w:rFonts w:ascii="Courier New" w:hAnsi="Courier New" w:cs="Courier New"/>
        </w:rPr>
        <w:t>displayName</w:t>
      </w:r>
      <w:proofErr w:type="spellEnd"/>
      <w:r>
        <w:t>'</w:t>
      </w:r>
      <w:r>
        <w:br/>
        <w:t xml:space="preserve">Remarks: </w:t>
      </w:r>
      <w:r>
        <w:br/>
        <w:t>Aliases: (none)</w:t>
      </w:r>
      <w:r>
        <w:br/>
        <w:t xml:space="preserve">Value Type: </w:t>
      </w:r>
      <w:proofErr w:type="spellStart"/>
      <w:r>
        <w:t>boolean</w:t>
      </w:r>
      <w:proofErr w:type="spellEnd"/>
    </w:p>
    <w:p w14:paraId="7BE27344" w14:textId="77777777" w:rsidR="00EC0FF0" w:rsidRDefault="00EC0FF0">
      <w:pPr>
        <w:pStyle w:val="2"/>
        <w:spacing w:before="160" w:after="160"/>
        <w:rPr>
          <w:rFonts w:ascii="Times New Roman" w:hAnsi="Times New Roman" w:cs="Times New Roman"/>
          <w:b w:val="0"/>
          <w:bCs w:val="0"/>
          <w:sz w:val="24"/>
          <w:szCs w:val="24"/>
        </w:rPr>
      </w:pPr>
      <w:bookmarkStart w:id="2036" w:name="idmarkerx16777217x64389"/>
      <w:bookmarkStart w:id="2037" w:name="_Toc133573318"/>
      <w:bookmarkEnd w:id="2036"/>
      <w:r>
        <w:t>3.43 Distance</w:t>
      </w:r>
      <w:bookmarkEnd w:id="2037"/>
    </w:p>
    <w:p w14:paraId="396CE540" w14:textId="381DA496" w:rsidR="00EC0FF0" w:rsidRDefault="00EC0FF0">
      <w:r>
        <w:t>Name: Distance</w:t>
      </w:r>
      <w:ins w:id="2038" w:author="Yuxiao Lyu" w:date="2023-04-25T10:45:00Z">
        <w:r w:rsidR="00414D8D">
          <w:t xml:space="preserve"> [IHOREG 812]</w:t>
        </w:r>
      </w:ins>
      <w:r>
        <w:br/>
        <w:t>Definition: A numeric measure of the spatial separation between two locations.</w:t>
      </w:r>
      <w:r>
        <w:br/>
        <w:t>Code: '</w:t>
      </w:r>
      <w:r>
        <w:rPr>
          <w:rFonts w:ascii="Courier New" w:hAnsi="Courier New" w:cs="Courier New"/>
        </w:rPr>
        <w:t>distance</w:t>
      </w:r>
      <w:r>
        <w:t>'</w:t>
      </w:r>
      <w:r>
        <w:br/>
        <w:t xml:space="preserve">Remarks: The value may be estimated or approximate, or accurate to a known uncertainty factor. Product specifications should indicate </w:t>
      </w:r>
      <w:r>
        <w:lastRenderedPageBreak/>
        <w:t>the uncertainty factor, if any, in metadata or an uncertainty co-attribute.</w:t>
      </w:r>
      <w:r>
        <w:br/>
        <w:t>Aliases: DISTNC</w:t>
      </w:r>
      <w:r>
        <w:br/>
        <w:t>Value Type: real</w:t>
      </w:r>
    </w:p>
    <w:p w14:paraId="21A3914F" w14:textId="77777777" w:rsidR="00EC0FF0" w:rsidRDefault="00EC0FF0">
      <w:pPr>
        <w:spacing w:before="160" w:after="160"/>
      </w:pPr>
      <w:r>
        <w:t>Unit of measure name: nautical miles    definition: Nautical mile    symbol: NM</w:t>
      </w:r>
    </w:p>
    <w:p w14:paraId="1B0A3B00" w14:textId="77777777" w:rsidR="00EC0FF0" w:rsidRDefault="00EC0FF0">
      <w:pPr>
        <w:spacing w:before="160" w:after="160"/>
      </w:pPr>
      <w:r>
        <w:t>Quantity specification: length</w:t>
      </w:r>
    </w:p>
    <w:p w14:paraId="7286246C"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1221"/>
        <w:gridCol w:w="838"/>
      </w:tblGrid>
      <w:tr w:rsidR="00EC0FF0" w14:paraId="282A4385"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3030A2"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C671D3"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095D41"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4B69E5" w14:textId="77777777" w:rsidR="00EC0FF0" w:rsidRDefault="00EC0FF0">
            <w:r>
              <w:rPr>
                <w:b/>
                <w:bCs/>
              </w:rPr>
              <w:t>precision</w:t>
            </w:r>
          </w:p>
        </w:tc>
      </w:tr>
      <w:tr w:rsidR="00EC0FF0" w14:paraId="2E951AD1"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6D0A2C"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2C376B"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56BA0B"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C1E59" w14:textId="77777777" w:rsidR="00EC0FF0" w:rsidRDefault="00EC0FF0">
            <w:r>
              <w:t>1</w:t>
            </w:r>
          </w:p>
        </w:tc>
      </w:tr>
    </w:tbl>
    <w:p w14:paraId="29329FA4" w14:textId="77777777" w:rsidR="00EC0FF0" w:rsidRDefault="00EC0FF0">
      <w:pPr>
        <w:spacing w:before="160" w:after="160"/>
      </w:pPr>
    </w:p>
    <w:p w14:paraId="162316A5" w14:textId="77777777" w:rsidR="00EC0FF0" w:rsidRDefault="00EC0FF0">
      <w:pPr>
        <w:spacing w:before="160" w:after="160"/>
      </w:pPr>
      <w:r>
        <w:t>For real values, precision is the number of digits after the decimal point.</w:t>
      </w:r>
    </w:p>
    <w:p w14:paraId="5B287708" w14:textId="77777777" w:rsidR="00EC0FF0" w:rsidRDefault="00EC0FF0">
      <w:pPr>
        <w:pStyle w:val="2"/>
        <w:spacing w:before="160" w:after="160"/>
        <w:rPr>
          <w:rFonts w:ascii="Times New Roman" w:hAnsi="Times New Roman" w:cs="Times New Roman"/>
          <w:b w:val="0"/>
          <w:bCs w:val="0"/>
          <w:sz w:val="24"/>
          <w:szCs w:val="24"/>
        </w:rPr>
      </w:pPr>
      <w:bookmarkStart w:id="2039" w:name="idmarkerx16777217x64952"/>
      <w:bookmarkStart w:id="2040" w:name="_Toc133573319"/>
      <w:bookmarkEnd w:id="2039"/>
      <w:r>
        <w:t>3.44 Dynamic resource</w:t>
      </w:r>
      <w:bookmarkEnd w:id="2040"/>
    </w:p>
    <w:p w14:paraId="3A6B4580" w14:textId="4DB8FBAC" w:rsidR="00EC0FF0" w:rsidRDefault="00EC0FF0">
      <w:r>
        <w:t xml:space="preserve">Name: Dynamic </w:t>
      </w:r>
      <w:ins w:id="2041" w:author="Lyu Yuxiao" w:date="2023-04-24T14:30:00Z">
        <w:r w:rsidR="008815C1">
          <w:t>R</w:t>
        </w:r>
      </w:ins>
      <w:del w:id="2042" w:author="Lyu Yuxiao" w:date="2023-04-24T14:29:00Z">
        <w:r w:rsidDel="008815C1">
          <w:delText>r</w:delText>
        </w:r>
      </w:del>
      <w:r>
        <w:t>esource</w:t>
      </w:r>
      <w:ins w:id="2043" w:author="Yuxiao Lyu" w:date="2023-04-25T10:45:00Z">
        <w:r w:rsidR="00414D8D">
          <w:t xml:space="preserve"> [IHOREG 471]</w:t>
        </w:r>
      </w:ins>
      <w:r>
        <w:br/>
        <w:t>Definition: Whether a vessel must use a shore-based or other resource to obtain up-to-date information.</w:t>
      </w:r>
      <w:r>
        <w:br/>
        <w:t>Code: '</w:t>
      </w:r>
      <w:proofErr w:type="spellStart"/>
      <w:r>
        <w:rPr>
          <w:rFonts w:ascii="Courier New" w:hAnsi="Courier New" w:cs="Courier New"/>
        </w:rPr>
        <w:t>dynamicResource</w:t>
      </w:r>
      <w:proofErr w:type="spellEnd"/>
      <w:r>
        <w:t>'</w:t>
      </w:r>
      <w:r>
        <w:br/>
        <w:t xml:space="preserve">Remarks: </w:t>
      </w:r>
      <w:r>
        <w:br/>
        <w:t>Aliases: (none)</w:t>
      </w:r>
      <w:r>
        <w:br/>
        <w:t>Value Type: enumeration</w:t>
      </w:r>
    </w:p>
    <w:p w14:paraId="4055FFF0"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8679536"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487C1F"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CE743F"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4E7D8F"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33CDB7" w14:textId="77777777" w:rsidR="00EC0FF0" w:rsidRDefault="00EC0FF0">
            <w:r>
              <w:rPr>
                <w:b/>
                <w:bCs/>
              </w:rPr>
              <w:t>Remarks</w:t>
            </w:r>
          </w:p>
        </w:tc>
      </w:tr>
      <w:tr w:rsidR="00EC0FF0" w14:paraId="05A998C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D40725" w14:textId="77777777" w:rsidR="00EC0FF0" w:rsidRDefault="00EC0FF0">
            <w:r>
              <w:t>'</w:t>
            </w:r>
            <w:r>
              <w:rPr>
                <w:rFonts w:ascii="Courier New" w:hAnsi="Courier New" w:cs="Courier New"/>
                <w:sz w:val="22"/>
                <w:szCs w:val="22"/>
              </w:rPr>
              <w:t>static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22EEB5" w14:textId="77777777" w:rsidR="00EC0FF0" w:rsidRDefault="00EC0FF0">
            <w:r>
              <w:t>The information is static, or a source of up-to-date information is unavailable or unknown.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2C6E8C"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99ADB4" w14:textId="77777777" w:rsidR="00EC0FF0" w:rsidRDefault="00EC0FF0"/>
        </w:tc>
      </w:tr>
      <w:tr w:rsidR="00EC0FF0" w14:paraId="3929C7F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55C6BB" w14:textId="77777777" w:rsidR="00EC0FF0" w:rsidRDefault="00EC0FF0">
            <w:r>
              <w:t>'</w:t>
            </w:r>
            <w:proofErr w:type="gramStart"/>
            <w:r>
              <w:rPr>
                <w:rFonts w:ascii="Courier New" w:hAnsi="Courier New" w:cs="Courier New"/>
                <w:sz w:val="22"/>
                <w:szCs w:val="22"/>
              </w:rPr>
              <w:t>mandatory</w:t>
            </w:r>
            <w:proofErr w:type="gramEnd"/>
            <w:r>
              <w:rPr>
                <w:rFonts w:ascii="Courier New" w:hAnsi="Courier New" w:cs="Courier New"/>
                <w:sz w:val="22"/>
                <w:szCs w:val="22"/>
              </w:rPr>
              <w:t xml:space="preserve"> external dynamic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B5CAA0" w14:textId="77777777" w:rsidR="00EC0FF0" w:rsidRDefault="00EC0FF0">
            <w:r>
              <w:t>An external source of up-to-date information is available and interaction with it to obtain up-to-date information is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2B3C08"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AAEBED" w14:textId="77777777" w:rsidR="00EC0FF0" w:rsidRDefault="00EC0FF0"/>
        </w:tc>
      </w:tr>
      <w:tr w:rsidR="00EC0FF0" w14:paraId="6ADA44A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E8A200" w14:textId="77777777" w:rsidR="00EC0FF0" w:rsidRDefault="00EC0FF0">
            <w:r>
              <w:t>'</w:t>
            </w:r>
            <w:proofErr w:type="gramStart"/>
            <w:r>
              <w:rPr>
                <w:rFonts w:ascii="Courier New" w:hAnsi="Courier New" w:cs="Courier New"/>
                <w:sz w:val="22"/>
                <w:szCs w:val="22"/>
              </w:rPr>
              <w:t>optional</w:t>
            </w:r>
            <w:proofErr w:type="gramEnd"/>
            <w:r>
              <w:rPr>
                <w:rFonts w:ascii="Courier New" w:hAnsi="Courier New" w:cs="Courier New"/>
                <w:sz w:val="22"/>
                <w:szCs w:val="22"/>
              </w:rPr>
              <w:t xml:space="preserve"> external dynamic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9BA2FC" w14:textId="77777777" w:rsidR="00EC0FF0" w:rsidRDefault="00EC0FF0">
            <w:r>
              <w:t>An external source of up-to-date information is available but interaction with it to obtain up-to-date information is not required.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C84DE0"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606A4A" w14:textId="77777777" w:rsidR="00EC0FF0" w:rsidRDefault="00EC0FF0"/>
        </w:tc>
      </w:tr>
      <w:tr w:rsidR="00EC0FF0" w14:paraId="3A1FDA3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88246A" w14:textId="77777777" w:rsidR="00EC0FF0" w:rsidRDefault="00EC0FF0">
            <w:r>
              <w:t>'</w:t>
            </w:r>
            <w:proofErr w:type="gramStart"/>
            <w:r>
              <w:rPr>
                <w:rFonts w:ascii="Courier New" w:hAnsi="Courier New" w:cs="Courier New"/>
                <w:sz w:val="22"/>
                <w:szCs w:val="22"/>
              </w:rPr>
              <w:t>onboard</w:t>
            </w:r>
            <w:proofErr w:type="gramEnd"/>
            <w:r>
              <w:rPr>
                <w:rFonts w:ascii="Courier New" w:hAnsi="Courier New" w:cs="Courier New"/>
                <w:sz w:val="22"/>
                <w:szCs w:val="22"/>
              </w:rPr>
              <w:t xml:space="preserve"> dynamic</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E9DDFC" w14:textId="77777777" w:rsidR="00EC0FF0" w:rsidRDefault="00EC0FF0">
            <w:r>
              <w:t>Up-to-date information may be computed using only onboard resources.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F5E077"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B11FDB" w14:textId="77777777" w:rsidR="00EC0FF0" w:rsidRDefault="00EC0FF0"/>
        </w:tc>
      </w:tr>
    </w:tbl>
    <w:p w14:paraId="73045383" w14:textId="77777777" w:rsidR="00EC0FF0" w:rsidRDefault="00EC0FF0">
      <w:pPr>
        <w:pStyle w:val="Center"/>
      </w:pPr>
    </w:p>
    <w:p w14:paraId="0804C460" w14:textId="77777777" w:rsidR="00EC0FF0" w:rsidRDefault="00EC0FF0">
      <w:pPr>
        <w:pStyle w:val="2"/>
        <w:spacing w:before="160" w:after="160"/>
        <w:rPr>
          <w:rFonts w:ascii="Times New Roman" w:hAnsi="Times New Roman" w:cs="Times New Roman"/>
          <w:b w:val="0"/>
          <w:bCs w:val="0"/>
          <w:sz w:val="24"/>
          <w:szCs w:val="24"/>
        </w:rPr>
      </w:pPr>
      <w:bookmarkStart w:id="2044" w:name="idmarkerx16777217x66203"/>
      <w:bookmarkStart w:id="2045" w:name="_Toc133573320"/>
      <w:bookmarkEnd w:id="2044"/>
      <w:r>
        <w:t>3.45 File Locator</w:t>
      </w:r>
      <w:bookmarkEnd w:id="2045"/>
    </w:p>
    <w:p w14:paraId="39EE4D0D" w14:textId="52B28EA3" w:rsidR="00EC0FF0" w:rsidRDefault="00EC0FF0">
      <w:r>
        <w:t>Name: File Locator</w:t>
      </w:r>
      <w:ins w:id="2046" w:author="Yuxiao Lyu" w:date="2023-04-25T10:45:00Z">
        <w:r w:rsidR="00414D8D">
          <w:t xml:space="preserve"> [IHOREG 101]</w:t>
        </w:r>
      </w:ins>
      <w:r>
        <w:br/>
        <w:t>Definition: The string encodes the location of a fragment of text or other information in a support file.</w:t>
      </w:r>
      <w:r>
        <w:br/>
        <w:t>Code: '</w:t>
      </w:r>
      <w:proofErr w:type="spellStart"/>
      <w:r>
        <w:rPr>
          <w:rFonts w:ascii="Courier New" w:hAnsi="Courier New" w:cs="Courier New"/>
        </w:rPr>
        <w:t>fileLocator</w:t>
      </w:r>
      <w:proofErr w:type="spellEnd"/>
      <w:r>
        <w:t>'</w:t>
      </w:r>
      <w:r>
        <w:br/>
        <w:t>Remarks: Product specifications must state how the association between a FILLOC and a support file is made. For example, the associated support file may be identified as the file named by a TXTDSC attribute bound to the same TXTCON attribute. Product specifications are also expected to describe the meaning of the pointer for a data product and state how the supporting files must be structured (bookmarked, tagged, etc.). For example, the pointer may be an XML ID, HTML ID, line number, bookmark in a PDF file, a "key" in a resources file, etc.</w:t>
      </w:r>
      <w:r>
        <w:br/>
        <w:t>Aliases: FILLOC</w:t>
      </w:r>
      <w:r>
        <w:br/>
        <w:t>Value Type: text</w:t>
      </w:r>
    </w:p>
    <w:p w14:paraId="060EABB7" w14:textId="77777777" w:rsidR="00EC0FF0" w:rsidRDefault="00EC0FF0">
      <w:pPr>
        <w:pStyle w:val="2"/>
        <w:spacing w:before="160" w:after="160"/>
        <w:rPr>
          <w:rFonts w:ascii="Times New Roman" w:hAnsi="Times New Roman" w:cs="Times New Roman"/>
          <w:b w:val="0"/>
          <w:bCs w:val="0"/>
          <w:sz w:val="24"/>
          <w:szCs w:val="24"/>
        </w:rPr>
      </w:pPr>
      <w:bookmarkStart w:id="2047" w:name="idmarkerx16777217x66261"/>
      <w:bookmarkStart w:id="2048" w:name="_Toc133573321"/>
      <w:bookmarkEnd w:id="2047"/>
      <w:r>
        <w:lastRenderedPageBreak/>
        <w:t>3.46 File Reference</w:t>
      </w:r>
      <w:bookmarkEnd w:id="2048"/>
    </w:p>
    <w:p w14:paraId="7BDE4399" w14:textId="2E7E68E1" w:rsidR="00EC0FF0" w:rsidRDefault="00EC0FF0">
      <w:r>
        <w:t>Name: File Reference</w:t>
      </w:r>
      <w:ins w:id="2049" w:author="Yuxiao Lyu" w:date="2023-04-25T10:45:00Z">
        <w:r w:rsidR="00414D8D">
          <w:t xml:space="preserve"> [IHOREG </w:t>
        </w:r>
      </w:ins>
      <w:ins w:id="2050" w:author="Yuxiao Lyu" w:date="2023-04-25T10:46:00Z">
        <w:r w:rsidR="00414D8D">
          <w:t>102</w:t>
        </w:r>
      </w:ins>
      <w:ins w:id="2051" w:author="Yuxiao Lyu" w:date="2023-04-25T10:45:00Z">
        <w:r w:rsidR="00414D8D">
          <w:t>]</w:t>
        </w:r>
      </w:ins>
      <w:r>
        <w:br/>
        <w:t>Definition: The string encodes the file name of an external text file that contains the text in English</w:t>
      </w:r>
      <w:r>
        <w:br/>
        <w:t>Code: '</w:t>
      </w:r>
      <w:proofErr w:type="spellStart"/>
      <w:r>
        <w:rPr>
          <w:rFonts w:ascii="Courier New" w:hAnsi="Courier New" w:cs="Courier New"/>
        </w:rPr>
        <w:t>fileReference</w:t>
      </w:r>
      <w:proofErr w:type="spellEnd"/>
      <w:r>
        <w:t>'</w:t>
      </w:r>
      <w:r>
        <w:br/>
        <w:t xml:space="preserve">Remarks: </w:t>
      </w:r>
      <w:r>
        <w:br/>
        <w:t>Aliases: (none)</w:t>
      </w:r>
      <w:r>
        <w:br/>
        <w:t>Value Type: text</w:t>
      </w:r>
    </w:p>
    <w:p w14:paraId="18D446A9" w14:textId="77777777" w:rsidR="00EC0FF0" w:rsidRDefault="00EC0FF0">
      <w:pPr>
        <w:pStyle w:val="2"/>
        <w:spacing w:before="160" w:after="160"/>
        <w:rPr>
          <w:rFonts w:ascii="Times New Roman" w:hAnsi="Times New Roman" w:cs="Times New Roman"/>
          <w:b w:val="0"/>
          <w:bCs w:val="0"/>
          <w:sz w:val="24"/>
          <w:szCs w:val="24"/>
        </w:rPr>
      </w:pPr>
      <w:bookmarkStart w:id="2052" w:name="idmarkerx16777217x66315"/>
      <w:bookmarkStart w:id="2053" w:name="_Toc133573322"/>
      <w:bookmarkEnd w:id="2052"/>
      <w:r>
        <w:t>3.47 Date fixed</w:t>
      </w:r>
      <w:bookmarkEnd w:id="2053"/>
    </w:p>
    <w:p w14:paraId="22A78176" w14:textId="2E1435D2" w:rsidR="00EC0FF0" w:rsidRDefault="00EC0FF0">
      <w:r>
        <w:t>Name: Date fixed</w:t>
      </w:r>
      <w:ins w:id="2054" w:author="Yuxiao Lyu" w:date="2023-04-25T10:40:00Z">
        <w:r w:rsidR="004A0D50">
          <w:t xml:space="preserve"> [IHOREG 791]</w:t>
        </w:r>
      </w:ins>
      <w:r>
        <w:br/>
        <w:t>Definition: The date of an event.</w:t>
      </w:r>
      <w:r>
        <w:br/>
        <w:t>Code: '</w:t>
      </w:r>
      <w:proofErr w:type="spellStart"/>
      <w:r>
        <w:rPr>
          <w:rFonts w:ascii="Courier New" w:hAnsi="Courier New" w:cs="Courier New"/>
        </w:rPr>
        <w:t>dateFixed</w:t>
      </w:r>
      <w:proofErr w:type="spellEnd"/>
      <w:r>
        <w:t>'</w:t>
      </w:r>
      <w:r>
        <w:br/>
        <w:t xml:space="preserve">Remarks: </w:t>
      </w:r>
      <w:r>
        <w:br/>
        <w:t>Aliases: (none)</w:t>
      </w:r>
      <w:r>
        <w:br/>
        <w:t>Value Type: S100_TruncatedDate</w:t>
      </w:r>
    </w:p>
    <w:p w14:paraId="0F1E4AF6" w14:textId="77777777" w:rsidR="00EC0FF0" w:rsidRDefault="00EC0FF0">
      <w:pPr>
        <w:pStyle w:val="2"/>
        <w:spacing w:before="160" w:after="160"/>
        <w:rPr>
          <w:rFonts w:ascii="Times New Roman" w:hAnsi="Times New Roman" w:cs="Times New Roman"/>
          <w:b w:val="0"/>
          <w:bCs w:val="0"/>
          <w:sz w:val="24"/>
          <w:szCs w:val="24"/>
        </w:rPr>
      </w:pPr>
      <w:bookmarkStart w:id="2055" w:name="idmarkerx16777217x66369"/>
      <w:bookmarkStart w:id="2056" w:name="_Toc133573323"/>
      <w:bookmarkEnd w:id="2055"/>
      <w:r>
        <w:t>3.48 Flip bearing</w:t>
      </w:r>
      <w:bookmarkEnd w:id="2056"/>
    </w:p>
    <w:p w14:paraId="182E7099" w14:textId="25C981D3" w:rsidR="00EC0FF0" w:rsidRDefault="00EC0FF0">
      <w:r>
        <w:t xml:space="preserve">Name: Flip </w:t>
      </w:r>
      <w:ins w:id="2057" w:author="Lyu Yuxiao" w:date="2023-04-24T14:30:00Z">
        <w:r w:rsidR="008815C1">
          <w:t>B</w:t>
        </w:r>
      </w:ins>
      <w:del w:id="2058" w:author="Lyu Yuxiao" w:date="2023-04-24T14:30:00Z">
        <w:r w:rsidDel="008815C1">
          <w:delText>b</w:delText>
        </w:r>
      </w:del>
      <w:r>
        <w:t>earing</w:t>
      </w:r>
      <w:ins w:id="2059" w:author="Yuxiao Lyu" w:date="2023-04-25T10:46:00Z">
        <w:r w:rsidR="00414D8D">
          <w:t xml:space="preserve"> [IHOREG 832]</w:t>
        </w:r>
      </w:ins>
      <w:r>
        <w:br/>
        <w:t>Definition: The bearing at which text is re-located to the opposite side of a feature when screen display is oriented away from true north.</w:t>
      </w:r>
      <w:r>
        <w:br/>
        <w:t>Code: '</w:t>
      </w:r>
      <w:proofErr w:type="spellStart"/>
      <w:r>
        <w:rPr>
          <w:rFonts w:ascii="Courier New" w:hAnsi="Courier New" w:cs="Courier New"/>
        </w:rPr>
        <w:t>flipBearing</w:t>
      </w:r>
      <w:proofErr w:type="spellEnd"/>
      <w:r>
        <w:t>'</w:t>
      </w:r>
      <w:r>
        <w:br/>
        <w:t xml:space="preserve">Remarks: </w:t>
      </w:r>
      <w:r>
        <w:br/>
        <w:t>Aliases: (none)</w:t>
      </w:r>
      <w:r>
        <w:br/>
        <w:t>Value Type: integer</w:t>
      </w:r>
    </w:p>
    <w:p w14:paraId="48A25E05" w14:textId="77777777" w:rsidR="00EC0FF0" w:rsidRDefault="00EC0FF0">
      <w:pPr>
        <w:spacing w:before="160" w:after="160"/>
      </w:pPr>
      <w:r>
        <w:t>Unit of measure name: degrees    definition: degrees of arc    symbol: (none)</w:t>
      </w:r>
    </w:p>
    <w:p w14:paraId="17FDC7C0" w14:textId="77777777" w:rsidR="00EC0FF0" w:rsidRDefault="00EC0FF0">
      <w:pPr>
        <w:spacing w:before="160" w:after="160"/>
      </w:pPr>
      <w:r>
        <w:t xml:space="preserve">Quantity specification: </w:t>
      </w:r>
      <w:proofErr w:type="spellStart"/>
      <w:r>
        <w:t>planeAngle</w:t>
      </w:r>
      <w:proofErr w:type="spellEnd"/>
    </w:p>
    <w:p w14:paraId="7DE4D3BC"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25"/>
        <w:gridCol w:w="838"/>
      </w:tblGrid>
      <w:tr w:rsidR="00EC0FF0" w14:paraId="11A8A08A"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9BBBF9"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870FDB"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781A94"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A06752" w14:textId="77777777" w:rsidR="00EC0FF0" w:rsidRDefault="00EC0FF0">
            <w:r>
              <w:rPr>
                <w:b/>
                <w:bCs/>
              </w:rPr>
              <w:t>precision</w:t>
            </w:r>
          </w:p>
        </w:tc>
      </w:tr>
      <w:tr w:rsidR="00EC0FF0" w14:paraId="13FABA6C"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238941"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554228"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193"/>
            </w:tblGrid>
            <w:tr w:rsidR="00EC0FF0" w14:paraId="690CB2B1"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D7AD36"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1C9854" w14:textId="77777777" w:rsidR="00EC0FF0" w:rsidRDefault="00EC0FF0">
                  <w:r>
                    <w:t>0</w:t>
                  </w:r>
                </w:p>
              </w:tc>
            </w:tr>
            <w:tr w:rsidR="00EC0FF0" w14:paraId="1517D95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302AE3"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A003B" w14:textId="77777777" w:rsidR="00EC0FF0" w:rsidRDefault="00EC0FF0">
                  <w:r>
                    <w:t>360</w:t>
                  </w:r>
                </w:p>
              </w:tc>
            </w:tr>
            <w:tr w:rsidR="00EC0FF0" w14:paraId="67DCD23A"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FA7710"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B67614" w14:textId="77777777" w:rsidR="00EC0FF0" w:rsidRDefault="00EC0FF0">
                  <w:proofErr w:type="spellStart"/>
                  <w:r>
                    <w:t>closedInterval</w:t>
                  </w:r>
                  <w:proofErr w:type="spellEnd"/>
                </w:p>
              </w:tc>
            </w:tr>
          </w:tbl>
          <w:p w14:paraId="1D79E9BE"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08DC5D" w14:textId="77777777" w:rsidR="00EC0FF0" w:rsidRDefault="00EC0FF0">
            <w:r>
              <w:t>0</w:t>
            </w:r>
          </w:p>
        </w:tc>
      </w:tr>
    </w:tbl>
    <w:p w14:paraId="14CE8486" w14:textId="77777777" w:rsidR="00EC0FF0" w:rsidRDefault="00EC0FF0">
      <w:pPr>
        <w:spacing w:before="160" w:after="160"/>
      </w:pPr>
    </w:p>
    <w:p w14:paraId="51BEC080" w14:textId="77777777" w:rsidR="00EC0FF0" w:rsidRDefault="00EC0FF0">
      <w:pPr>
        <w:spacing w:before="160" w:after="160"/>
      </w:pPr>
      <w:r>
        <w:t>For real values, precision is the number of digits after the decimal point.</w:t>
      </w:r>
    </w:p>
    <w:p w14:paraId="1DEBD4B4" w14:textId="77777777" w:rsidR="00EC0FF0" w:rsidRDefault="00EC0FF0">
      <w:pPr>
        <w:pStyle w:val="2"/>
        <w:spacing w:before="160" w:after="160"/>
        <w:rPr>
          <w:rFonts w:ascii="Times New Roman" w:hAnsi="Times New Roman" w:cs="Times New Roman"/>
          <w:b w:val="0"/>
          <w:bCs w:val="0"/>
          <w:sz w:val="24"/>
          <w:szCs w:val="24"/>
        </w:rPr>
      </w:pPr>
      <w:bookmarkStart w:id="2060" w:name="idmarkerx16777217x67124"/>
      <w:bookmarkStart w:id="2061" w:name="_Toc133573324"/>
      <w:bookmarkEnd w:id="2060"/>
      <w:r>
        <w:t>3.49 Frequency Shore Station Receives</w:t>
      </w:r>
      <w:bookmarkEnd w:id="2061"/>
    </w:p>
    <w:p w14:paraId="7B4BCDEF" w14:textId="518A10C8" w:rsidR="00EC0FF0" w:rsidRDefault="00EC0FF0">
      <w:r>
        <w:t>Name: Frequency Shore Station Receives</w:t>
      </w:r>
      <w:ins w:id="2062" w:author="Yuxiao Lyu" w:date="2023-04-25T10:46:00Z">
        <w:r w:rsidR="00BE426F">
          <w:t xml:space="preserve"> [IHOREG 924]</w:t>
        </w:r>
      </w:ins>
      <w:r>
        <w:br/>
        <w:t>Definition: The shore station receiver frequency expressed in kHz to one decimal place.</w:t>
      </w:r>
      <w:r>
        <w:br/>
        <w:t>Code: '</w:t>
      </w:r>
      <w:proofErr w:type="spellStart"/>
      <w:r>
        <w:rPr>
          <w:rFonts w:ascii="Courier New" w:hAnsi="Courier New" w:cs="Courier New"/>
        </w:rPr>
        <w:t>frequencyShoreStationReceives</w:t>
      </w:r>
      <w:proofErr w:type="spellEnd"/>
      <w:r>
        <w:t>'</w:t>
      </w:r>
      <w:r>
        <w:br/>
        <w:t>Remarks: Examples: 4379.1 kHz becomes 043791; 13162.8 kHz becomes 131628</w:t>
      </w:r>
      <w:r>
        <w:br/>
        <w:t>Aliases: FRQRXV</w:t>
      </w:r>
      <w:r>
        <w:br/>
        <w:t>Value Type: integer</w:t>
      </w:r>
    </w:p>
    <w:p w14:paraId="26285425" w14:textId="77777777" w:rsidR="00EC0FF0" w:rsidRDefault="00EC0FF0">
      <w:pPr>
        <w:spacing w:before="160" w:after="160"/>
      </w:pPr>
      <w:r>
        <w:t>Unit of measure name: kHz    definition: Kilohertz to 1 decimal place converted to an integer    symbol: kHz</w:t>
      </w:r>
    </w:p>
    <w:p w14:paraId="7430CEE7" w14:textId="77777777" w:rsidR="00EC0FF0" w:rsidRDefault="00EC0FF0">
      <w:pPr>
        <w:spacing w:before="160" w:after="160"/>
      </w:pPr>
      <w:r>
        <w:t>Quantity specification: frequency</w:t>
      </w:r>
    </w:p>
    <w:p w14:paraId="0F7E6E5B" w14:textId="77777777" w:rsidR="00EC0FF0" w:rsidRDefault="00EC0FF0">
      <w:pPr>
        <w:spacing w:before="160" w:after="160"/>
        <w:jc w:val="center"/>
      </w:pPr>
      <w:r>
        <w:lastRenderedPageBreak/>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838"/>
      </w:tblGrid>
      <w:tr w:rsidR="00EC0FF0" w14:paraId="27708FC3"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5C450C"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D1825F"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836C5F"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E17C76" w14:textId="77777777" w:rsidR="00EC0FF0" w:rsidRDefault="00EC0FF0">
            <w:r>
              <w:rPr>
                <w:b/>
                <w:bCs/>
              </w:rPr>
              <w:t>precision</w:t>
            </w:r>
          </w:p>
        </w:tc>
      </w:tr>
      <w:tr w:rsidR="00EC0FF0" w14:paraId="7D79E2C4"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47FDF7"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E6A333"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6B790C7C"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0FDDC1"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BB0343" w14:textId="77777777" w:rsidR="00EC0FF0" w:rsidRDefault="00EC0FF0">
                  <w:r>
                    <w:t>1</w:t>
                  </w:r>
                </w:p>
              </w:tc>
            </w:tr>
            <w:tr w:rsidR="00EC0FF0" w14:paraId="1C8F5236"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E0E783"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1E46CF" w14:textId="77777777" w:rsidR="00EC0FF0" w:rsidRDefault="00EC0FF0">
                  <w:r>
                    <w:t>(none)</w:t>
                  </w:r>
                </w:p>
              </w:tc>
            </w:tr>
            <w:tr w:rsidR="00EC0FF0" w14:paraId="33F92ACA"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51A162"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A8F62E" w14:textId="77777777" w:rsidR="00EC0FF0" w:rsidRDefault="00EC0FF0">
                  <w:proofErr w:type="spellStart"/>
                  <w:r>
                    <w:t>gtSemiInterval</w:t>
                  </w:r>
                  <w:proofErr w:type="spellEnd"/>
                </w:p>
              </w:tc>
            </w:tr>
          </w:tbl>
          <w:p w14:paraId="78EB466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F887AD" w14:textId="77777777" w:rsidR="00EC0FF0" w:rsidRDefault="00EC0FF0">
            <w:r>
              <w:t>1</w:t>
            </w:r>
          </w:p>
        </w:tc>
      </w:tr>
    </w:tbl>
    <w:p w14:paraId="47FD8133" w14:textId="77777777" w:rsidR="00EC0FF0" w:rsidRDefault="00EC0FF0">
      <w:pPr>
        <w:spacing w:before="160" w:after="160"/>
      </w:pPr>
    </w:p>
    <w:p w14:paraId="63524F14" w14:textId="77777777" w:rsidR="00EC0FF0" w:rsidRDefault="00EC0FF0">
      <w:pPr>
        <w:spacing w:before="160" w:after="160"/>
      </w:pPr>
      <w:r>
        <w:t>For real values, precision is the number of digits after the decimal point.</w:t>
      </w:r>
    </w:p>
    <w:p w14:paraId="67B08C07" w14:textId="77777777" w:rsidR="00EC0FF0" w:rsidRDefault="00EC0FF0">
      <w:pPr>
        <w:pStyle w:val="2"/>
        <w:spacing w:before="160" w:after="160"/>
        <w:rPr>
          <w:rFonts w:ascii="Times New Roman" w:hAnsi="Times New Roman" w:cs="Times New Roman"/>
          <w:b w:val="0"/>
          <w:bCs w:val="0"/>
          <w:sz w:val="24"/>
          <w:szCs w:val="24"/>
        </w:rPr>
      </w:pPr>
      <w:bookmarkStart w:id="2063" w:name="idmarkerx16777217x67883"/>
      <w:bookmarkStart w:id="2064" w:name="_Toc133573325"/>
      <w:bookmarkEnd w:id="2063"/>
      <w:r>
        <w:t>3.50 Frequency Shore Station Transmits</w:t>
      </w:r>
      <w:bookmarkEnd w:id="2064"/>
    </w:p>
    <w:p w14:paraId="7AF8D99B" w14:textId="05655D80" w:rsidR="00EC0FF0" w:rsidRDefault="00EC0FF0">
      <w:r>
        <w:t>Name: Frequency Shore Station Transmits</w:t>
      </w:r>
      <w:ins w:id="2065" w:author="Yuxiao Lyu" w:date="2023-04-25T10:47:00Z">
        <w:r w:rsidR="00BE426F">
          <w:t xml:space="preserve"> [IHOREG 925]</w:t>
        </w:r>
      </w:ins>
      <w:r>
        <w:br/>
        <w:t>Definition: The shore station transmitter frequency expressed in kHz to one decimal place.</w:t>
      </w:r>
      <w:r>
        <w:br/>
        <w:t>Code: '</w:t>
      </w:r>
      <w:proofErr w:type="spellStart"/>
      <w:r>
        <w:rPr>
          <w:rFonts w:ascii="Courier New" w:hAnsi="Courier New" w:cs="Courier New"/>
        </w:rPr>
        <w:t>frequencyShoreStationTransmits</w:t>
      </w:r>
      <w:proofErr w:type="spellEnd"/>
      <w:r>
        <w:t>'</w:t>
      </w:r>
      <w:r>
        <w:br/>
        <w:t>Remarks: Examples: 4379.1 kHz becomes 043791; 13162.8 kHz becomes 131628</w:t>
      </w:r>
      <w:r>
        <w:br/>
        <w:t>Aliases: FRQTXM</w:t>
      </w:r>
      <w:r>
        <w:br/>
        <w:t>Value Type: integer</w:t>
      </w:r>
    </w:p>
    <w:p w14:paraId="37C1132F" w14:textId="77777777" w:rsidR="00EC0FF0" w:rsidRDefault="00EC0FF0">
      <w:pPr>
        <w:spacing w:before="160" w:after="160"/>
      </w:pPr>
      <w:r>
        <w:t>Unit of measure name: kHz    definition: Kilohertz to 1 decimal place converted to an integer    symbol: kHz</w:t>
      </w:r>
    </w:p>
    <w:p w14:paraId="0509BFEE" w14:textId="77777777" w:rsidR="00EC0FF0" w:rsidRDefault="00EC0FF0">
      <w:pPr>
        <w:spacing w:before="160" w:after="160"/>
      </w:pPr>
      <w:r>
        <w:t>Quantity specification: frequency</w:t>
      </w:r>
    </w:p>
    <w:p w14:paraId="6214B65F"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838"/>
      </w:tblGrid>
      <w:tr w:rsidR="00EC0FF0" w14:paraId="1B0FF989"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A53B18"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D8E6BB"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1853B2"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4FC39B" w14:textId="77777777" w:rsidR="00EC0FF0" w:rsidRDefault="00EC0FF0">
            <w:r>
              <w:rPr>
                <w:b/>
                <w:bCs/>
              </w:rPr>
              <w:t>precision</w:t>
            </w:r>
          </w:p>
        </w:tc>
      </w:tr>
      <w:tr w:rsidR="00EC0FF0" w14:paraId="099C4226"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E4C9B8"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1B8697"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68EF9496"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07142A"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9D69C6" w14:textId="77777777" w:rsidR="00EC0FF0" w:rsidRDefault="00EC0FF0">
                  <w:r>
                    <w:t>1</w:t>
                  </w:r>
                </w:p>
              </w:tc>
            </w:tr>
            <w:tr w:rsidR="00EC0FF0" w14:paraId="4C67BD6E"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243F85"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A5A2E9" w14:textId="77777777" w:rsidR="00EC0FF0" w:rsidRDefault="00EC0FF0">
                  <w:r>
                    <w:t>(none)</w:t>
                  </w:r>
                </w:p>
              </w:tc>
            </w:tr>
            <w:tr w:rsidR="00EC0FF0" w14:paraId="0A5597C5"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DAF74F"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4E5D13" w14:textId="77777777" w:rsidR="00EC0FF0" w:rsidRDefault="00EC0FF0">
                  <w:proofErr w:type="spellStart"/>
                  <w:r>
                    <w:t>gtSemiInterval</w:t>
                  </w:r>
                  <w:proofErr w:type="spellEnd"/>
                </w:p>
              </w:tc>
            </w:tr>
          </w:tbl>
          <w:p w14:paraId="10AC095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EEAE2A" w14:textId="77777777" w:rsidR="00EC0FF0" w:rsidRDefault="00EC0FF0">
            <w:r>
              <w:t>1</w:t>
            </w:r>
          </w:p>
        </w:tc>
      </w:tr>
    </w:tbl>
    <w:p w14:paraId="4AA26AD2" w14:textId="77777777" w:rsidR="00EC0FF0" w:rsidRDefault="00EC0FF0">
      <w:pPr>
        <w:spacing w:before="160" w:after="160"/>
      </w:pPr>
    </w:p>
    <w:p w14:paraId="53E8CAE9" w14:textId="77777777" w:rsidR="00EC0FF0" w:rsidRDefault="00EC0FF0">
      <w:pPr>
        <w:spacing w:before="160" w:after="160"/>
      </w:pPr>
      <w:r>
        <w:t>For real values, precision is the number of digits after the decimal point.</w:t>
      </w:r>
    </w:p>
    <w:p w14:paraId="24BD3792" w14:textId="77777777" w:rsidR="00EC0FF0" w:rsidRDefault="00EC0FF0">
      <w:pPr>
        <w:pStyle w:val="2"/>
        <w:spacing w:before="160" w:after="160"/>
        <w:rPr>
          <w:rFonts w:ascii="Times New Roman" w:hAnsi="Times New Roman" w:cs="Times New Roman"/>
          <w:b w:val="0"/>
          <w:bCs w:val="0"/>
          <w:sz w:val="24"/>
          <w:szCs w:val="24"/>
        </w:rPr>
      </w:pPr>
      <w:bookmarkStart w:id="2066" w:name="idmarkerx16777217x68642"/>
      <w:bookmarkStart w:id="2067" w:name="_Toc133573326"/>
      <w:bookmarkEnd w:id="2066"/>
      <w:r>
        <w:t>3.51 Headline</w:t>
      </w:r>
      <w:bookmarkEnd w:id="2067"/>
    </w:p>
    <w:p w14:paraId="0A09973C" w14:textId="0748F95B" w:rsidR="00EC0FF0" w:rsidRDefault="00EC0FF0">
      <w:r>
        <w:t>Name: Headline</w:t>
      </w:r>
      <w:ins w:id="2068" w:author="Yuxiao Lyu" w:date="2023-04-25T10:47:00Z">
        <w:r w:rsidR="00BE426F">
          <w:t xml:space="preserve"> [IHOREG 108]</w:t>
        </w:r>
      </w:ins>
      <w:r>
        <w:br/>
        <w:t>Definition: Words set at the head of a passage or page to introduce or categorize</w:t>
      </w:r>
      <w:r>
        <w:br/>
        <w:t>Code: '</w:t>
      </w:r>
      <w:r>
        <w:rPr>
          <w:rFonts w:ascii="Courier New" w:hAnsi="Courier New" w:cs="Courier New"/>
        </w:rPr>
        <w:t>headline</w:t>
      </w:r>
      <w:r>
        <w:t>'</w:t>
      </w:r>
      <w:r>
        <w:br/>
        <w:t xml:space="preserve">Remarks: </w:t>
      </w:r>
      <w:r>
        <w:br/>
        <w:t>Aliases: HEADLN</w:t>
      </w:r>
      <w:r>
        <w:br/>
        <w:t>Value Type: text</w:t>
      </w:r>
    </w:p>
    <w:p w14:paraId="2CFB9F4E" w14:textId="77777777" w:rsidR="00EC0FF0" w:rsidRDefault="00EC0FF0">
      <w:pPr>
        <w:pStyle w:val="2"/>
        <w:spacing w:before="160" w:after="160"/>
        <w:rPr>
          <w:rFonts w:ascii="Times New Roman" w:hAnsi="Times New Roman" w:cs="Times New Roman"/>
          <w:b w:val="0"/>
          <w:bCs w:val="0"/>
          <w:sz w:val="24"/>
          <w:szCs w:val="24"/>
        </w:rPr>
      </w:pPr>
      <w:bookmarkStart w:id="2069" w:name="idmarkerx16777217x68697"/>
      <w:bookmarkStart w:id="2070" w:name="_Toc133573327"/>
      <w:bookmarkEnd w:id="2069"/>
      <w:r>
        <w:t>3.52 Horizontal distance uncertainty</w:t>
      </w:r>
      <w:bookmarkEnd w:id="2070"/>
    </w:p>
    <w:p w14:paraId="4C1B4A41" w14:textId="2A83D09C" w:rsidR="00EC0FF0" w:rsidRDefault="00EC0FF0">
      <w:r>
        <w:t xml:space="preserve">Name: Horizontal </w:t>
      </w:r>
      <w:ins w:id="2071" w:author="Lyu Yuxiao" w:date="2023-04-24T14:30:00Z">
        <w:r w:rsidR="00CA567D">
          <w:t>D</w:t>
        </w:r>
      </w:ins>
      <w:del w:id="2072" w:author="Lyu Yuxiao" w:date="2023-04-24T14:30:00Z">
        <w:r w:rsidDel="00CA567D">
          <w:delText>d</w:delText>
        </w:r>
      </w:del>
      <w:r>
        <w:t xml:space="preserve">istance </w:t>
      </w:r>
      <w:ins w:id="2073" w:author="Lyu Yuxiao" w:date="2023-04-24T14:30:00Z">
        <w:r w:rsidR="00CA567D">
          <w:t>U</w:t>
        </w:r>
      </w:ins>
      <w:del w:id="2074" w:author="Lyu Yuxiao" w:date="2023-04-24T14:30:00Z">
        <w:r w:rsidDel="00CA567D">
          <w:delText>u</w:delText>
        </w:r>
      </w:del>
      <w:r>
        <w:t>ncertainty</w:t>
      </w:r>
      <w:ins w:id="2075" w:author="Yuxiao Lyu" w:date="2023-04-25T10:47:00Z">
        <w:r w:rsidR="00BE426F">
          <w:t xml:space="preserve"> [IHOREG 837]</w:t>
        </w:r>
      </w:ins>
      <w:r>
        <w:br/>
        <w:t>Definition: The best estimate of the horizontal accuracy of horizontal clearances and distances.</w:t>
      </w:r>
      <w:r>
        <w:br/>
        <w:t>Code: '</w:t>
      </w:r>
      <w:proofErr w:type="spellStart"/>
      <w:r>
        <w:rPr>
          <w:rFonts w:ascii="Courier New" w:hAnsi="Courier New" w:cs="Courier New"/>
        </w:rPr>
        <w:t>horizontalDistanceUncertainty</w:t>
      </w:r>
      <w:proofErr w:type="spellEnd"/>
      <w:r>
        <w:t>'</w:t>
      </w:r>
      <w:r>
        <w:br/>
        <w:t>Remarks: the error is assumed to be positive and negative. The plus/minus character must not be encoded.</w:t>
      </w:r>
      <w:r>
        <w:br/>
        <w:t>Aliases: HORACC</w:t>
      </w:r>
      <w:r>
        <w:br/>
        <w:t>Value Type: real</w:t>
      </w:r>
    </w:p>
    <w:p w14:paraId="4DFC6E10" w14:textId="77777777" w:rsidR="00EC0FF0" w:rsidRDefault="00EC0FF0">
      <w:pPr>
        <w:spacing w:before="160" w:after="160"/>
      </w:pPr>
      <w:r>
        <w:lastRenderedPageBreak/>
        <w:t xml:space="preserve">Unit of measure name: </w:t>
      </w:r>
      <w:proofErr w:type="spellStart"/>
      <w:r>
        <w:t>metres</w:t>
      </w:r>
      <w:proofErr w:type="spellEnd"/>
      <w:r>
        <w:t xml:space="preserve">    definition: SI </w:t>
      </w:r>
      <w:proofErr w:type="spellStart"/>
      <w:r>
        <w:t>Metres</w:t>
      </w:r>
      <w:proofErr w:type="spellEnd"/>
      <w:r>
        <w:t xml:space="preserve">    symbol: m</w:t>
      </w:r>
    </w:p>
    <w:p w14:paraId="68173C78" w14:textId="77777777" w:rsidR="00EC0FF0" w:rsidRDefault="00EC0FF0">
      <w:pPr>
        <w:spacing w:before="160" w:after="160"/>
      </w:pPr>
      <w:r>
        <w:t>Quantity specification: length</w:t>
      </w:r>
    </w:p>
    <w:p w14:paraId="5E77AD92"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414"/>
        <w:gridCol w:w="838"/>
      </w:tblGrid>
      <w:tr w:rsidR="00EC0FF0" w14:paraId="65D243AF"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4A9C0C"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514250"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69DB9D"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1B0D18" w14:textId="77777777" w:rsidR="00EC0FF0" w:rsidRDefault="00EC0FF0">
            <w:r>
              <w:rPr>
                <w:b/>
                <w:bCs/>
              </w:rPr>
              <w:t>precision</w:t>
            </w:r>
          </w:p>
        </w:tc>
      </w:tr>
      <w:tr w:rsidR="00EC0FF0" w14:paraId="4F5B45A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7B74FA"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4383F1"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82"/>
            </w:tblGrid>
            <w:tr w:rsidR="00EC0FF0" w14:paraId="73C33401"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29AEAF"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1F4C69" w14:textId="77777777" w:rsidR="00EC0FF0" w:rsidRDefault="00EC0FF0">
                  <w:r>
                    <w:t>0</w:t>
                  </w:r>
                </w:p>
              </w:tc>
            </w:tr>
            <w:tr w:rsidR="00EC0FF0" w14:paraId="73CD6AD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AEFEBB"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6F02DC" w14:textId="77777777" w:rsidR="00EC0FF0" w:rsidRDefault="00EC0FF0">
                  <w:r>
                    <w:t>(none)</w:t>
                  </w:r>
                </w:p>
              </w:tc>
            </w:tr>
            <w:tr w:rsidR="00EC0FF0" w14:paraId="5C3FA543"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89A24A"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23AA0D" w14:textId="77777777" w:rsidR="00EC0FF0" w:rsidRDefault="00EC0FF0">
                  <w:proofErr w:type="spellStart"/>
                  <w:r>
                    <w:t>geSemiInterval</w:t>
                  </w:r>
                  <w:proofErr w:type="spellEnd"/>
                </w:p>
              </w:tc>
            </w:tr>
          </w:tbl>
          <w:p w14:paraId="10B3F4F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C8E08C" w14:textId="77777777" w:rsidR="00EC0FF0" w:rsidRDefault="00EC0FF0">
            <w:r>
              <w:t>1</w:t>
            </w:r>
          </w:p>
        </w:tc>
      </w:tr>
    </w:tbl>
    <w:p w14:paraId="7B8B2B78" w14:textId="77777777" w:rsidR="00EC0FF0" w:rsidRDefault="00EC0FF0">
      <w:pPr>
        <w:spacing w:before="160" w:after="160"/>
      </w:pPr>
    </w:p>
    <w:p w14:paraId="250F8FB5" w14:textId="77777777" w:rsidR="00EC0FF0" w:rsidRDefault="00EC0FF0">
      <w:pPr>
        <w:spacing w:before="160" w:after="160"/>
      </w:pPr>
      <w:r>
        <w:t>For real values, precision is the number of digits after the decimal point.</w:t>
      </w:r>
    </w:p>
    <w:p w14:paraId="6108E8FF" w14:textId="77777777" w:rsidR="00EC0FF0" w:rsidRDefault="00EC0FF0">
      <w:pPr>
        <w:pStyle w:val="2"/>
        <w:spacing w:before="160" w:after="160"/>
        <w:rPr>
          <w:rFonts w:ascii="Times New Roman" w:hAnsi="Times New Roman" w:cs="Times New Roman"/>
          <w:b w:val="0"/>
          <w:bCs w:val="0"/>
          <w:sz w:val="24"/>
          <w:szCs w:val="24"/>
        </w:rPr>
      </w:pPr>
      <w:bookmarkStart w:id="2076" w:name="idmarkerx16777217x69456"/>
      <w:bookmarkStart w:id="2077" w:name="_Toc133573328"/>
      <w:bookmarkEnd w:id="2076"/>
      <w:r>
        <w:t>3.53 IMO format for reporting</w:t>
      </w:r>
      <w:bookmarkEnd w:id="2077"/>
    </w:p>
    <w:p w14:paraId="2DDF5B1A" w14:textId="765B5686" w:rsidR="00EC0FF0" w:rsidRDefault="00EC0FF0">
      <w:r>
        <w:t>Name:</w:t>
      </w:r>
      <w:ins w:id="2078" w:author="Lyu Yuxiao" w:date="2023-02-15T10:18:00Z">
        <w:r w:rsidR="00A9148A" w:rsidDel="00A9148A">
          <w:t xml:space="preserve"> </w:t>
        </w:r>
      </w:ins>
      <w:del w:id="2079" w:author="Lyu Yuxiao" w:date="2023-02-15T10:18:00Z">
        <w:r w:rsidDel="00A9148A">
          <w:delText xml:space="preserve"> </w:delText>
        </w:r>
      </w:del>
      <w:ins w:id="2080" w:author="Lyu Yuxiao" w:date="2023-02-15T10:18:00Z">
        <w:r w:rsidR="00A9148A" w:rsidRPr="00A9148A">
          <w:t>IMO Format for Reporting</w:t>
        </w:r>
      </w:ins>
      <w:ins w:id="2081" w:author="Yuxiao Lyu" w:date="2023-04-25T10:48:00Z">
        <w:r w:rsidR="00BE426F">
          <w:t xml:space="preserve"> [IHOREG 523]</w:t>
        </w:r>
      </w:ins>
      <w:del w:id="2082" w:author="Lyu Yuxiao" w:date="2023-02-15T10:18:00Z">
        <w:r w:rsidDel="00A9148A">
          <w:delText>IMO format for reporting</w:delText>
        </w:r>
      </w:del>
      <w:r>
        <w:br/>
        <w:t>Definition: Whether a report must be in an IMO standard format</w:t>
      </w:r>
      <w:r>
        <w:br/>
        <w:t>Code: '</w:t>
      </w:r>
      <w:proofErr w:type="spellStart"/>
      <w:ins w:id="2083" w:author="Lyu Yuxiao" w:date="2023-02-15T10:03:00Z">
        <w:r w:rsidR="006869D7" w:rsidRPr="006869D7">
          <w:rPr>
            <w:rFonts w:ascii="Courier New" w:hAnsi="Courier New" w:cs="Courier New"/>
          </w:rPr>
          <w:t>iMOFormatForReporting</w:t>
        </w:r>
      </w:ins>
      <w:proofErr w:type="spellEnd"/>
      <w:del w:id="2084" w:author="Lyu Yuxiao" w:date="2023-02-15T10:03:00Z">
        <w:r w:rsidDel="006869D7">
          <w:rPr>
            <w:rFonts w:ascii="Courier New" w:hAnsi="Courier New" w:cs="Courier New"/>
          </w:rPr>
          <w:delText>imoFormatForReporting</w:delText>
        </w:r>
      </w:del>
      <w:r>
        <w:t>'</w:t>
      </w:r>
      <w:r>
        <w:br/>
        <w:t xml:space="preserve">Remarks: </w:t>
      </w:r>
      <w:r>
        <w:br/>
        <w:t>Aliases: IMOREP</w:t>
      </w:r>
      <w:r>
        <w:br/>
        <w:t xml:space="preserve">Value Type: </w:t>
      </w:r>
      <w:proofErr w:type="spellStart"/>
      <w:r>
        <w:t>boolean</w:t>
      </w:r>
      <w:proofErr w:type="spellEnd"/>
    </w:p>
    <w:p w14:paraId="6CB6AD77" w14:textId="77777777" w:rsidR="00EC0FF0" w:rsidRDefault="00EC0FF0">
      <w:pPr>
        <w:pStyle w:val="2"/>
        <w:spacing w:before="160" w:after="160"/>
        <w:rPr>
          <w:rFonts w:ascii="Times New Roman" w:hAnsi="Times New Roman" w:cs="Times New Roman"/>
          <w:b w:val="0"/>
          <w:bCs w:val="0"/>
          <w:sz w:val="24"/>
          <w:szCs w:val="24"/>
        </w:rPr>
      </w:pPr>
      <w:bookmarkStart w:id="2085" w:name="idmarkerx16777217x69511"/>
      <w:bookmarkStart w:id="2086" w:name="_Toc133573329"/>
      <w:bookmarkEnd w:id="2085"/>
      <w:r>
        <w:t>3.54 ISPS level</w:t>
      </w:r>
      <w:bookmarkEnd w:id="2086"/>
    </w:p>
    <w:p w14:paraId="372990D6" w14:textId="5E332C52" w:rsidR="00EC0FF0" w:rsidRDefault="00EC0FF0">
      <w:r>
        <w:t xml:space="preserve">Name: ISPS </w:t>
      </w:r>
      <w:ins w:id="2087" w:author="Lyu Yuxiao" w:date="2023-04-24T14:30:00Z">
        <w:r w:rsidR="00CA567D">
          <w:t>L</w:t>
        </w:r>
      </w:ins>
      <w:del w:id="2088" w:author="Lyu Yuxiao" w:date="2023-04-24T14:30:00Z">
        <w:r w:rsidDel="00CA567D">
          <w:delText>l</w:delText>
        </w:r>
      </w:del>
      <w:r>
        <w:t>evel</w:t>
      </w:r>
      <w:ins w:id="2089" w:author="Yuxiao Lyu" w:date="2023-04-25T10:48:00Z">
        <w:r w:rsidR="00BE426F">
          <w:t xml:space="preserve"> [IHOREG 533]</w:t>
        </w:r>
      </w:ins>
      <w:r>
        <w:br/>
        <w:t>Definition: Classification of ISPS security levels according to the ISPS Code.</w:t>
      </w:r>
      <w:r>
        <w:br/>
        <w:t>Code: '</w:t>
      </w:r>
      <w:proofErr w:type="spellStart"/>
      <w:ins w:id="2090" w:author="Lyu Yuxiao" w:date="2023-02-15T10:06:00Z">
        <w:r w:rsidR="00BE3FA3" w:rsidRPr="00BE3FA3">
          <w:rPr>
            <w:rFonts w:ascii="Courier New" w:hAnsi="Courier New" w:cs="Courier New"/>
          </w:rPr>
          <w:t>iSPSLevel</w:t>
        </w:r>
      </w:ins>
      <w:proofErr w:type="spellEnd"/>
      <w:del w:id="2091" w:author="Lyu Yuxiao" w:date="2023-02-15T10:06:00Z">
        <w:r w:rsidDel="00BE3FA3">
          <w:rPr>
            <w:rFonts w:ascii="Courier New" w:hAnsi="Courier New" w:cs="Courier New"/>
          </w:rPr>
          <w:delText>ispsLevel</w:delText>
        </w:r>
      </w:del>
      <w:r>
        <w:t>'</w:t>
      </w:r>
      <w:r>
        <w:br/>
        <w:t xml:space="preserve">Remarks: </w:t>
      </w:r>
      <w:r>
        <w:br/>
        <w:t>Aliases: ISPSLV</w:t>
      </w:r>
      <w:r>
        <w:br/>
        <w:t>Value Type: enumeration</w:t>
      </w:r>
    </w:p>
    <w:p w14:paraId="50A63D14"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745C41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821238"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019BA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BE1191"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B4B9BA" w14:textId="77777777" w:rsidR="00EC0FF0" w:rsidRDefault="00EC0FF0">
            <w:r>
              <w:rPr>
                <w:b/>
                <w:bCs/>
              </w:rPr>
              <w:t>Remarks</w:t>
            </w:r>
          </w:p>
        </w:tc>
      </w:tr>
      <w:tr w:rsidR="00EC0FF0" w14:paraId="2EDB1E1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7FECE2" w14:textId="77777777" w:rsidR="00EC0FF0" w:rsidRDefault="00EC0FF0">
            <w:r>
              <w:t>'</w:t>
            </w:r>
            <w:r>
              <w:rPr>
                <w:rFonts w:ascii="Courier New" w:hAnsi="Courier New" w:cs="Courier New"/>
                <w:sz w:val="22"/>
                <w:szCs w:val="22"/>
              </w:rPr>
              <w:t>ISPS Level 1</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F8E17" w14:textId="77777777" w:rsidR="00EC0FF0" w:rsidRDefault="00EC0FF0">
            <w:r>
              <w:t>The level for which minimum appropriate protective security measures shall be maintained at all times.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EAE917"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FCDDEF" w14:textId="77777777" w:rsidR="00EC0FF0" w:rsidRDefault="00EC0FF0"/>
        </w:tc>
      </w:tr>
      <w:tr w:rsidR="00EC0FF0" w14:paraId="694525C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1D894F" w14:textId="77777777" w:rsidR="00EC0FF0" w:rsidRDefault="00EC0FF0">
            <w:r>
              <w:t>'</w:t>
            </w:r>
            <w:r>
              <w:rPr>
                <w:rFonts w:ascii="Courier New" w:hAnsi="Courier New" w:cs="Courier New"/>
                <w:sz w:val="22"/>
                <w:szCs w:val="22"/>
              </w:rPr>
              <w:t>ISPS Level 2</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295D56" w14:textId="77777777" w:rsidR="00EC0FF0" w:rsidRDefault="00EC0FF0">
            <w:r>
              <w:t>The level for which appropriate additional protective security measures shall be maintained for a period of time as a result of heightened risk of a security incident.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EE8A93"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471D8A" w14:textId="77777777" w:rsidR="00EC0FF0" w:rsidRDefault="00EC0FF0"/>
        </w:tc>
      </w:tr>
      <w:tr w:rsidR="00EC0FF0" w14:paraId="6C0E2F8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80E2E" w14:textId="77777777" w:rsidR="00EC0FF0" w:rsidRDefault="00EC0FF0">
            <w:r>
              <w:t>'</w:t>
            </w:r>
            <w:r>
              <w:rPr>
                <w:rFonts w:ascii="Courier New" w:hAnsi="Courier New" w:cs="Courier New"/>
                <w:sz w:val="22"/>
                <w:szCs w:val="22"/>
              </w:rPr>
              <w:t>ISPS Level 3</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D4B2FB" w14:textId="77777777" w:rsidR="00EC0FF0" w:rsidRDefault="00EC0FF0">
            <w:r>
              <w:t>The level for which further specific protective security measures shall be maintained for a limited period of time when a security incident is probable or imminent, although it may not be possible to identify the specific target.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E330D6"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D53991" w14:textId="77777777" w:rsidR="00EC0FF0" w:rsidRDefault="00EC0FF0"/>
        </w:tc>
      </w:tr>
    </w:tbl>
    <w:p w14:paraId="7741AB80" w14:textId="77777777" w:rsidR="00EC0FF0" w:rsidRDefault="00EC0FF0">
      <w:pPr>
        <w:pStyle w:val="Center"/>
      </w:pPr>
    </w:p>
    <w:p w14:paraId="2D5D4875" w14:textId="77777777" w:rsidR="00EC0FF0" w:rsidDel="00AA483D" w:rsidRDefault="00EC0FF0">
      <w:pPr>
        <w:pStyle w:val="2"/>
        <w:spacing w:before="160" w:after="160"/>
        <w:rPr>
          <w:del w:id="2092" w:author="Raphael Malyankar" w:date="2019-11-18T19:50:00Z"/>
          <w:rFonts w:ascii="Times New Roman" w:hAnsi="Times New Roman" w:cs="Times New Roman"/>
          <w:b w:val="0"/>
          <w:bCs w:val="0"/>
          <w:sz w:val="24"/>
          <w:szCs w:val="24"/>
        </w:rPr>
      </w:pPr>
      <w:bookmarkStart w:id="2093" w:name="idmarkerx16777217x70525"/>
      <w:bookmarkEnd w:id="2093"/>
      <w:del w:id="2094" w:author="Raphael Malyankar" w:date="2019-11-18T19:50:00Z">
        <w:r w:rsidDel="00AA483D">
          <w:delText>3.55 Jurisdiction</w:delText>
        </w:r>
      </w:del>
    </w:p>
    <w:p w14:paraId="6EB18D30" w14:textId="77777777" w:rsidR="00EC0FF0" w:rsidDel="00AA483D" w:rsidRDefault="00EC0FF0">
      <w:pPr>
        <w:rPr>
          <w:del w:id="2095" w:author="Raphael Malyankar" w:date="2019-11-18T19:50:00Z"/>
        </w:rPr>
      </w:pPr>
      <w:del w:id="2096" w:author="Raphael Malyankar" w:date="2019-11-18T19:50:00Z">
        <w:r w:rsidDel="00AA483D">
          <w:delText>Name: Jurisdiction</w:delText>
        </w:r>
        <w:r w:rsidDel="00AA483D">
          <w:br/>
          <w:delText>Definition: The jurisdiction applicable to an administrative area.</w:delText>
        </w:r>
        <w:r w:rsidDel="00AA483D">
          <w:br/>
          <w:delText>Code: '</w:delText>
        </w:r>
        <w:r w:rsidDel="00AA483D">
          <w:rPr>
            <w:rFonts w:ascii="Courier New" w:hAnsi="Courier New" w:cs="Courier New"/>
          </w:rPr>
          <w:delText>jurisdiction</w:delText>
        </w:r>
        <w:r w:rsidDel="00AA483D">
          <w:delText>'</w:delText>
        </w:r>
        <w:r w:rsidDel="00AA483D">
          <w:br/>
          <w:delText xml:space="preserve">Remarks: </w:delText>
        </w:r>
        <w:r w:rsidDel="00AA483D">
          <w:br/>
          <w:delText>Aliases: JRSDTN</w:delText>
        </w:r>
        <w:r w:rsidDel="00AA483D">
          <w:br/>
          <w:delText>Value Type: enumeration</w:delText>
        </w:r>
      </w:del>
    </w:p>
    <w:p w14:paraId="2C825EBA" w14:textId="77777777" w:rsidR="00EC0FF0" w:rsidDel="00AA483D" w:rsidRDefault="00EC0FF0">
      <w:pPr>
        <w:spacing w:before="160" w:after="160"/>
        <w:jc w:val="center"/>
        <w:rPr>
          <w:del w:id="2097" w:author="Raphael Malyankar" w:date="2019-11-18T19:50:00Z"/>
        </w:rPr>
      </w:pPr>
      <w:del w:id="2098" w:author="Raphael Malyankar" w:date="2019-11-18T19:50:00Z">
        <w:r w:rsidDel="00AA483D">
          <w:delText>Listed Values</w:delText>
        </w:r>
      </w:del>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5754"/>
        <w:gridCol w:w="756"/>
        <w:gridCol w:w="838"/>
      </w:tblGrid>
      <w:tr w:rsidR="00EC0FF0" w:rsidDel="00AA483D" w14:paraId="005D90B7" w14:textId="77777777">
        <w:trPr>
          <w:tblHeader/>
          <w:del w:id="2099" w:author="Raphael Malyankar" w:date="2019-11-18T19:50:00Z"/>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78DBD1" w14:textId="77777777" w:rsidR="00EC0FF0" w:rsidDel="00AA483D" w:rsidRDefault="00EC0FF0">
            <w:pPr>
              <w:rPr>
                <w:del w:id="2100" w:author="Raphael Malyankar" w:date="2019-11-18T19:50:00Z"/>
              </w:rPr>
            </w:pPr>
            <w:del w:id="2101" w:author="Raphael Malyankar" w:date="2019-11-18T19:50:00Z">
              <w:r w:rsidDel="00AA483D">
                <w:rPr>
                  <w:b/>
                  <w:bCs/>
                </w:rPr>
                <w:delText>Label</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959706" w14:textId="77777777" w:rsidR="00EC0FF0" w:rsidDel="00AA483D" w:rsidRDefault="00EC0FF0">
            <w:pPr>
              <w:rPr>
                <w:del w:id="2102" w:author="Raphael Malyankar" w:date="2019-11-18T19:50:00Z"/>
              </w:rPr>
            </w:pPr>
            <w:del w:id="2103" w:author="Raphael Malyankar" w:date="2019-11-18T19:50:00Z">
              <w:r w:rsidDel="00AA483D">
                <w:rPr>
                  <w:b/>
                  <w:bCs/>
                </w:rPr>
                <w:delText>Definition</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CFA091" w14:textId="77777777" w:rsidR="00EC0FF0" w:rsidDel="00AA483D" w:rsidRDefault="00EC0FF0">
            <w:pPr>
              <w:rPr>
                <w:del w:id="2104" w:author="Raphael Malyankar" w:date="2019-11-18T19:50:00Z"/>
              </w:rPr>
            </w:pPr>
            <w:del w:id="2105" w:author="Raphael Malyankar" w:date="2019-11-18T19:50:00Z">
              <w:r w:rsidDel="00AA483D">
                <w:rPr>
                  <w:b/>
                  <w:bCs/>
                </w:rPr>
                <w:delText>Code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4F96EB" w14:textId="77777777" w:rsidR="00EC0FF0" w:rsidDel="00AA483D" w:rsidRDefault="00EC0FF0">
            <w:pPr>
              <w:rPr>
                <w:del w:id="2106" w:author="Raphael Malyankar" w:date="2019-11-18T19:50:00Z"/>
              </w:rPr>
            </w:pPr>
            <w:del w:id="2107" w:author="Raphael Malyankar" w:date="2019-11-18T19:50:00Z">
              <w:r w:rsidDel="00AA483D">
                <w:rPr>
                  <w:b/>
                  <w:bCs/>
                </w:rPr>
                <w:delText>Remarks</w:delText>
              </w:r>
            </w:del>
          </w:p>
        </w:tc>
      </w:tr>
      <w:tr w:rsidR="00EC0FF0" w:rsidDel="00AA483D" w14:paraId="52A5D722" w14:textId="77777777">
        <w:trPr>
          <w:del w:id="2108" w:author="Raphael Malyankar" w:date="2019-11-18T19:50:00Z"/>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8559B4" w14:textId="77777777" w:rsidR="00EC0FF0" w:rsidDel="00AA483D" w:rsidRDefault="00EC0FF0">
            <w:pPr>
              <w:rPr>
                <w:del w:id="2109" w:author="Raphael Malyankar" w:date="2019-11-18T19:50:00Z"/>
              </w:rPr>
            </w:pPr>
            <w:del w:id="2110" w:author="Raphael Malyankar" w:date="2019-11-18T19:50:00Z">
              <w:r w:rsidDel="00AA483D">
                <w:delText>'</w:delText>
              </w:r>
              <w:r w:rsidDel="00AA483D">
                <w:rPr>
                  <w:rFonts w:ascii="Courier New" w:hAnsi="Courier New" w:cs="Courier New"/>
                  <w:sz w:val="22"/>
                  <w:szCs w:val="22"/>
                </w:rPr>
                <w:delText>international</w:delText>
              </w:r>
              <w:r w:rsidDel="00AA483D">
                <w:delText>'</w:delText>
              </w:r>
              <w:r w:rsidDel="00AA483D">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CF2216" w14:textId="77777777" w:rsidR="00EC0FF0" w:rsidDel="00AA483D" w:rsidRDefault="00EC0FF0">
            <w:pPr>
              <w:rPr>
                <w:del w:id="2111" w:author="Raphael Malyankar" w:date="2019-11-18T19:50:00Z"/>
              </w:rPr>
            </w:pPr>
            <w:del w:id="2112" w:author="Raphael Malyankar" w:date="2019-11-18T19:50:00Z">
              <w:r w:rsidDel="00AA483D">
                <w:delText>involving more than one country covering more than one national area.</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5B8A19" w14:textId="77777777" w:rsidR="00EC0FF0" w:rsidDel="00AA483D" w:rsidRDefault="00EC0FF0">
            <w:pPr>
              <w:rPr>
                <w:del w:id="2113" w:author="Raphael Malyankar" w:date="2019-11-18T19:50:00Z"/>
              </w:rPr>
            </w:pPr>
            <w:del w:id="2114" w:author="Raphael Malyankar" w:date="2019-11-18T19:50:00Z">
              <w:r w:rsidDel="00AA483D">
                <w:rPr>
                  <w:rFonts w:ascii="Courier New" w:hAnsi="Courier New" w:cs="Courier New"/>
                  <w:sz w:val="22"/>
                  <w:szCs w:val="22"/>
                </w:rPr>
                <w:delText>1</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CDAE56" w14:textId="77777777" w:rsidR="00EC0FF0" w:rsidDel="00AA483D" w:rsidRDefault="00EC0FF0">
            <w:pPr>
              <w:rPr>
                <w:del w:id="2115" w:author="Raphael Malyankar" w:date="2019-11-18T19:50:00Z"/>
              </w:rPr>
            </w:pPr>
          </w:p>
        </w:tc>
      </w:tr>
      <w:tr w:rsidR="00EC0FF0" w:rsidDel="00AA483D" w14:paraId="4FC7EF58" w14:textId="77777777">
        <w:trPr>
          <w:del w:id="2116" w:author="Raphael Malyankar" w:date="2019-11-18T19:50:00Z"/>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3B0E8A" w14:textId="77777777" w:rsidR="00EC0FF0" w:rsidDel="00AA483D" w:rsidRDefault="00EC0FF0">
            <w:pPr>
              <w:rPr>
                <w:del w:id="2117" w:author="Raphael Malyankar" w:date="2019-11-18T19:50:00Z"/>
              </w:rPr>
            </w:pPr>
            <w:del w:id="2118" w:author="Raphael Malyankar" w:date="2019-11-18T19:50:00Z">
              <w:r w:rsidDel="00AA483D">
                <w:delText>'</w:delText>
              </w:r>
              <w:r w:rsidDel="00AA483D">
                <w:rPr>
                  <w:rFonts w:ascii="Courier New" w:hAnsi="Courier New" w:cs="Courier New"/>
                  <w:sz w:val="22"/>
                  <w:szCs w:val="22"/>
                </w:rPr>
                <w:delText>national</w:delText>
              </w:r>
              <w:r w:rsidDel="00AA483D">
                <w:delText>'</w:delText>
              </w:r>
              <w:r w:rsidDel="00AA483D">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A9A025" w14:textId="77777777" w:rsidR="00EC0FF0" w:rsidDel="00AA483D" w:rsidRDefault="00EC0FF0">
            <w:pPr>
              <w:rPr>
                <w:del w:id="2119" w:author="Raphael Malyankar" w:date="2019-11-18T19:50:00Z"/>
              </w:rPr>
            </w:pPr>
            <w:del w:id="2120" w:author="Raphael Malyankar" w:date="2019-11-18T19:50:00Z">
              <w:r w:rsidDel="00AA483D">
                <w:delText>an area administered or controlled by a single nation.</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718761" w14:textId="77777777" w:rsidR="00EC0FF0" w:rsidDel="00AA483D" w:rsidRDefault="00EC0FF0">
            <w:pPr>
              <w:rPr>
                <w:del w:id="2121" w:author="Raphael Malyankar" w:date="2019-11-18T19:50:00Z"/>
              </w:rPr>
            </w:pPr>
            <w:del w:id="2122" w:author="Raphael Malyankar" w:date="2019-11-18T19:50:00Z">
              <w:r w:rsidDel="00AA483D">
                <w:rPr>
                  <w:rFonts w:ascii="Courier New" w:hAnsi="Courier New" w:cs="Courier New"/>
                  <w:sz w:val="22"/>
                  <w:szCs w:val="22"/>
                </w:rPr>
                <w:delText>2</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636936" w14:textId="77777777" w:rsidR="00EC0FF0" w:rsidDel="00AA483D" w:rsidRDefault="00EC0FF0">
            <w:pPr>
              <w:rPr>
                <w:del w:id="2123" w:author="Raphael Malyankar" w:date="2019-11-18T19:50:00Z"/>
              </w:rPr>
            </w:pPr>
          </w:p>
        </w:tc>
      </w:tr>
      <w:tr w:rsidR="00EC0FF0" w:rsidDel="00AA483D" w14:paraId="02183E3D" w14:textId="77777777">
        <w:trPr>
          <w:del w:id="2124" w:author="Raphael Malyankar" w:date="2019-11-18T19:50:00Z"/>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35DBAF" w14:textId="77777777" w:rsidR="00EC0FF0" w:rsidDel="00AA483D" w:rsidRDefault="00EC0FF0">
            <w:pPr>
              <w:rPr>
                <w:del w:id="2125" w:author="Raphael Malyankar" w:date="2019-11-18T19:50:00Z"/>
              </w:rPr>
            </w:pPr>
            <w:del w:id="2126" w:author="Raphael Malyankar" w:date="2019-11-18T19:50:00Z">
              <w:r w:rsidDel="00AA483D">
                <w:delText>'</w:delText>
              </w:r>
              <w:r w:rsidDel="00AA483D">
                <w:rPr>
                  <w:rFonts w:ascii="Courier New" w:hAnsi="Courier New" w:cs="Courier New"/>
                  <w:sz w:val="22"/>
                  <w:szCs w:val="22"/>
                </w:rPr>
                <w:delText>national sub-division</w:delText>
              </w:r>
              <w:r w:rsidDel="00AA483D">
                <w:delText>'</w:delText>
              </w:r>
              <w:r w:rsidDel="00AA483D">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39A4CF" w14:textId="77777777" w:rsidR="00EC0FF0" w:rsidDel="00AA483D" w:rsidRDefault="00EC0FF0">
            <w:pPr>
              <w:rPr>
                <w:del w:id="2127" w:author="Raphael Malyankar" w:date="2019-11-18T19:50:00Z"/>
              </w:rPr>
            </w:pPr>
            <w:del w:id="2128" w:author="Raphael Malyankar" w:date="2019-11-18T19:50:00Z">
              <w:r w:rsidDel="00AA483D">
                <w:delText>an area smaller than the nation in which it lies.</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748A0A" w14:textId="77777777" w:rsidR="00EC0FF0" w:rsidDel="00AA483D" w:rsidRDefault="00EC0FF0">
            <w:pPr>
              <w:rPr>
                <w:del w:id="2129" w:author="Raphael Malyankar" w:date="2019-11-18T19:50:00Z"/>
              </w:rPr>
            </w:pPr>
            <w:del w:id="2130" w:author="Raphael Malyankar" w:date="2019-11-18T19:50:00Z">
              <w:r w:rsidDel="00AA483D">
                <w:rPr>
                  <w:rFonts w:ascii="Courier New" w:hAnsi="Courier New" w:cs="Courier New"/>
                  <w:sz w:val="22"/>
                  <w:szCs w:val="22"/>
                </w:rPr>
                <w:delText>3</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0909A" w14:textId="77777777" w:rsidR="00EC0FF0" w:rsidDel="00AA483D" w:rsidRDefault="00EC0FF0">
            <w:pPr>
              <w:rPr>
                <w:del w:id="2131" w:author="Raphael Malyankar" w:date="2019-11-18T19:50:00Z"/>
              </w:rPr>
            </w:pPr>
          </w:p>
        </w:tc>
      </w:tr>
    </w:tbl>
    <w:p w14:paraId="771858EA" w14:textId="77777777" w:rsidR="00EC0FF0" w:rsidDel="00AA483D" w:rsidRDefault="00EC0FF0">
      <w:pPr>
        <w:pStyle w:val="Center"/>
        <w:rPr>
          <w:del w:id="2132" w:author="Raphael Malyankar" w:date="2019-11-18T19:50:00Z"/>
        </w:rPr>
      </w:pPr>
    </w:p>
    <w:p w14:paraId="7C17F009" w14:textId="77777777" w:rsidR="00EC0FF0" w:rsidRDefault="00EC0FF0">
      <w:pPr>
        <w:pStyle w:val="2"/>
        <w:spacing w:before="160" w:after="160"/>
        <w:rPr>
          <w:rFonts w:ascii="Times New Roman" w:hAnsi="Times New Roman" w:cs="Times New Roman"/>
          <w:b w:val="0"/>
          <w:bCs w:val="0"/>
          <w:sz w:val="24"/>
          <w:szCs w:val="24"/>
        </w:rPr>
      </w:pPr>
      <w:bookmarkStart w:id="2133" w:name="idmarkerx16777217x71539"/>
      <w:bookmarkStart w:id="2134" w:name="_Toc133573330"/>
      <w:bookmarkEnd w:id="2133"/>
      <w:r>
        <w:t>3.56 Language</w:t>
      </w:r>
      <w:bookmarkEnd w:id="2134"/>
    </w:p>
    <w:p w14:paraId="3D6070BF" w14:textId="54592AB8" w:rsidR="00EC0FF0" w:rsidRDefault="00EC0FF0">
      <w:r>
        <w:t>Name: Language</w:t>
      </w:r>
      <w:ins w:id="2135" w:author="Yuxiao Lyu" w:date="2023-04-25T10:49:00Z">
        <w:r w:rsidR="008F3831">
          <w:t xml:space="preserve"> [IHOREG 120]</w:t>
        </w:r>
      </w:ins>
      <w:r>
        <w:br/>
        <w:t>Definition: The method of human communication, either spoken or written, consisting of the use of words in a structured and conventional way.</w:t>
      </w:r>
      <w:r>
        <w:br/>
        <w:t>Code: '</w:t>
      </w:r>
      <w:r>
        <w:rPr>
          <w:rFonts w:ascii="Courier New" w:hAnsi="Courier New" w:cs="Courier New"/>
        </w:rPr>
        <w:t>language</w:t>
      </w:r>
      <w:r>
        <w:t>'</w:t>
      </w:r>
      <w:r>
        <w:br/>
        <w:t>Remarks: The language is encoded by a character code following ISO 639-3</w:t>
      </w:r>
      <w:r>
        <w:br/>
      </w:r>
      <w:r>
        <w:lastRenderedPageBreak/>
        <w:t>Aliases: LANGGE</w:t>
      </w:r>
      <w:r>
        <w:br/>
        <w:t>Value Type: text</w:t>
      </w:r>
    </w:p>
    <w:p w14:paraId="37D22362" w14:textId="77777777" w:rsidR="00EC0FF0" w:rsidRDefault="00EC0FF0">
      <w:pPr>
        <w:pStyle w:val="2"/>
        <w:spacing w:before="160" w:after="160"/>
        <w:rPr>
          <w:rFonts w:ascii="Times New Roman" w:hAnsi="Times New Roman" w:cs="Times New Roman"/>
          <w:b w:val="0"/>
          <w:bCs w:val="0"/>
          <w:sz w:val="24"/>
          <w:szCs w:val="24"/>
        </w:rPr>
      </w:pPr>
      <w:bookmarkStart w:id="2136" w:name="idmarkerx16777217x71597"/>
      <w:bookmarkStart w:id="2137" w:name="_Toc133573331"/>
      <w:bookmarkEnd w:id="2136"/>
      <w:r>
        <w:t>3.57 Logical Connectives</w:t>
      </w:r>
      <w:bookmarkEnd w:id="2137"/>
    </w:p>
    <w:p w14:paraId="13A431D5" w14:textId="3B9A599B" w:rsidR="00EC0FF0" w:rsidRDefault="00EC0FF0">
      <w:r>
        <w:t>Name: Logical Connectives</w:t>
      </w:r>
      <w:ins w:id="2138" w:author="Yuxiao Lyu" w:date="2023-04-25T10:50:00Z">
        <w:r w:rsidR="008F3831">
          <w:t xml:space="preserve"> [IHOREG 547]</w:t>
        </w:r>
      </w:ins>
      <w:r>
        <w:br/>
        <w:t>Definition: Expresses whether all the constraints described by its co-attributes must be satisfied, or only one such constraint need be satisfied.</w:t>
      </w:r>
      <w:r>
        <w:br/>
        <w:t>Code: '</w:t>
      </w:r>
      <w:proofErr w:type="spellStart"/>
      <w:r>
        <w:rPr>
          <w:rFonts w:ascii="Courier New" w:hAnsi="Courier New" w:cs="Courier New"/>
        </w:rPr>
        <w:t>logicalConnectives</w:t>
      </w:r>
      <w:proofErr w:type="spellEnd"/>
      <w:r>
        <w:t>'</w:t>
      </w:r>
      <w:r>
        <w:br/>
        <w:t xml:space="preserve">Remarks: This attribute is intended to be used with co-attributes that encode limits on vessel dimensions, type of cargo, and other characteristics. The combination of constraints described by </w:t>
      </w:r>
      <w:proofErr w:type="spellStart"/>
      <w:r>
        <w:t>logicalConnective</w:t>
      </w:r>
      <w:proofErr w:type="spellEnd"/>
      <w:r>
        <w:t xml:space="preserve"> and its co-attributes defines a subset of vessels to which information described by a feature or information type instance applies (or does not apply, is required, recommended, etc.). The relationship between the vessel subset and the information is indicated by an association - see </w:t>
      </w:r>
      <w:proofErr w:type="spellStart"/>
      <w:r>
        <w:t>PermissionType</w:t>
      </w:r>
      <w:proofErr w:type="spellEnd"/>
      <w:r>
        <w:t xml:space="preserve"> and </w:t>
      </w:r>
      <w:proofErr w:type="spellStart"/>
      <w:r>
        <w:t>InclusionType</w:t>
      </w:r>
      <w:proofErr w:type="spellEnd"/>
      <w:r>
        <w:t xml:space="preserve">). The two listed values of </w:t>
      </w:r>
      <w:proofErr w:type="spellStart"/>
      <w:r>
        <w:t>logicalConnective</w:t>
      </w:r>
      <w:proofErr w:type="spellEnd"/>
      <w:r>
        <w:t xml:space="preserve"> are two of the basic operations of Boolean logic. The third basic operation (not) is not used.</w:t>
      </w:r>
      <w:r>
        <w:br/>
        <w:t>Aliases: LOGCON</w:t>
      </w:r>
      <w:r>
        <w:br/>
        <w:t>Value Type: enumeration</w:t>
      </w:r>
    </w:p>
    <w:p w14:paraId="1D1879F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511FC529"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0AE9EB"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BCAE4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765500"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A7A2DE" w14:textId="77777777" w:rsidR="00EC0FF0" w:rsidRDefault="00EC0FF0">
            <w:r>
              <w:rPr>
                <w:b/>
                <w:bCs/>
              </w:rPr>
              <w:t>Remarks</w:t>
            </w:r>
          </w:p>
        </w:tc>
      </w:tr>
      <w:tr w:rsidR="00EC0FF0" w14:paraId="5AC5C5D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DB9DAB" w14:textId="77777777" w:rsidR="00EC0FF0" w:rsidRDefault="00EC0FF0">
            <w:r>
              <w:t>'</w:t>
            </w:r>
            <w:proofErr w:type="gramStart"/>
            <w:r>
              <w:rPr>
                <w:rFonts w:ascii="Courier New" w:hAnsi="Courier New" w:cs="Courier New"/>
                <w:sz w:val="22"/>
                <w:szCs w:val="22"/>
              </w:rPr>
              <w:t>logical</w:t>
            </w:r>
            <w:proofErr w:type="gramEnd"/>
            <w:r>
              <w:rPr>
                <w:rFonts w:ascii="Courier New" w:hAnsi="Courier New" w:cs="Courier New"/>
                <w:sz w:val="22"/>
                <w:szCs w:val="22"/>
              </w:rPr>
              <w:t xml:space="preserve"> conjunction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3C98E9" w14:textId="77777777" w:rsidR="00EC0FF0" w:rsidRDefault="00EC0FF0">
            <w:r>
              <w:t>all the conditions described by the other attributes of the object, or sub-attributes of the same complex attribute, are true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C32326"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282FFE" w14:textId="77777777" w:rsidR="00EC0FF0" w:rsidRDefault="00EC0FF0"/>
        </w:tc>
      </w:tr>
      <w:tr w:rsidR="00EC0FF0" w14:paraId="4D82B5E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42B2A6" w14:textId="77777777" w:rsidR="00EC0FF0" w:rsidRDefault="00EC0FF0">
            <w:r>
              <w:t>'</w:t>
            </w:r>
            <w:proofErr w:type="gramStart"/>
            <w:r>
              <w:rPr>
                <w:rFonts w:ascii="Courier New" w:hAnsi="Courier New" w:cs="Courier New"/>
                <w:sz w:val="22"/>
                <w:szCs w:val="22"/>
              </w:rPr>
              <w:t>logical</w:t>
            </w:r>
            <w:proofErr w:type="gramEnd"/>
            <w:r>
              <w:rPr>
                <w:rFonts w:ascii="Courier New" w:hAnsi="Courier New" w:cs="Courier New"/>
                <w:sz w:val="22"/>
                <w:szCs w:val="22"/>
              </w:rPr>
              <w:t xml:space="preserve"> disjunction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CC8556" w14:textId="77777777" w:rsidR="00EC0FF0" w:rsidRDefault="00EC0FF0">
            <w:r>
              <w:t>at least one of the conditions described by the other attributes of the object, or sub-attributes of the same complex attributes, is true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2417F9"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B87C3A" w14:textId="77777777" w:rsidR="00EC0FF0" w:rsidRDefault="00EC0FF0"/>
        </w:tc>
      </w:tr>
    </w:tbl>
    <w:p w14:paraId="2A8A44DA" w14:textId="77777777" w:rsidR="00EC0FF0" w:rsidRDefault="00EC0FF0">
      <w:pPr>
        <w:pStyle w:val="Center"/>
      </w:pPr>
    </w:p>
    <w:p w14:paraId="15802D6C" w14:textId="77777777" w:rsidR="00EC0FF0" w:rsidRDefault="00EC0FF0">
      <w:pPr>
        <w:pStyle w:val="2"/>
        <w:spacing w:before="160" w:after="160"/>
        <w:rPr>
          <w:rFonts w:ascii="Times New Roman" w:hAnsi="Times New Roman" w:cs="Times New Roman"/>
          <w:b w:val="0"/>
          <w:bCs w:val="0"/>
          <w:sz w:val="24"/>
          <w:szCs w:val="24"/>
        </w:rPr>
      </w:pPr>
      <w:bookmarkStart w:id="2139" w:name="idmarkerx16777217x72376"/>
      <w:bookmarkStart w:id="2140" w:name="_Toc133573332"/>
      <w:bookmarkEnd w:id="2139"/>
      <w:r>
        <w:t>3.58 Linkage</w:t>
      </w:r>
      <w:bookmarkEnd w:id="2140"/>
    </w:p>
    <w:p w14:paraId="715B53FC" w14:textId="2B64739A" w:rsidR="00EC0FF0" w:rsidRDefault="00EC0FF0">
      <w:r>
        <w:t>Name: Linkage</w:t>
      </w:r>
      <w:ins w:id="2141" w:author="Yuxiao Lyu" w:date="2023-04-25T10:49:00Z">
        <w:r w:rsidR="008F3831">
          <w:t xml:space="preserve"> [IHOREG 124]</w:t>
        </w:r>
      </w:ins>
      <w:r>
        <w:br/>
        <w:t>Definition: location (address) for on</w:t>
      </w:r>
      <w:del w:id="2142" w:author="Lyu Yuxiao" w:date="2023-03-14T16:03:00Z">
        <w:r w:rsidDel="00222039">
          <w:delText>-</w:delText>
        </w:r>
      </w:del>
      <w:r>
        <w:t>line access using a URL/URI address or similar addressing scheme. (Adapted from ISO 19115:2014.)</w:t>
      </w:r>
      <w:r>
        <w:br/>
        <w:t>Code: '</w:t>
      </w:r>
      <w:r>
        <w:rPr>
          <w:rFonts w:ascii="Courier New" w:hAnsi="Courier New" w:cs="Courier New"/>
        </w:rPr>
        <w:t>linkage</w:t>
      </w:r>
      <w:r>
        <w:t>'</w:t>
      </w:r>
      <w:r>
        <w:br/>
        <w:t>Remarks: Adapted from ISO 19115:2014.</w:t>
      </w:r>
      <w:r>
        <w:br/>
        <w:t>Aliases: LINKGE</w:t>
      </w:r>
      <w:r>
        <w:br/>
        <w:t>Value Type: URL</w:t>
      </w:r>
    </w:p>
    <w:p w14:paraId="57B1DCE3" w14:textId="77777777" w:rsidR="00EC0FF0" w:rsidRDefault="00EC0FF0">
      <w:pPr>
        <w:pStyle w:val="2"/>
        <w:spacing w:before="160" w:after="160"/>
        <w:rPr>
          <w:rFonts w:ascii="Times New Roman" w:hAnsi="Times New Roman" w:cs="Times New Roman"/>
          <w:b w:val="0"/>
          <w:bCs w:val="0"/>
          <w:sz w:val="24"/>
          <w:szCs w:val="24"/>
        </w:rPr>
      </w:pPr>
      <w:bookmarkStart w:id="2143" w:name="idmarkerx16777217x72434"/>
      <w:bookmarkStart w:id="2144" w:name="_Toc133573333"/>
      <w:bookmarkEnd w:id="2143"/>
      <w:r>
        <w:t>3.59 Membership</w:t>
      </w:r>
      <w:bookmarkEnd w:id="2144"/>
    </w:p>
    <w:p w14:paraId="5D73D17F" w14:textId="16B7AD57" w:rsidR="00EC0FF0" w:rsidRDefault="00EC0FF0">
      <w:r>
        <w:t>Name: Membership</w:t>
      </w:r>
      <w:ins w:id="2145" w:author="Yuxiao Lyu" w:date="2023-04-25T10:50:00Z">
        <w:r w:rsidR="008F3831">
          <w:t xml:space="preserve"> [IHOREG 556]</w:t>
        </w:r>
      </w:ins>
      <w:r>
        <w:br/>
        <w:t>Definition: indicates whether a vessel is included or excluded from the regulation / restriction / recommendation / nautical information</w:t>
      </w:r>
      <w:r>
        <w:br/>
        <w:t>Code: '</w:t>
      </w:r>
      <w:r>
        <w:rPr>
          <w:rFonts w:ascii="Courier New" w:hAnsi="Courier New" w:cs="Courier New"/>
        </w:rPr>
        <w:t>membership</w:t>
      </w:r>
      <w:r>
        <w:t>'</w:t>
      </w:r>
      <w:r>
        <w:br/>
        <w:t xml:space="preserve">Remarks: </w:t>
      </w:r>
      <w:r>
        <w:br/>
        <w:t>Aliases: MBRSHP</w:t>
      </w:r>
      <w:r>
        <w:br/>
        <w:t>Value Type: enumeration</w:t>
      </w:r>
    </w:p>
    <w:p w14:paraId="3F38D798"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4E41B0FD"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B3AFA0"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653297"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529DCE"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7CB53C" w14:textId="77777777" w:rsidR="00EC0FF0" w:rsidRDefault="00EC0FF0">
            <w:r>
              <w:rPr>
                <w:b/>
                <w:bCs/>
              </w:rPr>
              <w:t>Remarks</w:t>
            </w:r>
          </w:p>
        </w:tc>
      </w:tr>
      <w:tr w:rsidR="00EC0FF0" w14:paraId="07CAE88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2FACDB" w14:textId="77777777" w:rsidR="00EC0FF0" w:rsidRDefault="00EC0FF0">
            <w:r>
              <w:t>'</w:t>
            </w:r>
            <w:r>
              <w:rPr>
                <w:rFonts w:ascii="Courier New" w:hAnsi="Courier New" w:cs="Courier New"/>
                <w:sz w:val="22"/>
                <w:szCs w:val="22"/>
              </w:rPr>
              <w:t>included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072A52" w14:textId="77777777" w:rsidR="00EC0FF0" w:rsidRDefault="00EC0FF0">
            <w:r>
              <w:t>Vessels with these characteristics are included in the regulation/restriction/recommendation/nautical information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EF60AF"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5CEBB3" w14:textId="77777777" w:rsidR="00EC0FF0" w:rsidRDefault="00EC0FF0"/>
        </w:tc>
      </w:tr>
      <w:tr w:rsidR="00EC0FF0" w14:paraId="5A0277C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46525E" w14:textId="77777777" w:rsidR="00EC0FF0" w:rsidRDefault="00EC0FF0">
            <w:r>
              <w:t>'</w:t>
            </w:r>
            <w:r>
              <w:rPr>
                <w:rFonts w:ascii="Courier New" w:hAnsi="Courier New" w:cs="Courier New"/>
                <w:sz w:val="22"/>
                <w:szCs w:val="22"/>
              </w:rPr>
              <w:t>excluded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D2962A" w14:textId="77777777" w:rsidR="00EC0FF0" w:rsidRDefault="00EC0FF0">
            <w:r>
              <w:t>Vessels with these characteristics are excluded from the regulation/restriction/recommendation/nautical information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D7926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193491" w14:textId="77777777" w:rsidR="00EC0FF0" w:rsidRDefault="00EC0FF0"/>
        </w:tc>
      </w:tr>
    </w:tbl>
    <w:p w14:paraId="2BB972EB" w14:textId="77777777" w:rsidR="00EC0FF0" w:rsidRDefault="00EC0FF0">
      <w:pPr>
        <w:pStyle w:val="Center"/>
      </w:pPr>
    </w:p>
    <w:p w14:paraId="047A7D9D" w14:textId="77777777" w:rsidR="00EC0FF0" w:rsidRDefault="00EC0FF0">
      <w:pPr>
        <w:pStyle w:val="2"/>
        <w:spacing w:before="160" w:after="160"/>
        <w:rPr>
          <w:rFonts w:ascii="Times New Roman" w:hAnsi="Times New Roman" w:cs="Times New Roman"/>
          <w:b w:val="0"/>
          <w:bCs w:val="0"/>
          <w:sz w:val="24"/>
          <w:szCs w:val="24"/>
        </w:rPr>
      </w:pPr>
      <w:bookmarkStart w:id="2146" w:name="idmarkerx16777217x73210"/>
      <w:bookmarkStart w:id="2147" w:name="_Toc133573334"/>
      <w:bookmarkEnd w:id="2146"/>
      <w:r>
        <w:t>3.60 MMSI Code</w:t>
      </w:r>
      <w:bookmarkEnd w:id="2147"/>
    </w:p>
    <w:p w14:paraId="6A319426" w14:textId="0CC3D377" w:rsidR="00EC0FF0" w:rsidRDefault="00EC0FF0">
      <w:r>
        <w:t>Name: MMSI Code</w:t>
      </w:r>
      <w:ins w:id="2148" w:author="Yuxiao Lyu" w:date="2023-04-25T10:51:00Z">
        <w:r w:rsidR="007F65C0">
          <w:t xml:space="preserve"> [IHOREG 131]</w:t>
        </w:r>
      </w:ins>
      <w:r>
        <w:br/>
        <w:t xml:space="preserve">Definition: The Maritime Mobile Service Identity (MMSI) Code is formed of a series of nine digits which are transmitted over the radio </w:t>
      </w:r>
      <w:r>
        <w:lastRenderedPageBreak/>
        <w:t xml:space="preserve">path in order to uniquely identify ship stations, ship earth </w:t>
      </w:r>
      <w:proofErr w:type="spellStart"/>
      <w:proofErr w:type="gramStart"/>
      <w:r>
        <w:t>stations,coast</w:t>
      </w:r>
      <w:proofErr w:type="spellEnd"/>
      <w:proofErr w:type="gramEnd"/>
      <w:r>
        <w:t xml:space="preserve"> stations, coast earth stations, and group calls. These identities are formed in such a way that the identity or part thereof can be used by telephone and telex subscribers connected to the general telecommunications network principally to call ships automatically.</w:t>
      </w:r>
      <w:r>
        <w:br/>
        <w:t>Code: '</w:t>
      </w:r>
      <w:proofErr w:type="spellStart"/>
      <w:r>
        <w:rPr>
          <w:rFonts w:ascii="Courier New" w:hAnsi="Courier New" w:cs="Courier New"/>
        </w:rPr>
        <w:t>mMSICode</w:t>
      </w:r>
      <w:proofErr w:type="spellEnd"/>
      <w:r>
        <w:t>'</w:t>
      </w:r>
      <w:r>
        <w:br/>
        <w:t xml:space="preserve">Remarks: </w:t>
      </w:r>
      <w:r>
        <w:br/>
        <w:t>Aliases: (none)</w:t>
      </w:r>
      <w:r>
        <w:br/>
        <w:t>Value Type: text</w:t>
      </w:r>
    </w:p>
    <w:p w14:paraId="0B0D64C7"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1221"/>
        <w:gridCol w:w="1221"/>
      </w:tblGrid>
      <w:tr w:rsidR="00EC0FF0" w14:paraId="26FD5031"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DFDA25"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C08B97"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B80B00"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8AF59D" w14:textId="77777777" w:rsidR="00EC0FF0" w:rsidRDefault="00EC0FF0">
            <w:r>
              <w:rPr>
                <w:b/>
                <w:bCs/>
              </w:rPr>
              <w:t>precision</w:t>
            </w:r>
          </w:p>
        </w:tc>
      </w:tr>
      <w:tr w:rsidR="00EC0FF0" w14:paraId="31CA6376"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FA3E91" w14:textId="77777777" w:rsidR="00EC0FF0" w:rsidRDefault="00EC0FF0">
            <w: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3F278D" w14:textId="77777777" w:rsidR="00EC0FF0" w:rsidRDefault="00EC0FF0">
            <w:r>
              <w:t>\</w:t>
            </w:r>
            <w:proofErr w:type="gramStart"/>
            <w:r>
              <w:t>d{</w:t>
            </w:r>
            <w:proofErr w:type="gramEnd"/>
            <w: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DD3520"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4BCB7D" w14:textId="77777777" w:rsidR="00EC0FF0" w:rsidRDefault="00EC0FF0">
            <w:r>
              <w:t>(</w:t>
            </w:r>
            <w:proofErr w:type="gramStart"/>
            <w:r>
              <w:t>not</w:t>
            </w:r>
            <w:proofErr w:type="gramEnd"/>
            <w:r>
              <w:t xml:space="preserve"> specified)</w:t>
            </w:r>
          </w:p>
        </w:tc>
      </w:tr>
    </w:tbl>
    <w:p w14:paraId="3C5672D2" w14:textId="77777777" w:rsidR="00EC0FF0" w:rsidRDefault="00EC0FF0">
      <w:pPr>
        <w:spacing w:before="160" w:after="160"/>
      </w:pPr>
    </w:p>
    <w:p w14:paraId="5B7FAAAB" w14:textId="77777777" w:rsidR="00EC0FF0" w:rsidRDefault="00EC0FF0">
      <w:pPr>
        <w:spacing w:before="160" w:after="160"/>
      </w:pPr>
      <w:r>
        <w:t>For real values, precision is the number of digits after the decimal point.</w:t>
      </w:r>
    </w:p>
    <w:p w14:paraId="4BC34DCB" w14:textId="77777777" w:rsidR="00EC0FF0" w:rsidRDefault="00EC0FF0">
      <w:pPr>
        <w:pStyle w:val="2"/>
        <w:spacing w:before="160" w:after="160"/>
        <w:rPr>
          <w:rFonts w:ascii="Times New Roman" w:hAnsi="Times New Roman" w:cs="Times New Roman"/>
          <w:b w:val="0"/>
          <w:bCs w:val="0"/>
          <w:sz w:val="24"/>
          <w:szCs w:val="24"/>
        </w:rPr>
      </w:pPr>
      <w:bookmarkStart w:id="2149" w:name="idmarkerx16777217x73740"/>
      <w:bookmarkStart w:id="2150" w:name="_Toc133573335"/>
      <w:bookmarkEnd w:id="2149"/>
      <w:r>
        <w:t>3.61 Nationality</w:t>
      </w:r>
      <w:bookmarkEnd w:id="2150"/>
    </w:p>
    <w:p w14:paraId="1E8C3F43" w14:textId="2D19666F" w:rsidR="00EC0FF0" w:rsidRDefault="00EC0FF0">
      <w:r>
        <w:t>Name: Nationality</w:t>
      </w:r>
      <w:ins w:id="2151" w:author="Yuxiao Lyu" w:date="2023-04-25T10:52:00Z">
        <w:r w:rsidR="007F65C0">
          <w:t xml:space="preserve"> [IHOREG 136]</w:t>
        </w:r>
      </w:ins>
      <w:r>
        <w:br/>
        <w:t>Definition:</w:t>
      </w:r>
      <w:ins w:id="2152" w:author="Lyu Yuxiao" w:date="2023-02-15T10:57:00Z">
        <w:r w:rsidR="00572A67" w:rsidDel="00572A67">
          <w:t xml:space="preserve"> </w:t>
        </w:r>
      </w:ins>
      <w:del w:id="2153" w:author="Lyu Yuxiao" w:date="2023-02-15T10:57:00Z">
        <w:r w:rsidDel="00572A67">
          <w:delText xml:space="preserve"> </w:delText>
        </w:r>
      </w:del>
      <w:ins w:id="2154" w:author="Lyu Yuxiao" w:date="2023-02-15T10:57:00Z">
        <w:r w:rsidR="00572A67" w:rsidRPr="00572A67">
          <w:t>Identifier of membership of a particular nation.</w:t>
        </w:r>
      </w:ins>
      <w:del w:id="2155" w:author="Lyu Yuxiao" w:date="2023-02-15T10:57:00Z">
        <w:r w:rsidDel="00572A67">
          <w:delText>The nationality of the specific object.</w:delText>
        </w:r>
      </w:del>
      <w:r>
        <w:br/>
        <w:t>Code: '</w:t>
      </w:r>
      <w:r>
        <w:rPr>
          <w:rFonts w:ascii="Courier New" w:hAnsi="Courier New" w:cs="Courier New"/>
        </w:rPr>
        <w:t>nationality</w:t>
      </w:r>
      <w:r>
        <w:t>'</w:t>
      </w:r>
      <w:r>
        <w:br/>
        <w:t xml:space="preserve">Remarks: </w:t>
      </w:r>
      <w:r>
        <w:br/>
        <w:t>Aliases: NATION</w:t>
      </w:r>
      <w:r>
        <w:br/>
        <w:t>Value Type: text</w:t>
      </w:r>
    </w:p>
    <w:p w14:paraId="0563B101" w14:textId="77777777" w:rsidR="00EC0FF0" w:rsidRDefault="00EC0FF0">
      <w:pPr>
        <w:pStyle w:val="2"/>
        <w:spacing w:before="160" w:after="160"/>
        <w:rPr>
          <w:rFonts w:ascii="Times New Roman" w:hAnsi="Times New Roman" w:cs="Times New Roman"/>
          <w:b w:val="0"/>
          <w:bCs w:val="0"/>
          <w:sz w:val="24"/>
          <w:szCs w:val="24"/>
        </w:rPr>
      </w:pPr>
      <w:bookmarkStart w:id="2156" w:name="idmarkerx16777217x73795"/>
      <w:bookmarkStart w:id="2157" w:name="_Toc133573336"/>
      <w:bookmarkEnd w:id="2156"/>
      <w:r>
        <w:t>3.62 Notice time hours</w:t>
      </w:r>
      <w:bookmarkEnd w:id="2157"/>
    </w:p>
    <w:p w14:paraId="5C8A27A9" w14:textId="659AC817" w:rsidR="00EC0FF0" w:rsidRDefault="00EC0FF0">
      <w:r>
        <w:t xml:space="preserve">Name: </w:t>
      </w:r>
      <w:ins w:id="2158" w:author="Lyu Yuxiao" w:date="2023-02-15T11:05:00Z">
        <w:r w:rsidR="00C00135" w:rsidRPr="00C00135">
          <w:t>Notice Time Hours</w:t>
        </w:r>
      </w:ins>
      <w:ins w:id="2159" w:author="Yuxiao Lyu" w:date="2023-04-25T10:52:00Z">
        <w:r w:rsidR="007F65C0">
          <w:t xml:space="preserve"> [IHOREG 8</w:t>
        </w:r>
      </w:ins>
      <w:ins w:id="2160" w:author="Yuxiao Lyu" w:date="2023-04-25T10:53:00Z">
        <w:r w:rsidR="007F65C0">
          <w:t>58</w:t>
        </w:r>
      </w:ins>
      <w:ins w:id="2161" w:author="Yuxiao Lyu" w:date="2023-04-25T10:52:00Z">
        <w:r w:rsidR="007F65C0">
          <w:t>]</w:t>
        </w:r>
      </w:ins>
      <w:del w:id="2162" w:author="Lyu Yuxiao" w:date="2023-02-15T11:05:00Z">
        <w:r w:rsidDel="00C00135">
          <w:delText>Notice time hours</w:delText>
        </w:r>
      </w:del>
      <w:r>
        <w:br/>
        <w:t>Definition: The time duration prior to the time the service is needed, when notice must be provided to the service provider.</w:t>
      </w:r>
      <w:r>
        <w:br/>
        <w:t>Code: '</w:t>
      </w:r>
      <w:proofErr w:type="spellStart"/>
      <w:r>
        <w:rPr>
          <w:rFonts w:ascii="Courier New" w:hAnsi="Courier New" w:cs="Courier New"/>
        </w:rPr>
        <w:t>noticeTimeHours</w:t>
      </w:r>
      <w:proofErr w:type="spellEnd"/>
      <w:r>
        <w:t>'</w:t>
      </w:r>
      <w:r>
        <w:br/>
        <w:t xml:space="preserve">Remarks: </w:t>
      </w:r>
      <w:r>
        <w:br/>
        <w:t>Aliases: (none)</w:t>
      </w:r>
      <w:r>
        <w:br/>
        <w:t>Value Type: real</w:t>
      </w:r>
    </w:p>
    <w:p w14:paraId="3B20765B" w14:textId="77777777" w:rsidR="00EC0FF0" w:rsidRDefault="00EC0FF0">
      <w:pPr>
        <w:spacing w:before="160" w:after="160"/>
      </w:pPr>
      <w:r>
        <w:t xml:space="preserve">Unit of measure name: hour    definition: Hour    symbol: </w:t>
      </w:r>
      <w:proofErr w:type="spellStart"/>
      <w:r>
        <w:t>hrs</w:t>
      </w:r>
      <w:proofErr w:type="spellEnd"/>
    </w:p>
    <w:p w14:paraId="6769537A" w14:textId="77777777" w:rsidR="00EC0FF0" w:rsidRDefault="00EC0FF0">
      <w:pPr>
        <w:spacing w:before="160" w:after="160"/>
      </w:pPr>
      <w:r>
        <w:t>Quantity specification: duration</w:t>
      </w:r>
    </w:p>
    <w:p w14:paraId="4EB46807" w14:textId="77777777" w:rsidR="00EC0FF0" w:rsidRDefault="00EC0FF0">
      <w:pPr>
        <w:pStyle w:val="2"/>
        <w:spacing w:before="160" w:after="160"/>
        <w:rPr>
          <w:rFonts w:ascii="Times New Roman" w:hAnsi="Times New Roman" w:cs="Times New Roman"/>
          <w:b w:val="0"/>
          <w:bCs w:val="0"/>
          <w:sz w:val="24"/>
          <w:szCs w:val="24"/>
        </w:rPr>
      </w:pPr>
      <w:bookmarkStart w:id="2163" w:name="idmarkerx16777217x73879"/>
      <w:bookmarkStart w:id="2164" w:name="_Toc133573337"/>
      <w:bookmarkEnd w:id="2163"/>
      <w:r>
        <w:t>3.63 Notice time text</w:t>
      </w:r>
      <w:bookmarkEnd w:id="2164"/>
    </w:p>
    <w:p w14:paraId="7A07C648" w14:textId="2D44FBA0" w:rsidR="00EC0FF0" w:rsidRDefault="00EC0FF0">
      <w:r>
        <w:t xml:space="preserve">Name: Notice </w:t>
      </w:r>
      <w:ins w:id="2165" w:author="Lyu Yuxiao" w:date="2023-04-24T14:30:00Z">
        <w:r w:rsidR="00CA567D">
          <w:t>T</w:t>
        </w:r>
      </w:ins>
      <w:del w:id="2166" w:author="Lyu Yuxiao" w:date="2023-04-24T14:30:00Z">
        <w:r w:rsidDel="00CA567D">
          <w:delText>t</w:delText>
        </w:r>
      </w:del>
      <w:r>
        <w:t xml:space="preserve">ime </w:t>
      </w:r>
      <w:ins w:id="2167" w:author="Lyu Yuxiao" w:date="2023-04-24T14:30:00Z">
        <w:r w:rsidR="00CA567D">
          <w:t>T</w:t>
        </w:r>
      </w:ins>
      <w:del w:id="2168" w:author="Lyu Yuxiao" w:date="2023-04-24T14:30:00Z">
        <w:r w:rsidDel="00CA567D">
          <w:delText>t</w:delText>
        </w:r>
      </w:del>
      <w:r>
        <w:t>ext</w:t>
      </w:r>
      <w:ins w:id="2169" w:author="Yuxiao Lyu" w:date="2023-04-25T10:53:00Z">
        <w:r w:rsidR="00EC6779">
          <w:t xml:space="preserve"> [IHOREG 572]</w:t>
        </w:r>
      </w:ins>
      <w:r>
        <w:br/>
        <w:t>Definition: Text string qualifying the notice time specified in NTCHRS. This may explain the time specification in NTCHRS (e.g., “3 working days” for a NTCHRS value of “72” where NTCTIM is supposed to be "3 working days") or consist of other language qualifying the time, e.g., “On departure from last port” or “On passing reporting line XY”).</w:t>
      </w:r>
      <w:r>
        <w:br/>
        <w:t>Code: '</w:t>
      </w:r>
      <w:proofErr w:type="spellStart"/>
      <w:r>
        <w:rPr>
          <w:rFonts w:ascii="Courier New" w:hAnsi="Courier New" w:cs="Courier New"/>
        </w:rPr>
        <w:t>noticeTimeText</w:t>
      </w:r>
      <w:proofErr w:type="spellEnd"/>
      <w:r>
        <w:t>'</w:t>
      </w:r>
      <w:r>
        <w:br/>
        <w:t xml:space="preserve">Remarks: </w:t>
      </w:r>
      <w:r>
        <w:br/>
        <w:t>Aliases: (none)</w:t>
      </w:r>
      <w:r>
        <w:br/>
        <w:t>Value Type: text</w:t>
      </w:r>
    </w:p>
    <w:p w14:paraId="174EAE05" w14:textId="77777777" w:rsidR="00EC0FF0" w:rsidRDefault="00EC0FF0">
      <w:pPr>
        <w:pStyle w:val="2"/>
        <w:spacing w:before="160" w:after="160"/>
        <w:rPr>
          <w:rFonts w:ascii="Times New Roman" w:hAnsi="Times New Roman" w:cs="Times New Roman"/>
          <w:b w:val="0"/>
          <w:bCs w:val="0"/>
          <w:sz w:val="24"/>
          <w:szCs w:val="24"/>
        </w:rPr>
      </w:pPr>
      <w:bookmarkStart w:id="2170" w:name="idmarkerx16777217x73933"/>
      <w:bookmarkStart w:id="2171" w:name="_Toc133573338"/>
      <w:bookmarkEnd w:id="2170"/>
      <w:r>
        <w:t>3.64 Name</w:t>
      </w:r>
      <w:bookmarkEnd w:id="2171"/>
    </w:p>
    <w:p w14:paraId="4076C504" w14:textId="65C2287C" w:rsidR="00EC0FF0" w:rsidRDefault="00EC0FF0">
      <w:r>
        <w:t>Name: Name</w:t>
      </w:r>
      <w:ins w:id="2172" w:author="Yuxiao Lyu" w:date="2023-04-25T10:52:00Z">
        <w:r w:rsidR="007F65C0">
          <w:t xml:space="preserve"> [IHOREG 134]</w:t>
        </w:r>
      </w:ins>
      <w:r>
        <w:br/>
        <w:t>Definition: The individual name of a feature.</w:t>
      </w:r>
      <w:r>
        <w:br/>
        <w:t>Code: '</w:t>
      </w:r>
      <w:r>
        <w:rPr>
          <w:rFonts w:ascii="Courier New" w:hAnsi="Courier New" w:cs="Courier New"/>
        </w:rPr>
        <w:t>name</w:t>
      </w:r>
      <w:r>
        <w:t>'</w:t>
      </w:r>
      <w:r>
        <w:br/>
        <w:t xml:space="preserve">Remarks: </w:t>
      </w:r>
      <w:r>
        <w:br/>
      </w:r>
      <w:r>
        <w:lastRenderedPageBreak/>
        <w:t>Aliases: (none)</w:t>
      </w:r>
      <w:r>
        <w:br/>
        <w:t>Value Type: text</w:t>
      </w:r>
    </w:p>
    <w:p w14:paraId="27710412" w14:textId="77777777" w:rsidR="00EC0FF0" w:rsidRDefault="00EC0FF0">
      <w:pPr>
        <w:pStyle w:val="2"/>
        <w:spacing w:before="160" w:after="160"/>
        <w:rPr>
          <w:rFonts w:ascii="Times New Roman" w:hAnsi="Times New Roman" w:cs="Times New Roman"/>
          <w:b w:val="0"/>
          <w:bCs w:val="0"/>
          <w:sz w:val="24"/>
          <w:szCs w:val="24"/>
        </w:rPr>
      </w:pPr>
      <w:bookmarkStart w:id="2173" w:name="idmarkerx16777217x73987"/>
      <w:bookmarkStart w:id="2174" w:name="_Toc133573339"/>
      <w:bookmarkEnd w:id="2173"/>
      <w:r>
        <w:t>3.65 Name of resource</w:t>
      </w:r>
      <w:bookmarkEnd w:id="2174"/>
    </w:p>
    <w:p w14:paraId="35B5E34F" w14:textId="68F80CBC" w:rsidR="00EC0FF0" w:rsidRDefault="00EC0FF0">
      <w:r>
        <w:t xml:space="preserve">Name: Name of </w:t>
      </w:r>
      <w:ins w:id="2175" w:author="Lyu Yuxiao" w:date="2023-04-24T14:31:00Z">
        <w:r w:rsidR="00CA567D">
          <w:t>R</w:t>
        </w:r>
      </w:ins>
      <w:del w:id="2176" w:author="Lyu Yuxiao" w:date="2023-04-24T14:31:00Z">
        <w:r w:rsidDel="00CA567D">
          <w:delText>r</w:delText>
        </w:r>
      </w:del>
      <w:r>
        <w:t>esource</w:t>
      </w:r>
      <w:ins w:id="2177" w:author="Yuxiao Lyu" w:date="2023-04-25T10:52:00Z">
        <w:r w:rsidR="007F65C0">
          <w:t xml:space="preserve"> [IHOREG 135]</w:t>
        </w:r>
      </w:ins>
      <w:r>
        <w:br/>
        <w:t>Definition: Name of the online resource.</w:t>
      </w:r>
      <w:r>
        <w:br/>
        <w:t>Code: '</w:t>
      </w:r>
      <w:proofErr w:type="spellStart"/>
      <w:r>
        <w:rPr>
          <w:rFonts w:ascii="Courier New" w:hAnsi="Courier New" w:cs="Courier New"/>
        </w:rPr>
        <w:t>nameOfResource</w:t>
      </w:r>
      <w:proofErr w:type="spellEnd"/>
      <w:r>
        <w:t>'</w:t>
      </w:r>
      <w:r>
        <w:br/>
        <w:t xml:space="preserve">Remarks: </w:t>
      </w:r>
      <w:r>
        <w:br/>
        <w:t>Aliases: NAMRES</w:t>
      </w:r>
      <w:r>
        <w:br/>
        <w:t>Value Type: text</w:t>
      </w:r>
    </w:p>
    <w:p w14:paraId="1DDE0D17" w14:textId="77777777" w:rsidR="00EC0FF0" w:rsidRDefault="00EC0FF0">
      <w:pPr>
        <w:pStyle w:val="2"/>
        <w:spacing w:before="160" w:after="160"/>
        <w:rPr>
          <w:rFonts w:ascii="Times New Roman" w:hAnsi="Times New Roman" w:cs="Times New Roman"/>
          <w:b w:val="0"/>
          <w:bCs w:val="0"/>
          <w:sz w:val="24"/>
          <w:szCs w:val="24"/>
        </w:rPr>
      </w:pPr>
      <w:bookmarkStart w:id="2178" w:name="idmarkerx16777217x74042"/>
      <w:bookmarkStart w:id="2179" w:name="_Toc133573340"/>
      <w:bookmarkEnd w:id="2178"/>
      <w:r>
        <w:t>3.66 Online resource description</w:t>
      </w:r>
      <w:bookmarkEnd w:id="2179"/>
    </w:p>
    <w:p w14:paraId="6AA8F874" w14:textId="728C7559" w:rsidR="00EC0FF0" w:rsidRDefault="00EC0FF0">
      <w:r>
        <w:t xml:space="preserve">Name: Online </w:t>
      </w:r>
      <w:ins w:id="2180" w:author="Lyu Yuxiao" w:date="2023-04-24T14:31:00Z">
        <w:r w:rsidR="00CA567D">
          <w:t>R</w:t>
        </w:r>
      </w:ins>
      <w:del w:id="2181" w:author="Lyu Yuxiao" w:date="2023-04-24T14:31:00Z">
        <w:r w:rsidDel="00CA567D">
          <w:delText>r</w:delText>
        </w:r>
      </w:del>
      <w:r>
        <w:t xml:space="preserve">esource </w:t>
      </w:r>
      <w:ins w:id="2182" w:author="Lyu Yuxiao" w:date="2023-04-24T14:31:00Z">
        <w:r w:rsidR="00CA567D">
          <w:t>D</w:t>
        </w:r>
      </w:ins>
      <w:del w:id="2183" w:author="Lyu Yuxiao" w:date="2023-04-24T14:31:00Z">
        <w:r w:rsidDel="00CA567D">
          <w:delText>d</w:delText>
        </w:r>
      </w:del>
      <w:r>
        <w:t>escription</w:t>
      </w:r>
      <w:ins w:id="2184" w:author="Yuxiao Lyu" w:date="2023-04-25T10:54:00Z">
        <w:r w:rsidR="00EC6779">
          <w:t xml:space="preserve"> [IHOREG 579]</w:t>
        </w:r>
      </w:ins>
      <w:r>
        <w:br/>
        <w:t>Definition: Detailed text description of what the online resource is/does</w:t>
      </w:r>
      <w:r>
        <w:br/>
        <w:t>Code: '</w:t>
      </w:r>
      <w:proofErr w:type="spellStart"/>
      <w:r>
        <w:rPr>
          <w:rFonts w:ascii="Courier New" w:hAnsi="Courier New" w:cs="Courier New"/>
        </w:rPr>
        <w:t>onlineResourceDescription</w:t>
      </w:r>
      <w:proofErr w:type="spellEnd"/>
      <w:r>
        <w:t>'</w:t>
      </w:r>
      <w:r>
        <w:br/>
        <w:t xml:space="preserve">Remarks: </w:t>
      </w:r>
      <w:r>
        <w:br/>
        <w:t>Aliases: (none)</w:t>
      </w:r>
      <w:r>
        <w:br/>
        <w:t>Value Type: text</w:t>
      </w:r>
    </w:p>
    <w:p w14:paraId="6F5076D2" w14:textId="77777777" w:rsidR="00EC0FF0" w:rsidRDefault="00EC0FF0">
      <w:pPr>
        <w:pStyle w:val="2"/>
        <w:spacing w:before="160" w:after="160"/>
        <w:rPr>
          <w:rFonts w:ascii="Times New Roman" w:hAnsi="Times New Roman" w:cs="Times New Roman"/>
          <w:b w:val="0"/>
          <w:bCs w:val="0"/>
          <w:sz w:val="24"/>
          <w:szCs w:val="24"/>
        </w:rPr>
      </w:pPr>
      <w:bookmarkStart w:id="2185" w:name="idmarkerx16777217x74096"/>
      <w:bookmarkStart w:id="2186" w:name="_Toc133573341"/>
      <w:bookmarkEnd w:id="2185"/>
      <w:r>
        <w:t>3.67 Operation</w:t>
      </w:r>
      <w:bookmarkEnd w:id="2186"/>
    </w:p>
    <w:p w14:paraId="7CEB39B7" w14:textId="2319372C" w:rsidR="00EC0FF0" w:rsidRDefault="00EC0FF0">
      <w:r>
        <w:t>Name: Operation</w:t>
      </w:r>
      <w:ins w:id="2187" w:author="Yuxiao Lyu" w:date="2023-04-25T10:55:00Z">
        <w:r w:rsidR="00EC6779">
          <w:t xml:space="preserve"> [IHOREG 583]</w:t>
        </w:r>
      </w:ins>
      <w:r>
        <w:br/>
        <w:t>Definition: Indicates whether the minimum or maximum value should be used to describe a condition or in application processing</w:t>
      </w:r>
      <w:r>
        <w:br/>
        <w:t>Code: '</w:t>
      </w:r>
      <w:r>
        <w:rPr>
          <w:rFonts w:ascii="Courier New" w:hAnsi="Courier New" w:cs="Courier New"/>
        </w:rPr>
        <w:t>operation</w:t>
      </w:r>
      <w:r>
        <w:t>'</w:t>
      </w:r>
      <w:r>
        <w:br/>
        <w:t xml:space="preserve">Remarks: </w:t>
      </w:r>
      <w:r>
        <w:br/>
        <w:t>Aliases: OPERAT</w:t>
      </w:r>
      <w:r>
        <w:br/>
        <w:t>Value Type: enumeration</w:t>
      </w:r>
    </w:p>
    <w:p w14:paraId="6712232E"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C71B98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DC85B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0357F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5249F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EC5B28" w14:textId="77777777" w:rsidR="00EC0FF0" w:rsidRDefault="00EC0FF0">
            <w:r>
              <w:rPr>
                <w:b/>
                <w:bCs/>
              </w:rPr>
              <w:t>Remarks</w:t>
            </w:r>
          </w:p>
        </w:tc>
      </w:tr>
      <w:tr w:rsidR="00EC0FF0" w14:paraId="25D2F93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E6C855" w14:textId="77777777" w:rsidR="00EC0FF0" w:rsidRDefault="00EC0FF0">
            <w:r>
              <w:t>'</w:t>
            </w:r>
            <w:proofErr w:type="gramStart"/>
            <w:r>
              <w:rPr>
                <w:rFonts w:ascii="Courier New" w:hAnsi="Courier New" w:cs="Courier New"/>
                <w:sz w:val="22"/>
                <w:szCs w:val="22"/>
              </w:rPr>
              <w:t>largest</w:t>
            </w:r>
            <w:proofErr w:type="gramEnd"/>
            <w:r>
              <w:rPr>
                <w:rFonts w:ascii="Courier New" w:hAnsi="Courier New" w:cs="Courier New"/>
                <w:sz w:val="22"/>
                <w:szCs w:val="22"/>
              </w:rPr>
              <w:t xml:space="preserve"> value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A03461" w14:textId="77777777" w:rsidR="00EC0FF0" w:rsidRDefault="00EC0FF0">
            <w:r>
              <w:t>The numerically largest value computed from the applicable attributes or sub-attributes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063C5D"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468E6E" w14:textId="77777777" w:rsidR="00EC0FF0" w:rsidRDefault="00EC0FF0"/>
        </w:tc>
      </w:tr>
      <w:tr w:rsidR="00EC0FF0" w14:paraId="38A1960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AF71FF" w14:textId="77777777" w:rsidR="00EC0FF0" w:rsidRDefault="00EC0FF0">
            <w:r>
              <w:t>'</w:t>
            </w:r>
            <w:proofErr w:type="gramStart"/>
            <w:r>
              <w:rPr>
                <w:rFonts w:ascii="Courier New" w:hAnsi="Courier New" w:cs="Courier New"/>
                <w:sz w:val="22"/>
                <w:szCs w:val="22"/>
              </w:rPr>
              <w:t>smallest</w:t>
            </w:r>
            <w:proofErr w:type="gramEnd"/>
            <w:r>
              <w:rPr>
                <w:rFonts w:ascii="Courier New" w:hAnsi="Courier New" w:cs="Courier New"/>
                <w:sz w:val="22"/>
                <w:szCs w:val="22"/>
              </w:rPr>
              <w:t xml:space="preserve"> value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B51442" w14:textId="77777777" w:rsidR="00EC0FF0" w:rsidRDefault="00EC0FF0">
            <w:r>
              <w:t>The numerically smallest value computed from the applicable attributes or sub-attributes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D712E7"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FCE31D" w14:textId="77777777" w:rsidR="00EC0FF0" w:rsidRDefault="00EC0FF0"/>
        </w:tc>
      </w:tr>
    </w:tbl>
    <w:p w14:paraId="2A05FAEA" w14:textId="77777777" w:rsidR="00EC0FF0" w:rsidRDefault="00EC0FF0">
      <w:pPr>
        <w:pStyle w:val="Center"/>
      </w:pPr>
    </w:p>
    <w:p w14:paraId="4277B175" w14:textId="77777777" w:rsidR="00EC0FF0" w:rsidRDefault="00EC0FF0">
      <w:pPr>
        <w:pStyle w:val="2"/>
        <w:spacing w:before="160" w:after="160"/>
        <w:rPr>
          <w:rFonts w:ascii="Times New Roman" w:hAnsi="Times New Roman" w:cs="Times New Roman"/>
          <w:b w:val="0"/>
          <w:bCs w:val="0"/>
          <w:sz w:val="24"/>
          <w:szCs w:val="24"/>
        </w:rPr>
      </w:pPr>
      <w:bookmarkStart w:id="2188" w:name="idmarkerx16777217x74872"/>
      <w:bookmarkStart w:id="2189" w:name="_Toc133573342"/>
      <w:bookmarkEnd w:id="2188"/>
      <w:r>
        <w:t>3.68 Orientation uncertainty</w:t>
      </w:r>
      <w:bookmarkEnd w:id="2189"/>
    </w:p>
    <w:p w14:paraId="04DFB62A" w14:textId="7AA2F58C" w:rsidR="00EC0FF0" w:rsidRDefault="00EC0FF0">
      <w:r>
        <w:t xml:space="preserve">Name: Orientation </w:t>
      </w:r>
      <w:ins w:id="2190" w:author="Lyu Yuxiao" w:date="2023-04-24T14:31:00Z">
        <w:r w:rsidR="00CA567D">
          <w:t>U</w:t>
        </w:r>
      </w:ins>
      <w:del w:id="2191" w:author="Lyu Yuxiao" w:date="2023-04-24T14:31:00Z">
        <w:r w:rsidDel="00CA567D">
          <w:delText>u</w:delText>
        </w:r>
      </w:del>
      <w:r>
        <w:t>ncertainty</w:t>
      </w:r>
      <w:ins w:id="2192" w:author="Yuxiao Lyu" w:date="2023-04-25T10:55:00Z">
        <w:r w:rsidR="00596E70">
          <w:t xml:space="preserve"> [IHOREG 859]</w:t>
        </w:r>
      </w:ins>
      <w:r>
        <w:br/>
        <w:t>Definition: The best estimate of the accuracy of a bearing.</w:t>
      </w:r>
      <w:r>
        <w:br/>
        <w:t>Code: '</w:t>
      </w:r>
      <w:proofErr w:type="spellStart"/>
      <w:r>
        <w:rPr>
          <w:rFonts w:ascii="Courier New" w:hAnsi="Courier New" w:cs="Courier New"/>
        </w:rPr>
        <w:t>orientationUncertainty</w:t>
      </w:r>
      <w:proofErr w:type="spellEnd"/>
      <w:r>
        <w:t>'</w:t>
      </w:r>
      <w:r>
        <w:br/>
        <w:t xml:space="preserve">Remarks: </w:t>
      </w:r>
      <w:r>
        <w:br/>
        <w:t>Aliases: (none)</w:t>
      </w:r>
      <w:r>
        <w:br/>
        <w:t>Value Type: real</w:t>
      </w:r>
    </w:p>
    <w:p w14:paraId="155C28E0" w14:textId="77777777" w:rsidR="00EC0FF0" w:rsidRDefault="00EC0FF0">
      <w:pPr>
        <w:spacing w:before="160" w:after="160"/>
      </w:pPr>
      <w:r>
        <w:t>Unit of measure name: degrees    definition: degrees of arc    symbol: °</w:t>
      </w:r>
    </w:p>
    <w:p w14:paraId="0B98D505" w14:textId="77777777" w:rsidR="00EC0FF0" w:rsidRDefault="00EC0FF0">
      <w:pPr>
        <w:spacing w:before="160" w:after="160"/>
      </w:pPr>
      <w:r>
        <w:t xml:space="preserve">Quantity specification: </w:t>
      </w:r>
      <w:proofErr w:type="spellStart"/>
      <w:r>
        <w:t>planeAngle</w:t>
      </w:r>
      <w:proofErr w:type="spellEnd"/>
    </w:p>
    <w:p w14:paraId="0130EAC6"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25"/>
        <w:gridCol w:w="838"/>
      </w:tblGrid>
      <w:tr w:rsidR="00EC0FF0" w14:paraId="695D43A4"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AB6C1F"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5FB1F5"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3B015C"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AFFBD7" w14:textId="77777777" w:rsidR="00EC0FF0" w:rsidRDefault="00EC0FF0">
            <w:r>
              <w:rPr>
                <w:b/>
                <w:bCs/>
              </w:rPr>
              <w:t>precision</w:t>
            </w:r>
          </w:p>
        </w:tc>
      </w:tr>
      <w:tr w:rsidR="00EC0FF0" w14:paraId="0F7D7C6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F8D0EE"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7418F3"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193"/>
            </w:tblGrid>
            <w:tr w:rsidR="00EC0FF0" w14:paraId="294035A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EDD7A1"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75FB8D" w14:textId="77777777" w:rsidR="00EC0FF0" w:rsidRDefault="00EC0FF0">
                  <w:r>
                    <w:t>0.000</w:t>
                  </w:r>
                </w:p>
              </w:tc>
            </w:tr>
            <w:tr w:rsidR="00EC0FF0" w14:paraId="2FAF1D58"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580571" w14:textId="77777777" w:rsidR="00EC0FF0" w:rsidRDefault="00EC0FF0">
                  <w:proofErr w:type="spellStart"/>
                  <w:r>
                    <w:lastRenderedPageBreak/>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D5807E" w14:textId="77777777" w:rsidR="00EC0FF0" w:rsidRDefault="00EC0FF0">
                  <w:r>
                    <w:t>360.000</w:t>
                  </w:r>
                </w:p>
              </w:tc>
            </w:tr>
            <w:tr w:rsidR="00EC0FF0" w14:paraId="75247BD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057BF4"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712851" w14:textId="77777777" w:rsidR="00EC0FF0" w:rsidRDefault="00EC0FF0">
                  <w:proofErr w:type="spellStart"/>
                  <w:r>
                    <w:t>closedInterval</w:t>
                  </w:r>
                  <w:proofErr w:type="spellEnd"/>
                </w:p>
              </w:tc>
            </w:tr>
          </w:tbl>
          <w:p w14:paraId="13AF23AC"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F8450B" w14:textId="77777777" w:rsidR="00EC0FF0" w:rsidRDefault="00EC0FF0">
            <w:r>
              <w:lastRenderedPageBreak/>
              <w:t>3</w:t>
            </w:r>
          </w:p>
        </w:tc>
      </w:tr>
    </w:tbl>
    <w:p w14:paraId="5C1976B8" w14:textId="77777777" w:rsidR="00EC0FF0" w:rsidRDefault="00EC0FF0">
      <w:pPr>
        <w:spacing w:before="160" w:after="160"/>
      </w:pPr>
    </w:p>
    <w:p w14:paraId="57EC56BF" w14:textId="77777777" w:rsidR="00EC0FF0" w:rsidRDefault="00EC0FF0">
      <w:pPr>
        <w:spacing w:before="160" w:after="160"/>
      </w:pPr>
      <w:r>
        <w:t>For real values, precision is the number of digits after the decimal point.</w:t>
      </w:r>
    </w:p>
    <w:p w14:paraId="20C8B86D" w14:textId="77777777" w:rsidR="00EC0FF0" w:rsidRDefault="00EC0FF0">
      <w:pPr>
        <w:pStyle w:val="2"/>
        <w:spacing w:before="160" w:after="160"/>
        <w:rPr>
          <w:rFonts w:ascii="Times New Roman" w:hAnsi="Times New Roman" w:cs="Times New Roman"/>
          <w:b w:val="0"/>
          <w:bCs w:val="0"/>
          <w:sz w:val="24"/>
          <w:szCs w:val="24"/>
        </w:rPr>
      </w:pPr>
      <w:bookmarkStart w:id="2193" w:name="idmarkerx16777217x75628"/>
      <w:bookmarkStart w:id="2194" w:name="_Toc133573343"/>
      <w:bookmarkEnd w:id="2193"/>
      <w:r>
        <w:t>3.69 Picture caption</w:t>
      </w:r>
      <w:bookmarkEnd w:id="2194"/>
    </w:p>
    <w:p w14:paraId="4F57FBAC" w14:textId="009546D4" w:rsidR="00EC0FF0" w:rsidRDefault="00EC0FF0">
      <w:r>
        <w:t xml:space="preserve">Name: Picture </w:t>
      </w:r>
      <w:ins w:id="2195" w:author="Lyu Yuxiao" w:date="2023-04-24T14:31:00Z">
        <w:r w:rsidR="00CA567D">
          <w:t>C</w:t>
        </w:r>
      </w:ins>
      <w:del w:id="2196" w:author="Lyu Yuxiao" w:date="2023-04-24T14:31:00Z">
        <w:r w:rsidDel="00CA567D">
          <w:delText>c</w:delText>
        </w:r>
      </w:del>
      <w:r>
        <w:t>aption</w:t>
      </w:r>
      <w:ins w:id="2197" w:author="Yuxiao Lyu" w:date="2023-04-25T10:57:00Z">
        <w:r w:rsidR="00596E70">
          <w:t xml:space="preserve"> [IHOREG </w:t>
        </w:r>
        <w:r w:rsidR="00435A2B">
          <w:t>593</w:t>
        </w:r>
        <w:r w:rsidR="00596E70">
          <w:t>]</w:t>
        </w:r>
      </w:ins>
      <w:r>
        <w:br/>
        <w:t>Definition: Short description of the purpose of the image</w:t>
      </w:r>
      <w:r>
        <w:br/>
        <w:t>Code: '</w:t>
      </w:r>
      <w:proofErr w:type="spellStart"/>
      <w:r>
        <w:rPr>
          <w:rFonts w:ascii="Courier New" w:hAnsi="Courier New" w:cs="Courier New"/>
        </w:rPr>
        <w:t>pictureCaption</w:t>
      </w:r>
      <w:proofErr w:type="spellEnd"/>
      <w:r>
        <w:t>'</w:t>
      </w:r>
      <w:r>
        <w:br/>
        <w:t xml:space="preserve">Remarks: </w:t>
      </w:r>
      <w:r>
        <w:br/>
        <w:t>Aliases: PICCAP</w:t>
      </w:r>
      <w:r>
        <w:br/>
        <w:t>Value Type: text</w:t>
      </w:r>
    </w:p>
    <w:p w14:paraId="7D5ED9A9" w14:textId="77777777" w:rsidR="00EC0FF0" w:rsidRDefault="00EC0FF0">
      <w:pPr>
        <w:pStyle w:val="2"/>
        <w:spacing w:before="160" w:after="160"/>
        <w:rPr>
          <w:rFonts w:ascii="Times New Roman" w:hAnsi="Times New Roman" w:cs="Times New Roman"/>
          <w:b w:val="0"/>
          <w:bCs w:val="0"/>
          <w:sz w:val="24"/>
          <w:szCs w:val="24"/>
        </w:rPr>
      </w:pPr>
      <w:bookmarkStart w:id="2198" w:name="idmarkerx16777217x75683"/>
      <w:bookmarkStart w:id="2199" w:name="_Toc133573344"/>
      <w:bookmarkEnd w:id="2198"/>
      <w:r>
        <w:t>3.70 Picture information</w:t>
      </w:r>
      <w:bookmarkEnd w:id="2199"/>
    </w:p>
    <w:p w14:paraId="3AD122FA" w14:textId="6201AA76" w:rsidR="00EC0FF0" w:rsidRDefault="00EC0FF0">
      <w:r>
        <w:t xml:space="preserve">Name: Picture </w:t>
      </w:r>
      <w:ins w:id="2200" w:author="Lyu Yuxiao" w:date="2023-04-24T14:31:00Z">
        <w:r w:rsidR="00CA567D">
          <w:t>I</w:t>
        </w:r>
      </w:ins>
      <w:del w:id="2201" w:author="Lyu Yuxiao" w:date="2023-04-24T14:31:00Z">
        <w:r w:rsidDel="00CA567D">
          <w:delText>i</w:delText>
        </w:r>
      </w:del>
      <w:r>
        <w:t>nformation</w:t>
      </w:r>
      <w:ins w:id="2202" w:author="Yuxiao Lyu" w:date="2023-04-25T10:57:00Z">
        <w:r w:rsidR="00435A2B">
          <w:t xml:space="preserve"> [IHOREG 594]</w:t>
        </w:r>
      </w:ins>
      <w:r>
        <w:br/>
        <w:t>Definition: A set of information to provide credits to picture creator, copyright owner etc.</w:t>
      </w:r>
      <w:r>
        <w:br/>
        <w:t>Code: '</w:t>
      </w:r>
      <w:proofErr w:type="spellStart"/>
      <w:r>
        <w:rPr>
          <w:rFonts w:ascii="Courier New" w:hAnsi="Courier New" w:cs="Courier New"/>
        </w:rPr>
        <w:t>pictureInformation</w:t>
      </w:r>
      <w:proofErr w:type="spellEnd"/>
      <w:r>
        <w:t>'</w:t>
      </w:r>
      <w:r>
        <w:br/>
        <w:t xml:space="preserve">Remarks: </w:t>
      </w:r>
      <w:r>
        <w:br/>
        <w:t>Aliases: (none)</w:t>
      </w:r>
      <w:r>
        <w:br/>
        <w:t>Value Type: text</w:t>
      </w:r>
    </w:p>
    <w:p w14:paraId="0437B0F5" w14:textId="77777777" w:rsidR="00EC0FF0" w:rsidRDefault="00EC0FF0">
      <w:pPr>
        <w:pStyle w:val="2"/>
        <w:spacing w:before="160" w:after="160"/>
        <w:rPr>
          <w:rFonts w:ascii="Times New Roman" w:hAnsi="Times New Roman" w:cs="Times New Roman"/>
          <w:b w:val="0"/>
          <w:bCs w:val="0"/>
          <w:sz w:val="24"/>
          <w:szCs w:val="24"/>
        </w:rPr>
      </w:pPr>
      <w:bookmarkStart w:id="2203" w:name="idmarkerx16777217x75737"/>
      <w:bookmarkStart w:id="2204" w:name="_Toc133573345"/>
      <w:bookmarkEnd w:id="2203"/>
      <w:r>
        <w:t>3.71 Pilot movement</w:t>
      </w:r>
      <w:bookmarkEnd w:id="2204"/>
    </w:p>
    <w:p w14:paraId="678C5C33" w14:textId="692D014B" w:rsidR="00EC0FF0" w:rsidRDefault="00EC0FF0">
      <w:r>
        <w:t xml:space="preserve">Name: Pilot </w:t>
      </w:r>
      <w:ins w:id="2205" w:author="Lyu Yuxiao" w:date="2023-04-24T14:31:00Z">
        <w:r w:rsidR="00CA567D">
          <w:t>M</w:t>
        </w:r>
      </w:ins>
      <w:del w:id="2206" w:author="Lyu Yuxiao" w:date="2023-04-24T14:31:00Z">
        <w:r w:rsidDel="00CA567D">
          <w:delText>m</w:delText>
        </w:r>
      </w:del>
      <w:r>
        <w:t>ovement</w:t>
      </w:r>
      <w:ins w:id="2207" w:author="Yuxiao Lyu" w:date="2023-04-25T10:57:00Z">
        <w:r w:rsidR="00435A2B">
          <w:t xml:space="preserve"> [IHOREG 143]</w:t>
        </w:r>
      </w:ins>
      <w:r>
        <w:br/>
        <w:t>Definition: Classification of pilot activity by arrival, departure, or change of pilot. It may also describe the place where the pilot's advice begins, ends, or is transferred to a different pilot.</w:t>
      </w:r>
      <w:r>
        <w:br/>
        <w:t>Code: '</w:t>
      </w:r>
      <w:proofErr w:type="spellStart"/>
      <w:r>
        <w:rPr>
          <w:rFonts w:ascii="Courier New" w:hAnsi="Courier New" w:cs="Courier New"/>
        </w:rPr>
        <w:t>pilotMovement</w:t>
      </w:r>
      <w:proofErr w:type="spellEnd"/>
      <w:r>
        <w:t>'</w:t>
      </w:r>
      <w:r>
        <w:br/>
        <w:t xml:space="preserve">Remarks: </w:t>
      </w:r>
      <w:r>
        <w:br/>
        <w:t>Aliases: PLTMOV</w:t>
      </w:r>
      <w:r>
        <w:br/>
        <w:t>Value Type: enumeration</w:t>
      </w:r>
    </w:p>
    <w:p w14:paraId="0EBA0F6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66D011CF"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ECE9F0"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D74CAB"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A5039A"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880FBA" w14:textId="77777777" w:rsidR="00EC0FF0" w:rsidRDefault="00EC0FF0">
            <w:r>
              <w:rPr>
                <w:b/>
                <w:bCs/>
              </w:rPr>
              <w:t>Remarks</w:t>
            </w:r>
          </w:p>
        </w:tc>
      </w:tr>
      <w:tr w:rsidR="00EC0FF0" w14:paraId="5F41666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4817BA" w14:textId="77777777" w:rsidR="00EC0FF0" w:rsidRDefault="00EC0FF0">
            <w:r>
              <w:t>'</w:t>
            </w:r>
            <w:r>
              <w:rPr>
                <w:rFonts w:ascii="Courier New" w:hAnsi="Courier New" w:cs="Courier New"/>
                <w:sz w:val="22"/>
                <w:szCs w:val="22"/>
              </w:rPr>
              <w:t>embarkation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C31922" w14:textId="77777777" w:rsidR="00EC0FF0" w:rsidRDefault="00EC0FF0">
            <w:r>
              <w:t>The place where vessels not being navigated according to a pilot’s instructions pick up a pilot while in transit from sea to a port or constricted waters for future navigation under pilot instructions.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A7E9AB"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BC276D" w14:textId="77777777" w:rsidR="00EC0FF0" w:rsidRDefault="00EC0FF0"/>
        </w:tc>
      </w:tr>
      <w:tr w:rsidR="00EC0FF0" w14:paraId="219A097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0337AA" w14:textId="77777777" w:rsidR="00EC0FF0" w:rsidRDefault="00EC0FF0">
            <w:r>
              <w:t>'</w:t>
            </w:r>
            <w:r>
              <w:rPr>
                <w:rFonts w:ascii="Courier New" w:hAnsi="Courier New" w:cs="Courier New"/>
                <w:sz w:val="22"/>
                <w:szCs w:val="22"/>
              </w:rPr>
              <w:t>disembarkation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7B6D51" w14:textId="77777777" w:rsidR="00EC0FF0" w:rsidRDefault="00EC0FF0">
            <w:r>
              <w:t>The place where vessels being navigated under a pilot’s instructions in transit from sea to a port or constricted waters drop the pilot and proceed without being subject to pilot instructions.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1DA04F"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9BAF1E" w14:textId="77777777" w:rsidR="00EC0FF0" w:rsidRDefault="00EC0FF0"/>
        </w:tc>
      </w:tr>
      <w:tr w:rsidR="00EC0FF0" w14:paraId="0008A0B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6AAFFE" w14:textId="77777777" w:rsidR="00EC0FF0" w:rsidRDefault="00EC0FF0">
            <w:r>
              <w:t>'</w:t>
            </w:r>
            <w:proofErr w:type="gramStart"/>
            <w:r>
              <w:rPr>
                <w:rFonts w:ascii="Courier New" w:hAnsi="Courier New" w:cs="Courier New"/>
                <w:sz w:val="22"/>
                <w:szCs w:val="22"/>
              </w:rPr>
              <w:t>pilot</w:t>
            </w:r>
            <w:proofErr w:type="gramEnd"/>
            <w:r>
              <w:rPr>
                <w:rFonts w:ascii="Courier New" w:hAnsi="Courier New" w:cs="Courier New"/>
                <w:sz w:val="22"/>
                <w:szCs w:val="22"/>
              </w:rPr>
              <w:t xml:space="preserve"> change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EE63DC" w14:textId="77777777" w:rsidR="00EC0FF0" w:rsidRDefault="00EC0FF0">
            <w:r>
              <w:t>The place where vessels being navigated under a pilot’s instructions drop off the pilot and pick up a different pilot for future navigation under pilot’s instructions.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79DECB"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64CC90" w14:textId="77777777" w:rsidR="00EC0FF0" w:rsidRDefault="00EC0FF0"/>
        </w:tc>
      </w:tr>
    </w:tbl>
    <w:p w14:paraId="660A04E9" w14:textId="77777777" w:rsidR="00EC0FF0" w:rsidRDefault="00EC0FF0">
      <w:pPr>
        <w:pStyle w:val="Center"/>
      </w:pPr>
    </w:p>
    <w:p w14:paraId="296B5196" w14:textId="77777777" w:rsidR="00EC0FF0" w:rsidRDefault="00EC0FF0">
      <w:pPr>
        <w:pStyle w:val="2"/>
        <w:spacing w:before="160" w:after="160"/>
        <w:rPr>
          <w:rFonts w:ascii="Times New Roman" w:hAnsi="Times New Roman" w:cs="Times New Roman"/>
          <w:b w:val="0"/>
          <w:bCs w:val="0"/>
          <w:sz w:val="24"/>
          <w:szCs w:val="24"/>
        </w:rPr>
      </w:pPr>
      <w:bookmarkStart w:id="2208" w:name="idmarkerx16777217x76751"/>
      <w:bookmarkStart w:id="2209" w:name="_Toc133573346"/>
      <w:bookmarkEnd w:id="2208"/>
      <w:r>
        <w:t>3.72 Pilot qualification</w:t>
      </w:r>
      <w:bookmarkEnd w:id="2209"/>
    </w:p>
    <w:p w14:paraId="1525C109" w14:textId="0B74164F" w:rsidR="00EC0FF0" w:rsidRDefault="00EC0FF0">
      <w:r>
        <w:t xml:space="preserve">Name: Pilot </w:t>
      </w:r>
      <w:ins w:id="2210" w:author="Lyu Yuxiao" w:date="2023-04-24T14:31:00Z">
        <w:r w:rsidR="00CA567D">
          <w:t>Q</w:t>
        </w:r>
      </w:ins>
      <w:del w:id="2211" w:author="Lyu Yuxiao" w:date="2023-04-24T14:31:00Z">
        <w:r w:rsidDel="00CA567D">
          <w:delText>q</w:delText>
        </w:r>
      </w:del>
      <w:r>
        <w:t>ualification</w:t>
      </w:r>
      <w:ins w:id="2212" w:author="Yuxiao Lyu" w:date="2023-04-25T11:02:00Z">
        <w:r w:rsidR="00E85968">
          <w:t xml:space="preserve"> [IHOREG 595]</w:t>
        </w:r>
      </w:ins>
      <w:r>
        <w:br/>
        <w:t>Definition: Classification of pilots and pilot services by type of license qualification or type of organization providing services.</w:t>
      </w:r>
      <w:r>
        <w:br/>
        <w:t>Code: '</w:t>
      </w:r>
      <w:proofErr w:type="spellStart"/>
      <w:r>
        <w:rPr>
          <w:rFonts w:ascii="Courier New" w:hAnsi="Courier New" w:cs="Courier New"/>
        </w:rPr>
        <w:t>pilotQualification</w:t>
      </w:r>
      <w:proofErr w:type="spellEnd"/>
      <w:r>
        <w:t>'</w:t>
      </w:r>
      <w:r>
        <w:br/>
        <w:t xml:space="preserve">Remarks: </w:t>
      </w:r>
      <w:r>
        <w:br/>
      </w:r>
      <w:r>
        <w:lastRenderedPageBreak/>
        <w:t>Aliases: PLTQFC</w:t>
      </w:r>
      <w:r>
        <w:br/>
        <w:t>Value Type: enumeration</w:t>
      </w:r>
    </w:p>
    <w:p w14:paraId="646B2C11"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2A6DF8EE"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6720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D2297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8CFA9E"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775113" w14:textId="77777777" w:rsidR="00EC0FF0" w:rsidRDefault="00EC0FF0">
            <w:r>
              <w:rPr>
                <w:b/>
                <w:bCs/>
              </w:rPr>
              <w:t>Remarks</w:t>
            </w:r>
          </w:p>
        </w:tc>
      </w:tr>
      <w:tr w:rsidR="00EC0FF0" w14:paraId="56D77E5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F390AF" w14:textId="77777777" w:rsidR="00EC0FF0" w:rsidRDefault="00EC0FF0">
            <w:r>
              <w:t>'</w:t>
            </w:r>
            <w:proofErr w:type="gramStart"/>
            <w:r>
              <w:rPr>
                <w:rFonts w:ascii="Courier New" w:hAnsi="Courier New" w:cs="Courier New"/>
                <w:sz w:val="22"/>
                <w:szCs w:val="22"/>
              </w:rPr>
              <w:t>government</w:t>
            </w:r>
            <w:proofErr w:type="gramEnd"/>
            <w:r>
              <w:rPr>
                <w:rFonts w:ascii="Courier New" w:hAnsi="Courier New" w:cs="Courier New"/>
                <w:sz w:val="22"/>
                <w:szCs w:val="22"/>
              </w:rPr>
              <w:t xml:space="preserve">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027BB1" w14:textId="77777777" w:rsidR="00EC0FF0" w:rsidRDefault="00EC0FF0">
            <w:r>
              <w:t>A pilot service carried out by government pilots.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50014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4DE1AD" w14:textId="77777777" w:rsidR="00EC0FF0" w:rsidRDefault="00EC0FF0"/>
        </w:tc>
      </w:tr>
      <w:tr w:rsidR="00EC0FF0" w14:paraId="24D9909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17B1CB" w14:textId="77777777" w:rsidR="00EC0FF0" w:rsidRDefault="00EC0FF0">
            <w:r>
              <w:t>'</w:t>
            </w:r>
            <w:proofErr w:type="gramStart"/>
            <w:r>
              <w:rPr>
                <w:rFonts w:ascii="Courier New" w:hAnsi="Courier New" w:cs="Courier New"/>
                <w:sz w:val="22"/>
                <w:szCs w:val="22"/>
              </w:rPr>
              <w:t>pilot</w:t>
            </w:r>
            <w:proofErr w:type="gramEnd"/>
            <w:r>
              <w:rPr>
                <w:rFonts w:ascii="Courier New" w:hAnsi="Courier New" w:cs="Courier New"/>
                <w:sz w:val="22"/>
                <w:szCs w:val="22"/>
              </w:rPr>
              <w:t xml:space="preserve"> approved by government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0C83D3" w14:textId="77777777" w:rsidR="00EC0FF0" w:rsidRDefault="00EC0FF0">
            <w:r>
              <w:t>A pilot service carried out by pilots who are approved by government.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2A0FA4"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A6E630" w14:textId="77777777" w:rsidR="00EC0FF0" w:rsidRDefault="00EC0FF0"/>
        </w:tc>
      </w:tr>
      <w:tr w:rsidR="00EC0FF0" w14:paraId="2E4AAE9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8C9977" w14:textId="77777777" w:rsidR="00EC0FF0" w:rsidRDefault="00EC0FF0">
            <w:r>
              <w:t>'</w:t>
            </w:r>
            <w:proofErr w:type="gramStart"/>
            <w:r>
              <w:rPr>
                <w:rFonts w:ascii="Courier New" w:hAnsi="Courier New" w:cs="Courier New"/>
                <w:sz w:val="22"/>
                <w:szCs w:val="22"/>
              </w:rPr>
              <w:t>state</w:t>
            </w:r>
            <w:proofErr w:type="gramEnd"/>
            <w:r>
              <w:rPr>
                <w:rFonts w:ascii="Courier New" w:hAnsi="Courier New" w:cs="Courier New"/>
                <w:sz w:val="22"/>
                <w:szCs w:val="22"/>
              </w:rPr>
              <w:t xml:space="preserve">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E8554E" w14:textId="77777777" w:rsidR="00EC0FF0" w:rsidRDefault="00EC0FF0">
            <w:r>
              <w:t xml:space="preserve">A pilot that is licensed by the State (USA) and/or their respective pilot association, required for all foreign vessels and </w:t>
            </w:r>
            <w:proofErr w:type="gramStart"/>
            <w:r>
              <w:t>all American</w:t>
            </w:r>
            <w:proofErr w:type="gramEnd"/>
            <w:r>
              <w:t xml:space="preserve"> vessels under registry, bound for a port with compulsory State pilotage. A federal </w:t>
            </w:r>
            <w:proofErr w:type="spellStart"/>
            <w:r>
              <w:t>licence</w:t>
            </w:r>
            <w:proofErr w:type="spellEnd"/>
            <w:r>
              <w:t xml:space="preserve"> is not sufficient to pilot such vessels into the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1D5A77"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246BDC" w14:textId="77777777" w:rsidR="00EC0FF0" w:rsidRDefault="00EC0FF0"/>
        </w:tc>
      </w:tr>
      <w:tr w:rsidR="00EC0FF0" w14:paraId="09B7559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189E44" w14:textId="77777777" w:rsidR="00EC0FF0" w:rsidRDefault="00EC0FF0">
            <w:r>
              <w:t>'</w:t>
            </w:r>
            <w:proofErr w:type="gramStart"/>
            <w:r>
              <w:rPr>
                <w:rFonts w:ascii="Courier New" w:hAnsi="Courier New" w:cs="Courier New"/>
                <w:sz w:val="22"/>
                <w:szCs w:val="22"/>
              </w:rPr>
              <w:t>federal</w:t>
            </w:r>
            <w:proofErr w:type="gramEnd"/>
            <w:r>
              <w:rPr>
                <w:rFonts w:ascii="Courier New" w:hAnsi="Courier New" w:cs="Courier New"/>
                <w:sz w:val="22"/>
                <w:szCs w:val="22"/>
              </w:rPr>
              <w:t xml:space="preserve">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7C4E27" w14:textId="77777777" w:rsidR="00EC0FF0" w:rsidRDefault="00EC0FF0">
            <w:r>
              <w:t xml:space="preserve">A pilot who carries a </w:t>
            </w:r>
            <w:proofErr w:type="gramStart"/>
            <w:r>
              <w:t>Federal</w:t>
            </w:r>
            <w:proofErr w:type="gramEnd"/>
            <w:r>
              <w:t xml:space="preserve"> endorsement, offering services to vessels that are not required to obtain compulsory State pilotage. Services are usually contracted for in advance.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CEF189"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14C430" w14:textId="77777777" w:rsidR="00EC0FF0" w:rsidRDefault="00EC0FF0"/>
        </w:tc>
      </w:tr>
      <w:tr w:rsidR="00EC0FF0" w14:paraId="58FD784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5A2617" w14:textId="77777777" w:rsidR="00EC0FF0" w:rsidRDefault="00EC0FF0">
            <w:r>
              <w:t>'</w:t>
            </w:r>
            <w:proofErr w:type="gramStart"/>
            <w:r>
              <w:rPr>
                <w:rFonts w:ascii="Courier New" w:hAnsi="Courier New" w:cs="Courier New"/>
                <w:sz w:val="22"/>
                <w:szCs w:val="22"/>
              </w:rPr>
              <w:t>company</w:t>
            </w:r>
            <w:proofErr w:type="gramEnd"/>
            <w:r>
              <w:rPr>
                <w:rFonts w:ascii="Courier New" w:hAnsi="Courier New" w:cs="Courier New"/>
                <w:sz w:val="22"/>
                <w:szCs w:val="22"/>
              </w:rPr>
              <w:t xml:space="preserve">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7423B5" w14:textId="77777777" w:rsidR="00EC0FF0" w:rsidRDefault="00EC0FF0">
            <w:r>
              <w:t>A pilot provided by a commercial company.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8AD169"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909053" w14:textId="77777777" w:rsidR="00EC0FF0" w:rsidRDefault="00EC0FF0"/>
        </w:tc>
      </w:tr>
      <w:tr w:rsidR="00EC0FF0" w14:paraId="622230F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FBF125" w14:textId="77777777" w:rsidR="00EC0FF0" w:rsidRDefault="00EC0FF0">
            <w:r>
              <w:t>'</w:t>
            </w:r>
            <w:proofErr w:type="gramStart"/>
            <w:r>
              <w:rPr>
                <w:rFonts w:ascii="Courier New" w:hAnsi="Courier New" w:cs="Courier New"/>
                <w:sz w:val="22"/>
                <w:szCs w:val="22"/>
              </w:rPr>
              <w:t>local</w:t>
            </w:r>
            <w:proofErr w:type="gramEnd"/>
            <w:r>
              <w:rPr>
                <w:rFonts w:ascii="Courier New" w:hAnsi="Courier New" w:cs="Courier New"/>
                <w:sz w:val="22"/>
                <w:szCs w:val="22"/>
              </w:rPr>
              <w:t xml:space="preserve">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5ED881" w14:textId="77777777" w:rsidR="00EC0FF0" w:rsidRDefault="00EC0FF0">
            <w:r>
              <w:t>A pilot with local knowledge but who does not hold a qualification as a pilot.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A4B251"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59A52B" w14:textId="77777777" w:rsidR="00EC0FF0" w:rsidRDefault="00EC0FF0"/>
        </w:tc>
      </w:tr>
      <w:tr w:rsidR="00EC0FF0" w14:paraId="248A999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BE8053" w14:textId="77777777" w:rsidR="00EC0FF0" w:rsidRDefault="00EC0FF0">
            <w:r>
              <w:t>'</w:t>
            </w:r>
            <w:proofErr w:type="gramStart"/>
            <w:r>
              <w:rPr>
                <w:rFonts w:ascii="Courier New" w:hAnsi="Courier New" w:cs="Courier New"/>
                <w:sz w:val="22"/>
                <w:szCs w:val="22"/>
              </w:rPr>
              <w:t>citizen</w:t>
            </w:r>
            <w:proofErr w:type="gramEnd"/>
            <w:r>
              <w:rPr>
                <w:rFonts w:ascii="Courier New" w:hAnsi="Courier New" w:cs="Courier New"/>
                <w:sz w:val="22"/>
                <w:szCs w:val="22"/>
              </w:rPr>
              <w:t xml:space="preserve"> with sufficient local knowledge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4DDA41" w14:textId="77777777" w:rsidR="00EC0FF0" w:rsidRDefault="00EC0FF0">
            <w:r>
              <w:t>A pilot service carried out by a citizen with sufficient local knowledge.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BAAAE1"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3A6D93" w14:textId="77777777" w:rsidR="00EC0FF0" w:rsidRDefault="00EC0FF0"/>
        </w:tc>
      </w:tr>
      <w:tr w:rsidR="00EC0FF0" w14:paraId="5CB8512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31F822" w14:textId="77777777" w:rsidR="00EC0FF0" w:rsidRDefault="00EC0FF0">
            <w:r>
              <w:t>'</w:t>
            </w:r>
            <w:proofErr w:type="gramStart"/>
            <w:r>
              <w:rPr>
                <w:rFonts w:ascii="Courier New" w:hAnsi="Courier New" w:cs="Courier New"/>
                <w:sz w:val="22"/>
                <w:szCs w:val="22"/>
              </w:rPr>
              <w:t>citizen</w:t>
            </w:r>
            <w:proofErr w:type="gramEnd"/>
            <w:r>
              <w:rPr>
                <w:rFonts w:ascii="Courier New" w:hAnsi="Courier New" w:cs="Courier New"/>
                <w:sz w:val="22"/>
                <w:szCs w:val="22"/>
              </w:rPr>
              <w:t xml:space="preserve"> with doubtful local knowledge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0933DA" w14:textId="77777777" w:rsidR="00EC0FF0" w:rsidRDefault="00EC0FF0">
            <w:r>
              <w:t>A pilot service carried out by a citizen whose local knowledge is uncertain.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1703A4"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F3956D" w14:textId="77777777" w:rsidR="00EC0FF0" w:rsidRDefault="00EC0FF0"/>
        </w:tc>
      </w:tr>
    </w:tbl>
    <w:p w14:paraId="260F6911" w14:textId="77777777" w:rsidR="00EC0FF0" w:rsidRDefault="00EC0FF0">
      <w:pPr>
        <w:pStyle w:val="Center"/>
      </w:pPr>
    </w:p>
    <w:p w14:paraId="383E87B8" w14:textId="77777777" w:rsidR="00EC0FF0" w:rsidRDefault="00EC0FF0">
      <w:pPr>
        <w:pStyle w:val="2"/>
        <w:spacing w:before="160" w:after="160"/>
        <w:rPr>
          <w:rFonts w:ascii="Times New Roman" w:hAnsi="Times New Roman" w:cs="Times New Roman"/>
          <w:b w:val="0"/>
          <w:bCs w:val="0"/>
          <w:sz w:val="24"/>
          <w:szCs w:val="24"/>
        </w:rPr>
      </w:pPr>
      <w:bookmarkStart w:id="2213" w:name="idmarkerx16777217x78955"/>
      <w:bookmarkStart w:id="2214" w:name="_Toc133573347"/>
      <w:bookmarkEnd w:id="2213"/>
      <w:r>
        <w:t>3.73 Pilot request</w:t>
      </w:r>
      <w:bookmarkEnd w:id="2214"/>
    </w:p>
    <w:p w14:paraId="51E96FD1" w14:textId="3D382774" w:rsidR="00EC0FF0" w:rsidRDefault="00EC0FF0">
      <w:r>
        <w:t xml:space="preserve">Name: Pilot </w:t>
      </w:r>
      <w:ins w:id="2215" w:author="Lyu Yuxiao" w:date="2023-04-24T14:31:00Z">
        <w:r w:rsidR="00CA567D">
          <w:t>R</w:t>
        </w:r>
      </w:ins>
      <w:del w:id="2216" w:author="Lyu Yuxiao" w:date="2023-04-24T14:31:00Z">
        <w:r w:rsidDel="00CA567D">
          <w:delText>r</w:delText>
        </w:r>
      </w:del>
      <w:r>
        <w:t>equest</w:t>
      </w:r>
      <w:ins w:id="2217" w:author="Yuxiao Lyu" w:date="2023-04-25T11:02:00Z">
        <w:r w:rsidR="00E85968">
          <w:t xml:space="preserve"> [IHOREG 596]</w:t>
        </w:r>
      </w:ins>
      <w:r>
        <w:br/>
        <w:t>Definition: Description of the pilot request procedure.</w:t>
      </w:r>
      <w:r>
        <w:br/>
        <w:t>Code: '</w:t>
      </w:r>
      <w:proofErr w:type="spellStart"/>
      <w:r>
        <w:rPr>
          <w:rFonts w:ascii="Courier New" w:hAnsi="Courier New" w:cs="Courier New"/>
        </w:rPr>
        <w:t>pilotRequest</w:t>
      </w:r>
      <w:proofErr w:type="spellEnd"/>
      <w:r>
        <w:t>'</w:t>
      </w:r>
      <w:r>
        <w:br/>
        <w:t xml:space="preserve">Remarks: </w:t>
      </w:r>
      <w:r>
        <w:br/>
        <w:t>Aliases: PLTRQS</w:t>
      </w:r>
      <w:r>
        <w:br/>
        <w:t>Value Type: text</w:t>
      </w:r>
    </w:p>
    <w:p w14:paraId="037373D4" w14:textId="77777777" w:rsidR="00EC0FF0" w:rsidRDefault="00EC0FF0">
      <w:pPr>
        <w:pStyle w:val="2"/>
        <w:spacing w:before="160" w:after="160"/>
        <w:rPr>
          <w:rFonts w:ascii="Times New Roman" w:hAnsi="Times New Roman" w:cs="Times New Roman"/>
          <w:b w:val="0"/>
          <w:bCs w:val="0"/>
          <w:sz w:val="24"/>
          <w:szCs w:val="24"/>
        </w:rPr>
      </w:pPr>
      <w:bookmarkStart w:id="2218" w:name="idmarkerx16777217x79010"/>
      <w:bookmarkStart w:id="2219" w:name="_Toc133573348"/>
      <w:bookmarkEnd w:id="2218"/>
      <w:r>
        <w:t>3.74 Pilot vessel</w:t>
      </w:r>
      <w:bookmarkEnd w:id="2219"/>
    </w:p>
    <w:p w14:paraId="7F2F49C1" w14:textId="06AA4452" w:rsidR="00EC0FF0" w:rsidRDefault="00EC0FF0">
      <w:r>
        <w:t xml:space="preserve">Name: Pilot </w:t>
      </w:r>
      <w:ins w:id="2220" w:author="Lyu Yuxiao" w:date="2023-04-24T14:31:00Z">
        <w:r w:rsidR="00CA567D">
          <w:t>V</w:t>
        </w:r>
      </w:ins>
      <w:del w:id="2221" w:author="Lyu Yuxiao" w:date="2023-04-24T14:31:00Z">
        <w:r w:rsidDel="00CA567D">
          <w:delText>v</w:delText>
        </w:r>
      </w:del>
      <w:r>
        <w:t>essel</w:t>
      </w:r>
      <w:ins w:id="2222" w:author="Yuxiao Lyu" w:date="2023-04-25T11:02:00Z">
        <w:r w:rsidR="00E85968">
          <w:t xml:space="preserve"> [IHOREG 597]</w:t>
        </w:r>
      </w:ins>
      <w:r>
        <w:br/>
        <w:t>Definition: Description of the pilot vessel. The pilot vessel is a small vessel used by a pilot to go to or from a vessel employing the pilot's services.</w:t>
      </w:r>
      <w:r>
        <w:br/>
        <w:t>Code: '</w:t>
      </w:r>
      <w:proofErr w:type="spellStart"/>
      <w:r>
        <w:rPr>
          <w:rFonts w:ascii="Courier New" w:hAnsi="Courier New" w:cs="Courier New"/>
        </w:rPr>
        <w:t>pilotVessel</w:t>
      </w:r>
      <w:proofErr w:type="spellEnd"/>
      <w:r>
        <w:t>'</w:t>
      </w:r>
      <w:r>
        <w:br/>
        <w:t xml:space="preserve">Remarks: </w:t>
      </w:r>
      <w:r>
        <w:br/>
        <w:t>Aliases: PLTVSL</w:t>
      </w:r>
      <w:r>
        <w:br/>
        <w:t>Value Type: text</w:t>
      </w:r>
    </w:p>
    <w:p w14:paraId="542D64BA" w14:textId="77777777" w:rsidR="00EC0FF0" w:rsidRDefault="00EC0FF0">
      <w:pPr>
        <w:pStyle w:val="2"/>
        <w:spacing w:before="160" w:after="160"/>
        <w:rPr>
          <w:rFonts w:ascii="Times New Roman" w:hAnsi="Times New Roman" w:cs="Times New Roman"/>
          <w:b w:val="0"/>
          <w:bCs w:val="0"/>
          <w:sz w:val="24"/>
          <w:szCs w:val="24"/>
        </w:rPr>
      </w:pPr>
      <w:bookmarkStart w:id="2223" w:name="idmarkerx16777217x79065"/>
      <w:bookmarkStart w:id="2224" w:name="_Toc133573349"/>
      <w:bookmarkEnd w:id="2223"/>
      <w:r>
        <w:t>3.75 Postal code</w:t>
      </w:r>
      <w:bookmarkEnd w:id="2224"/>
    </w:p>
    <w:p w14:paraId="6C7E17E6" w14:textId="4D72494B" w:rsidR="00EC0FF0" w:rsidRDefault="00EC0FF0">
      <w:r>
        <w:t xml:space="preserve">Name: Postal </w:t>
      </w:r>
      <w:ins w:id="2225" w:author="Lyu Yuxiao" w:date="2023-04-24T14:31:00Z">
        <w:r w:rsidR="00CA567D">
          <w:t>C</w:t>
        </w:r>
      </w:ins>
      <w:del w:id="2226" w:author="Lyu Yuxiao" w:date="2023-04-24T14:31:00Z">
        <w:r w:rsidDel="00CA567D">
          <w:delText>c</w:delText>
        </w:r>
      </w:del>
      <w:r>
        <w:t>ode</w:t>
      </w:r>
      <w:ins w:id="2227" w:author="Yuxiao Lyu" w:date="2023-04-25T11:02:00Z">
        <w:r w:rsidR="00E85968">
          <w:t xml:space="preserve"> [IHOREG 602]</w:t>
        </w:r>
      </w:ins>
      <w:r>
        <w:br/>
      </w:r>
      <w:r>
        <w:lastRenderedPageBreak/>
        <w:t>Definition: Known in various countries as a postcode, or ZIP code, the postal code is a series of letters and/or digits that identifies each postal delivery area.</w:t>
      </w:r>
      <w:r>
        <w:br/>
        <w:t>Code: '</w:t>
      </w:r>
      <w:proofErr w:type="spellStart"/>
      <w:r>
        <w:rPr>
          <w:rFonts w:ascii="Courier New" w:hAnsi="Courier New" w:cs="Courier New"/>
        </w:rPr>
        <w:t>postalCode</w:t>
      </w:r>
      <w:proofErr w:type="spellEnd"/>
      <w:r>
        <w:t>'</w:t>
      </w:r>
      <w:r>
        <w:br/>
        <w:t xml:space="preserve">Remarks: </w:t>
      </w:r>
      <w:r>
        <w:br/>
        <w:t>Aliases: POSCOD</w:t>
      </w:r>
      <w:r>
        <w:br/>
        <w:t>Value Type: text</w:t>
      </w:r>
    </w:p>
    <w:p w14:paraId="3C67B4B6" w14:textId="77777777" w:rsidR="00EC0FF0" w:rsidRDefault="00EC0FF0">
      <w:pPr>
        <w:pStyle w:val="2"/>
        <w:spacing w:before="160" w:after="160"/>
        <w:rPr>
          <w:rFonts w:ascii="Times New Roman" w:hAnsi="Times New Roman" w:cs="Times New Roman"/>
          <w:b w:val="0"/>
          <w:bCs w:val="0"/>
          <w:sz w:val="24"/>
          <w:szCs w:val="24"/>
        </w:rPr>
      </w:pPr>
      <w:bookmarkStart w:id="2228" w:name="idmarkerx16777217x79120"/>
      <w:bookmarkStart w:id="2229" w:name="_Toc133573350"/>
      <w:bookmarkEnd w:id="2228"/>
      <w:r>
        <w:t>3.76 Protocol</w:t>
      </w:r>
      <w:bookmarkEnd w:id="2229"/>
    </w:p>
    <w:p w14:paraId="718C8228" w14:textId="03B3C8E8" w:rsidR="00EC0FF0" w:rsidRDefault="00EC0FF0">
      <w:r>
        <w:t>Name: Protocol</w:t>
      </w:r>
      <w:ins w:id="2230" w:author="Yuxiao Lyu" w:date="2023-04-25T11:03:00Z">
        <w:r w:rsidR="00E85968">
          <w:t xml:space="preserve"> [IHOREG 608]</w:t>
        </w:r>
      </w:ins>
      <w:r>
        <w:br/>
        <w:t xml:space="preserve">Definition: connection protocol to be used. Example: ftp, http </w:t>
      </w:r>
      <w:proofErr w:type="gramStart"/>
      <w:r>
        <w:t>get</w:t>
      </w:r>
      <w:proofErr w:type="gramEnd"/>
      <w:r>
        <w:t xml:space="preserve"> KVP, http POST, etc.</w:t>
      </w:r>
      <w:r>
        <w:br/>
        <w:t>Code: '</w:t>
      </w:r>
      <w:r>
        <w:rPr>
          <w:rFonts w:ascii="Courier New" w:hAnsi="Courier New" w:cs="Courier New"/>
        </w:rPr>
        <w:t>protocol</w:t>
      </w:r>
      <w:r>
        <w:t>'</w:t>
      </w:r>
      <w:r>
        <w:br/>
        <w:t xml:space="preserve">Remarks: </w:t>
      </w:r>
      <w:r>
        <w:br/>
        <w:t>Aliases: PROTCL</w:t>
      </w:r>
      <w:r>
        <w:br/>
        <w:t>Value Type: text</w:t>
      </w:r>
    </w:p>
    <w:p w14:paraId="366A22C8" w14:textId="77777777" w:rsidR="00EC0FF0" w:rsidRDefault="00EC0FF0">
      <w:pPr>
        <w:pStyle w:val="2"/>
        <w:spacing w:before="160" w:after="160"/>
        <w:rPr>
          <w:rFonts w:ascii="Times New Roman" w:hAnsi="Times New Roman" w:cs="Times New Roman"/>
          <w:b w:val="0"/>
          <w:bCs w:val="0"/>
          <w:sz w:val="24"/>
          <w:szCs w:val="24"/>
        </w:rPr>
      </w:pPr>
      <w:bookmarkStart w:id="2231" w:name="idmarkerx16777217x79175"/>
      <w:bookmarkStart w:id="2232" w:name="_Toc133573351"/>
      <w:bookmarkEnd w:id="2231"/>
      <w:r>
        <w:t>3.77 Protocol request</w:t>
      </w:r>
      <w:bookmarkEnd w:id="2232"/>
    </w:p>
    <w:p w14:paraId="20C51C03" w14:textId="69BDE2AC" w:rsidR="00EC0FF0" w:rsidRDefault="00EC0FF0">
      <w:r>
        <w:t xml:space="preserve">Name: Protocol </w:t>
      </w:r>
      <w:ins w:id="2233" w:author="Lyu Yuxiao" w:date="2023-04-24T14:31:00Z">
        <w:r w:rsidR="00CA567D">
          <w:t>R</w:t>
        </w:r>
      </w:ins>
      <w:del w:id="2234" w:author="Lyu Yuxiao" w:date="2023-04-24T14:31:00Z">
        <w:r w:rsidDel="00CA567D">
          <w:delText>r</w:delText>
        </w:r>
      </w:del>
      <w:r>
        <w:t>equest</w:t>
      </w:r>
      <w:ins w:id="2235" w:author="Yuxiao Lyu" w:date="2023-04-25T11:03:00Z">
        <w:r w:rsidR="00E85968">
          <w:t xml:space="preserve"> [IHOREG 609]</w:t>
        </w:r>
      </w:ins>
      <w:r>
        <w:br/>
        <w:t>Definition: Request used to access the resource. Structure and content depend on the protocol and standard used by the online resource, such as Web Feature Service standard.</w:t>
      </w:r>
      <w:r>
        <w:br/>
        <w:t>Code: '</w:t>
      </w:r>
      <w:proofErr w:type="spellStart"/>
      <w:r>
        <w:rPr>
          <w:rFonts w:ascii="Courier New" w:hAnsi="Courier New" w:cs="Courier New"/>
        </w:rPr>
        <w:t>protocolRequest</w:t>
      </w:r>
      <w:proofErr w:type="spellEnd"/>
      <w:r>
        <w:t>'</w:t>
      </w:r>
      <w:r>
        <w:br/>
        <w:t xml:space="preserve">Remarks: </w:t>
      </w:r>
      <w:r>
        <w:br/>
        <w:t>Aliases: PROTRQ</w:t>
      </w:r>
      <w:r>
        <w:br/>
        <w:t>Value Type: text</w:t>
      </w:r>
    </w:p>
    <w:p w14:paraId="44D07243" w14:textId="77777777" w:rsidR="00EC0FF0" w:rsidRDefault="00EC0FF0">
      <w:pPr>
        <w:pStyle w:val="2"/>
        <w:spacing w:before="160" w:after="160"/>
        <w:rPr>
          <w:rFonts w:ascii="Times New Roman" w:hAnsi="Times New Roman" w:cs="Times New Roman"/>
          <w:b w:val="0"/>
          <w:bCs w:val="0"/>
          <w:sz w:val="24"/>
          <w:szCs w:val="24"/>
        </w:rPr>
      </w:pPr>
      <w:bookmarkStart w:id="2236" w:name="idmarkerx16777217x79230"/>
      <w:bookmarkStart w:id="2237" w:name="_Toc133573352"/>
      <w:bookmarkEnd w:id="2236"/>
      <w:r>
        <w:t>3.78 Remote pilot</w:t>
      </w:r>
      <w:bookmarkEnd w:id="2237"/>
    </w:p>
    <w:p w14:paraId="0BBC3FA5" w14:textId="199A8154" w:rsidR="00EC0FF0" w:rsidRDefault="00EC0FF0">
      <w:r>
        <w:t xml:space="preserve">Name: Remote </w:t>
      </w:r>
      <w:ins w:id="2238" w:author="Lyu Yuxiao" w:date="2023-04-24T14:31:00Z">
        <w:r w:rsidR="00CA567D">
          <w:t>P</w:t>
        </w:r>
      </w:ins>
      <w:del w:id="2239" w:author="Lyu Yuxiao" w:date="2023-04-24T14:31:00Z">
        <w:r w:rsidDel="00CA567D">
          <w:delText>p</w:delText>
        </w:r>
      </w:del>
      <w:r>
        <w:t>ilot</w:t>
      </w:r>
      <w:ins w:id="2240" w:author="Yuxiao Lyu" w:date="2023-04-25T11:05:00Z">
        <w:r w:rsidR="004C7069">
          <w:t xml:space="preserve"> [IHOREG 618]</w:t>
        </w:r>
      </w:ins>
      <w:r>
        <w:br/>
        <w:t>Definition: Whether remote pilot services are available.</w:t>
      </w:r>
      <w:r>
        <w:br/>
        <w:t>Code: '</w:t>
      </w:r>
      <w:proofErr w:type="spellStart"/>
      <w:r>
        <w:rPr>
          <w:rFonts w:ascii="Courier New" w:hAnsi="Courier New" w:cs="Courier New"/>
        </w:rPr>
        <w:t>remotePilot</w:t>
      </w:r>
      <w:proofErr w:type="spellEnd"/>
      <w:r>
        <w:t>'</w:t>
      </w:r>
      <w:r>
        <w:br/>
        <w:t>Remarks: True: remote pilot is available: Pilotage is available remotely from shore or other location remote from the vessel requiring pilotage. False: remote pilot is not available: Remote pilotage is not available.</w:t>
      </w:r>
      <w:r>
        <w:br/>
        <w:t>Aliases: RMTPLT</w:t>
      </w:r>
      <w:r>
        <w:br/>
        <w:t xml:space="preserve">Value Type: </w:t>
      </w:r>
      <w:proofErr w:type="spellStart"/>
      <w:r>
        <w:t>boolean</w:t>
      </w:r>
      <w:proofErr w:type="spellEnd"/>
    </w:p>
    <w:p w14:paraId="4FE26579" w14:textId="77777777" w:rsidR="00EC0FF0" w:rsidRDefault="00EC0FF0">
      <w:pPr>
        <w:pStyle w:val="2"/>
        <w:spacing w:before="160" w:after="160"/>
        <w:rPr>
          <w:rFonts w:ascii="Times New Roman" w:hAnsi="Times New Roman" w:cs="Times New Roman"/>
          <w:b w:val="0"/>
          <w:bCs w:val="0"/>
          <w:sz w:val="24"/>
          <w:szCs w:val="24"/>
        </w:rPr>
      </w:pPr>
      <w:bookmarkStart w:id="2241" w:name="idmarkerx16777217x79288"/>
      <w:bookmarkStart w:id="2242" w:name="_Toc133573353"/>
      <w:bookmarkEnd w:id="2241"/>
      <w:r>
        <w:t>3.79 Reported date</w:t>
      </w:r>
      <w:bookmarkEnd w:id="2242"/>
    </w:p>
    <w:p w14:paraId="3B5BA634" w14:textId="69940E07" w:rsidR="00EC0FF0" w:rsidRDefault="00EC0FF0">
      <w:r>
        <w:t xml:space="preserve">Name: Reported </w:t>
      </w:r>
      <w:ins w:id="2243" w:author="Lyu Yuxiao" w:date="2023-04-24T14:31:00Z">
        <w:r w:rsidR="00CA567D">
          <w:t>D</w:t>
        </w:r>
      </w:ins>
      <w:del w:id="2244" w:author="Lyu Yuxiao" w:date="2023-04-24T14:31:00Z">
        <w:r w:rsidDel="00CA567D">
          <w:delText>d</w:delText>
        </w:r>
      </w:del>
      <w:r>
        <w:t>ate</w:t>
      </w:r>
      <w:ins w:id="2245" w:author="Yuxiao Lyu" w:date="2023-04-25T11:05:00Z">
        <w:r w:rsidR="004C7069">
          <w:t xml:space="preserve"> [IHOREG 154]</w:t>
        </w:r>
      </w:ins>
      <w:r>
        <w:br/>
        <w:t>Definition: The date that the item was observed, done, or investigated</w:t>
      </w:r>
      <w:r>
        <w:br/>
        <w:t>Code: '</w:t>
      </w:r>
      <w:proofErr w:type="spellStart"/>
      <w:r>
        <w:rPr>
          <w:rFonts w:ascii="Courier New" w:hAnsi="Courier New" w:cs="Courier New"/>
        </w:rPr>
        <w:t>reportedDate</w:t>
      </w:r>
      <w:proofErr w:type="spellEnd"/>
      <w:r>
        <w:t>'</w:t>
      </w:r>
      <w:r>
        <w:br/>
        <w:t xml:space="preserve">Remarks: </w:t>
      </w:r>
      <w:r>
        <w:br/>
        <w:t>Aliases: (none)</w:t>
      </w:r>
      <w:r>
        <w:br/>
        <w:t>Value Type: S100_TruncatedDate</w:t>
      </w:r>
    </w:p>
    <w:p w14:paraId="4603EB29" w14:textId="77777777" w:rsidR="00EC0FF0" w:rsidRDefault="00EC0FF0">
      <w:pPr>
        <w:pStyle w:val="2"/>
        <w:spacing w:before="160" w:after="160"/>
        <w:rPr>
          <w:rFonts w:ascii="Times New Roman" w:hAnsi="Times New Roman" w:cs="Times New Roman"/>
          <w:b w:val="0"/>
          <w:bCs w:val="0"/>
          <w:sz w:val="24"/>
          <w:szCs w:val="24"/>
        </w:rPr>
      </w:pPr>
      <w:bookmarkStart w:id="2246" w:name="idmarkerx16777217x79342"/>
      <w:bookmarkStart w:id="2247" w:name="_Toc133573354"/>
      <w:bookmarkEnd w:id="2246"/>
      <w:r>
        <w:t>3.80 Requirements for maintenance of listening watch</w:t>
      </w:r>
      <w:bookmarkEnd w:id="2247"/>
    </w:p>
    <w:p w14:paraId="1F616EAB" w14:textId="17F76596" w:rsidR="00EC0FF0" w:rsidRDefault="00EC0FF0">
      <w:r>
        <w:t xml:space="preserve">Name: Requirements for </w:t>
      </w:r>
      <w:ins w:id="2248" w:author="Lyu Yuxiao" w:date="2023-04-24T14:32:00Z">
        <w:r w:rsidR="00CA567D">
          <w:t>M</w:t>
        </w:r>
      </w:ins>
      <w:del w:id="2249" w:author="Lyu Yuxiao" w:date="2023-04-24T14:32:00Z">
        <w:r w:rsidDel="00CA567D">
          <w:delText>m</w:delText>
        </w:r>
      </w:del>
      <w:r>
        <w:t xml:space="preserve">aintenance of </w:t>
      </w:r>
      <w:ins w:id="2250" w:author="Lyu Yuxiao" w:date="2023-04-24T14:32:00Z">
        <w:r w:rsidR="00CA567D">
          <w:t>L</w:t>
        </w:r>
      </w:ins>
      <w:del w:id="2251" w:author="Lyu Yuxiao" w:date="2023-04-24T14:32:00Z">
        <w:r w:rsidDel="00CA567D">
          <w:delText>l</w:delText>
        </w:r>
      </w:del>
      <w:r>
        <w:t xml:space="preserve">istening </w:t>
      </w:r>
      <w:ins w:id="2252" w:author="Lyu Yuxiao" w:date="2023-04-24T14:32:00Z">
        <w:r w:rsidR="00CA567D">
          <w:t>W</w:t>
        </w:r>
      </w:ins>
      <w:del w:id="2253" w:author="Lyu Yuxiao" w:date="2023-04-24T14:32:00Z">
        <w:r w:rsidDel="00CA567D">
          <w:delText>w</w:delText>
        </w:r>
      </w:del>
      <w:r>
        <w:t>atch</w:t>
      </w:r>
      <w:ins w:id="2254" w:author="Yuxiao Lyu" w:date="2023-04-25T11:06:00Z">
        <w:r w:rsidR="00CF2E84">
          <w:t xml:space="preserve"> [IHOREG 622]</w:t>
        </w:r>
      </w:ins>
      <w:r>
        <w:br/>
        <w:t>Definition: Description of continuous listening watch requirements.</w:t>
      </w:r>
      <w:r>
        <w:br/>
        <w:t>Code: '</w:t>
      </w:r>
      <w:proofErr w:type="spellStart"/>
      <w:r>
        <w:rPr>
          <w:rFonts w:ascii="Courier New" w:hAnsi="Courier New" w:cs="Courier New"/>
        </w:rPr>
        <w:t>requirementsForMaintenanceOfListeningWatch</w:t>
      </w:r>
      <w:proofErr w:type="spellEnd"/>
      <w:r>
        <w:t>'</w:t>
      </w:r>
      <w:r>
        <w:br/>
        <w:t xml:space="preserve">Remarks: </w:t>
      </w:r>
      <w:r>
        <w:br/>
        <w:t>Aliases: RMTLWT</w:t>
      </w:r>
      <w:r>
        <w:br/>
        <w:t>Value Type: text</w:t>
      </w:r>
    </w:p>
    <w:p w14:paraId="77DF69BD" w14:textId="77777777" w:rsidR="00EC0FF0" w:rsidRDefault="00EC0FF0">
      <w:pPr>
        <w:pStyle w:val="2"/>
        <w:spacing w:before="160" w:after="160"/>
        <w:rPr>
          <w:rFonts w:ascii="Times New Roman" w:hAnsi="Times New Roman" w:cs="Times New Roman"/>
          <w:b w:val="0"/>
          <w:bCs w:val="0"/>
          <w:sz w:val="24"/>
          <w:szCs w:val="24"/>
        </w:rPr>
      </w:pPr>
      <w:bookmarkStart w:id="2255" w:name="idmarkerx16777217x79397"/>
      <w:bookmarkStart w:id="2256" w:name="_Toc133573355"/>
      <w:bookmarkEnd w:id="2255"/>
      <w:r>
        <w:t>3.81 Restriction</w:t>
      </w:r>
      <w:bookmarkEnd w:id="2256"/>
    </w:p>
    <w:p w14:paraId="50E86CC6" w14:textId="5A24BE3D" w:rsidR="00EC0FF0" w:rsidRDefault="00EC0FF0">
      <w:r>
        <w:t>Name: Restriction</w:t>
      </w:r>
      <w:ins w:id="2257" w:author="Yuxiao Lyu" w:date="2023-04-25T11:06:00Z">
        <w:r w:rsidR="00CF2E84">
          <w:t xml:space="preserve"> [IHOREG 155]</w:t>
        </w:r>
      </w:ins>
      <w:r>
        <w:br/>
        <w:t>Definition: The official legal statute of each kind of restricted area.</w:t>
      </w:r>
      <w:r>
        <w:br/>
      </w:r>
      <w:r>
        <w:lastRenderedPageBreak/>
        <w:t>Code: '</w:t>
      </w:r>
      <w:r>
        <w:rPr>
          <w:rFonts w:ascii="Courier New" w:hAnsi="Courier New" w:cs="Courier New"/>
        </w:rPr>
        <w:t>restriction</w:t>
      </w:r>
      <w:r>
        <w:t>'</w:t>
      </w:r>
      <w:r>
        <w:br/>
        <w:t>Remarks: Defines the kind of restriction(s), e.g., the restriction for 'a game preserve' may be 'entry prohibited', the restriction for an 'anchoring prohibition' is 'anchoring prohibited'. The complete information about the restriction(s), actually held in handbooks or other publications, may be encoded by the attribute 'TXTDSC'. A short explanation may be given by the use of the attribute 'INFORM'.</w:t>
      </w:r>
      <w:r>
        <w:br/>
        <w:t>Aliases: RESTRN</w:t>
      </w:r>
      <w:r>
        <w:br/>
        <w:t>Value Type: enumeration</w:t>
      </w:r>
    </w:p>
    <w:p w14:paraId="7FA1BE2B"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6"/>
        <w:gridCol w:w="3091"/>
        <w:gridCol w:w="7"/>
        <w:gridCol w:w="3119"/>
        <w:gridCol w:w="1974"/>
        <w:gridCol w:w="86"/>
        <w:gridCol w:w="938"/>
        <w:gridCol w:w="756"/>
        <w:gridCol w:w="838"/>
      </w:tblGrid>
      <w:tr w:rsidR="00355D19" w14:paraId="6B01832B" w14:textId="77777777" w:rsidTr="00EA725B">
        <w:trPr>
          <w:tblHeader/>
        </w:trPr>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097A71" w14:textId="77777777" w:rsidR="00EC0FF0" w:rsidRDefault="00EC0FF0">
            <w:r>
              <w:rPr>
                <w:b/>
                <w:bCs/>
              </w:rPr>
              <w:t>Label</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AB46F3"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CDA289"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E11579" w14:textId="77777777" w:rsidR="00EC0FF0" w:rsidRDefault="00EC0FF0">
            <w:r>
              <w:rPr>
                <w:b/>
                <w:bCs/>
              </w:rPr>
              <w:t>Remarks</w:t>
            </w:r>
          </w:p>
        </w:tc>
      </w:tr>
      <w:tr w:rsidR="00355D19" w14:paraId="430A8BDD"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11FC03" w14:textId="77777777" w:rsidR="00EC0FF0" w:rsidRDefault="00EC0FF0">
            <w:r>
              <w:t>'</w:t>
            </w:r>
            <w:proofErr w:type="gramStart"/>
            <w:r>
              <w:rPr>
                <w:rFonts w:ascii="Courier New" w:hAnsi="Courier New" w:cs="Courier New"/>
                <w:sz w:val="22"/>
                <w:szCs w:val="22"/>
              </w:rPr>
              <w:t>anchoring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FDCE71" w14:textId="77777777" w:rsidR="00EC0FF0" w:rsidRDefault="00EC0FF0">
            <w:r>
              <w:t>an area within which anchoring is not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E5863E"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5BAD0C" w14:textId="77777777" w:rsidR="00EC0FF0" w:rsidRDefault="00EC0FF0"/>
        </w:tc>
      </w:tr>
      <w:tr w:rsidR="00355D19" w14:paraId="56AC3647"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A46359" w14:textId="77777777" w:rsidR="00EC0FF0" w:rsidRDefault="00EC0FF0">
            <w:r>
              <w:t>'</w:t>
            </w:r>
            <w:proofErr w:type="gramStart"/>
            <w:r>
              <w:rPr>
                <w:rFonts w:ascii="Courier New" w:hAnsi="Courier New" w:cs="Courier New"/>
                <w:sz w:val="22"/>
                <w:szCs w:val="22"/>
              </w:rPr>
              <w:t>anchoring</w:t>
            </w:r>
            <w:proofErr w:type="gramEnd"/>
            <w:r>
              <w:rPr>
                <w:rFonts w:ascii="Courier New" w:hAnsi="Courier New" w:cs="Courier New"/>
                <w:sz w:val="22"/>
                <w:szCs w:val="22"/>
              </w:rPr>
              <w:t xml:space="preserve">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83FA70" w14:textId="77777777" w:rsidR="00EC0FF0" w:rsidRDefault="00EC0FF0">
            <w:r>
              <w:t>a specified area designated by appropriate authority, within which anchoring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2B81D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21D9C5" w14:textId="77777777" w:rsidR="00EC0FF0" w:rsidRDefault="00EC0FF0"/>
        </w:tc>
      </w:tr>
      <w:tr w:rsidR="00355D19" w14:paraId="29F441E5"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B2839" w14:textId="77777777" w:rsidR="00EC0FF0" w:rsidRDefault="00EC0FF0">
            <w:r>
              <w:t>'</w:t>
            </w:r>
            <w:proofErr w:type="gramStart"/>
            <w:r>
              <w:rPr>
                <w:rFonts w:ascii="Courier New" w:hAnsi="Courier New" w:cs="Courier New"/>
                <w:sz w:val="22"/>
                <w:szCs w:val="22"/>
              </w:rPr>
              <w:t>fishing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32D1CB" w14:textId="77777777" w:rsidR="00EC0FF0" w:rsidRDefault="00EC0FF0">
            <w:r>
              <w:t>an area within which fishing is not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A756B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B5F7E7" w14:textId="77777777" w:rsidR="00EC0FF0" w:rsidRDefault="00EC0FF0"/>
        </w:tc>
      </w:tr>
      <w:tr w:rsidR="00355D19" w14:paraId="6C4235C8"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90B407" w14:textId="77777777" w:rsidR="00EC0FF0" w:rsidRDefault="00EC0FF0">
            <w:r>
              <w:t>'</w:t>
            </w:r>
            <w:proofErr w:type="gramStart"/>
            <w:r>
              <w:rPr>
                <w:rFonts w:ascii="Courier New" w:hAnsi="Courier New" w:cs="Courier New"/>
                <w:sz w:val="22"/>
                <w:szCs w:val="22"/>
              </w:rPr>
              <w:t>fishing</w:t>
            </w:r>
            <w:proofErr w:type="gramEnd"/>
            <w:r>
              <w:rPr>
                <w:rFonts w:ascii="Courier New" w:hAnsi="Courier New" w:cs="Courier New"/>
                <w:sz w:val="22"/>
                <w:szCs w:val="22"/>
              </w:rPr>
              <w:t xml:space="preserve">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572F1C" w14:textId="77777777" w:rsidR="00EC0FF0" w:rsidRDefault="00EC0FF0">
            <w:r>
              <w:t>a specified area designated by appropriate authority, within which fishing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B71258"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47BD9E" w14:textId="77777777" w:rsidR="00EC0FF0" w:rsidRDefault="00EC0FF0"/>
        </w:tc>
      </w:tr>
      <w:tr w:rsidR="00355D19" w14:paraId="6614C08D"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161C43" w14:textId="77777777" w:rsidR="00EC0FF0" w:rsidRDefault="00EC0FF0">
            <w:r>
              <w:t>'</w:t>
            </w:r>
            <w:proofErr w:type="gramStart"/>
            <w:r>
              <w:rPr>
                <w:rFonts w:ascii="Courier New" w:hAnsi="Courier New" w:cs="Courier New"/>
                <w:sz w:val="22"/>
                <w:szCs w:val="22"/>
              </w:rPr>
              <w:t>trawling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4711AD" w14:textId="77777777" w:rsidR="00EC0FF0" w:rsidRDefault="00EC0FF0">
            <w:r>
              <w:t>an area within which trawling is not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7E03CC"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647CCD" w14:textId="77777777" w:rsidR="00EC0FF0" w:rsidRDefault="00EC0FF0"/>
        </w:tc>
      </w:tr>
      <w:tr w:rsidR="00355D19" w14:paraId="2BA2B550"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2BD9A2" w14:textId="77777777" w:rsidR="00EC0FF0" w:rsidRDefault="00EC0FF0">
            <w:r>
              <w:t>'</w:t>
            </w:r>
            <w:proofErr w:type="gramStart"/>
            <w:r>
              <w:rPr>
                <w:rFonts w:ascii="Courier New" w:hAnsi="Courier New" w:cs="Courier New"/>
                <w:sz w:val="22"/>
                <w:szCs w:val="22"/>
              </w:rPr>
              <w:t>trawling</w:t>
            </w:r>
            <w:proofErr w:type="gramEnd"/>
            <w:r>
              <w:rPr>
                <w:rFonts w:ascii="Courier New" w:hAnsi="Courier New" w:cs="Courier New"/>
                <w:sz w:val="22"/>
                <w:szCs w:val="22"/>
              </w:rPr>
              <w:t xml:space="preserve">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48F1B8" w14:textId="77777777" w:rsidR="00EC0FF0" w:rsidRDefault="00EC0FF0">
            <w:r>
              <w:t>a specified area designated by appropriate authority, within which trawling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6DFFD5"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C35A5" w14:textId="77777777" w:rsidR="00EC0FF0" w:rsidRDefault="00EC0FF0"/>
        </w:tc>
      </w:tr>
      <w:tr w:rsidR="00355D19" w14:paraId="77880D74"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1284A6" w14:textId="77777777" w:rsidR="00EC0FF0" w:rsidRDefault="00EC0FF0">
            <w:r>
              <w:t>'</w:t>
            </w:r>
            <w:proofErr w:type="gramStart"/>
            <w:r>
              <w:rPr>
                <w:rFonts w:ascii="Courier New" w:hAnsi="Courier New" w:cs="Courier New"/>
                <w:sz w:val="22"/>
                <w:szCs w:val="22"/>
              </w:rPr>
              <w:t>entry</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778BD4" w14:textId="77777777" w:rsidR="00EC0FF0" w:rsidRDefault="00EC0FF0">
            <w:r>
              <w:t>an area within which navigation and/or anchoring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3C0E58"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FF2701" w14:textId="77777777" w:rsidR="00EC0FF0" w:rsidRDefault="00EC0FF0"/>
        </w:tc>
      </w:tr>
      <w:tr w:rsidR="00355D19" w14:paraId="5434B291"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790EE8" w14:textId="77777777" w:rsidR="00EC0FF0" w:rsidRDefault="00EC0FF0">
            <w:r>
              <w:t>'</w:t>
            </w:r>
            <w:proofErr w:type="gramStart"/>
            <w:r>
              <w:rPr>
                <w:rFonts w:ascii="Courier New" w:hAnsi="Courier New" w:cs="Courier New"/>
                <w:sz w:val="22"/>
                <w:szCs w:val="22"/>
              </w:rPr>
              <w:t>entry</w:t>
            </w:r>
            <w:proofErr w:type="gramEnd"/>
            <w:r>
              <w:rPr>
                <w:rFonts w:ascii="Courier New" w:hAnsi="Courier New" w:cs="Courier New"/>
                <w:sz w:val="22"/>
                <w:szCs w:val="22"/>
              </w:rPr>
              <w:t xml:space="preserve">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3DA62E" w14:textId="77777777" w:rsidR="00EC0FF0" w:rsidRDefault="00EC0FF0">
            <w:r>
              <w:t>a specified area designated by appropriate authority, within which navigation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1D32FC"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39EC8E" w14:textId="77777777" w:rsidR="00EC0FF0" w:rsidRDefault="00EC0FF0"/>
        </w:tc>
      </w:tr>
      <w:tr w:rsidR="00355D19" w14:paraId="0D81806F"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B33A3F" w14:textId="77777777" w:rsidR="00EC0FF0" w:rsidRDefault="00EC0FF0">
            <w:r>
              <w:t>'</w:t>
            </w:r>
            <w:proofErr w:type="gramStart"/>
            <w:r>
              <w:rPr>
                <w:rFonts w:ascii="Courier New" w:hAnsi="Courier New" w:cs="Courier New"/>
                <w:sz w:val="22"/>
                <w:szCs w:val="22"/>
              </w:rPr>
              <w:t>dredging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CE46FF" w14:textId="77777777" w:rsidR="00EC0FF0" w:rsidRDefault="00EC0FF0">
            <w:r>
              <w:t>an area within which dredging is not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8682C0"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52B89E" w14:textId="77777777" w:rsidR="00EC0FF0" w:rsidRDefault="00EC0FF0"/>
        </w:tc>
      </w:tr>
      <w:tr w:rsidR="00355D19" w14:paraId="6EBF62C4"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28DFB1" w14:textId="77777777" w:rsidR="00EC0FF0" w:rsidRDefault="00EC0FF0">
            <w:r>
              <w:t>'</w:t>
            </w:r>
            <w:proofErr w:type="gramStart"/>
            <w:r>
              <w:rPr>
                <w:rFonts w:ascii="Courier New" w:hAnsi="Courier New" w:cs="Courier New"/>
                <w:sz w:val="22"/>
                <w:szCs w:val="22"/>
              </w:rPr>
              <w:t>dredging</w:t>
            </w:r>
            <w:proofErr w:type="gramEnd"/>
            <w:r>
              <w:rPr>
                <w:rFonts w:ascii="Courier New" w:hAnsi="Courier New" w:cs="Courier New"/>
                <w:sz w:val="22"/>
                <w:szCs w:val="22"/>
              </w:rPr>
              <w:t xml:space="preserve">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1A5A14" w14:textId="77777777" w:rsidR="00EC0FF0" w:rsidRDefault="00EC0FF0">
            <w:r>
              <w:t>a specified area designated by appropriate authority, within which dredging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FE5D67"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51EB5E" w14:textId="77777777" w:rsidR="00EC0FF0" w:rsidRDefault="00EC0FF0"/>
        </w:tc>
      </w:tr>
      <w:tr w:rsidR="00355D19" w14:paraId="02D2081A"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3CEF84" w14:textId="77777777" w:rsidR="00EC0FF0" w:rsidRDefault="00EC0FF0">
            <w:r>
              <w:t>'</w:t>
            </w:r>
            <w:proofErr w:type="gramStart"/>
            <w:r>
              <w:rPr>
                <w:rFonts w:ascii="Courier New" w:hAnsi="Courier New" w:cs="Courier New"/>
                <w:sz w:val="22"/>
                <w:szCs w:val="22"/>
              </w:rPr>
              <w:t>diving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BD6D9A" w14:textId="77777777" w:rsidR="00EC0FF0" w:rsidRDefault="00EC0FF0">
            <w:r>
              <w:t>an area within which diving is not permitted.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226DD5"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DC69C1" w14:textId="77777777" w:rsidR="00EC0FF0" w:rsidRDefault="00EC0FF0"/>
        </w:tc>
      </w:tr>
      <w:tr w:rsidR="00355D19" w14:paraId="09EA5003"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8D9201" w14:textId="77777777" w:rsidR="00EC0FF0" w:rsidRDefault="00EC0FF0">
            <w:r>
              <w:t>'</w:t>
            </w:r>
            <w:proofErr w:type="gramStart"/>
            <w:r>
              <w:rPr>
                <w:rFonts w:ascii="Courier New" w:hAnsi="Courier New" w:cs="Courier New"/>
                <w:sz w:val="22"/>
                <w:szCs w:val="22"/>
              </w:rPr>
              <w:t>diving</w:t>
            </w:r>
            <w:proofErr w:type="gramEnd"/>
            <w:r>
              <w:rPr>
                <w:rFonts w:ascii="Courier New" w:hAnsi="Courier New" w:cs="Courier New"/>
                <w:sz w:val="22"/>
                <w:szCs w:val="22"/>
              </w:rPr>
              <w:t xml:space="preserve">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2711ED" w14:textId="77777777" w:rsidR="00EC0FF0" w:rsidRDefault="00EC0FF0">
            <w:r>
              <w:t>a specified area designated by appropriate authority, within which diving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7683E"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9706BD" w14:textId="77777777" w:rsidR="00EC0FF0" w:rsidRDefault="00EC0FF0"/>
        </w:tc>
      </w:tr>
      <w:tr w:rsidR="00355D19" w14:paraId="7F21907D"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0C4446" w14:textId="77777777" w:rsidR="00EC0FF0" w:rsidRDefault="00EC0FF0">
            <w:r>
              <w:t>'</w:t>
            </w:r>
            <w:proofErr w:type="gramStart"/>
            <w:r>
              <w:rPr>
                <w:rFonts w:ascii="Courier New" w:hAnsi="Courier New" w:cs="Courier New"/>
                <w:sz w:val="22"/>
                <w:szCs w:val="22"/>
              </w:rPr>
              <w:t>no</w:t>
            </w:r>
            <w:proofErr w:type="gramEnd"/>
            <w:r>
              <w:rPr>
                <w:rFonts w:ascii="Courier New" w:hAnsi="Courier New" w:cs="Courier New"/>
                <w:sz w:val="22"/>
                <w:szCs w:val="22"/>
              </w:rPr>
              <w:t xml:space="preserve"> wake</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A432AE" w14:textId="77777777" w:rsidR="00EC0FF0" w:rsidRDefault="00EC0FF0">
            <w:r>
              <w:t>mariners must adjust the speed of their vessels to reduce the wave or wash which may cause erosion or disturb moored vessels.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3923C9"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1EC968" w14:textId="77777777" w:rsidR="00EC0FF0" w:rsidRDefault="00EC0FF0"/>
        </w:tc>
      </w:tr>
      <w:tr w:rsidR="00355D19" w14:paraId="029210FA"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B11966" w14:textId="77777777" w:rsidR="00EC0FF0" w:rsidRDefault="00EC0FF0">
            <w:r>
              <w:t>'</w:t>
            </w:r>
            <w:proofErr w:type="gramStart"/>
            <w:r>
              <w:rPr>
                <w:rFonts w:ascii="Courier New" w:hAnsi="Courier New" w:cs="Courier New"/>
                <w:sz w:val="22"/>
                <w:szCs w:val="22"/>
              </w:rPr>
              <w:t>area</w:t>
            </w:r>
            <w:proofErr w:type="gramEnd"/>
            <w:r>
              <w:rPr>
                <w:rFonts w:ascii="Courier New" w:hAnsi="Courier New" w:cs="Courier New"/>
                <w:sz w:val="22"/>
                <w:szCs w:val="22"/>
              </w:rPr>
              <w:t xml:space="preserve"> to be avoided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283FFD" w14:textId="77777777" w:rsidR="00EC0FF0" w:rsidRDefault="00EC0FF0">
            <w:r>
              <w:t xml:space="preserve">an IMO designated area to be avoided, defined as a </w:t>
            </w:r>
            <w:proofErr w:type="spellStart"/>
            <w:r>
              <w:t>routeing</w:t>
            </w:r>
            <w:proofErr w:type="spellEnd"/>
            <w:r>
              <w:t xml:space="preserve"> measure.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2B8FE5"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3C2CDE" w14:textId="77777777" w:rsidR="00EC0FF0" w:rsidRDefault="00EC0FF0"/>
        </w:tc>
      </w:tr>
      <w:tr w:rsidR="00355D19" w14:paraId="1BBE120C"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A1EF82" w14:textId="77777777" w:rsidR="00EC0FF0" w:rsidRDefault="00EC0FF0">
            <w:r>
              <w:t>'</w:t>
            </w:r>
            <w:proofErr w:type="gramStart"/>
            <w:r>
              <w:rPr>
                <w:rFonts w:ascii="Courier New" w:hAnsi="Courier New" w:cs="Courier New"/>
                <w:sz w:val="22"/>
                <w:szCs w:val="22"/>
              </w:rPr>
              <w:t>construction</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E19E8" w14:textId="77777777" w:rsidR="00EC0FF0" w:rsidRDefault="00EC0FF0">
            <w:r>
              <w:t>the erection of permanent or temporary fixed structures or artificial islands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E4B54C"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0BDA30" w14:textId="77777777" w:rsidR="00EC0FF0" w:rsidRDefault="00EC0FF0"/>
        </w:tc>
      </w:tr>
      <w:tr w:rsidR="00355D19" w14:paraId="34C434F8"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C70916" w14:textId="77777777" w:rsidR="00EC0FF0" w:rsidRDefault="00EC0FF0">
            <w:r>
              <w:t>'</w:t>
            </w:r>
            <w:proofErr w:type="gramStart"/>
            <w:r>
              <w:rPr>
                <w:rFonts w:ascii="Courier New" w:hAnsi="Courier New" w:cs="Courier New"/>
                <w:sz w:val="22"/>
                <w:szCs w:val="22"/>
              </w:rPr>
              <w:t>discharging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B480B6" w14:textId="77777777" w:rsidR="00EC0FF0" w:rsidRDefault="00EC0FF0">
            <w:r>
              <w:t>an area within which discharging or dumping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BA9949"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977730" w14:textId="77777777" w:rsidR="00EC0FF0" w:rsidRDefault="00EC0FF0"/>
        </w:tc>
      </w:tr>
      <w:tr w:rsidR="00355D19" w14:paraId="51ABA94B"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30E156" w14:textId="77777777" w:rsidR="00EC0FF0" w:rsidRDefault="00EC0FF0">
            <w:r>
              <w:t>'</w:t>
            </w:r>
            <w:proofErr w:type="gramStart"/>
            <w:r>
              <w:rPr>
                <w:rFonts w:ascii="Courier New" w:hAnsi="Courier New" w:cs="Courier New"/>
                <w:sz w:val="22"/>
                <w:szCs w:val="22"/>
              </w:rPr>
              <w:t>discharging</w:t>
            </w:r>
            <w:proofErr w:type="gramEnd"/>
            <w:r>
              <w:rPr>
                <w:rFonts w:ascii="Courier New" w:hAnsi="Courier New" w:cs="Courier New"/>
                <w:sz w:val="22"/>
                <w:szCs w:val="22"/>
              </w:rPr>
              <w:t xml:space="preserve">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4198E0" w14:textId="77777777" w:rsidR="00EC0FF0" w:rsidRDefault="00EC0FF0">
            <w:r>
              <w:t>a specified area designated by an appropriate authority, within which discharging or dumping is restricted in accordance with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92B425"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15E980" w14:textId="77777777" w:rsidR="00EC0FF0" w:rsidRDefault="00EC0FF0"/>
        </w:tc>
      </w:tr>
      <w:tr w:rsidR="00355D19" w14:paraId="2F2CF558"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8A7B43" w14:textId="77777777" w:rsidR="00EC0FF0" w:rsidRDefault="00EC0FF0">
            <w:r>
              <w:t>'</w:t>
            </w:r>
            <w:proofErr w:type="gramStart"/>
            <w:r>
              <w:rPr>
                <w:rFonts w:ascii="Courier New" w:hAnsi="Courier New" w:cs="Courier New"/>
                <w:sz w:val="22"/>
                <w:szCs w:val="22"/>
              </w:rPr>
              <w:t>industrial</w:t>
            </w:r>
            <w:proofErr w:type="gramEnd"/>
            <w:r>
              <w:rPr>
                <w:rFonts w:ascii="Courier New" w:hAnsi="Courier New" w:cs="Courier New"/>
                <w:sz w:val="22"/>
                <w:szCs w:val="22"/>
              </w:rPr>
              <w:t xml:space="preserve"> or mineral exploration/development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A78B15" w14:textId="77777777" w:rsidR="00EC0FF0" w:rsidRDefault="00EC0FF0">
            <w:r>
              <w:t>an area within which industrial or mineral exploration and development are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8FAB59"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AD65F2" w14:textId="77777777" w:rsidR="00EC0FF0" w:rsidRDefault="00EC0FF0"/>
        </w:tc>
      </w:tr>
      <w:tr w:rsidR="00355D19" w14:paraId="09623505"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CCF154" w14:textId="77777777" w:rsidR="00EC0FF0" w:rsidRDefault="00EC0FF0">
            <w:r>
              <w:lastRenderedPageBreak/>
              <w:t>'</w:t>
            </w:r>
            <w:proofErr w:type="gramStart"/>
            <w:r>
              <w:rPr>
                <w:rFonts w:ascii="Courier New" w:hAnsi="Courier New" w:cs="Courier New"/>
                <w:sz w:val="22"/>
                <w:szCs w:val="22"/>
              </w:rPr>
              <w:t>industrial</w:t>
            </w:r>
            <w:proofErr w:type="gramEnd"/>
            <w:r>
              <w:rPr>
                <w:rFonts w:ascii="Courier New" w:hAnsi="Courier New" w:cs="Courier New"/>
                <w:sz w:val="22"/>
                <w:szCs w:val="22"/>
              </w:rPr>
              <w:t xml:space="preserve"> or mineral exploration/development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5324D7" w14:textId="77777777" w:rsidR="00EC0FF0" w:rsidRDefault="00EC0FF0">
            <w:r>
              <w:t>a specified area designated by an appropriate authority, within which industrial or mineral exploration and development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B939BA" w14:textId="77777777" w:rsidR="00EC0FF0" w:rsidRDefault="00EC0FF0">
            <w:r>
              <w:rPr>
                <w:rFonts w:ascii="Courier New" w:hAnsi="Courier New" w:cs="Courier New"/>
                <w:sz w:val="22"/>
                <w:szCs w:val="22"/>
              </w:rPr>
              <w:t>19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E86471" w14:textId="77777777" w:rsidR="00EC0FF0" w:rsidRDefault="00EC0FF0"/>
        </w:tc>
      </w:tr>
      <w:tr w:rsidR="00355D19" w14:paraId="32004BF5"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98BEDC" w14:textId="77777777" w:rsidR="00EC0FF0" w:rsidRDefault="00EC0FF0">
            <w:r>
              <w:t>'</w:t>
            </w:r>
            <w:proofErr w:type="gramStart"/>
            <w:r>
              <w:rPr>
                <w:rFonts w:ascii="Courier New" w:hAnsi="Courier New" w:cs="Courier New"/>
                <w:sz w:val="22"/>
                <w:szCs w:val="22"/>
              </w:rPr>
              <w:t>drilling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EC0AF" w14:textId="77777777" w:rsidR="00EC0FF0" w:rsidRDefault="00EC0FF0">
            <w:r>
              <w:t>an area within which excavating a hole on the sea-bottom with a drill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92CD58" w14:textId="77777777" w:rsidR="00EC0FF0" w:rsidRDefault="00EC0FF0">
            <w:r>
              <w:rPr>
                <w:rFonts w:ascii="Courier New" w:hAnsi="Courier New" w:cs="Courier New"/>
                <w:sz w:val="22"/>
                <w:szCs w:val="22"/>
              </w:rPr>
              <w:t>20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DC85A9" w14:textId="77777777" w:rsidR="00EC0FF0" w:rsidRDefault="00EC0FF0"/>
        </w:tc>
      </w:tr>
      <w:tr w:rsidR="00355D19" w14:paraId="49438454"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6ECC3F" w14:textId="77777777" w:rsidR="00EC0FF0" w:rsidRDefault="00EC0FF0">
            <w:r>
              <w:t>'</w:t>
            </w:r>
            <w:proofErr w:type="gramStart"/>
            <w:r>
              <w:rPr>
                <w:rFonts w:ascii="Courier New" w:hAnsi="Courier New" w:cs="Courier New"/>
                <w:sz w:val="22"/>
                <w:szCs w:val="22"/>
              </w:rPr>
              <w:t>drilling</w:t>
            </w:r>
            <w:proofErr w:type="gramEnd"/>
            <w:r>
              <w:rPr>
                <w:rFonts w:ascii="Courier New" w:hAnsi="Courier New" w:cs="Courier New"/>
                <w:sz w:val="22"/>
                <w:szCs w:val="22"/>
              </w:rPr>
              <w:t xml:space="preserve">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9E6959" w14:textId="77777777" w:rsidR="00EC0FF0" w:rsidRDefault="00EC0FF0">
            <w:r>
              <w:t>a specified area designated by an appropriate authority, within which excavating a hole on the sea-bottom with a drill is restricted in accordance with certain specified conditions.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3C5AB7" w14:textId="77777777" w:rsidR="00EC0FF0" w:rsidRDefault="00EC0FF0">
            <w:r>
              <w:rPr>
                <w:rFonts w:ascii="Courier New" w:hAnsi="Courier New" w:cs="Courier New"/>
                <w:sz w:val="22"/>
                <w:szCs w:val="22"/>
              </w:rPr>
              <w:t>21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710116" w14:textId="77777777" w:rsidR="00EC0FF0" w:rsidRDefault="00EC0FF0"/>
        </w:tc>
      </w:tr>
      <w:tr w:rsidR="00355D19" w14:paraId="6EB3BA53"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387477" w14:textId="77777777" w:rsidR="00EC0FF0" w:rsidRDefault="00EC0FF0">
            <w:r>
              <w:t>'</w:t>
            </w:r>
            <w:proofErr w:type="gramStart"/>
            <w:r>
              <w:rPr>
                <w:rFonts w:ascii="Courier New" w:hAnsi="Courier New" w:cs="Courier New"/>
                <w:sz w:val="22"/>
                <w:szCs w:val="22"/>
              </w:rPr>
              <w:t>removal</w:t>
            </w:r>
            <w:proofErr w:type="gramEnd"/>
            <w:r>
              <w:rPr>
                <w:rFonts w:ascii="Courier New" w:hAnsi="Courier New" w:cs="Courier New"/>
                <w:sz w:val="22"/>
                <w:szCs w:val="22"/>
              </w:rPr>
              <w:t xml:space="preserve"> of historical artifacts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D8CCEE" w14:textId="77777777" w:rsidR="00EC0FF0" w:rsidRDefault="00EC0FF0">
            <w:r>
              <w:t>an area within which the removal of historical artifacts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3A75D2" w14:textId="77777777" w:rsidR="00EC0FF0" w:rsidRDefault="00EC0FF0">
            <w:r>
              <w:rPr>
                <w:rFonts w:ascii="Courier New" w:hAnsi="Courier New" w:cs="Courier New"/>
                <w:sz w:val="22"/>
                <w:szCs w:val="22"/>
              </w:rPr>
              <w:t>22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C6A4F9" w14:textId="77777777" w:rsidR="00EC0FF0" w:rsidRDefault="00EC0FF0"/>
        </w:tc>
      </w:tr>
      <w:tr w:rsidR="00355D19" w14:paraId="7191D16A"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FFE222" w14:textId="77777777" w:rsidR="00EC0FF0" w:rsidRDefault="00EC0FF0">
            <w:r>
              <w:t>'</w:t>
            </w:r>
            <w:proofErr w:type="gramStart"/>
            <w:r>
              <w:rPr>
                <w:rFonts w:ascii="Courier New" w:hAnsi="Courier New" w:cs="Courier New"/>
                <w:sz w:val="22"/>
                <w:szCs w:val="22"/>
              </w:rPr>
              <w:t>cargo</w:t>
            </w:r>
            <w:proofErr w:type="gramEnd"/>
            <w:r>
              <w:rPr>
                <w:rFonts w:ascii="Courier New" w:hAnsi="Courier New" w:cs="Courier New"/>
                <w:sz w:val="22"/>
                <w:szCs w:val="22"/>
              </w:rPr>
              <w:t xml:space="preserve"> </w:t>
            </w:r>
            <w:proofErr w:type="spellStart"/>
            <w:r>
              <w:rPr>
                <w:rFonts w:ascii="Courier New" w:hAnsi="Courier New" w:cs="Courier New"/>
                <w:sz w:val="22"/>
                <w:szCs w:val="22"/>
              </w:rPr>
              <w:t>transhipment</w:t>
            </w:r>
            <w:proofErr w:type="spellEnd"/>
            <w:r>
              <w:rPr>
                <w:rFonts w:ascii="Courier New" w:hAnsi="Courier New" w:cs="Courier New"/>
                <w:sz w:val="22"/>
                <w:szCs w:val="22"/>
              </w:rPr>
              <w:t xml:space="preserve"> (lightering)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93266B" w14:textId="77777777" w:rsidR="00EC0FF0" w:rsidRDefault="00EC0FF0">
            <w:r>
              <w:t xml:space="preserve">an area in which cargo </w:t>
            </w:r>
            <w:proofErr w:type="spellStart"/>
            <w:r>
              <w:t>transhipment</w:t>
            </w:r>
            <w:proofErr w:type="spellEnd"/>
            <w:r>
              <w:t xml:space="preserve"> (lightering)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359849" w14:textId="77777777" w:rsidR="00EC0FF0" w:rsidRDefault="00EC0FF0">
            <w:r>
              <w:rPr>
                <w:rFonts w:ascii="Courier New" w:hAnsi="Courier New" w:cs="Courier New"/>
                <w:sz w:val="22"/>
                <w:szCs w:val="22"/>
              </w:rPr>
              <w:t>23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1FF1F2" w14:textId="77777777" w:rsidR="00EC0FF0" w:rsidRDefault="00EC0FF0"/>
        </w:tc>
      </w:tr>
      <w:tr w:rsidR="00355D19" w14:paraId="064C2126"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1BBD22" w14:textId="77777777" w:rsidR="00EC0FF0" w:rsidRDefault="00EC0FF0">
            <w:r>
              <w:t>'</w:t>
            </w:r>
            <w:proofErr w:type="gramStart"/>
            <w:r>
              <w:rPr>
                <w:rFonts w:ascii="Courier New" w:hAnsi="Courier New" w:cs="Courier New"/>
                <w:sz w:val="22"/>
                <w:szCs w:val="22"/>
              </w:rPr>
              <w:t>dragging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336AEF" w14:textId="77777777" w:rsidR="00EC0FF0" w:rsidRDefault="00EC0FF0">
            <w:r>
              <w:t xml:space="preserve">an area in which the dragging of anything along the bottom, </w:t>
            </w:r>
            <w:proofErr w:type="gramStart"/>
            <w:r>
              <w:t>e.g.</w:t>
            </w:r>
            <w:proofErr w:type="gramEnd"/>
            <w:r>
              <w:t xml:space="preserve"> bottom trawling,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9A4BC3" w14:textId="77777777" w:rsidR="00EC0FF0" w:rsidRDefault="00EC0FF0">
            <w:r>
              <w:rPr>
                <w:rFonts w:ascii="Courier New" w:hAnsi="Courier New" w:cs="Courier New"/>
                <w:sz w:val="22"/>
                <w:szCs w:val="22"/>
              </w:rPr>
              <w:t>24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5948D7" w14:textId="77777777" w:rsidR="00EC0FF0" w:rsidRDefault="00EC0FF0"/>
        </w:tc>
      </w:tr>
      <w:tr w:rsidR="00355D19" w14:paraId="64C1AFE1"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A05565" w14:textId="77777777" w:rsidR="00EC0FF0" w:rsidRDefault="00EC0FF0">
            <w:r>
              <w:t>'</w:t>
            </w:r>
            <w:proofErr w:type="gramStart"/>
            <w:r>
              <w:rPr>
                <w:rFonts w:ascii="Courier New" w:hAnsi="Courier New" w:cs="Courier New"/>
                <w:sz w:val="22"/>
                <w:szCs w:val="22"/>
              </w:rPr>
              <w:t>stopping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F8CC12" w14:textId="77777777" w:rsidR="00EC0FF0" w:rsidRDefault="00EC0FF0">
            <w:r>
              <w:t>an area in which a vessel is prohibited from stopping.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B9BA36" w14:textId="77777777" w:rsidR="00EC0FF0" w:rsidRDefault="00EC0FF0">
            <w:r>
              <w:rPr>
                <w:rFonts w:ascii="Courier New" w:hAnsi="Courier New" w:cs="Courier New"/>
                <w:sz w:val="22"/>
                <w:szCs w:val="22"/>
              </w:rPr>
              <w:t>25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298435" w14:textId="77777777" w:rsidR="00EC0FF0" w:rsidRDefault="00EC0FF0"/>
        </w:tc>
      </w:tr>
      <w:tr w:rsidR="00355D19" w14:paraId="5AD543FF"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8547A4" w14:textId="77777777" w:rsidR="00EC0FF0" w:rsidRDefault="00EC0FF0">
            <w:r>
              <w:t>'</w:t>
            </w:r>
            <w:proofErr w:type="gramStart"/>
            <w:r>
              <w:rPr>
                <w:rFonts w:ascii="Courier New" w:hAnsi="Courier New" w:cs="Courier New"/>
                <w:sz w:val="22"/>
                <w:szCs w:val="22"/>
              </w:rPr>
              <w:t>landing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1A56EA" w14:textId="77777777" w:rsidR="00EC0FF0" w:rsidRDefault="00EC0FF0">
            <w:r>
              <w:t>an area in which landing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851E0F" w14:textId="77777777" w:rsidR="00EC0FF0" w:rsidRDefault="00EC0FF0">
            <w:r>
              <w:rPr>
                <w:rFonts w:ascii="Courier New" w:hAnsi="Courier New" w:cs="Courier New"/>
                <w:sz w:val="22"/>
                <w:szCs w:val="22"/>
              </w:rPr>
              <w:t>26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DEF120" w14:textId="77777777" w:rsidR="00EC0FF0" w:rsidRDefault="00EC0FF0"/>
        </w:tc>
      </w:tr>
      <w:tr w:rsidR="00355D19" w14:paraId="37263948"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9E72A4" w14:textId="77777777" w:rsidR="00EC0FF0" w:rsidRDefault="00EC0FF0">
            <w:r>
              <w:t>'</w:t>
            </w:r>
            <w:proofErr w:type="gramStart"/>
            <w:r>
              <w:rPr>
                <w:rFonts w:ascii="Courier New" w:hAnsi="Courier New" w:cs="Courier New"/>
                <w:sz w:val="22"/>
                <w:szCs w:val="22"/>
              </w:rPr>
              <w:t>speed</w:t>
            </w:r>
            <w:proofErr w:type="gramEnd"/>
            <w:r>
              <w:rPr>
                <w:rFonts w:ascii="Courier New" w:hAnsi="Courier New" w:cs="Courier New"/>
                <w:sz w:val="22"/>
                <w:szCs w:val="22"/>
              </w:rPr>
              <w:t xml:space="preserve">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A0D1B9" w14:textId="77777777" w:rsidR="00EC0FF0" w:rsidRDefault="00EC0FF0">
            <w:r>
              <w:t>an area within which speed is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9A7F5F" w14:textId="77777777" w:rsidR="00EC0FF0" w:rsidRDefault="00EC0FF0">
            <w:r>
              <w:rPr>
                <w:rFonts w:ascii="Courier New" w:hAnsi="Courier New" w:cs="Courier New"/>
                <w:sz w:val="22"/>
                <w:szCs w:val="22"/>
              </w:rPr>
              <w:t>27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153F32" w14:textId="77777777" w:rsidR="00EC0FF0" w:rsidRDefault="00EC0FF0"/>
        </w:tc>
      </w:tr>
      <w:tr w:rsidR="00355D19" w14:paraId="59962DF4"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704A02" w14:textId="77777777" w:rsidR="00EC0FF0" w:rsidRDefault="00EC0FF0">
            <w:r>
              <w:t>'</w:t>
            </w:r>
            <w:proofErr w:type="gramStart"/>
            <w:r>
              <w:rPr>
                <w:rFonts w:ascii="Courier New" w:hAnsi="Courier New" w:cs="Courier New"/>
                <w:sz w:val="22"/>
                <w:szCs w:val="22"/>
              </w:rPr>
              <w:t>overtaking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D41A2C" w14:textId="77777777" w:rsidR="00EC0FF0" w:rsidRDefault="00EC0FF0">
            <w:r>
              <w:t>a specified area designated by appropriate authority, within which overtaking is generally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FCF5F5" w14:textId="77777777" w:rsidR="00EC0FF0" w:rsidRDefault="00EC0FF0">
            <w:r>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74881A" w14:textId="77777777" w:rsidR="00EC0FF0" w:rsidRDefault="00EC0FF0"/>
        </w:tc>
      </w:tr>
      <w:tr w:rsidR="00355D19" w14:paraId="56F0060A"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6DC1AE" w14:textId="77777777" w:rsidR="00EC0FF0" w:rsidRDefault="00EC0FF0">
            <w:r>
              <w:t>'</w:t>
            </w:r>
            <w:proofErr w:type="gramStart"/>
            <w:r>
              <w:rPr>
                <w:rFonts w:ascii="Courier New" w:hAnsi="Courier New" w:cs="Courier New"/>
                <w:sz w:val="22"/>
                <w:szCs w:val="22"/>
              </w:rPr>
              <w:t>overtaking</w:t>
            </w:r>
            <w:proofErr w:type="gramEnd"/>
            <w:r>
              <w:rPr>
                <w:rFonts w:ascii="Courier New" w:hAnsi="Courier New" w:cs="Courier New"/>
                <w:sz w:val="22"/>
                <w:szCs w:val="22"/>
              </w:rPr>
              <w:t xml:space="preserve"> of convoys by convoys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AC1A76" w14:textId="77777777" w:rsidR="00EC0FF0" w:rsidRDefault="00EC0FF0">
            <w:r>
              <w:t>a specified area designated by appropriate authority, within which overtaking between convoys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7FEA39" w14:textId="77777777" w:rsidR="00EC0FF0" w:rsidRDefault="00EC0FF0">
            <w:r>
              <w:rPr>
                <w:rFonts w:ascii="Courier New" w:hAnsi="Courier New" w:cs="Courier New"/>
                <w:sz w:val="22"/>
                <w:szCs w:val="22"/>
              </w:rPr>
              <w:t>29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495FE0" w14:textId="77777777" w:rsidR="00EC0FF0" w:rsidRDefault="00EC0FF0"/>
        </w:tc>
      </w:tr>
      <w:tr w:rsidR="00355D19" w14:paraId="5BD4FE3F"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249C87" w14:textId="77777777" w:rsidR="00EC0FF0" w:rsidRDefault="00EC0FF0">
            <w:r>
              <w:t>'</w:t>
            </w:r>
            <w:proofErr w:type="gramStart"/>
            <w:r>
              <w:rPr>
                <w:rFonts w:ascii="Courier New" w:hAnsi="Courier New" w:cs="Courier New"/>
                <w:sz w:val="22"/>
                <w:szCs w:val="22"/>
              </w:rPr>
              <w:t>passing</w:t>
            </w:r>
            <w:proofErr w:type="gramEnd"/>
            <w:r>
              <w:rPr>
                <w:rFonts w:ascii="Courier New" w:hAnsi="Courier New" w:cs="Courier New"/>
                <w:sz w:val="22"/>
                <w:szCs w:val="22"/>
              </w:rPr>
              <w:t xml:space="preserve"> or overtaking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95BA4B" w14:textId="77777777" w:rsidR="00EC0FF0" w:rsidRDefault="00EC0FF0">
            <w:r>
              <w:t>a specified area designated by appropriate authority, within which passing or overtaking is generally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187B27" w14:textId="77777777" w:rsidR="00EC0FF0" w:rsidRDefault="00EC0FF0">
            <w:r>
              <w:rPr>
                <w:rFonts w:ascii="Courier New" w:hAnsi="Courier New" w:cs="Courier New"/>
                <w:sz w:val="22"/>
                <w:szCs w:val="22"/>
              </w:rPr>
              <w:t>30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3971F0" w14:textId="77777777" w:rsidR="00EC0FF0" w:rsidRDefault="00EC0FF0"/>
        </w:tc>
      </w:tr>
      <w:tr w:rsidR="00355D19" w14:paraId="00010742"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2A8C9C" w14:textId="77777777" w:rsidR="00EC0FF0" w:rsidRDefault="00EC0FF0">
            <w:r>
              <w:t>'</w:t>
            </w:r>
            <w:proofErr w:type="gramStart"/>
            <w:r>
              <w:rPr>
                <w:rFonts w:ascii="Courier New" w:hAnsi="Courier New" w:cs="Courier New"/>
                <w:sz w:val="22"/>
                <w:szCs w:val="22"/>
              </w:rPr>
              <w:t>berthing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60E85C" w14:textId="77777777" w:rsidR="00EC0FF0" w:rsidRDefault="00EC0FF0">
            <w:r>
              <w:t>a specified area designated by appropriate authority, within which vessels, assemblies of floating material or floating establishments may not berth.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BEC0ED" w14:textId="77777777" w:rsidR="00EC0FF0" w:rsidRDefault="00EC0FF0">
            <w:r>
              <w:rPr>
                <w:rFonts w:ascii="Courier New" w:hAnsi="Courier New" w:cs="Courier New"/>
                <w:sz w:val="22"/>
                <w:szCs w:val="22"/>
              </w:rPr>
              <w:t>31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FC2415" w14:textId="77777777" w:rsidR="00EC0FF0" w:rsidRDefault="00EC0FF0"/>
        </w:tc>
      </w:tr>
      <w:tr w:rsidR="00355D19" w14:paraId="73FD071E"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802959" w14:textId="77777777" w:rsidR="00EC0FF0" w:rsidRDefault="00EC0FF0">
            <w:r>
              <w:t>'</w:t>
            </w:r>
            <w:proofErr w:type="gramStart"/>
            <w:r>
              <w:rPr>
                <w:rFonts w:ascii="Courier New" w:hAnsi="Courier New" w:cs="Courier New"/>
                <w:sz w:val="22"/>
                <w:szCs w:val="22"/>
              </w:rPr>
              <w:t>berthing</w:t>
            </w:r>
            <w:proofErr w:type="gramEnd"/>
            <w:r>
              <w:rPr>
                <w:rFonts w:ascii="Courier New" w:hAnsi="Courier New" w:cs="Courier New"/>
                <w:sz w:val="22"/>
                <w:szCs w:val="22"/>
              </w:rPr>
              <w:t xml:space="preserve">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BF01EA" w14:textId="77777777" w:rsidR="00EC0FF0" w:rsidRDefault="00EC0FF0">
            <w:r>
              <w:t>a specified area designated by appropriate authority, within which berthing is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B959C1" w14:textId="77777777" w:rsidR="00EC0FF0" w:rsidRDefault="00EC0FF0">
            <w:r>
              <w:rPr>
                <w:rFonts w:ascii="Courier New" w:hAnsi="Courier New" w:cs="Courier New"/>
                <w:sz w:val="22"/>
                <w:szCs w:val="22"/>
              </w:rPr>
              <w:t>32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B52298" w14:textId="77777777" w:rsidR="00EC0FF0" w:rsidRDefault="00EC0FF0"/>
        </w:tc>
      </w:tr>
      <w:tr w:rsidR="00355D19" w14:paraId="05BDCA1C"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070B4D" w14:textId="77777777" w:rsidR="00EC0FF0" w:rsidRDefault="00EC0FF0">
            <w:r>
              <w:t>'</w:t>
            </w:r>
            <w:proofErr w:type="gramStart"/>
            <w:r>
              <w:rPr>
                <w:rFonts w:ascii="Courier New" w:hAnsi="Courier New" w:cs="Courier New"/>
                <w:sz w:val="22"/>
                <w:szCs w:val="22"/>
              </w:rPr>
              <w:t>making</w:t>
            </w:r>
            <w:proofErr w:type="gramEnd"/>
            <w:r>
              <w:rPr>
                <w:rFonts w:ascii="Courier New" w:hAnsi="Courier New" w:cs="Courier New"/>
                <w:sz w:val="22"/>
                <w:szCs w:val="22"/>
              </w:rPr>
              <w:t xml:space="preserve"> fast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495720" w14:textId="77777777" w:rsidR="00EC0FF0" w:rsidRDefault="00EC0FF0">
            <w:r>
              <w:t>a specified area designated by appropriate authority, within which vessels, assemblies of floating material or floating establishments may not make fast to the bank.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A02B68" w14:textId="77777777" w:rsidR="00EC0FF0" w:rsidRDefault="00EC0FF0">
            <w:r>
              <w:rPr>
                <w:rFonts w:ascii="Courier New" w:hAnsi="Courier New" w:cs="Courier New"/>
                <w:sz w:val="22"/>
                <w:szCs w:val="22"/>
              </w:rPr>
              <w:t>33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AE2B3F" w14:textId="77777777" w:rsidR="00EC0FF0" w:rsidRDefault="00EC0FF0"/>
        </w:tc>
      </w:tr>
      <w:tr w:rsidR="00355D19" w14:paraId="63ABA3AE"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FF4CD1" w14:textId="77777777" w:rsidR="00EC0FF0" w:rsidRDefault="00EC0FF0">
            <w:r>
              <w:t>'</w:t>
            </w:r>
            <w:proofErr w:type="gramStart"/>
            <w:r>
              <w:rPr>
                <w:rFonts w:ascii="Courier New" w:hAnsi="Courier New" w:cs="Courier New"/>
                <w:sz w:val="22"/>
                <w:szCs w:val="22"/>
              </w:rPr>
              <w:t>making</w:t>
            </w:r>
            <w:proofErr w:type="gramEnd"/>
            <w:r>
              <w:rPr>
                <w:rFonts w:ascii="Courier New" w:hAnsi="Courier New" w:cs="Courier New"/>
                <w:sz w:val="22"/>
                <w:szCs w:val="22"/>
              </w:rPr>
              <w:t xml:space="preserve"> fast restricted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32D40E" w14:textId="77777777" w:rsidR="00EC0FF0" w:rsidRDefault="00EC0FF0">
            <w:r>
              <w:t>a specified area designated by appropriate authority, within which making fast to the bank is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FDE6AA" w14:textId="77777777" w:rsidR="00EC0FF0" w:rsidRDefault="00EC0FF0">
            <w:r>
              <w:rPr>
                <w:rFonts w:ascii="Courier New" w:hAnsi="Courier New" w:cs="Courier New"/>
                <w:sz w:val="22"/>
                <w:szCs w:val="22"/>
              </w:rPr>
              <w:t>34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6EFD5" w14:textId="77777777" w:rsidR="00EC0FF0" w:rsidRDefault="00EC0FF0"/>
        </w:tc>
      </w:tr>
      <w:tr w:rsidR="00355D19" w14:paraId="1A2EFD89"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B33A3A" w14:textId="77777777" w:rsidR="00EC0FF0" w:rsidRDefault="00EC0FF0">
            <w:r>
              <w:t>'</w:t>
            </w:r>
            <w:proofErr w:type="gramStart"/>
            <w:r>
              <w:rPr>
                <w:rFonts w:ascii="Courier New" w:hAnsi="Courier New" w:cs="Courier New"/>
                <w:sz w:val="22"/>
                <w:szCs w:val="22"/>
              </w:rPr>
              <w:t>turning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CDB21D" w14:textId="77777777" w:rsidR="00EC0FF0" w:rsidRDefault="00EC0FF0">
            <w:r>
              <w:t>a specified area designated by appropriate authority, within which all turning is generally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36E3B7" w14:textId="77777777" w:rsidR="00EC0FF0" w:rsidRDefault="00EC0FF0">
            <w:r>
              <w:rPr>
                <w:rFonts w:ascii="Courier New" w:hAnsi="Courier New" w:cs="Courier New"/>
                <w:sz w:val="22"/>
                <w:szCs w:val="22"/>
              </w:rPr>
              <w:t>35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CAD3DF" w14:textId="77777777" w:rsidR="00EC0FF0" w:rsidRDefault="00EC0FF0"/>
        </w:tc>
      </w:tr>
      <w:tr w:rsidR="00355D19" w14:paraId="767213BE"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C13D59" w14:textId="77777777" w:rsidR="00EC0FF0" w:rsidRDefault="00EC0FF0">
            <w:r>
              <w:t>'</w:t>
            </w:r>
            <w:proofErr w:type="gramStart"/>
            <w:r>
              <w:rPr>
                <w:rFonts w:ascii="Courier New" w:hAnsi="Courier New" w:cs="Courier New"/>
                <w:sz w:val="22"/>
                <w:szCs w:val="22"/>
              </w:rPr>
              <w:t>restricted</w:t>
            </w:r>
            <w:proofErr w:type="gramEnd"/>
            <w:r>
              <w:rPr>
                <w:rFonts w:ascii="Courier New" w:hAnsi="Courier New" w:cs="Courier New"/>
                <w:sz w:val="22"/>
                <w:szCs w:val="22"/>
              </w:rPr>
              <w:t xml:space="preserve"> fairway depth</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5B4B3B" w14:textId="77777777" w:rsidR="00EC0FF0" w:rsidRDefault="00EC0FF0">
            <w:r>
              <w:t>an area within which the fairway depth is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6216B6" w14:textId="77777777" w:rsidR="00EC0FF0" w:rsidRDefault="00EC0FF0">
            <w:r>
              <w:rPr>
                <w:rFonts w:ascii="Courier New" w:hAnsi="Courier New" w:cs="Courier New"/>
                <w:sz w:val="22"/>
                <w:szCs w:val="22"/>
              </w:rPr>
              <w:t>36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0E1CC2" w14:textId="77777777" w:rsidR="00EC0FF0" w:rsidRDefault="00EC0FF0"/>
        </w:tc>
      </w:tr>
      <w:tr w:rsidR="00355D19" w14:paraId="29D452E8"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6C54FD" w14:textId="77777777" w:rsidR="00EC0FF0" w:rsidRDefault="00EC0FF0">
            <w:r>
              <w:t>'</w:t>
            </w:r>
            <w:proofErr w:type="gramStart"/>
            <w:r>
              <w:rPr>
                <w:rFonts w:ascii="Courier New" w:hAnsi="Courier New" w:cs="Courier New"/>
                <w:sz w:val="22"/>
                <w:szCs w:val="22"/>
              </w:rPr>
              <w:t>restricted</w:t>
            </w:r>
            <w:proofErr w:type="gramEnd"/>
            <w:r>
              <w:rPr>
                <w:rFonts w:ascii="Courier New" w:hAnsi="Courier New" w:cs="Courier New"/>
                <w:sz w:val="22"/>
                <w:szCs w:val="22"/>
              </w:rPr>
              <w:t xml:space="preserve"> fairway width</w:t>
            </w:r>
            <w:r>
              <w:t>'</w:t>
            </w:r>
            <w:r>
              <w:br/>
            </w:r>
            <w:r>
              <w:lastRenderedPageBreak/>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053638" w14:textId="77777777" w:rsidR="00EC0FF0" w:rsidRDefault="00EC0FF0">
            <w:r>
              <w:lastRenderedPageBreak/>
              <w:t>an area within which the fairway width is restricted.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FDC0AF" w14:textId="77777777" w:rsidR="00EC0FF0" w:rsidRDefault="00EC0FF0">
            <w:r>
              <w:rPr>
                <w:rFonts w:ascii="Courier New" w:hAnsi="Courier New" w:cs="Courier New"/>
                <w:sz w:val="22"/>
                <w:szCs w:val="22"/>
              </w:rPr>
              <w:t>37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D5D835" w14:textId="77777777" w:rsidR="00EC0FF0" w:rsidRDefault="00EC0FF0"/>
        </w:tc>
      </w:tr>
      <w:tr w:rsidR="001A4E6B" w:rsidDel="00EA725B" w14:paraId="739B6CFB" w14:textId="77777777" w:rsidTr="00EA725B">
        <w:trPr>
          <w:gridBefore w:val="1"/>
          <w:gridAfter w:val="3"/>
          <w:wAfter w:w="2532" w:type="dxa"/>
          <w:del w:id="2258" w:author="Raphael Malyankar" w:date="2019-11-18T19:51:00Z"/>
        </w:trPr>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7D461A" w14:textId="77777777" w:rsidR="00EC0FF0" w:rsidDel="00EA725B" w:rsidRDefault="00EC0FF0">
            <w:pPr>
              <w:rPr>
                <w:del w:id="2259" w:author="Raphael Malyankar" w:date="2019-11-18T19:51:00Z"/>
              </w:rPr>
            </w:pPr>
            <w:del w:id="2260" w:author="Raphael Malyankar" w:date="2019-11-18T19:51:00Z">
              <w:r w:rsidDel="00EA725B">
                <w:delText>'</w:delText>
              </w:r>
              <w:r w:rsidDel="00EA725B">
                <w:rPr>
                  <w:rFonts w:ascii="Courier New" w:hAnsi="Courier New" w:cs="Courier New"/>
                  <w:sz w:val="22"/>
                  <w:szCs w:val="22"/>
                </w:rPr>
                <w:delText>use of spuds prohibited</w:delText>
              </w:r>
              <w:r w:rsidDel="00EA725B">
                <w:delText>'</w:delText>
              </w:r>
              <w:r w:rsidDel="00EA725B">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F739A6" w14:textId="77777777" w:rsidR="00EC0FF0" w:rsidDel="00EA725B" w:rsidRDefault="00EC0FF0">
            <w:pPr>
              <w:rPr>
                <w:del w:id="2261" w:author="Raphael Malyankar" w:date="2019-11-18T19:51:00Z"/>
              </w:rPr>
            </w:pPr>
            <w:del w:id="2262" w:author="Raphael Malyankar" w:date="2019-11-18T19:51:00Z">
              <w:r w:rsidDel="00EA725B">
                <w:delText>The use of anchoring spuds (telescopic piles) is prohibited</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6B65DB" w14:textId="77777777" w:rsidR="00EC0FF0" w:rsidDel="00EA725B" w:rsidRDefault="00EC0FF0">
            <w:pPr>
              <w:rPr>
                <w:del w:id="2263" w:author="Raphael Malyankar" w:date="2019-11-18T19:51:00Z"/>
              </w:rPr>
            </w:pPr>
            <w:del w:id="2264" w:author="Raphael Malyankar" w:date="2019-11-18T19:51:00Z">
              <w:r w:rsidDel="00EA725B">
                <w:rPr>
                  <w:rFonts w:ascii="Courier New" w:hAnsi="Courier New" w:cs="Courier New"/>
                  <w:sz w:val="22"/>
                  <w:szCs w:val="22"/>
                </w:rPr>
                <w:delText>38</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2F4026" w14:textId="77777777" w:rsidR="00EC0FF0" w:rsidDel="00EA725B" w:rsidRDefault="00EC0FF0">
            <w:pPr>
              <w:rPr>
                <w:del w:id="2265" w:author="Raphael Malyankar" w:date="2019-11-18T19:51:00Z"/>
              </w:rPr>
            </w:pPr>
          </w:p>
        </w:tc>
      </w:tr>
      <w:tr w:rsidR="00355D19" w14:paraId="4DF4F3FA" w14:textId="77777777" w:rsidTr="00EA725B">
        <w:tc>
          <w:tcPr>
            <w:tcW w:w="3097"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A3762F" w14:textId="77777777" w:rsidR="00EC0FF0" w:rsidRDefault="00EC0FF0">
            <w:r>
              <w:t>'</w:t>
            </w:r>
            <w:proofErr w:type="gramStart"/>
            <w:r>
              <w:rPr>
                <w:rFonts w:ascii="Courier New" w:hAnsi="Courier New" w:cs="Courier New"/>
                <w:sz w:val="22"/>
                <w:szCs w:val="22"/>
              </w:rPr>
              <w:t>swimming</w:t>
            </w:r>
            <w:proofErr w:type="gramEnd"/>
            <w:r>
              <w:rPr>
                <w:rFonts w:ascii="Courier New" w:hAnsi="Courier New" w:cs="Courier New"/>
                <w:sz w:val="22"/>
                <w:szCs w:val="22"/>
              </w:rPr>
              <w:t xml:space="preserve"> prohibited</w:t>
            </w:r>
            <w:r>
              <w:t>'</w:t>
            </w:r>
            <w:r>
              <w:br/>
              <w:t>Aliases: (none)</w:t>
            </w:r>
          </w:p>
        </w:tc>
        <w:tc>
          <w:tcPr>
            <w:tcW w:w="0" w:type="auto"/>
            <w:gridSpan w:val="5"/>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F99D27" w14:textId="77777777" w:rsidR="00EC0FF0" w:rsidRDefault="00EC0FF0">
            <w:r>
              <w:t>An area in which swimming is prohibited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0E9DDD" w14:textId="77777777" w:rsidR="00EC0FF0" w:rsidRDefault="00EC0FF0">
            <w:r>
              <w:rPr>
                <w:rFonts w:ascii="Courier New" w:hAnsi="Courier New" w:cs="Courier New"/>
                <w:sz w:val="22"/>
                <w:szCs w:val="22"/>
              </w:rPr>
              <w:t>39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CADFB5" w14:textId="77777777" w:rsidR="00EC0FF0" w:rsidRDefault="00EC0FF0"/>
        </w:tc>
      </w:tr>
    </w:tbl>
    <w:p w14:paraId="494093C3" w14:textId="77777777" w:rsidR="00EC0FF0" w:rsidRDefault="00EC0FF0">
      <w:pPr>
        <w:pStyle w:val="Center"/>
      </w:pPr>
    </w:p>
    <w:p w14:paraId="4D7186CA" w14:textId="77777777" w:rsidR="00EC0FF0" w:rsidRDefault="00EC0FF0">
      <w:pPr>
        <w:pStyle w:val="2"/>
        <w:spacing w:before="160" w:after="160"/>
        <w:rPr>
          <w:rFonts w:ascii="Times New Roman" w:hAnsi="Times New Roman" w:cs="Times New Roman"/>
          <w:b w:val="0"/>
          <w:bCs w:val="0"/>
          <w:sz w:val="24"/>
          <w:szCs w:val="24"/>
        </w:rPr>
      </w:pPr>
      <w:bookmarkStart w:id="2266" w:name="idmarkerx16777217x88982"/>
      <w:bookmarkStart w:id="2267" w:name="_Toc133573356"/>
      <w:bookmarkEnd w:id="2266"/>
      <w:r>
        <w:t>3.82 Scale minimum</w:t>
      </w:r>
      <w:bookmarkEnd w:id="2267"/>
    </w:p>
    <w:p w14:paraId="174CE341" w14:textId="35431CCC" w:rsidR="00EC0FF0" w:rsidRDefault="00EC0FF0">
      <w:r>
        <w:t xml:space="preserve">Name: Scale </w:t>
      </w:r>
      <w:ins w:id="2268" w:author="Lyu Yuxiao" w:date="2023-04-24T14:32:00Z">
        <w:r w:rsidR="00CA567D">
          <w:t>M</w:t>
        </w:r>
      </w:ins>
      <w:del w:id="2269" w:author="Lyu Yuxiao" w:date="2023-04-24T14:32:00Z">
        <w:r w:rsidDel="00CA567D">
          <w:delText>m</w:delText>
        </w:r>
      </w:del>
      <w:r>
        <w:t>inimum</w:t>
      </w:r>
      <w:ins w:id="2270" w:author="Yuxiao Lyu" w:date="2023-04-25T11:07:00Z">
        <w:r w:rsidR="00CF2E84">
          <w:t xml:space="preserve"> [IHOREG 958]</w:t>
        </w:r>
      </w:ins>
      <w:r>
        <w:br/>
        <w:t>Definition: The minimum scale at which the object may be used, e.g., for ECDIS presentation.</w:t>
      </w:r>
      <w:r>
        <w:br/>
        <w:t>Code: '</w:t>
      </w:r>
      <w:proofErr w:type="spellStart"/>
      <w:r>
        <w:rPr>
          <w:rFonts w:ascii="Courier New" w:hAnsi="Courier New" w:cs="Courier New"/>
        </w:rPr>
        <w:t>scaleMinimum</w:t>
      </w:r>
      <w:proofErr w:type="spellEnd"/>
      <w:r>
        <w:t>'</w:t>
      </w:r>
      <w:r>
        <w:br/>
        <w:t>Remarks: The modulus of the scale is indicated, that is 1:1 250 000 is encoded as 1250000.</w:t>
      </w:r>
      <w:r>
        <w:br/>
        <w:t>Aliases: SCAMIN</w:t>
      </w:r>
      <w:r>
        <w:br/>
        <w:t>Value Type: integer</w:t>
      </w:r>
    </w:p>
    <w:p w14:paraId="7BB6EF5B" w14:textId="77777777" w:rsidR="00EC0FF0" w:rsidRDefault="00EC0FF0">
      <w:pPr>
        <w:pStyle w:val="2"/>
        <w:spacing w:before="160" w:after="160"/>
        <w:rPr>
          <w:rFonts w:ascii="Times New Roman" w:hAnsi="Times New Roman" w:cs="Times New Roman"/>
          <w:b w:val="0"/>
          <w:bCs w:val="0"/>
          <w:sz w:val="24"/>
          <w:szCs w:val="24"/>
        </w:rPr>
      </w:pPr>
      <w:bookmarkStart w:id="2271" w:name="idmarkerx16777217x89040"/>
      <w:bookmarkStart w:id="2272" w:name="_Toc133573357"/>
      <w:bookmarkEnd w:id="2271"/>
      <w:r>
        <w:t>3.83 Service access procedure</w:t>
      </w:r>
      <w:bookmarkEnd w:id="2272"/>
    </w:p>
    <w:p w14:paraId="34095F7C" w14:textId="37C8E819" w:rsidR="00EC0FF0" w:rsidRDefault="00EC0FF0">
      <w:r>
        <w:t xml:space="preserve">Name: Service </w:t>
      </w:r>
      <w:ins w:id="2273" w:author="Lyu Yuxiao" w:date="2023-04-24T14:32:00Z">
        <w:r w:rsidR="00CA567D">
          <w:t>A</w:t>
        </w:r>
      </w:ins>
      <w:del w:id="2274" w:author="Lyu Yuxiao" w:date="2023-04-24T14:32:00Z">
        <w:r w:rsidDel="00CA567D">
          <w:delText>a</w:delText>
        </w:r>
      </w:del>
      <w:r>
        <w:t xml:space="preserve">ccess </w:t>
      </w:r>
      <w:ins w:id="2275" w:author="Lyu Yuxiao" w:date="2023-04-24T14:32:00Z">
        <w:r w:rsidR="00CA567D">
          <w:t>P</w:t>
        </w:r>
      </w:ins>
      <w:del w:id="2276" w:author="Lyu Yuxiao" w:date="2023-04-24T14:32:00Z">
        <w:r w:rsidDel="00CA567D">
          <w:delText>p</w:delText>
        </w:r>
      </w:del>
      <w:r>
        <w:t>rocedure</w:t>
      </w:r>
      <w:ins w:id="2277" w:author="Yuxiao Lyu" w:date="2023-04-25T11:08:00Z">
        <w:r w:rsidR="004338F0">
          <w:t xml:space="preserve"> [IHOREG 634]</w:t>
        </w:r>
      </w:ins>
      <w:r>
        <w:br/>
        <w:t>Definition: A description of the procedure to access the marine service.</w:t>
      </w:r>
      <w:r>
        <w:br/>
        <w:t>Code: '</w:t>
      </w:r>
      <w:proofErr w:type="spellStart"/>
      <w:r>
        <w:rPr>
          <w:rFonts w:ascii="Courier New" w:hAnsi="Courier New" w:cs="Courier New"/>
        </w:rPr>
        <w:t>serviceAccessProcedure</w:t>
      </w:r>
      <w:proofErr w:type="spellEnd"/>
      <w:r>
        <w:t>'</w:t>
      </w:r>
      <w:r>
        <w:br/>
        <w:t xml:space="preserve">Remarks: </w:t>
      </w:r>
      <w:r>
        <w:br/>
        <w:t>Aliases: SVAPRC</w:t>
      </w:r>
      <w:r>
        <w:br/>
        <w:t>Value Type: text</w:t>
      </w:r>
    </w:p>
    <w:p w14:paraId="66A0E166" w14:textId="77777777" w:rsidR="00EC0FF0" w:rsidRDefault="00EC0FF0">
      <w:pPr>
        <w:pStyle w:val="2"/>
        <w:spacing w:before="160" w:after="160"/>
        <w:rPr>
          <w:rFonts w:ascii="Times New Roman" w:hAnsi="Times New Roman" w:cs="Times New Roman"/>
          <w:b w:val="0"/>
          <w:bCs w:val="0"/>
          <w:sz w:val="24"/>
          <w:szCs w:val="24"/>
        </w:rPr>
      </w:pPr>
      <w:bookmarkStart w:id="2278" w:name="idmarkerx16777217x89095"/>
      <w:bookmarkStart w:id="2279" w:name="_Toc133573358"/>
      <w:bookmarkEnd w:id="2278"/>
      <w:r>
        <w:t>3.84 Signal frequency</w:t>
      </w:r>
      <w:bookmarkEnd w:id="2279"/>
    </w:p>
    <w:p w14:paraId="44F3FF97" w14:textId="28C6A117" w:rsidR="00EC0FF0" w:rsidRDefault="00EC0FF0">
      <w:r>
        <w:t xml:space="preserve">Name: Signal </w:t>
      </w:r>
      <w:ins w:id="2280" w:author="Lyu Yuxiao" w:date="2023-04-24T14:32:00Z">
        <w:r w:rsidR="00CA567D">
          <w:t>F</w:t>
        </w:r>
      </w:ins>
      <w:del w:id="2281" w:author="Lyu Yuxiao" w:date="2023-04-24T14:32:00Z">
        <w:r w:rsidDel="00CA567D">
          <w:delText>f</w:delText>
        </w:r>
      </w:del>
      <w:r>
        <w:t>requency</w:t>
      </w:r>
      <w:ins w:id="2282" w:author="Yuxiao Lyu" w:date="2023-04-25T11:08:00Z">
        <w:r w:rsidR="004338F0">
          <w:t xml:space="preserve"> [IHOREG 1105]</w:t>
        </w:r>
      </w:ins>
      <w:r>
        <w:br/>
        <w:t>Definition: The frequency of a signal.</w:t>
      </w:r>
      <w:r>
        <w:br/>
        <w:t>Code: '</w:t>
      </w:r>
      <w:proofErr w:type="spellStart"/>
      <w:r>
        <w:rPr>
          <w:rFonts w:ascii="Courier New" w:hAnsi="Courier New" w:cs="Courier New"/>
        </w:rPr>
        <w:t>signalFrequency</w:t>
      </w:r>
      <w:proofErr w:type="spellEnd"/>
      <w:r>
        <w:t>'</w:t>
      </w:r>
      <w:r>
        <w:br/>
        <w:t xml:space="preserve">Remarks: </w:t>
      </w:r>
      <w:r>
        <w:br/>
        <w:t>Aliases: SIGFRQ</w:t>
      </w:r>
      <w:r>
        <w:br/>
        <w:t>Value Type: integer</w:t>
      </w:r>
    </w:p>
    <w:p w14:paraId="5FA10F28" w14:textId="77777777" w:rsidR="00EC0FF0" w:rsidRDefault="00EC0FF0">
      <w:pPr>
        <w:spacing w:before="160" w:after="160"/>
      </w:pPr>
      <w:r>
        <w:t>Unit of measure name: Hertz    definition: Cycles per second    symbol: Hz</w:t>
      </w:r>
    </w:p>
    <w:p w14:paraId="40CF606D" w14:textId="77777777" w:rsidR="00EC0FF0" w:rsidRDefault="00EC0FF0">
      <w:pPr>
        <w:spacing w:before="160" w:after="160"/>
      </w:pPr>
      <w:r>
        <w:t>Quantity specification: frequency</w:t>
      </w:r>
    </w:p>
    <w:p w14:paraId="6EB308D7"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1221"/>
      </w:tblGrid>
      <w:tr w:rsidR="00EC0FF0" w14:paraId="6A092054"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6718BD"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2CF595"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D636B0"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FCC472" w14:textId="77777777" w:rsidR="00EC0FF0" w:rsidRDefault="00EC0FF0">
            <w:r>
              <w:rPr>
                <w:b/>
                <w:bCs/>
              </w:rPr>
              <w:t>precision</w:t>
            </w:r>
          </w:p>
        </w:tc>
      </w:tr>
      <w:tr w:rsidR="00EC0FF0" w14:paraId="6A1673A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2A2B53"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CD162D"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09DBF69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D87C1D"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E2E1D" w14:textId="77777777" w:rsidR="00EC0FF0" w:rsidRDefault="00EC0FF0">
                  <w:r>
                    <w:t>0</w:t>
                  </w:r>
                </w:p>
              </w:tc>
            </w:tr>
            <w:tr w:rsidR="00EC0FF0" w14:paraId="3D0DB5E4"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90A40C"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F25759" w14:textId="77777777" w:rsidR="00EC0FF0" w:rsidRDefault="00EC0FF0">
                  <w:r>
                    <w:t>(none)</w:t>
                  </w:r>
                </w:p>
              </w:tc>
            </w:tr>
            <w:tr w:rsidR="00EC0FF0" w14:paraId="2AC799E0"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07CD62"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5F157A" w14:textId="77777777" w:rsidR="00EC0FF0" w:rsidRDefault="00EC0FF0">
                  <w:proofErr w:type="spellStart"/>
                  <w:r>
                    <w:t>gtSemiInterval</w:t>
                  </w:r>
                  <w:proofErr w:type="spellEnd"/>
                </w:p>
              </w:tc>
            </w:tr>
          </w:tbl>
          <w:p w14:paraId="4666F4D3"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CB234F" w14:textId="77777777" w:rsidR="00EC0FF0" w:rsidRDefault="00EC0FF0">
            <w:r>
              <w:t>(</w:t>
            </w:r>
            <w:proofErr w:type="gramStart"/>
            <w:r>
              <w:t>not</w:t>
            </w:r>
            <w:proofErr w:type="gramEnd"/>
            <w:r>
              <w:t xml:space="preserve"> specified)</w:t>
            </w:r>
          </w:p>
        </w:tc>
      </w:tr>
    </w:tbl>
    <w:p w14:paraId="7A6095ED" w14:textId="77777777" w:rsidR="00EC0FF0" w:rsidRDefault="00EC0FF0">
      <w:pPr>
        <w:spacing w:before="160" w:after="160"/>
      </w:pPr>
    </w:p>
    <w:p w14:paraId="66649C62" w14:textId="77777777" w:rsidR="00EC0FF0" w:rsidRDefault="00EC0FF0">
      <w:pPr>
        <w:spacing w:before="160" w:after="160"/>
      </w:pPr>
      <w:r>
        <w:t>For real values, precision is the number of digits after the decimal point.</w:t>
      </w:r>
    </w:p>
    <w:p w14:paraId="3CD03C09" w14:textId="77777777" w:rsidR="00EC0FF0" w:rsidRDefault="00EC0FF0">
      <w:pPr>
        <w:pStyle w:val="2"/>
        <w:spacing w:before="160" w:after="160"/>
        <w:rPr>
          <w:rFonts w:ascii="Times New Roman" w:hAnsi="Times New Roman" w:cs="Times New Roman"/>
          <w:b w:val="0"/>
          <w:bCs w:val="0"/>
          <w:sz w:val="24"/>
          <w:szCs w:val="24"/>
        </w:rPr>
      </w:pPr>
      <w:bookmarkStart w:id="2283" w:name="idmarkerx16777217x89850"/>
      <w:bookmarkStart w:id="2284" w:name="_Toc133573359"/>
      <w:bookmarkEnd w:id="2283"/>
      <w:r>
        <w:t>3.85 Siltation rate</w:t>
      </w:r>
      <w:bookmarkEnd w:id="2284"/>
    </w:p>
    <w:p w14:paraId="1B9BF658" w14:textId="428D8440" w:rsidR="00EC0FF0" w:rsidRDefault="00EC0FF0">
      <w:r>
        <w:t xml:space="preserve">Name: Siltation </w:t>
      </w:r>
      <w:ins w:id="2285" w:author="Lyu Yuxiao" w:date="2023-04-24T14:32:00Z">
        <w:r w:rsidR="00CA567D">
          <w:t>R</w:t>
        </w:r>
      </w:ins>
      <w:del w:id="2286" w:author="Lyu Yuxiao" w:date="2023-04-24T14:32:00Z">
        <w:r w:rsidDel="00CA567D">
          <w:delText>r</w:delText>
        </w:r>
      </w:del>
      <w:r>
        <w:t>ate</w:t>
      </w:r>
      <w:ins w:id="2287" w:author="Yuxiao Lyu" w:date="2023-04-25T11:09:00Z">
        <w:r w:rsidR="004338F0">
          <w:t xml:space="preserve"> [IHOREG 637]</w:t>
        </w:r>
      </w:ins>
      <w:r>
        <w:br/>
        <w:t xml:space="preserve">Definition: A description of the rate at which the depth in an </w:t>
      </w:r>
      <w:proofErr w:type="gramStart"/>
      <w:r>
        <w:t>area decreases</w:t>
      </w:r>
      <w:proofErr w:type="gramEnd"/>
      <w:r>
        <w:t>.</w:t>
      </w:r>
      <w:r>
        <w:br/>
        <w:t>Code: '</w:t>
      </w:r>
      <w:proofErr w:type="spellStart"/>
      <w:r>
        <w:rPr>
          <w:rFonts w:ascii="Courier New" w:hAnsi="Courier New" w:cs="Courier New"/>
        </w:rPr>
        <w:t>siltationRate</w:t>
      </w:r>
      <w:proofErr w:type="spellEnd"/>
      <w:r>
        <w:t>'</w:t>
      </w:r>
      <w:r>
        <w:br/>
        <w:t xml:space="preserve">Remarks: </w:t>
      </w:r>
      <w:r>
        <w:br/>
      </w:r>
      <w:r>
        <w:lastRenderedPageBreak/>
        <w:t>Aliases: SILTAT</w:t>
      </w:r>
      <w:r>
        <w:br/>
        <w:t>Value Type: text</w:t>
      </w:r>
    </w:p>
    <w:p w14:paraId="494655F9" w14:textId="77777777" w:rsidR="00EC0FF0" w:rsidRDefault="00EC0FF0">
      <w:pPr>
        <w:pStyle w:val="2"/>
        <w:spacing w:before="160" w:after="160"/>
        <w:rPr>
          <w:rFonts w:ascii="Times New Roman" w:hAnsi="Times New Roman" w:cs="Times New Roman"/>
          <w:b w:val="0"/>
          <w:bCs w:val="0"/>
          <w:sz w:val="24"/>
          <w:szCs w:val="24"/>
        </w:rPr>
      </w:pPr>
      <w:bookmarkStart w:id="2288" w:name="idmarkerx16777217x89905"/>
      <w:bookmarkStart w:id="2289" w:name="_Toc133573360"/>
      <w:bookmarkEnd w:id="2288"/>
      <w:r>
        <w:t>3.86 Source</w:t>
      </w:r>
      <w:bookmarkEnd w:id="2289"/>
    </w:p>
    <w:p w14:paraId="2A5D20A7" w14:textId="66F1ABFA" w:rsidR="00EC0FF0" w:rsidRDefault="00EC0FF0">
      <w:r>
        <w:t>Name: Source</w:t>
      </w:r>
      <w:ins w:id="2290" w:author="Yuxiao Lyu" w:date="2023-04-25T11:09:00Z">
        <w:r w:rsidR="004338F0">
          <w:t xml:space="preserve"> [IHOREG 220]</w:t>
        </w:r>
      </w:ins>
      <w:r>
        <w:br/>
        <w:t xml:space="preserve">Definition: An identifier (publication, document, reference work, instrument, vessel, </w:t>
      </w:r>
      <w:proofErr w:type="spellStart"/>
      <w:r>
        <w:t>etc</w:t>
      </w:r>
      <w:proofErr w:type="spellEnd"/>
      <w:r>
        <w:t>) from which information comes or is acquired.</w:t>
      </w:r>
      <w:r>
        <w:br/>
        <w:t>Code: '</w:t>
      </w:r>
      <w:r>
        <w:rPr>
          <w:rFonts w:ascii="Courier New" w:hAnsi="Courier New" w:cs="Courier New"/>
        </w:rPr>
        <w:t>source</w:t>
      </w:r>
      <w:r>
        <w:t>'</w:t>
      </w:r>
      <w:r>
        <w:br/>
        <w:t xml:space="preserve">Remarks: </w:t>
      </w:r>
      <w:r>
        <w:br/>
        <w:t>Aliases: SOURCE</w:t>
      </w:r>
      <w:r>
        <w:br/>
        <w:t>Value Type: text</w:t>
      </w:r>
    </w:p>
    <w:p w14:paraId="51BA6F6C" w14:textId="77777777" w:rsidR="00EC0FF0" w:rsidRDefault="00EC0FF0">
      <w:pPr>
        <w:pStyle w:val="2"/>
        <w:spacing w:before="160" w:after="160"/>
        <w:rPr>
          <w:rFonts w:ascii="Times New Roman" w:hAnsi="Times New Roman" w:cs="Times New Roman"/>
          <w:b w:val="0"/>
          <w:bCs w:val="0"/>
          <w:sz w:val="24"/>
          <w:szCs w:val="24"/>
        </w:rPr>
      </w:pPr>
      <w:bookmarkStart w:id="2291" w:name="idmarkerx16777217x89960"/>
      <w:bookmarkStart w:id="2292" w:name="_Toc133573361"/>
      <w:bookmarkEnd w:id="2291"/>
      <w:r>
        <w:t>3.87 Source type</w:t>
      </w:r>
      <w:bookmarkEnd w:id="2292"/>
    </w:p>
    <w:p w14:paraId="78516A62" w14:textId="1C9DEBBC" w:rsidR="00EC0FF0" w:rsidRDefault="00EC0FF0">
      <w:r>
        <w:t xml:space="preserve">Name: Source </w:t>
      </w:r>
      <w:ins w:id="2293" w:author="Lyu Yuxiao" w:date="2023-04-24T14:32:00Z">
        <w:r w:rsidR="00CA567D">
          <w:t>T</w:t>
        </w:r>
      </w:ins>
      <w:del w:id="2294" w:author="Lyu Yuxiao" w:date="2023-04-24T14:32:00Z">
        <w:r w:rsidDel="00CA567D">
          <w:delText>t</w:delText>
        </w:r>
      </w:del>
      <w:r>
        <w:t>ype</w:t>
      </w:r>
      <w:ins w:id="2295" w:author="Yuxiao Lyu" w:date="2023-04-25T11:10:00Z">
        <w:r w:rsidR="004338F0">
          <w:t xml:space="preserve"> [IHOREG 724]</w:t>
        </w:r>
      </w:ins>
      <w:r>
        <w:br/>
        <w:t>Definition: type of the source</w:t>
      </w:r>
      <w:r>
        <w:br/>
        <w:t>Code: '</w:t>
      </w:r>
      <w:proofErr w:type="spellStart"/>
      <w:r>
        <w:rPr>
          <w:rFonts w:ascii="Courier New" w:hAnsi="Courier New" w:cs="Courier New"/>
        </w:rPr>
        <w:t>sourceType</w:t>
      </w:r>
      <w:proofErr w:type="spellEnd"/>
      <w:r>
        <w:t>'</w:t>
      </w:r>
      <w:r>
        <w:br/>
        <w:t xml:space="preserve">Remarks: </w:t>
      </w:r>
      <w:r>
        <w:br/>
        <w:t>Aliases: SORTYP</w:t>
      </w:r>
      <w:r>
        <w:br/>
        <w:t>Value Type: enumeration</w:t>
      </w:r>
    </w:p>
    <w:p w14:paraId="666B1DDF"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5B928AD7"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65DFFC"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4E9691"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F33894"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CE6200" w14:textId="77777777" w:rsidR="00EC0FF0" w:rsidRDefault="00EC0FF0">
            <w:r>
              <w:rPr>
                <w:b/>
                <w:bCs/>
              </w:rPr>
              <w:t>Remarks</w:t>
            </w:r>
          </w:p>
        </w:tc>
      </w:tr>
      <w:tr w:rsidR="00EC0FF0" w14:paraId="6409021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E5493A" w14:textId="77777777" w:rsidR="00EC0FF0" w:rsidRDefault="00EC0FF0">
            <w:r>
              <w:t>'</w:t>
            </w:r>
            <w:proofErr w:type="gramStart"/>
            <w:r>
              <w:rPr>
                <w:rFonts w:ascii="Courier New" w:hAnsi="Courier New" w:cs="Courier New"/>
                <w:sz w:val="22"/>
                <w:szCs w:val="22"/>
              </w:rPr>
              <w:t>law</w:t>
            </w:r>
            <w:proofErr w:type="gramEnd"/>
            <w:r>
              <w:rPr>
                <w:rFonts w:ascii="Courier New" w:hAnsi="Courier New" w:cs="Courier New"/>
                <w:sz w:val="22"/>
                <w:szCs w:val="22"/>
              </w:rPr>
              <w:t xml:space="preserve"> or regulation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36F7DC" w14:textId="77777777" w:rsidR="00EC0FF0" w:rsidRDefault="00EC0FF0">
            <w:r>
              <w:t>treaty, convention, or international agreement; law or regulation issued by a national or other authority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CF78D4"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5B48E9" w14:textId="77777777" w:rsidR="00EC0FF0" w:rsidRDefault="00EC0FF0"/>
        </w:tc>
      </w:tr>
      <w:tr w:rsidR="00EC0FF0" w14:paraId="329D38D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0FD79" w14:textId="77777777" w:rsidR="00EC0FF0" w:rsidRDefault="00EC0FF0">
            <w:r>
              <w:t>'</w:t>
            </w:r>
            <w:proofErr w:type="gramStart"/>
            <w:r>
              <w:rPr>
                <w:rFonts w:ascii="Courier New" w:hAnsi="Courier New" w:cs="Courier New"/>
                <w:sz w:val="22"/>
                <w:szCs w:val="22"/>
              </w:rPr>
              <w:t>official</w:t>
            </w:r>
            <w:proofErr w:type="gramEnd"/>
            <w:r>
              <w:rPr>
                <w:rFonts w:ascii="Courier New" w:hAnsi="Courier New" w:cs="Courier New"/>
                <w:sz w:val="22"/>
                <w:szCs w:val="22"/>
              </w:rPr>
              <w:t xml:space="preserve"> publication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8E6BE" w14:textId="77777777" w:rsidR="00EC0FF0" w:rsidRDefault="00EC0FF0">
            <w:r>
              <w:t xml:space="preserve">publication not having the force of law, issued by an international </w:t>
            </w:r>
            <w:proofErr w:type="spellStart"/>
            <w:r>
              <w:t>organisation</w:t>
            </w:r>
            <w:proofErr w:type="spellEnd"/>
            <w:r>
              <w:t xml:space="preserve"> or a national or local administration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28F46B"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358E34" w14:textId="77777777" w:rsidR="00EC0FF0" w:rsidRDefault="00EC0FF0"/>
        </w:tc>
      </w:tr>
      <w:tr w:rsidR="00EC0FF0" w14:paraId="042A1F7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9B0CD6" w14:textId="77777777" w:rsidR="00EC0FF0" w:rsidRDefault="00EC0FF0">
            <w:r>
              <w:t>'</w:t>
            </w:r>
            <w:proofErr w:type="gramStart"/>
            <w:r>
              <w:rPr>
                <w:rFonts w:ascii="Courier New" w:hAnsi="Courier New" w:cs="Courier New"/>
                <w:sz w:val="22"/>
                <w:szCs w:val="22"/>
              </w:rPr>
              <w:t>mariner</w:t>
            </w:r>
            <w:proofErr w:type="gramEnd"/>
            <w:r>
              <w:rPr>
                <w:rFonts w:ascii="Courier New" w:hAnsi="Courier New" w:cs="Courier New"/>
                <w:sz w:val="22"/>
                <w:szCs w:val="22"/>
              </w:rPr>
              <w:t xml:space="preserve"> report, confirmed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48616E" w14:textId="77777777" w:rsidR="00EC0FF0" w:rsidRDefault="00EC0FF0">
            <w:r>
              <w:t>Reported by mariner(s) and confirmed by another source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CEA430"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D7624" w14:textId="77777777" w:rsidR="00EC0FF0" w:rsidRDefault="00EC0FF0"/>
        </w:tc>
      </w:tr>
      <w:tr w:rsidR="00EC0FF0" w14:paraId="08C677A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0607A6" w14:textId="77777777" w:rsidR="00EC0FF0" w:rsidRDefault="00EC0FF0">
            <w:r>
              <w:t>'</w:t>
            </w:r>
            <w:proofErr w:type="gramStart"/>
            <w:r>
              <w:rPr>
                <w:rFonts w:ascii="Courier New" w:hAnsi="Courier New" w:cs="Courier New"/>
                <w:sz w:val="22"/>
                <w:szCs w:val="22"/>
              </w:rPr>
              <w:t>mariner</w:t>
            </w:r>
            <w:proofErr w:type="gramEnd"/>
            <w:r>
              <w:rPr>
                <w:rFonts w:ascii="Courier New" w:hAnsi="Courier New" w:cs="Courier New"/>
                <w:sz w:val="22"/>
                <w:szCs w:val="22"/>
              </w:rPr>
              <w:t xml:space="preserve"> report, not confirmed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6048F8" w14:textId="77777777" w:rsidR="00EC0FF0" w:rsidRDefault="00EC0FF0">
            <w:r>
              <w:t>reported by mariner(s) but not confirmed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C0784"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194059" w14:textId="77777777" w:rsidR="00EC0FF0" w:rsidRDefault="00EC0FF0"/>
        </w:tc>
      </w:tr>
      <w:tr w:rsidR="00EC0FF0" w14:paraId="694C406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98CB9" w14:textId="77777777" w:rsidR="00EC0FF0" w:rsidRDefault="00EC0FF0">
            <w:r>
              <w:t>'</w:t>
            </w:r>
            <w:proofErr w:type="gramStart"/>
            <w:r>
              <w:rPr>
                <w:rFonts w:ascii="Courier New" w:hAnsi="Courier New" w:cs="Courier New"/>
                <w:sz w:val="22"/>
                <w:szCs w:val="22"/>
              </w:rPr>
              <w:t>industry</w:t>
            </w:r>
            <w:proofErr w:type="gramEnd"/>
            <w:r>
              <w:rPr>
                <w:rFonts w:ascii="Courier New" w:hAnsi="Courier New" w:cs="Courier New"/>
                <w:sz w:val="22"/>
                <w:szCs w:val="22"/>
              </w:rPr>
              <w:t xml:space="preserve"> publications and reports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C8787C" w14:textId="77777777" w:rsidR="00EC0FF0" w:rsidRDefault="00EC0FF0">
            <w:r>
              <w:t>shipping and other industry publication, including graphics, charts and web sites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C320BC"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BB784" w14:textId="77777777" w:rsidR="00EC0FF0" w:rsidRDefault="00EC0FF0"/>
        </w:tc>
      </w:tr>
      <w:tr w:rsidR="00EC0FF0" w14:paraId="3DF1843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4ECC24" w14:textId="77777777" w:rsidR="00EC0FF0" w:rsidRDefault="00EC0FF0">
            <w:r>
              <w:t>'</w:t>
            </w:r>
            <w:proofErr w:type="gramStart"/>
            <w:r>
              <w:rPr>
                <w:rFonts w:ascii="Courier New" w:hAnsi="Courier New" w:cs="Courier New"/>
                <w:sz w:val="22"/>
                <w:szCs w:val="22"/>
              </w:rPr>
              <w:t>remotely</w:t>
            </w:r>
            <w:proofErr w:type="gramEnd"/>
            <w:r>
              <w:rPr>
                <w:rFonts w:ascii="Courier New" w:hAnsi="Courier New" w:cs="Courier New"/>
                <w:sz w:val="22"/>
                <w:szCs w:val="22"/>
              </w:rPr>
              <w:t xml:space="preserve"> sensed images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FA4111" w14:textId="77777777" w:rsidR="00EC0FF0" w:rsidRDefault="00EC0FF0">
            <w:r>
              <w:t>information obtained from satellite images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9F07AA"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F5BA1C" w14:textId="77777777" w:rsidR="00EC0FF0" w:rsidRDefault="00EC0FF0"/>
        </w:tc>
      </w:tr>
      <w:tr w:rsidR="00EC0FF0" w14:paraId="73FBF3D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6AD73F" w14:textId="77777777" w:rsidR="00EC0FF0" w:rsidRDefault="00EC0FF0">
            <w:r>
              <w:t>'</w:t>
            </w:r>
            <w:r>
              <w:rPr>
                <w:rFonts w:ascii="Courier New" w:hAnsi="Courier New" w:cs="Courier New"/>
                <w:sz w:val="22"/>
                <w:szCs w:val="22"/>
              </w:rPr>
              <w:t>photographs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D089D8" w14:textId="77777777" w:rsidR="00EC0FF0" w:rsidRDefault="00EC0FF0">
            <w:r>
              <w:t xml:space="preserve">information obtained from photographs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44E3FB"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EAFD16" w14:textId="77777777" w:rsidR="00EC0FF0" w:rsidRDefault="00EC0FF0"/>
        </w:tc>
      </w:tr>
      <w:tr w:rsidR="00EC0FF0" w14:paraId="392AA64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C7019C" w14:textId="77777777" w:rsidR="00EC0FF0" w:rsidRDefault="00EC0FF0">
            <w:r>
              <w:t>'</w:t>
            </w:r>
            <w:proofErr w:type="gramStart"/>
            <w:r>
              <w:rPr>
                <w:rFonts w:ascii="Courier New" w:hAnsi="Courier New" w:cs="Courier New"/>
                <w:sz w:val="22"/>
                <w:szCs w:val="22"/>
              </w:rPr>
              <w:t>products</w:t>
            </w:r>
            <w:proofErr w:type="gramEnd"/>
            <w:r>
              <w:rPr>
                <w:rFonts w:ascii="Courier New" w:hAnsi="Courier New" w:cs="Courier New"/>
                <w:sz w:val="22"/>
                <w:szCs w:val="22"/>
              </w:rPr>
              <w:t xml:space="preserve"> issued by HO services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958AA0" w14:textId="77777777" w:rsidR="00EC0FF0" w:rsidRDefault="00EC0FF0">
            <w:r>
              <w:t>information obtained from products issued by Hydrographic Offices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F3E482"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92148A" w14:textId="77777777" w:rsidR="00EC0FF0" w:rsidRDefault="00EC0FF0"/>
        </w:tc>
      </w:tr>
      <w:tr w:rsidR="00EC0FF0" w14:paraId="479A5ED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3A022F" w14:textId="77777777" w:rsidR="00EC0FF0" w:rsidRDefault="00EC0FF0">
            <w:r>
              <w:t>'</w:t>
            </w:r>
            <w:proofErr w:type="gramStart"/>
            <w:r>
              <w:rPr>
                <w:rFonts w:ascii="Courier New" w:hAnsi="Courier New" w:cs="Courier New"/>
                <w:sz w:val="22"/>
                <w:szCs w:val="22"/>
              </w:rPr>
              <w:t>news</w:t>
            </w:r>
            <w:proofErr w:type="gramEnd"/>
            <w:r>
              <w:rPr>
                <w:rFonts w:ascii="Courier New" w:hAnsi="Courier New" w:cs="Courier New"/>
                <w:sz w:val="22"/>
                <w:szCs w:val="22"/>
              </w:rPr>
              <w:t xml:space="preserve"> media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729061" w14:textId="77777777" w:rsidR="00EC0FF0" w:rsidRDefault="00EC0FF0">
            <w:r>
              <w:t>information obtained from news media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19A1C5"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5FD5D1" w14:textId="77777777" w:rsidR="00EC0FF0" w:rsidRDefault="00EC0FF0"/>
        </w:tc>
      </w:tr>
      <w:tr w:rsidR="00EC0FF0" w14:paraId="3B2CE0A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34FC28" w14:textId="77777777" w:rsidR="00EC0FF0" w:rsidRDefault="00EC0FF0">
            <w:r>
              <w:t>'</w:t>
            </w:r>
            <w:proofErr w:type="gramStart"/>
            <w:r>
              <w:rPr>
                <w:rFonts w:ascii="Courier New" w:hAnsi="Courier New" w:cs="Courier New"/>
                <w:sz w:val="22"/>
                <w:szCs w:val="22"/>
              </w:rPr>
              <w:t>traffic</w:t>
            </w:r>
            <w:proofErr w:type="gramEnd"/>
            <w:r>
              <w:rPr>
                <w:rFonts w:ascii="Courier New" w:hAnsi="Courier New" w:cs="Courier New"/>
                <w:sz w:val="22"/>
                <w:szCs w:val="22"/>
              </w:rPr>
              <w:t xml:space="preserve"> data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BA37C9" w14:textId="77777777" w:rsidR="00EC0FF0" w:rsidRDefault="00EC0FF0">
            <w:r>
              <w:t>information obtained from the analysis of traffic data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FB0F22"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806198" w14:textId="77777777" w:rsidR="00EC0FF0" w:rsidRDefault="00EC0FF0"/>
        </w:tc>
      </w:tr>
    </w:tbl>
    <w:p w14:paraId="43B45298" w14:textId="77777777" w:rsidR="00EC0FF0" w:rsidRDefault="00EC0FF0">
      <w:pPr>
        <w:pStyle w:val="Center"/>
      </w:pPr>
    </w:p>
    <w:p w14:paraId="77D173D2" w14:textId="77777777" w:rsidR="00EC0FF0" w:rsidRDefault="00EC0FF0">
      <w:pPr>
        <w:pStyle w:val="2"/>
        <w:spacing w:before="160" w:after="160"/>
        <w:rPr>
          <w:rFonts w:ascii="Times New Roman" w:hAnsi="Times New Roman" w:cs="Times New Roman"/>
          <w:b w:val="0"/>
          <w:bCs w:val="0"/>
          <w:sz w:val="24"/>
          <w:szCs w:val="24"/>
        </w:rPr>
      </w:pPr>
      <w:bookmarkStart w:id="2296" w:name="idmarkerx16777217x92640"/>
      <w:bookmarkStart w:id="2297" w:name="_Toc133573362"/>
      <w:bookmarkEnd w:id="2296"/>
      <w:r>
        <w:lastRenderedPageBreak/>
        <w:t>3.88 Status</w:t>
      </w:r>
      <w:bookmarkEnd w:id="2297"/>
    </w:p>
    <w:p w14:paraId="395540FE" w14:textId="5B19DDA8" w:rsidR="00EC0FF0" w:rsidRDefault="00EC0FF0">
      <w:r>
        <w:t>Name: Status</w:t>
      </w:r>
      <w:ins w:id="2298" w:author="Yuxiao Lyu" w:date="2023-04-25T11:10:00Z">
        <w:r w:rsidR="004F5328">
          <w:t xml:space="preserve"> [IHOREG 725]</w:t>
        </w:r>
      </w:ins>
      <w:r>
        <w:br/>
        <w:t>Definition: The condition of an object at a given instant in time.</w:t>
      </w:r>
      <w:r>
        <w:br/>
        <w:t>Code: '</w:t>
      </w:r>
      <w:r>
        <w:rPr>
          <w:rFonts w:ascii="Courier New" w:hAnsi="Courier New" w:cs="Courier New"/>
        </w:rPr>
        <w:t>status</w:t>
      </w:r>
      <w:r>
        <w:t>'</w:t>
      </w:r>
      <w:r>
        <w:br/>
        <w:t xml:space="preserve">Remarks: </w:t>
      </w:r>
      <w:r>
        <w:br/>
        <w:t>Aliases: STATUS</w:t>
      </w:r>
      <w:r>
        <w:br/>
        <w:t>Value Type: enumeration</w:t>
      </w:r>
    </w:p>
    <w:p w14:paraId="16AB13F0"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6"/>
        <w:gridCol w:w="2899"/>
        <w:gridCol w:w="7"/>
        <w:gridCol w:w="1358"/>
        <w:gridCol w:w="2374"/>
        <w:gridCol w:w="108"/>
        <w:gridCol w:w="1"/>
        <w:gridCol w:w="2359"/>
        <w:gridCol w:w="107"/>
        <w:gridCol w:w="2"/>
        <w:gridCol w:w="756"/>
        <w:gridCol w:w="838"/>
      </w:tblGrid>
      <w:tr w:rsidR="00355D19" w14:paraId="5337E18C" w14:textId="77777777" w:rsidTr="006A7FC9">
        <w:trPr>
          <w:tblHeader/>
        </w:trPr>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28927D" w14:textId="77777777" w:rsidR="00EC0FF0" w:rsidRDefault="00EC0FF0">
            <w:r>
              <w:rPr>
                <w:b/>
                <w:bCs/>
              </w:rPr>
              <w:t>Label</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889701"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5FA26"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2A5626" w14:textId="77777777" w:rsidR="00EC0FF0" w:rsidRDefault="00EC0FF0">
            <w:r>
              <w:rPr>
                <w:b/>
                <w:bCs/>
              </w:rPr>
              <w:t>Remarks</w:t>
            </w:r>
          </w:p>
        </w:tc>
      </w:tr>
      <w:tr w:rsidR="00355D19" w14:paraId="0AAD0DCA"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D4875C" w14:textId="77777777" w:rsidR="00EC0FF0" w:rsidRDefault="00EC0FF0">
            <w:r>
              <w:t>'</w:t>
            </w:r>
            <w:r>
              <w:rPr>
                <w:rFonts w:ascii="Courier New" w:hAnsi="Courier New" w:cs="Courier New"/>
                <w:sz w:val="22"/>
                <w:szCs w:val="22"/>
              </w:rPr>
              <w:t>permanent</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59A38B" w14:textId="77777777" w:rsidR="00EC0FF0" w:rsidRDefault="00EC0FF0">
            <w:r>
              <w:t>intended to last or function indefinitely.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E40482"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8DB030" w14:textId="77777777" w:rsidR="00EC0FF0" w:rsidRDefault="00EC0FF0"/>
        </w:tc>
      </w:tr>
      <w:tr w:rsidR="00355D19" w14:paraId="73F547A0"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F6A486" w14:textId="77777777" w:rsidR="00EC0FF0" w:rsidRDefault="00EC0FF0">
            <w:r>
              <w:t>'</w:t>
            </w:r>
            <w:r>
              <w:rPr>
                <w:rFonts w:ascii="Courier New" w:hAnsi="Courier New" w:cs="Courier New"/>
                <w:sz w:val="22"/>
                <w:szCs w:val="22"/>
              </w:rPr>
              <w:t>occasional</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126D9D" w14:textId="77777777" w:rsidR="00EC0FF0" w:rsidRDefault="00EC0FF0">
            <w:r>
              <w:t>acting on special occasions happening irregularly.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03FE12"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36D0CF" w14:textId="77777777" w:rsidR="00EC0FF0" w:rsidRDefault="00EC0FF0"/>
        </w:tc>
      </w:tr>
      <w:tr w:rsidR="00355D19" w14:paraId="35CDA07A"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C9A855" w14:textId="77777777" w:rsidR="00EC0FF0" w:rsidRDefault="00EC0FF0">
            <w:r>
              <w:t>'</w:t>
            </w:r>
            <w:r>
              <w:rPr>
                <w:rFonts w:ascii="Courier New" w:hAnsi="Courier New" w:cs="Courier New"/>
                <w:sz w:val="22"/>
                <w:szCs w:val="22"/>
              </w:rPr>
              <w:t>recommended</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B8B3D" w14:textId="77777777" w:rsidR="00EC0FF0" w:rsidRDefault="00EC0FF0">
            <w:r>
              <w:t>presented as worthy of confidence, acceptance, use,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296C25"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2677C5" w14:textId="77777777" w:rsidR="00EC0FF0" w:rsidRDefault="00EC0FF0"/>
        </w:tc>
      </w:tr>
      <w:tr w:rsidR="00355D19" w14:paraId="6D265293"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922EFB" w14:textId="77777777" w:rsidR="00EC0FF0" w:rsidRDefault="00EC0FF0">
            <w:r>
              <w:t>'</w:t>
            </w:r>
            <w:proofErr w:type="gramStart"/>
            <w:r>
              <w:rPr>
                <w:rFonts w:ascii="Courier New" w:hAnsi="Courier New" w:cs="Courier New"/>
                <w:sz w:val="22"/>
                <w:szCs w:val="22"/>
              </w:rPr>
              <w:t>not</w:t>
            </w:r>
            <w:proofErr w:type="gramEnd"/>
            <w:r>
              <w:rPr>
                <w:rFonts w:ascii="Courier New" w:hAnsi="Courier New" w:cs="Courier New"/>
                <w:sz w:val="22"/>
                <w:szCs w:val="22"/>
              </w:rPr>
              <w:t xml:space="preserve"> in use</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2111AC" w14:textId="77777777" w:rsidR="00EC0FF0" w:rsidRDefault="00EC0FF0">
            <w:r>
              <w:t>no longer used for the purpose intended disused.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AFE00E"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335A92" w14:textId="77777777" w:rsidR="00EC0FF0" w:rsidRDefault="00EC0FF0"/>
        </w:tc>
      </w:tr>
      <w:tr w:rsidR="00355D19" w14:paraId="712EFB3C"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3AD2CD" w14:textId="77777777" w:rsidR="00EC0FF0" w:rsidRDefault="00EC0FF0">
            <w:r>
              <w:t>'</w:t>
            </w:r>
            <w:r>
              <w:rPr>
                <w:rFonts w:ascii="Courier New" w:hAnsi="Courier New" w:cs="Courier New"/>
                <w:sz w:val="22"/>
                <w:szCs w:val="22"/>
              </w:rPr>
              <w:t>periodic/intermittent</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B5F6FC" w14:textId="77777777" w:rsidR="00EC0FF0" w:rsidRDefault="00EC0FF0">
            <w:r>
              <w:t>recurring at intervals.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D10CC5"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E3B8A2" w14:textId="77777777" w:rsidR="00EC0FF0" w:rsidRDefault="00EC0FF0"/>
        </w:tc>
      </w:tr>
      <w:tr w:rsidR="00355D19" w14:paraId="3B5D0FC3"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692B94" w14:textId="77777777" w:rsidR="00EC0FF0" w:rsidRDefault="00EC0FF0">
            <w:r>
              <w:t>'</w:t>
            </w:r>
            <w:r>
              <w:rPr>
                <w:rFonts w:ascii="Courier New" w:hAnsi="Courier New" w:cs="Courier New"/>
                <w:sz w:val="22"/>
                <w:szCs w:val="22"/>
              </w:rPr>
              <w:t>reserved</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B98D22" w14:textId="77777777" w:rsidR="00EC0FF0" w:rsidRDefault="00EC0FF0">
            <w:r>
              <w:t>set apart for some specific use.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6805F3"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B928BF" w14:textId="77777777" w:rsidR="00EC0FF0" w:rsidRDefault="00EC0FF0"/>
        </w:tc>
      </w:tr>
      <w:tr w:rsidR="00355D19" w14:paraId="7A8DCD70"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3286A6" w14:textId="77777777" w:rsidR="00EC0FF0" w:rsidRDefault="00EC0FF0">
            <w:r>
              <w:t>'</w:t>
            </w:r>
            <w:r>
              <w:rPr>
                <w:rFonts w:ascii="Courier New" w:hAnsi="Courier New" w:cs="Courier New"/>
                <w:sz w:val="22"/>
                <w:szCs w:val="22"/>
              </w:rPr>
              <w:t>temporary</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649434" w14:textId="77777777" w:rsidR="00EC0FF0" w:rsidRDefault="00EC0FF0">
            <w:r>
              <w:t>meant to last only for a time.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965925"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E6BA81" w14:textId="77777777" w:rsidR="00EC0FF0" w:rsidRDefault="00EC0FF0"/>
        </w:tc>
      </w:tr>
      <w:tr w:rsidR="00355D19" w14:paraId="2E5BF9D1"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0F3514" w14:textId="77777777" w:rsidR="00EC0FF0" w:rsidRDefault="00EC0FF0">
            <w:r>
              <w:t>'</w:t>
            </w:r>
            <w:r>
              <w:rPr>
                <w:rFonts w:ascii="Courier New" w:hAnsi="Courier New" w:cs="Courier New"/>
                <w:sz w:val="22"/>
                <w:szCs w:val="22"/>
              </w:rPr>
              <w:t>private</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740F9E" w14:textId="77777777" w:rsidR="00EC0FF0" w:rsidRDefault="00EC0FF0">
            <w:r>
              <w:t>not in public ownership or operation.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87E195"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E61261" w14:textId="77777777" w:rsidR="00EC0FF0" w:rsidRDefault="00EC0FF0"/>
        </w:tc>
      </w:tr>
      <w:tr w:rsidR="00355D19" w14:paraId="1CB265FD"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8B9408" w14:textId="77777777" w:rsidR="00EC0FF0" w:rsidRDefault="00EC0FF0">
            <w:r>
              <w:t>'</w:t>
            </w:r>
            <w:r>
              <w:rPr>
                <w:rFonts w:ascii="Courier New" w:hAnsi="Courier New" w:cs="Courier New"/>
                <w:sz w:val="22"/>
                <w:szCs w:val="22"/>
              </w:rPr>
              <w:t>mandatory</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BAA6DD" w14:textId="77777777" w:rsidR="00EC0FF0" w:rsidRDefault="00EC0FF0">
            <w:r>
              <w:t>compulsory enforced.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A0295B"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5F3CF5" w14:textId="77777777" w:rsidR="00EC0FF0" w:rsidRDefault="00EC0FF0"/>
        </w:tc>
      </w:tr>
      <w:tr w:rsidR="001A4E6B" w:rsidDel="006A7FC9" w14:paraId="66986204" w14:textId="77777777" w:rsidTr="006A7FC9">
        <w:trPr>
          <w:gridBefore w:val="1"/>
          <w:gridAfter w:val="6"/>
          <w:wAfter w:w="5832" w:type="dxa"/>
          <w:del w:id="2299" w:author="Raphael Malyankar" w:date="2019-11-18T19:52:00Z"/>
        </w:trPr>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FF4C71" w14:textId="4C038881" w:rsidR="00EC0FF0" w:rsidDel="006A7FC9" w:rsidRDefault="00EC0FF0">
            <w:pPr>
              <w:rPr>
                <w:del w:id="2300" w:author="Raphael Malyankar" w:date="2019-11-18T19:52:00Z"/>
              </w:rPr>
            </w:pPr>
            <w:del w:id="2301" w:author="Raphael Malyankar" w:date="2019-11-18T19:52:00Z">
              <w:r w:rsidDel="006A7FC9">
                <w:delText>'</w:delText>
              </w:r>
              <w:r w:rsidDel="006A7FC9">
                <w:rPr>
                  <w:rFonts w:ascii="Courier New" w:hAnsi="Courier New" w:cs="Courier New"/>
                  <w:sz w:val="22"/>
                  <w:szCs w:val="22"/>
                </w:rPr>
                <w:delText>extinguished</w:delText>
              </w:r>
              <w:r w:rsidDel="006A7FC9">
                <w:delText>'</w:delText>
              </w:r>
              <w:r w:rsidDel="006A7FC9">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244101" w14:textId="0207C478" w:rsidR="00EC0FF0" w:rsidDel="006A7FC9" w:rsidRDefault="00EC0FF0">
            <w:pPr>
              <w:rPr>
                <w:del w:id="2302" w:author="Raphael Malyankar" w:date="2019-11-18T19:52:00Z"/>
              </w:rPr>
            </w:pPr>
            <w:del w:id="2303" w:author="Raphael Malyankar" w:date="2019-11-18T19:52:00Z">
              <w:r w:rsidDel="006A7FC9">
                <w:delText>no longer lit</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DE6E73" w14:textId="109D7681" w:rsidR="00EC0FF0" w:rsidDel="006A7FC9" w:rsidRDefault="00EC0FF0">
            <w:pPr>
              <w:rPr>
                <w:del w:id="2304" w:author="Raphael Malyankar" w:date="2019-11-18T19:52:00Z"/>
              </w:rPr>
            </w:pPr>
            <w:del w:id="2305" w:author="Raphael Malyankar" w:date="2019-11-18T19:52:00Z">
              <w:r w:rsidDel="006A7FC9">
                <w:rPr>
                  <w:rFonts w:ascii="Courier New" w:hAnsi="Courier New" w:cs="Courier New"/>
                  <w:sz w:val="22"/>
                  <w:szCs w:val="22"/>
                </w:rPr>
                <w:delText>11</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400D44" w14:textId="03D7F015" w:rsidR="00EC0FF0" w:rsidDel="006A7FC9" w:rsidRDefault="00EC0FF0">
            <w:pPr>
              <w:rPr>
                <w:del w:id="2306" w:author="Raphael Malyankar" w:date="2019-11-18T19:52:00Z"/>
              </w:rPr>
            </w:pPr>
          </w:p>
        </w:tc>
      </w:tr>
      <w:tr w:rsidR="00355D19" w14:paraId="40F2C1BA"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A06B85" w14:textId="77777777" w:rsidR="00EC0FF0" w:rsidRDefault="00EC0FF0">
            <w:r>
              <w:t>'</w:t>
            </w:r>
            <w:r>
              <w:rPr>
                <w:rFonts w:ascii="Courier New" w:hAnsi="Courier New" w:cs="Courier New"/>
                <w:sz w:val="22"/>
                <w:szCs w:val="22"/>
              </w:rPr>
              <w:t>illuminated</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49CA25" w14:textId="77777777" w:rsidR="00EC0FF0" w:rsidRDefault="00EC0FF0">
            <w:r>
              <w:t>lit by floodlights, strip lights, etc.</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DCDEF5"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623E09" w14:textId="77777777" w:rsidR="00EC0FF0" w:rsidRDefault="00EC0FF0"/>
        </w:tc>
      </w:tr>
      <w:tr w:rsidR="001A4E6B" w:rsidDel="006A7FC9" w14:paraId="1A2334CC" w14:textId="77777777" w:rsidTr="006A7FC9">
        <w:trPr>
          <w:gridBefore w:val="1"/>
          <w:gridAfter w:val="3"/>
          <w:wAfter w:w="3710" w:type="dxa"/>
          <w:del w:id="2307" w:author="Raphael Malyankar" w:date="2019-11-18T19:52:00Z"/>
        </w:trPr>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FEC9F9" w14:textId="452CA52F" w:rsidR="00EC0FF0" w:rsidDel="006A7FC9" w:rsidRDefault="00EC0FF0">
            <w:pPr>
              <w:rPr>
                <w:del w:id="2308" w:author="Raphael Malyankar" w:date="2019-11-18T19:52:00Z"/>
              </w:rPr>
            </w:pPr>
            <w:del w:id="2309" w:author="Raphael Malyankar" w:date="2019-11-18T19:52:00Z">
              <w:r w:rsidDel="006A7FC9">
                <w:delText>'</w:delText>
              </w:r>
              <w:r w:rsidDel="006A7FC9">
                <w:rPr>
                  <w:rFonts w:ascii="Courier New" w:hAnsi="Courier New" w:cs="Courier New"/>
                  <w:sz w:val="22"/>
                  <w:szCs w:val="22"/>
                </w:rPr>
                <w:delText>historic</w:delText>
              </w:r>
              <w:r w:rsidDel="006A7FC9">
                <w:delText>'</w:delText>
              </w:r>
              <w:r w:rsidDel="006A7FC9">
                <w:br/>
                <w:delText>Aliases: (none)</w:delText>
              </w:r>
            </w:del>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972149" w14:textId="42F9A7A3" w:rsidR="00EC0FF0" w:rsidDel="006A7FC9" w:rsidRDefault="00EC0FF0">
            <w:pPr>
              <w:rPr>
                <w:del w:id="2310" w:author="Raphael Malyankar" w:date="2019-11-18T19:52:00Z"/>
              </w:rPr>
            </w:pPr>
            <w:del w:id="2311" w:author="Raphael Malyankar" w:date="2019-11-18T19:52:00Z">
              <w:r w:rsidDel="006A7FC9">
                <w:delText>famous in history of historical interest.</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E4C078" w14:textId="0027EC9D" w:rsidR="00EC0FF0" w:rsidDel="006A7FC9" w:rsidRDefault="00EC0FF0">
            <w:pPr>
              <w:rPr>
                <w:del w:id="2312" w:author="Raphael Malyankar" w:date="2019-11-18T19:52:00Z"/>
              </w:rPr>
            </w:pPr>
            <w:del w:id="2313" w:author="Raphael Malyankar" w:date="2019-11-18T19:52:00Z">
              <w:r w:rsidDel="006A7FC9">
                <w:rPr>
                  <w:rFonts w:ascii="Courier New" w:hAnsi="Courier New" w:cs="Courier New"/>
                  <w:sz w:val="22"/>
                  <w:szCs w:val="22"/>
                </w:rPr>
                <w:delText>13</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B871FF" w14:textId="16ACFF0E" w:rsidR="00EC0FF0" w:rsidDel="006A7FC9" w:rsidRDefault="00EC0FF0">
            <w:pPr>
              <w:rPr>
                <w:del w:id="2314" w:author="Raphael Malyankar" w:date="2019-11-18T19:52:00Z"/>
              </w:rPr>
            </w:pPr>
          </w:p>
        </w:tc>
      </w:tr>
      <w:tr w:rsidR="00355D19" w14:paraId="5CDE30EB"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CC2DBD" w14:textId="77777777" w:rsidR="00EC0FF0" w:rsidRDefault="00EC0FF0">
            <w:r>
              <w:t>'</w:t>
            </w:r>
            <w:r>
              <w:rPr>
                <w:rFonts w:ascii="Courier New" w:hAnsi="Courier New" w:cs="Courier New"/>
                <w:sz w:val="22"/>
                <w:szCs w:val="22"/>
              </w:rPr>
              <w:t>public</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03AEDC" w14:textId="77777777" w:rsidR="00EC0FF0" w:rsidRDefault="00EC0FF0">
            <w:r>
              <w:t>belonging to, available to, used or shared by, the community as a whole and not restricted to private use.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5809DC"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7F11E5" w14:textId="77777777" w:rsidR="00EC0FF0" w:rsidRDefault="00EC0FF0"/>
        </w:tc>
      </w:tr>
      <w:tr w:rsidR="00355D19" w14:paraId="5CC4E73F"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078016" w14:textId="77777777" w:rsidR="00EC0FF0" w:rsidRDefault="00EC0FF0">
            <w:r>
              <w:t>'</w:t>
            </w:r>
            <w:r>
              <w:rPr>
                <w:rFonts w:ascii="Courier New" w:hAnsi="Courier New" w:cs="Courier New"/>
                <w:sz w:val="22"/>
                <w:szCs w:val="22"/>
              </w:rPr>
              <w:t>synchronized</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C9A83A" w14:textId="77777777" w:rsidR="00EC0FF0" w:rsidRDefault="00EC0FF0">
            <w:r>
              <w:t>occur at a time, coincide in point of time, be contemporary or simultaneous.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47A9EA"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4E3E9D" w14:textId="77777777" w:rsidR="00EC0FF0" w:rsidRDefault="00EC0FF0"/>
        </w:tc>
      </w:tr>
      <w:tr w:rsidR="00355D19" w14:paraId="0F7180EA"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E85067" w14:textId="77777777" w:rsidR="00EC0FF0" w:rsidRDefault="00EC0FF0">
            <w:r>
              <w:t>'</w:t>
            </w:r>
            <w:r>
              <w:rPr>
                <w:rFonts w:ascii="Courier New" w:hAnsi="Courier New" w:cs="Courier New"/>
                <w:sz w:val="22"/>
                <w:szCs w:val="22"/>
              </w:rPr>
              <w:t>watched</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614434" w14:textId="77777777" w:rsidR="00EC0FF0" w:rsidRDefault="00EC0FF0">
            <w:r>
              <w:t>looked at or observed over a period of time especially so as to be aware of any movement or change.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824EFD"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1D206C" w14:textId="77777777" w:rsidR="00EC0FF0" w:rsidRDefault="00EC0FF0"/>
        </w:tc>
      </w:tr>
      <w:tr w:rsidR="00355D19" w14:paraId="3E119375"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6B54E6" w14:textId="77777777" w:rsidR="00EC0FF0" w:rsidRDefault="00EC0FF0">
            <w:r>
              <w:t>'</w:t>
            </w:r>
            <w:r>
              <w:rPr>
                <w:rFonts w:ascii="Courier New" w:hAnsi="Courier New" w:cs="Courier New"/>
                <w:sz w:val="22"/>
                <w:szCs w:val="22"/>
              </w:rPr>
              <w:t>un-watched</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A4B567" w14:textId="77777777" w:rsidR="00EC0FF0" w:rsidRDefault="00EC0FF0">
            <w:r>
              <w:t>usually automatic in operation, without any permanently-stationed personnel to superintend it.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CFEC96"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B40ADD" w14:textId="77777777" w:rsidR="00EC0FF0" w:rsidRDefault="00EC0FF0"/>
        </w:tc>
      </w:tr>
      <w:tr w:rsidR="00355D19" w14:paraId="7709E1F4"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52BACF" w14:textId="77777777" w:rsidR="00EC0FF0" w:rsidRDefault="00EC0FF0">
            <w:r>
              <w:t>'</w:t>
            </w:r>
            <w:proofErr w:type="gramStart"/>
            <w:r>
              <w:rPr>
                <w:rFonts w:ascii="Courier New" w:hAnsi="Courier New" w:cs="Courier New"/>
                <w:sz w:val="22"/>
                <w:szCs w:val="22"/>
              </w:rPr>
              <w:t>existence</w:t>
            </w:r>
            <w:proofErr w:type="gramEnd"/>
            <w:r>
              <w:rPr>
                <w:rFonts w:ascii="Courier New" w:hAnsi="Courier New" w:cs="Courier New"/>
                <w:sz w:val="22"/>
                <w:szCs w:val="22"/>
              </w:rPr>
              <w:t xml:space="preserve"> doubtful</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D55FBB" w14:textId="77777777" w:rsidR="00EC0FF0" w:rsidRDefault="00EC0FF0">
            <w:r>
              <w:t>an object that has been reported but has not been definitely determined to exist.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C65C2E" w14:textId="77777777" w:rsidR="00EC0FF0" w:rsidRDefault="00EC0FF0">
            <w:r>
              <w:rPr>
                <w:rFonts w:ascii="Courier New" w:hAnsi="Courier New" w:cs="Courier New"/>
                <w:sz w:val="22"/>
                <w:szCs w:val="22"/>
              </w:rPr>
              <w:t>18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CB22FB" w14:textId="77777777" w:rsidR="00EC0FF0" w:rsidRDefault="00EC0FF0"/>
        </w:tc>
      </w:tr>
      <w:tr w:rsidR="00355D19" w14:paraId="4953B028" w14:textId="77777777" w:rsidTr="006A7FC9">
        <w:tc>
          <w:tcPr>
            <w:tcW w:w="2905"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2E47A0" w14:textId="77777777" w:rsidR="00EC0FF0" w:rsidRDefault="00EC0FF0">
            <w:r>
              <w:t>'</w:t>
            </w:r>
            <w:r>
              <w:rPr>
                <w:rFonts w:ascii="Courier New" w:hAnsi="Courier New" w:cs="Courier New"/>
                <w:sz w:val="22"/>
                <w:szCs w:val="22"/>
              </w:rPr>
              <w:t>buoyed</w:t>
            </w:r>
            <w:r>
              <w:t>'</w:t>
            </w:r>
            <w:r>
              <w:br/>
              <w:t>Aliases: (none)</w:t>
            </w:r>
          </w:p>
        </w:tc>
        <w:tc>
          <w:tcPr>
            <w:tcW w:w="0" w:type="auto"/>
            <w:gridSpan w:val="8"/>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7E93DF" w14:textId="77777777" w:rsidR="00EC0FF0" w:rsidRDefault="00EC0FF0">
            <w:r>
              <w:t>Marked by buoys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FBCE8B" w14:textId="77777777" w:rsidR="00EC0FF0" w:rsidRDefault="00EC0FF0">
            <w:r>
              <w:rPr>
                <w:rFonts w:ascii="Courier New" w:hAnsi="Courier New" w:cs="Courier New"/>
                <w:sz w:val="22"/>
                <w:szCs w:val="22"/>
              </w:rPr>
              <w:t>28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2F8023" w14:textId="77777777" w:rsidR="00EC0FF0" w:rsidRDefault="00EC0FF0"/>
        </w:tc>
      </w:tr>
    </w:tbl>
    <w:p w14:paraId="2A99C886" w14:textId="77777777" w:rsidR="00EC0FF0" w:rsidRDefault="00EC0FF0">
      <w:pPr>
        <w:pStyle w:val="Center"/>
      </w:pPr>
    </w:p>
    <w:p w14:paraId="68AE75EC" w14:textId="77777777" w:rsidR="00EC0FF0" w:rsidRDefault="00EC0FF0">
      <w:pPr>
        <w:pStyle w:val="2"/>
        <w:spacing w:before="160" w:after="160"/>
        <w:rPr>
          <w:rFonts w:ascii="Times New Roman" w:hAnsi="Times New Roman" w:cs="Times New Roman"/>
          <w:b w:val="0"/>
          <w:bCs w:val="0"/>
          <w:sz w:val="24"/>
          <w:szCs w:val="24"/>
        </w:rPr>
      </w:pPr>
      <w:bookmarkStart w:id="2315" w:name="idmarkerx16777217x97224"/>
      <w:bookmarkStart w:id="2316" w:name="_Toc133573363"/>
      <w:bookmarkEnd w:id="2315"/>
      <w:r>
        <w:t>3.89 Telecommunication identifier</w:t>
      </w:r>
      <w:bookmarkEnd w:id="2316"/>
    </w:p>
    <w:p w14:paraId="07EED640" w14:textId="70A6E83C" w:rsidR="00EC0FF0" w:rsidRDefault="00EC0FF0">
      <w:r>
        <w:t xml:space="preserve">Name: Telecommunication </w:t>
      </w:r>
      <w:ins w:id="2317" w:author="Lyu Yuxiao" w:date="2023-04-24T14:32:00Z">
        <w:r w:rsidR="00CA567D">
          <w:t>I</w:t>
        </w:r>
      </w:ins>
      <w:del w:id="2318" w:author="Lyu Yuxiao" w:date="2023-04-24T14:32:00Z">
        <w:r w:rsidDel="00CA567D">
          <w:delText>i</w:delText>
        </w:r>
      </w:del>
      <w:r>
        <w:t>dentifier</w:t>
      </w:r>
      <w:ins w:id="2319" w:author="Yuxiao Lyu" w:date="2023-04-25T11:11:00Z">
        <w:r w:rsidR="004F5328">
          <w:t xml:space="preserve"> [IHOREG 174]</w:t>
        </w:r>
      </w:ins>
      <w:r>
        <w:br/>
        <w:t xml:space="preserve">Definition: An identifier, such as words, numbers, letters, symbols, or any combination of those used to establish a contact to a particular person, </w:t>
      </w:r>
      <w:proofErr w:type="spellStart"/>
      <w:r>
        <w:t>organisation</w:t>
      </w:r>
      <w:proofErr w:type="spellEnd"/>
      <w:r>
        <w:t xml:space="preserve"> or service.</w:t>
      </w:r>
      <w:r>
        <w:br/>
      </w:r>
      <w:r>
        <w:lastRenderedPageBreak/>
        <w:t>Code: '</w:t>
      </w:r>
      <w:proofErr w:type="spellStart"/>
      <w:r>
        <w:rPr>
          <w:rFonts w:ascii="Courier New" w:hAnsi="Courier New" w:cs="Courier New"/>
        </w:rPr>
        <w:t>telecommunicationIdentifier</w:t>
      </w:r>
      <w:proofErr w:type="spellEnd"/>
      <w:r>
        <w:t>'</w:t>
      </w:r>
      <w:r>
        <w:br/>
        <w:t xml:space="preserve">Remarks: </w:t>
      </w:r>
      <w:r>
        <w:br/>
        <w:t>Aliases: (none)</w:t>
      </w:r>
      <w:r>
        <w:br/>
        <w:t>Value Type: text</w:t>
      </w:r>
    </w:p>
    <w:p w14:paraId="709DFDDC" w14:textId="77777777" w:rsidR="00EC0FF0" w:rsidRDefault="00EC0FF0">
      <w:pPr>
        <w:pStyle w:val="2"/>
        <w:spacing w:before="160" w:after="160"/>
        <w:rPr>
          <w:rFonts w:ascii="Times New Roman" w:hAnsi="Times New Roman" w:cs="Times New Roman"/>
          <w:b w:val="0"/>
          <w:bCs w:val="0"/>
          <w:sz w:val="24"/>
          <w:szCs w:val="24"/>
        </w:rPr>
      </w:pPr>
      <w:bookmarkStart w:id="2320" w:name="idmarkerx16777217x97278"/>
      <w:bookmarkStart w:id="2321" w:name="_Toc133573364"/>
      <w:bookmarkEnd w:id="2320"/>
      <w:r>
        <w:t>3.90 Telecommunication carrier</w:t>
      </w:r>
      <w:bookmarkEnd w:id="2321"/>
    </w:p>
    <w:p w14:paraId="7820CBFE" w14:textId="75DE40F3" w:rsidR="00EC0FF0" w:rsidRDefault="00EC0FF0">
      <w:r>
        <w:t xml:space="preserve">Name: Telecommunication </w:t>
      </w:r>
      <w:del w:id="2322" w:author="Lyu Yuxiao" w:date="2023-02-15T16:48:00Z">
        <w:r w:rsidDel="004B2504">
          <w:delText>carrier</w:delText>
        </w:r>
      </w:del>
      <w:ins w:id="2323" w:author="Lyu Yuxiao" w:date="2023-02-15T16:48:00Z">
        <w:r w:rsidR="004B2504">
          <w:t>Carrier</w:t>
        </w:r>
      </w:ins>
      <w:ins w:id="2324" w:author="Yuxiao Lyu" w:date="2023-04-25T11:11:00Z">
        <w:r w:rsidR="004F5328">
          <w:t xml:space="preserve"> [IHOREG 661]</w:t>
        </w:r>
      </w:ins>
      <w:r>
        <w:br/>
        <w:t xml:space="preserve">Definition: The name of a provider or type of carrier for a telecommunication service. This service may include land line based, shore based or </w:t>
      </w:r>
      <w:proofErr w:type="gramStart"/>
      <w:r>
        <w:t>satellite based</w:t>
      </w:r>
      <w:proofErr w:type="gramEnd"/>
      <w:r>
        <w:t xml:space="preserve"> radio connections.</w:t>
      </w:r>
      <w:r>
        <w:br/>
        <w:t>Code: '</w:t>
      </w:r>
      <w:proofErr w:type="spellStart"/>
      <w:ins w:id="2325" w:author="Lyu Yuxiao" w:date="2023-02-15T16:49:00Z">
        <w:r w:rsidR="004B2504" w:rsidRPr="004B2504">
          <w:rPr>
            <w:rFonts w:ascii="Courier New" w:hAnsi="Courier New" w:cs="Courier New"/>
          </w:rPr>
          <w:t>telecommunicationCarrier</w:t>
        </w:r>
      </w:ins>
      <w:proofErr w:type="spellEnd"/>
      <w:del w:id="2326" w:author="Lyu Yuxiao" w:date="2023-02-15T16:49:00Z">
        <w:r w:rsidDel="004B2504">
          <w:rPr>
            <w:rFonts w:ascii="Courier New" w:hAnsi="Courier New" w:cs="Courier New"/>
          </w:rPr>
          <w:delText>telcomCarrier</w:delText>
        </w:r>
      </w:del>
      <w:r>
        <w:t>'</w:t>
      </w:r>
      <w:r>
        <w:br/>
        <w:t xml:space="preserve">Remarks: </w:t>
      </w:r>
      <w:r>
        <w:br/>
        <w:t>Aliases: (none)</w:t>
      </w:r>
      <w:r>
        <w:br/>
        <w:t>Value Type: text</w:t>
      </w:r>
    </w:p>
    <w:p w14:paraId="1D3EBED8" w14:textId="77777777" w:rsidR="00EC0FF0" w:rsidRDefault="00EC0FF0">
      <w:pPr>
        <w:pStyle w:val="2"/>
        <w:spacing w:before="160" w:after="160"/>
        <w:rPr>
          <w:rFonts w:ascii="Times New Roman" w:hAnsi="Times New Roman" w:cs="Times New Roman"/>
          <w:b w:val="0"/>
          <w:bCs w:val="0"/>
          <w:sz w:val="24"/>
          <w:szCs w:val="24"/>
        </w:rPr>
      </w:pPr>
      <w:bookmarkStart w:id="2327" w:name="idmarkerx16777217x97332"/>
      <w:bookmarkStart w:id="2328" w:name="_Toc133573365"/>
      <w:bookmarkEnd w:id="2327"/>
      <w:r>
        <w:t>3.91 Text</w:t>
      </w:r>
      <w:bookmarkEnd w:id="2328"/>
    </w:p>
    <w:p w14:paraId="0B2C29C8" w14:textId="3954ECAC" w:rsidR="00EC0FF0" w:rsidRDefault="00EC0FF0">
      <w:r>
        <w:t>Name: Text</w:t>
      </w:r>
      <w:ins w:id="2329" w:author="Yuxiao Lyu" w:date="2023-04-25T11:12:00Z">
        <w:r w:rsidR="004F5328">
          <w:t xml:space="preserve"> [IHOREG 176]</w:t>
        </w:r>
      </w:ins>
      <w:r>
        <w:br/>
        <w:t>Definition: A non-formatted digital text string</w:t>
      </w:r>
      <w:r>
        <w:br/>
        <w:t>Code: '</w:t>
      </w:r>
      <w:r>
        <w:rPr>
          <w:rFonts w:ascii="Courier New" w:hAnsi="Courier New" w:cs="Courier New"/>
        </w:rPr>
        <w:t>text</w:t>
      </w:r>
      <w:r>
        <w:t>'</w:t>
      </w:r>
      <w:r>
        <w:br/>
        <w:t xml:space="preserve">Remarks: </w:t>
      </w:r>
      <w:r>
        <w:br/>
        <w:t>Aliases: (none)</w:t>
      </w:r>
      <w:r>
        <w:br/>
        <w:t>Value Type: text</w:t>
      </w:r>
    </w:p>
    <w:p w14:paraId="384B91CF" w14:textId="77777777" w:rsidR="00EC0FF0" w:rsidRDefault="00EC0FF0">
      <w:pPr>
        <w:pStyle w:val="2"/>
        <w:spacing w:before="160" w:after="160"/>
        <w:rPr>
          <w:rFonts w:ascii="Times New Roman" w:hAnsi="Times New Roman" w:cs="Times New Roman"/>
          <w:b w:val="0"/>
          <w:bCs w:val="0"/>
          <w:sz w:val="24"/>
          <w:szCs w:val="24"/>
        </w:rPr>
      </w:pPr>
      <w:bookmarkStart w:id="2330" w:name="idmarkerx16777217x97386"/>
      <w:bookmarkStart w:id="2331" w:name="_Toc133573366"/>
      <w:bookmarkEnd w:id="2330"/>
      <w:r>
        <w:t>3.92 Thickness of ice capability</w:t>
      </w:r>
      <w:bookmarkEnd w:id="2331"/>
    </w:p>
    <w:p w14:paraId="462575DC" w14:textId="4F2F8375" w:rsidR="00EC0FF0" w:rsidRDefault="00EC0FF0">
      <w:r>
        <w:t xml:space="preserve">Name: Thickness of </w:t>
      </w:r>
      <w:ins w:id="2332" w:author="Lyu Yuxiao" w:date="2023-04-24T14:33:00Z">
        <w:r w:rsidR="00CA567D">
          <w:t>I</w:t>
        </w:r>
      </w:ins>
      <w:del w:id="2333" w:author="Lyu Yuxiao" w:date="2023-04-24T14:33:00Z">
        <w:r w:rsidDel="00CA567D">
          <w:delText>i</w:delText>
        </w:r>
      </w:del>
      <w:r>
        <w:t xml:space="preserve">ce </w:t>
      </w:r>
      <w:ins w:id="2334" w:author="Lyu Yuxiao" w:date="2023-04-24T14:33:00Z">
        <w:r w:rsidR="00CA567D">
          <w:t>C</w:t>
        </w:r>
      </w:ins>
      <w:del w:id="2335" w:author="Lyu Yuxiao" w:date="2023-04-24T14:33:00Z">
        <w:r w:rsidDel="00CA567D">
          <w:delText>c</w:delText>
        </w:r>
      </w:del>
      <w:r>
        <w:t>apability</w:t>
      </w:r>
      <w:ins w:id="2336" w:author="Yuxiao Lyu" w:date="2023-04-25T11:13:00Z">
        <w:r w:rsidR="00C55A00">
          <w:t xml:space="preserve"> [IHOREG 967]</w:t>
        </w:r>
      </w:ins>
      <w:r>
        <w:br/>
        <w:t>Definition: The thickness of ice that the ship can safely transit</w:t>
      </w:r>
      <w:r>
        <w:br/>
        <w:t>Code: '</w:t>
      </w:r>
      <w:proofErr w:type="spellStart"/>
      <w:r>
        <w:rPr>
          <w:rFonts w:ascii="Courier New" w:hAnsi="Courier New" w:cs="Courier New"/>
        </w:rPr>
        <w:t>thicknessOfIceCapability</w:t>
      </w:r>
      <w:proofErr w:type="spellEnd"/>
      <w:r>
        <w:t>'</w:t>
      </w:r>
      <w:r>
        <w:br/>
        <w:t xml:space="preserve">Remarks: </w:t>
      </w:r>
      <w:r>
        <w:br/>
        <w:t>Aliases: ICECAP</w:t>
      </w:r>
      <w:r>
        <w:br/>
        <w:t>Value Type: integer</w:t>
      </w:r>
    </w:p>
    <w:p w14:paraId="26275396" w14:textId="77777777" w:rsidR="00EC0FF0" w:rsidRDefault="00EC0FF0">
      <w:pPr>
        <w:spacing w:before="160" w:after="160"/>
      </w:pPr>
      <w:r>
        <w:t xml:space="preserve">Unit of measure name: </w:t>
      </w:r>
      <w:proofErr w:type="spellStart"/>
      <w:r>
        <w:t>centimetres</w:t>
      </w:r>
      <w:proofErr w:type="spellEnd"/>
      <w:r>
        <w:t xml:space="preserve">    definition: </w:t>
      </w:r>
      <w:proofErr w:type="spellStart"/>
      <w:r>
        <w:t>Centimetres</w:t>
      </w:r>
      <w:proofErr w:type="spellEnd"/>
      <w:r>
        <w:t xml:space="preserve"> (</w:t>
      </w:r>
      <w:proofErr w:type="gramStart"/>
      <w:r>
        <w:t xml:space="preserve">SI)   </w:t>
      </w:r>
      <w:proofErr w:type="gramEnd"/>
      <w:r>
        <w:t xml:space="preserve"> symbol: cm</w:t>
      </w:r>
    </w:p>
    <w:p w14:paraId="4DBE7317" w14:textId="77777777" w:rsidR="00EC0FF0" w:rsidRDefault="00EC0FF0">
      <w:pPr>
        <w:spacing w:before="160" w:after="160"/>
      </w:pPr>
      <w:r>
        <w:t>Quantity specification: length</w:t>
      </w:r>
    </w:p>
    <w:p w14:paraId="1E520BC7"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838"/>
      </w:tblGrid>
      <w:tr w:rsidR="00EC0FF0" w14:paraId="73E0928E"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9AA3A4"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8495F4"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79A780"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1BCEFE" w14:textId="77777777" w:rsidR="00EC0FF0" w:rsidRDefault="00EC0FF0">
            <w:r>
              <w:rPr>
                <w:b/>
                <w:bCs/>
              </w:rPr>
              <w:t>precision</w:t>
            </w:r>
          </w:p>
        </w:tc>
      </w:tr>
      <w:tr w:rsidR="00EC0FF0" w14:paraId="58B38F1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6338D7"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884F45"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35F2D525"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55E8A1"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CA24CF" w14:textId="77777777" w:rsidR="00EC0FF0" w:rsidRDefault="00EC0FF0">
                  <w:r>
                    <w:t>0</w:t>
                  </w:r>
                </w:p>
              </w:tc>
            </w:tr>
            <w:tr w:rsidR="00EC0FF0" w14:paraId="5718C9E4"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E7ABE8"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BAB75A" w14:textId="77777777" w:rsidR="00EC0FF0" w:rsidRDefault="00EC0FF0">
                  <w:r>
                    <w:t>(none)</w:t>
                  </w:r>
                </w:p>
              </w:tc>
            </w:tr>
            <w:tr w:rsidR="00EC0FF0" w14:paraId="3CDF66AB"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0613A1"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2C0598" w14:textId="77777777" w:rsidR="00EC0FF0" w:rsidRDefault="00EC0FF0">
                  <w:proofErr w:type="spellStart"/>
                  <w:r>
                    <w:t>gtSemiInterval</w:t>
                  </w:r>
                  <w:proofErr w:type="spellEnd"/>
                </w:p>
              </w:tc>
            </w:tr>
          </w:tbl>
          <w:p w14:paraId="61728EC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DC4E46" w14:textId="77777777" w:rsidR="00EC0FF0" w:rsidRDefault="00EC0FF0">
            <w:r>
              <w:t>0</w:t>
            </w:r>
          </w:p>
        </w:tc>
      </w:tr>
    </w:tbl>
    <w:p w14:paraId="7B8495DB" w14:textId="77777777" w:rsidR="00EC0FF0" w:rsidRDefault="00EC0FF0">
      <w:pPr>
        <w:spacing w:before="160" w:after="160"/>
      </w:pPr>
    </w:p>
    <w:p w14:paraId="2875EE1E" w14:textId="77777777" w:rsidR="00EC0FF0" w:rsidRDefault="00EC0FF0">
      <w:pPr>
        <w:spacing w:before="160" w:after="160"/>
      </w:pPr>
      <w:r>
        <w:t>For real values, precision is the number of digits after the decimal point.</w:t>
      </w:r>
    </w:p>
    <w:p w14:paraId="4F3CBC9B" w14:textId="77777777" w:rsidR="00EC0FF0" w:rsidRDefault="00EC0FF0">
      <w:pPr>
        <w:pStyle w:val="2"/>
        <w:spacing w:before="160" w:after="160"/>
        <w:rPr>
          <w:rFonts w:ascii="Times New Roman" w:hAnsi="Times New Roman" w:cs="Times New Roman"/>
          <w:b w:val="0"/>
          <w:bCs w:val="0"/>
          <w:sz w:val="24"/>
          <w:szCs w:val="24"/>
        </w:rPr>
      </w:pPr>
      <w:bookmarkStart w:id="2337" w:name="idmarkerx16777217x98142"/>
      <w:bookmarkStart w:id="2338" w:name="_Toc133573367"/>
      <w:bookmarkEnd w:id="2337"/>
      <w:r>
        <w:t>3.93 Time of day end</w:t>
      </w:r>
      <w:bookmarkEnd w:id="2338"/>
    </w:p>
    <w:p w14:paraId="681C59A0" w14:textId="16E496D9" w:rsidR="00EC0FF0" w:rsidRDefault="00EC0FF0">
      <w:r>
        <w:t xml:space="preserve">Name: Time of </w:t>
      </w:r>
      <w:ins w:id="2339" w:author="Lyu Yuxiao" w:date="2023-04-24T14:33:00Z">
        <w:r w:rsidR="00CA567D">
          <w:t>D</w:t>
        </w:r>
      </w:ins>
      <w:del w:id="2340" w:author="Lyu Yuxiao" w:date="2023-04-24T14:33:00Z">
        <w:r w:rsidDel="00CA567D">
          <w:delText>d</w:delText>
        </w:r>
      </w:del>
      <w:r>
        <w:t xml:space="preserve">ay </w:t>
      </w:r>
      <w:ins w:id="2341" w:author="Lyu Yuxiao" w:date="2023-04-24T14:33:00Z">
        <w:r w:rsidR="00CA567D">
          <w:t>E</w:t>
        </w:r>
      </w:ins>
      <w:del w:id="2342" w:author="Lyu Yuxiao" w:date="2023-04-24T14:33:00Z">
        <w:r w:rsidDel="00CA567D">
          <w:delText>e</w:delText>
        </w:r>
      </w:del>
      <w:r>
        <w:t>nd</w:t>
      </w:r>
      <w:ins w:id="2343" w:author="Yuxiao Lyu" w:date="2023-04-25T11:13:00Z">
        <w:r w:rsidR="00C55A00">
          <w:t xml:space="preserve"> [IHOREG 180]</w:t>
        </w:r>
      </w:ins>
      <w:r>
        <w:br/>
        <w:t>Definition: Ending time of day, possibly for a period within the day</w:t>
      </w:r>
      <w:r>
        <w:br/>
        <w:t>Code: '</w:t>
      </w:r>
      <w:proofErr w:type="spellStart"/>
      <w:r>
        <w:rPr>
          <w:rFonts w:ascii="Courier New" w:hAnsi="Courier New" w:cs="Courier New"/>
        </w:rPr>
        <w:t>timeOfDayEnd</w:t>
      </w:r>
      <w:proofErr w:type="spellEnd"/>
      <w:r>
        <w:t>'</w:t>
      </w:r>
      <w:r>
        <w:br/>
        <w:t xml:space="preserve">Remarks: </w:t>
      </w:r>
      <w:r>
        <w:br/>
        <w:t>Aliases: (none)</w:t>
      </w:r>
      <w:r>
        <w:br/>
      </w:r>
      <w:r>
        <w:lastRenderedPageBreak/>
        <w:t>Value Type: time</w:t>
      </w:r>
    </w:p>
    <w:p w14:paraId="22A74EBB" w14:textId="77777777" w:rsidR="00EC0FF0" w:rsidRDefault="00EC0FF0">
      <w:pPr>
        <w:pStyle w:val="2"/>
        <w:spacing w:before="160" w:after="160"/>
        <w:rPr>
          <w:rFonts w:ascii="Times New Roman" w:hAnsi="Times New Roman" w:cs="Times New Roman"/>
          <w:b w:val="0"/>
          <w:bCs w:val="0"/>
          <w:sz w:val="24"/>
          <w:szCs w:val="24"/>
        </w:rPr>
      </w:pPr>
      <w:bookmarkStart w:id="2344" w:name="idmarkerx16777217x98196"/>
      <w:bookmarkStart w:id="2345" w:name="_Toc133573368"/>
      <w:bookmarkEnd w:id="2344"/>
      <w:r>
        <w:t>3.94 Time of day start</w:t>
      </w:r>
      <w:bookmarkEnd w:id="2345"/>
    </w:p>
    <w:p w14:paraId="07841C3A" w14:textId="5E46519B" w:rsidR="00EC0FF0" w:rsidRDefault="00EC0FF0">
      <w:r>
        <w:t xml:space="preserve">Name: Time of </w:t>
      </w:r>
      <w:ins w:id="2346" w:author="Lyu Yuxiao" w:date="2023-04-24T14:33:00Z">
        <w:r w:rsidR="00CA567D">
          <w:t>D</w:t>
        </w:r>
      </w:ins>
      <w:del w:id="2347" w:author="Lyu Yuxiao" w:date="2023-04-24T14:33:00Z">
        <w:r w:rsidDel="00CA567D">
          <w:delText>d</w:delText>
        </w:r>
      </w:del>
      <w:r>
        <w:t xml:space="preserve">ay </w:t>
      </w:r>
      <w:ins w:id="2348" w:author="Lyu Yuxiao" w:date="2023-04-24T14:33:00Z">
        <w:r w:rsidR="00CA567D">
          <w:t>S</w:t>
        </w:r>
      </w:ins>
      <w:del w:id="2349" w:author="Lyu Yuxiao" w:date="2023-04-24T14:33:00Z">
        <w:r w:rsidDel="00CA567D">
          <w:delText>s</w:delText>
        </w:r>
      </w:del>
      <w:r>
        <w:t>tart</w:t>
      </w:r>
      <w:ins w:id="2350" w:author="Yuxiao Lyu" w:date="2023-04-25T11:13:00Z">
        <w:r w:rsidR="00C55A00">
          <w:t xml:space="preserve"> [IHOREG </w:t>
        </w:r>
      </w:ins>
      <w:ins w:id="2351" w:author="Yuxiao Lyu" w:date="2023-04-25T11:14:00Z">
        <w:r w:rsidR="00C55A00">
          <w:t>181</w:t>
        </w:r>
      </w:ins>
      <w:ins w:id="2352" w:author="Yuxiao Lyu" w:date="2023-04-25T11:13:00Z">
        <w:r w:rsidR="00C55A00">
          <w:t>]</w:t>
        </w:r>
      </w:ins>
      <w:r>
        <w:br/>
        <w:t>Definition: Starting time of day, possibly for a period within the day</w:t>
      </w:r>
      <w:r>
        <w:br/>
        <w:t>Code: '</w:t>
      </w:r>
      <w:proofErr w:type="spellStart"/>
      <w:r>
        <w:rPr>
          <w:rFonts w:ascii="Courier New" w:hAnsi="Courier New" w:cs="Courier New"/>
        </w:rPr>
        <w:t>timeOfDayStart</w:t>
      </w:r>
      <w:proofErr w:type="spellEnd"/>
      <w:r>
        <w:t>'</w:t>
      </w:r>
      <w:r>
        <w:br/>
        <w:t xml:space="preserve">Remarks: </w:t>
      </w:r>
      <w:r>
        <w:br/>
        <w:t>Aliases: (none)</w:t>
      </w:r>
      <w:r>
        <w:br/>
        <w:t>Value Type: time</w:t>
      </w:r>
    </w:p>
    <w:p w14:paraId="723B8AB3" w14:textId="77777777" w:rsidR="00EC0FF0" w:rsidRDefault="00EC0FF0">
      <w:pPr>
        <w:pStyle w:val="2"/>
        <w:spacing w:before="160" w:after="160"/>
        <w:rPr>
          <w:rFonts w:ascii="Times New Roman" w:hAnsi="Times New Roman" w:cs="Times New Roman"/>
          <w:b w:val="0"/>
          <w:bCs w:val="0"/>
          <w:sz w:val="24"/>
          <w:szCs w:val="24"/>
        </w:rPr>
      </w:pPr>
      <w:bookmarkStart w:id="2353" w:name="idmarkerx16777217x98250"/>
      <w:bookmarkStart w:id="2354" w:name="_Toc133573369"/>
      <w:bookmarkEnd w:id="2353"/>
      <w:r>
        <w:t>3.95 Traffic flow</w:t>
      </w:r>
      <w:bookmarkEnd w:id="2354"/>
    </w:p>
    <w:p w14:paraId="7144E69E" w14:textId="1EFA3F84" w:rsidR="00EC0FF0" w:rsidRDefault="00EC0FF0">
      <w:r>
        <w:t xml:space="preserve">Name: Traffic </w:t>
      </w:r>
      <w:ins w:id="2355" w:author="Lyu Yuxiao" w:date="2023-04-24T14:33:00Z">
        <w:r w:rsidR="00CA567D">
          <w:t>F</w:t>
        </w:r>
      </w:ins>
      <w:del w:id="2356" w:author="Lyu Yuxiao" w:date="2023-04-24T14:33:00Z">
        <w:r w:rsidDel="00CA567D">
          <w:delText>f</w:delText>
        </w:r>
      </w:del>
      <w:r>
        <w:t>low</w:t>
      </w:r>
      <w:ins w:id="2357" w:author="Yuxiao Lyu" w:date="2023-04-25T11:14:00Z">
        <w:r w:rsidR="00C55A00">
          <w:t xml:space="preserve"> [IHOREG 184]</w:t>
        </w:r>
      </w:ins>
      <w:r>
        <w:br/>
        <w:t>Definition: Direction of vessels passing a reference point.</w:t>
      </w:r>
      <w:r>
        <w:br/>
        <w:t>Code: '</w:t>
      </w:r>
      <w:proofErr w:type="spellStart"/>
      <w:r>
        <w:rPr>
          <w:rFonts w:ascii="Courier New" w:hAnsi="Courier New" w:cs="Courier New"/>
        </w:rPr>
        <w:t>trafficFlow</w:t>
      </w:r>
      <w:proofErr w:type="spellEnd"/>
      <w:r>
        <w:t>'</w:t>
      </w:r>
      <w:r>
        <w:br/>
        <w:t>Remarks: The direction of travel.</w:t>
      </w:r>
      <w:r>
        <w:br/>
        <w:t>Aliases: TRAFIC</w:t>
      </w:r>
      <w:r>
        <w:br/>
        <w:t>Value Type: enumeration</w:t>
      </w:r>
    </w:p>
    <w:p w14:paraId="7B50235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209"/>
        <w:gridCol w:w="756"/>
        <w:gridCol w:w="838"/>
      </w:tblGrid>
      <w:tr w:rsidR="00EC0FF0" w14:paraId="7794B475"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67FE98"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9EE628"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F07DAD"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1213F6" w14:textId="77777777" w:rsidR="00EC0FF0" w:rsidRDefault="00EC0FF0">
            <w:r>
              <w:rPr>
                <w:b/>
                <w:bCs/>
              </w:rPr>
              <w:t>Remarks</w:t>
            </w:r>
          </w:p>
        </w:tc>
      </w:tr>
      <w:tr w:rsidR="00EC0FF0" w14:paraId="351D074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DBE285" w14:textId="77777777" w:rsidR="00EC0FF0" w:rsidRDefault="00EC0FF0">
            <w:r>
              <w:t>'</w:t>
            </w:r>
            <w:r>
              <w:rPr>
                <w:rFonts w:ascii="Courier New" w:hAnsi="Courier New" w:cs="Courier New"/>
                <w:sz w:val="22"/>
                <w:szCs w:val="22"/>
              </w:rPr>
              <w:t>inbound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8DBF16" w14:textId="77777777" w:rsidR="00EC0FF0" w:rsidRDefault="00EC0FF0">
            <w:r>
              <w:t>traffic flow in a general direction toward a port or similar destination.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E8A6B9"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51119B" w14:textId="77777777" w:rsidR="00EC0FF0" w:rsidRDefault="00EC0FF0"/>
        </w:tc>
      </w:tr>
      <w:tr w:rsidR="00EC0FF0" w14:paraId="1EBB696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AE0451" w14:textId="77777777" w:rsidR="00EC0FF0" w:rsidRDefault="00EC0FF0">
            <w:r>
              <w:t>'</w:t>
            </w:r>
            <w:r>
              <w:rPr>
                <w:rFonts w:ascii="Courier New" w:hAnsi="Courier New" w:cs="Courier New"/>
                <w:sz w:val="22"/>
                <w:szCs w:val="22"/>
              </w:rPr>
              <w:t>outbound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E86E1D" w14:textId="77777777" w:rsidR="00EC0FF0" w:rsidRDefault="00EC0FF0">
            <w:r>
              <w:t>traffic flow in a general direction away from a port or similar point of origin.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D554CF"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234FDC" w14:textId="77777777" w:rsidR="00EC0FF0" w:rsidRDefault="00EC0FF0"/>
        </w:tc>
      </w:tr>
      <w:tr w:rsidR="00EC0FF0" w14:paraId="0C31ACA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C7CDB8" w14:textId="77777777" w:rsidR="00EC0FF0" w:rsidRDefault="00EC0FF0">
            <w:r>
              <w:t>'</w:t>
            </w:r>
            <w:r>
              <w:rPr>
                <w:rFonts w:ascii="Courier New" w:hAnsi="Courier New" w:cs="Courier New"/>
                <w:sz w:val="22"/>
                <w:szCs w:val="22"/>
              </w:rPr>
              <w:t>one-way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2BC6E4" w14:textId="77777777" w:rsidR="00EC0FF0" w:rsidRDefault="00EC0FF0">
            <w:r>
              <w:t>traffic flow in one general direction only.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9D166"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631536" w14:textId="77777777" w:rsidR="00EC0FF0" w:rsidRDefault="00EC0FF0"/>
        </w:tc>
      </w:tr>
      <w:tr w:rsidR="00EC0FF0" w14:paraId="51C4C81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BA76FC" w14:textId="77777777" w:rsidR="00EC0FF0" w:rsidRDefault="00EC0FF0">
            <w:r>
              <w:t>'</w:t>
            </w:r>
            <w:r>
              <w:rPr>
                <w:rFonts w:ascii="Courier New" w:hAnsi="Courier New" w:cs="Courier New"/>
                <w:sz w:val="22"/>
                <w:szCs w:val="22"/>
              </w:rPr>
              <w:t>two-way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739157" w14:textId="77777777" w:rsidR="00EC0FF0" w:rsidRDefault="00EC0FF0">
            <w:r>
              <w:t>traffic flow in two generally opposite directions.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9B90BE"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0CB692" w14:textId="77777777" w:rsidR="00EC0FF0" w:rsidRDefault="00EC0FF0"/>
        </w:tc>
      </w:tr>
    </w:tbl>
    <w:p w14:paraId="053D1E62" w14:textId="77777777" w:rsidR="00EC0FF0" w:rsidRDefault="00EC0FF0">
      <w:pPr>
        <w:pStyle w:val="Center"/>
      </w:pPr>
    </w:p>
    <w:p w14:paraId="14C34B07" w14:textId="77777777" w:rsidR="00EC0FF0" w:rsidRDefault="00EC0FF0">
      <w:pPr>
        <w:pStyle w:val="2"/>
        <w:spacing w:before="160" w:after="160"/>
        <w:rPr>
          <w:rFonts w:ascii="Times New Roman" w:hAnsi="Times New Roman" w:cs="Times New Roman"/>
          <w:b w:val="0"/>
          <w:bCs w:val="0"/>
          <w:sz w:val="24"/>
          <w:szCs w:val="24"/>
        </w:rPr>
      </w:pPr>
      <w:bookmarkStart w:id="2358" w:name="idmarkerx16777217x99505"/>
      <w:bookmarkStart w:id="2359" w:name="_Toc133573370"/>
      <w:bookmarkEnd w:id="2358"/>
      <w:r>
        <w:t>3.96 Uncertainty Fixed</w:t>
      </w:r>
      <w:bookmarkEnd w:id="2359"/>
    </w:p>
    <w:p w14:paraId="23221294" w14:textId="2F5DA05C" w:rsidR="00EC0FF0" w:rsidRDefault="00EC0FF0">
      <w:r>
        <w:t>Name: Uncertainty Fixed</w:t>
      </w:r>
      <w:ins w:id="2360" w:author="Yuxiao Lyu" w:date="2023-04-25T11:15:00Z">
        <w:r w:rsidR="00D7686C">
          <w:t xml:space="preserve"> [IHOREG </w:t>
        </w:r>
      </w:ins>
      <w:ins w:id="2361" w:author="Yuxiao Lyu" w:date="2023-04-25T11:16:00Z">
        <w:r w:rsidR="00D7686C">
          <w:t>885</w:t>
        </w:r>
      </w:ins>
      <w:ins w:id="2362" w:author="Yuxiao Lyu" w:date="2023-04-25T11:15:00Z">
        <w:r w:rsidR="00D7686C">
          <w:t>]</w:t>
        </w:r>
      </w:ins>
      <w:r>
        <w:br/>
        <w:t>Definition: The best estimate of the fixed horizontal or vertical accuracy component for positions, depths, heights, vertical distances and vertical clearances.</w:t>
      </w:r>
      <w:r>
        <w:br/>
        <w:t>Code: '</w:t>
      </w:r>
      <w:proofErr w:type="spellStart"/>
      <w:r>
        <w:rPr>
          <w:rFonts w:ascii="Courier New" w:hAnsi="Courier New" w:cs="Courier New"/>
        </w:rPr>
        <w:t>uncertaintyFixed</w:t>
      </w:r>
      <w:proofErr w:type="spellEnd"/>
      <w:r>
        <w:t>'</w:t>
      </w:r>
      <w:r>
        <w:br/>
        <w:t xml:space="preserve">Remarks: </w:t>
      </w:r>
      <w:r>
        <w:br/>
        <w:t>Aliases: POSACC; SOUACC; VERACC</w:t>
      </w:r>
      <w:r>
        <w:br/>
        <w:t>Value Type: real</w:t>
      </w:r>
    </w:p>
    <w:p w14:paraId="6D2F72BB" w14:textId="77777777" w:rsidR="00EC0FF0" w:rsidRDefault="00EC0FF0">
      <w:pPr>
        <w:spacing w:before="160" w:after="160"/>
      </w:pPr>
      <w:r>
        <w:t xml:space="preserve">Unit of measure name: </w:t>
      </w:r>
      <w:proofErr w:type="spellStart"/>
      <w:r>
        <w:t>metre</w:t>
      </w:r>
      <w:proofErr w:type="spellEnd"/>
      <w:r>
        <w:t xml:space="preserve">    definition: SI </w:t>
      </w:r>
      <w:proofErr w:type="spellStart"/>
      <w:r>
        <w:t>metre</w:t>
      </w:r>
      <w:proofErr w:type="spellEnd"/>
      <w:r>
        <w:t xml:space="preserve">    symbol: m</w:t>
      </w:r>
    </w:p>
    <w:p w14:paraId="50516E43" w14:textId="77777777" w:rsidR="00EC0FF0" w:rsidRDefault="00EC0FF0">
      <w:pPr>
        <w:spacing w:before="160" w:after="160"/>
      </w:pPr>
      <w:r>
        <w:t>Quantity specification: length</w:t>
      </w:r>
    </w:p>
    <w:p w14:paraId="5EFFE3C5"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70"/>
        <w:gridCol w:w="838"/>
      </w:tblGrid>
      <w:tr w:rsidR="00EC0FF0" w14:paraId="60D82D9D"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D1D7D5"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51C2FF"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B28874"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299F7D" w14:textId="77777777" w:rsidR="00EC0FF0" w:rsidRDefault="00EC0FF0">
            <w:r>
              <w:rPr>
                <w:b/>
                <w:bCs/>
              </w:rPr>
              <w:t>precision</w:t>
            </w:r>
          </w:p>
        </w:tc>
      </w:tr>
      <w:tr w:rsidR="00EC0FF0" w14:paraId="356E19FE"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5ACA82"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17BB57"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38"/>
            </w:tblGrid>
            <w:tr w:rsidR="00EC0FF0" w14:paraId="36A9F27E"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7AB17A"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F769FE" w14:textId="77777777" w:rsidR="00EC0FF0" w:rsidRDefault="00EC0FF0">
                  <w:r>
                    <w:t>0.0</w:t>
                  </w:r>
                </w:p>
              </w:tc>
            </w:tr>
            <w:tr w:rsidR="00EC0FF0" w14:paraId="285581B6"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C88E9C"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13D16A" w14:textId="77777777" w:rsidR="00EC0FF0" w:rsidRDefault="00EC0FF0">
                  <w:r>
                    <w:t>(none)</w:t>
                  </w:r>
                </w:p>
              </w:tc>
            </w:tr>
            <w:tr w:rsidR="00EC0FF0" w14:paraId="7BD0571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5DF16A"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036897" w14:textId="77777777" w:rsidR="00EC0FF0" w:rsidRDefault="00EC0FF0">
                  <w:proofErr w:type="spellStart"/>
                  <w:r>
                    <w:t>leSemiInterval</w:t>
                  </w:r>
                  <w:proofErr w:type="spellEnd"/>
                </w:p>
              </w:tc>
            </w:tr>
          </w:tbl>
          <w:p w14:paraId="02A9553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37B6D7" w14:textId="77777777" w:rsidR="00EC0FF0" w:rsidRDefault="00EC0FF0">
            <w:r>
              <w:t>1</w:t>
            </w:r>
          </w:p>
        </w:tc>
      </w:tr>
    </w:tbl>
    <w:p w14:paraId="5BE8057B" w14:textId="77777777" w:rsidR="00EC0FF0" w:rsidRDefault="00EC0FF0">
      <w:pPr>
        <w:spacing w:before="160" w:after="160"/>
      </w:pPr>
    </w:p>
    <w:p w14:paraId="6F272236" w14:textId="77777777" w:rsidR="00EC0FF0" w:rsidRDefault="00EC0FF0">
      <w:pPr>
        <w:spacing w:before="160" w:after="160"/>
      </w:pPr>
      <w:r>
        <w:lastRenderedPageBreak/>
        <w:t>For real values, precision is the number of digits after the decimal point.</w:t>
      </w:r>
    </w:p>
    <w:p w14:paraId="4B586C59" w14:textId="37396133" w:rsidR="00EC0FF0" w:rsidDel="00566803" w:rsidRDefault="00EC0FF0">
      <w:pPr>
        <w:pStyle w:val="2"/>
        <w:spacing w:before="160" w:after="160"/>
        <w:rPr>
          <w:del w:id="2363" w:author="Lyu Yuxiao" w:date="2023-02-20T14:47:00Z"/>
          <w:rFonts w:ascii="Times New Roman" w:hAnsi="Times New Roman" w:cs="Times New Roman"/>
          <w:b w:val="0"/>
          <w:bCs w:val="0"/>
          <w:sz w:val="24"/>
          <w:szCs w:val="24"/>
        </w:rPr>
      </w:pPr>
      <w:bookmarkStart w:id="2364" w:name="idmarkerx16777217x100261"/>
      <w:bookmarkEnd w:id="2364"/>
      <w:del w:id="2365" w:author="Lyu Yuxiao" w:date="2023-02-20T14:47:00Z">
        <w:r w:rsidDel="00566803">
          <w:delText>3.97 Uncertainty Variable Factor</w:delText>
        </w:r>
      </w:del>
    </w:p>
    <w:p w14:paraId="1A41808E" w14:textId="5E1DF38D" w:rsidR="00EC0FF0" w:rsidDel="00566803" w:rsidRDefault="00EC0FF0">
      <w:pPr>
        <w:rPr>
          <w:del w:id="2366" w:author="Lyu Yuxiao" w:date="2023-02-20T14:47:00Z"/>
        </w:rPr>
      </w:pPr>
      <w:del w:id="2367" w:author="Lyu Yuxiao" w:date="2023-02-20T14:47:00Z">
        <w:r w:rsidDel="00566803">
          <w:delText>Name: Uncertainty Variable Factor</w:delText>
        </w:r>
        <w:r w:rsidDel="00566803">
          <w:br/>
          <w:delText>Definition: The factor to be applied to the variable component of an uncertainty equation so as to provide the best estimate of the variable horizontal or vertical accuracy component for positions, depths, heights, vertical distances and vertical clearances.</w:delText>
        </w:r>
        <w:r w:rsidDel="00566803">
          <w:br/>
          <w:delText>Code: '</w:delText>
        </w:r>
        <w:r w:rsidDel="00566803">
          <w:rPr>
            <w:rFonts w:ascii="Courier New" w:hAnsi="Courier New" w:cs="Courier New"/>
          </w:rPr>
          <w:delText>uncertaintyVariableFactor</w:delText>
        </w:r>
        <w:r w:rsidDel="00566803">
          <w:delText>'</w:delText>
        </w:r>
        <w:r w:rsidDel="00566803">
          <w:br/>
          <w:delText xml:space="preserve">Remarks: </w:delText>
        </w:r>
        <w:r w:rsidDel="00566803">
          <w:br/>
          <w:delText>Aliases: (none)</w:delText>
        </w:r>
        <w:r w:rsidDel="00566803">
          <w:br/>
          <w:delText>Value Type: real</w:delText>
        </w:r>
      </w:del>
    </w:p>
    <w:p w14:paraId="5DED827A" w14:textId="4095D758" w:rsidR="00EC0FF0" w:rsidDel="00566803" w:rsidRDefault="00EC0FF0">
      <w:pPr>
        <w:spacing w:before="160" w:after="160"/>
        <w:jc w:val="center"/>
        <w:rPr>
          <w:del w:id="2368" w:author="Lyu Yuxiao" w:date="2023-02-20T14:47:00Z"/>
        </w:rPr>
      </w:pPr>
      <w:del w:id="2369" w:author="Lyu Yuxiao" w:date="2023-02-20T14:47:00Z">
        <w:r w:rsidDel="00566803">
          <w:delText>Constraints</w:delText>
        </w:r>
      </w:del>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70"/>
        <w:gridCol w:w="838"/>
      </w:tblGrid>
      <w:tr w:rsidR="00EC0FF0" w:rsidDel="00566803" w14:paraId="6D02828D" w14:textId="5F7F9137">
        <w:trPr>
          <w:tblHeader/>
          <w:del w:id="2370" w:author="Lyu Yuxiao" w:date="2023-02-20T14:47:00Z"/>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B379AE" w14:textId="11C1EF12" w:rsidR="00EC0FF0" w:rsidDel="00566803" w:rsidRDefault="00EC0FF0">
            <w:pPr>
              <w:rPr>
                <w:del w:id="2371" w:author="Lyu Yuxiao" w:date="2023-02-20T14:47:00Z"/>
              </w:rPr>
            </w:pPr>
            <w:del w:id="2372" w:author="Lyu Yuxiao" w:date="2023-02-20T14:47:00Z">
              <w:r w:rsidDel="00566803">
                <w:rPr>
                  <w:b/>
                  <w:bCs/>
                </w:rPr>
                <w:delText>string Length</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4FEF9D" w14:textId="27E3073D" w:rsidR="00EC0FF0" w:rsidDel="00566803" w:rsidRDefault="00EC0FF0">
            <w:pPr>
              <w:rPr>
                <w:del w:id="2373" w:author="Lyu Yuxiao" w:date="2023-02-20T14:47:00Z"/>
              </w:rPr>
            </w:pPr>
            <w:del w:id="2374" w:author="Lyu Yuxiao" w:date="2023-02-20T14:47:00Z">
              <w:r w:rsidDel="00566803">
                <w:rPr>
                  <w:b/>
                  <w:bCs/>
                </w:rPr>
                <w:delText>text Pattern</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A826FD" w14:textId="5B913D86" w:rsidR="00EC0FF0" w:rsidDel="00566803" w:rsidRDefault="00EC0FF0">
            <w:pPr>
              <w:rPr>
                <w:del w:id="2375" w:author="Lyu Yuxiao" w:date="2023-02-20T14:47:00Z"/>
              </w:rPr>
            </w:pPr>
            <w:del w:id="2376" w:author="Lyu Yuxiao" w:date="2023-02-20T14:47:00Z">
              <w:r w:rsidDel="00566803">
                <w:rPr>
                  <w:b/>
                  <w:bCs/>
                </w:rPr>
                <w:delText>range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EC804A" w14:textId="7F684DDA" w:rsidR="00EC0FF0" w:rsidDel="00566803" w:rsidRDefault="00EC0FF0">
            <w:pPr>
              <w:rPr>
                <w:del w:id="2377" w:author="Lyu Yuxiao" w:date="2023-02-20T14:47:00Z"/>
              </w:rPr>
            </w:pPr>
            <w:del w:id="2378" w:author="Lyu Yuxiao" w:date="2023-02-20T14:47:00Z">
              <w:r w:rsidDel="00566803">
                <w:rPr>
                  <w:b/>
                  <w:bCs/>
                </w:rPr>
                <w:delText>precision</w:delText>
              </w:r>
            </w:del>
          </w:p>
        </w:tc>
      </w:tr>
      <w:tr w:rsidR="00EC0FF0" w:rsidDel="00566803" w14:paraId="1D4342A9" w14:textId="364288BC">
        <w:trPr>
          <w:del w:id="2379" w:author="Lyu Yuxiao" w:date="2023-02-20T14:47:00Z"/>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575C1A" w14:textId="6D1EEAD1" w:rsidR="00EC0FF0" w:rsidDel="00566803" w:rsidRDefault="00EC0FF0">
            <w:pPr>
              <w:rPr>
                <w:del w:id="2380" w:author="Lyu Yuxiao" w:date="2023-02-20T14:47:00Z"/>
              </w:rPr>
            </w:pPr>
            <w:del w:id="2381" w:author="Lyu Yuxiao" w:date="2023-02-20T14:47:00Z">
              <w:r w:rsidDel="00566803">
                <w:delText>(not specified)</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75151A" w14:textId="24E381CA" w:rsidR="00EC0FF0" w:rsidDel="00566803" w:rsidRDefault="00EC0FF0">
            <w:pPr>
              <w:rPr>
                <w:del w:id="2382" w:author="Lyu Yuxiao" w:date="2023-02-20T14:47:00Z"/>
              </w:rPr>
            </w:pPr>
            <w:del w:id="2383" w:author="Lyu Yuxiao" w:date="2023-02-20T14:47:00Z">
              <w:r w:rsidDel="00566803">
                <w:delText>(none)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38"/>
            </w:tblGrid>
            <w:tr w:rsidR="00EC0FF0" w:rsidDel="00566803" w14:paraId="793C1FBF" w14:textId="30E6D97B">
              <w:trPr>
                <w:del w:id="2384" w:author="Lyu Yuxiao" w:date="2023-02-20T14:47:00Z"/>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B7877A" w14:textId="07C77B77" w:rsidR="00EC0FF0" w:rsidDel="00566803" w:rsidRDefault="00EC0FF0">
                  <w:pPr>
                    <w:rPr>
                      <w:del w:id="2385" w:author="Lyu Yuxiao" w:date="2023-02-20T14:47:00Z"/>
                    </w:rPr>
                  </w:pPr>
                  <w:del w:id="2386" w:author="Lyu Yuxiao" w:date="2023-02-20T14:47:00Z">
                    <w:r w:rsidDel="00566803">
                      <w:delText>lowerBound</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D4FEB5" w14:textId="2647F09F" w:rsidR="00EC0FF0" w:rsidDel="00566803" w:rsidRDefault="00EC0FF0">
                  <w:pPr>
                    <w:rPr>
                      <w:del w:id="2387" w:author="Lyu Yuxiao" w:date="2023-02-20T14:47:00Z"/>
                    </w:rPr>
                  </w:pPr>
                  <w:del w:id="2388" w:author="Lyu Yuxiao" w:date="2023-02-20T14:47:00Z">
                    <w:r w:rsidDel="00566803">
                      <w:delText>0.00</w:delText>
                    </w:r>
                  </w:del>
                </w:p>
              </w:tc>
            </w:tr>
            <w:tr w:rsidR="00EC0FF0" w:rsidDel="00566803" w14:paraId="56A2F343" w14:textId="5887D4B8">
              <w:trPr>
                <w:del w:id="2389" w:author="Lyu Yuxiao" w:date="2023-02-20T14:47:00Z"/>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9AD2DB" w14:textId="53787CCD" w:rsidR="00EC0FF0" w:rsidDel="00566803" w:rsidRDefault="00EC0FF0">
                  <w:pPr>
                    <w:rPr>
                      <w:del w:id="2390" w:author="Lyu Yuxiao" w:date="2023-02-20T14:47:00Z"/>
                    </w:rPr>
                  </w:pPr>
                  <w:del w:id="2391" w:author="Lyu Yuxiao" w:date="2023-02-20T14:47:00Z">
                    <w:r w:rsidDel="00566803">
                      <w:delText>upperBound</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97E7C2" w14:textId="73A9EA20" w:rsidR="00EC0FF0" w:rsidDel="00566803" w:rsidRDefault="00EC0FF0">
                  <w:pPr>
                    <w:rPr>
                      <w:del w:id="2392" w:author="Lyu Yuxiao" w:date="2023-02-20T14:47:00Z"/>
                    </w:rPr>
                  </w:pPr>
                  <w:del w:id="2393" w:author="Lyu Yuxiao" w:date="2023-02-20T14:47:00Z">
                    <w:r w:rsidDel="00566803">
                      <w:delText>(none)</w:delText>
                    </w:r>
                  </w:del>
                </w:p>
              </w:tc>
            </w:tr>
            <w:tr w:rsidR="00EC0FF0" w:rsidDel="00566803" w14:paraId="518693D0" w14:textId="3045C8AF">
              <w:trPr>
                <w:del w:id="2394" w:author="Lyu Yuxiao" w:date="2023-02-20T14:47:00Z"/>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5B3FDC" w14:textId="71E79A23" w:rsidR="00EC0FF0" w:rsidDel="00566803" w:rsidRDefault="00EC0FF0">
                  <w:pPr>
                    <w:rPr>
                      <w:del w:id="2395" w:author="Lyu Yuxiao" w:date="2023-02-20T14:47:00Z"/>
                    </w:rPr>
                  </w:pPr>
                  <w:del w:id="2396" w:author="Lyu Yuxiao" w:date="2023-02-20T14:47:00Z">
                    <w:r w:rsidDel="00566803">
                      <w:delText>closure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ADB1AF" w14:textId="74A31ABD" w:rsidR="00EC0FF0" w:rsidDel="00566803" w:rsidRDefault="00EC0FF0">
                  <w:pPr>
                    <w:rPr>
                      <w:del w:id="2397" w:author="Lyu Yuxiao" w:date="2023-02-20T14:47:00Z"/>
                    </w:rPr>
                  </w:pPr>
                  <w:del w:id="2398" w:author="Lyu Yuxiao" w:date="2023-02-20T14:47:00Z">
                    <w:r w:rsidDel="00566803">
                      <w:delText>leSemiInterval</w:delText>
                    </w:r>
                  </w:del>
                </w:p>
              </w:tc>
            </w:tr>
          </w:tbl>
          <w:p w14:paraId="32E17B8A" w14:textId="0030BD84" w:rsidR="00EC0FF0" w:rsidDel="00566803" w:rsidRDefault="00EC0FF0">
            <w:pPr>
              <w:rPr>
                <w:del w:id="2399" w:author="Lyu Yuxiao" w:date="2023-02-20T14:47:00Z"/>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D22F8" w14:textId="6C3E8A0A" w:rsidR="00EC0FF0" w:rsidDel="00566803" w:rsidRDefault="00EC0FF0">
            <w:pPr>
              <w:rPr>
                <w:del w:id="2400" w:author="Lyu Yuxiao" w:date="2023-02-20T14:47:00Z"/>
              </w:rPr>
            </w:pPr>
            <w:del w:id="2401" w:author="Lyu Yuxiao" w:date="2023-02-20T14:47:00Z">
              <w:r w:rsidDel="00566803">
                <w:delText>2</w:delText>
              </w:r>
            </w:del>
          </w:p>
        </w:tc>
      </w:tr>
    </w:tbl>
    <w:p w14:paraId="38611A92" w14:textId="31846BBD" w:rsidR="00EC0FF0" w:rsidDel="00566803" w:rsidRDefault="00EC0FF0">
      <w:pPr>
        <w:spacing w:before="160" w:after="160"/>
        <w:rPr>
          <w:del w:id="2402" w:author="Lyu Yuxiao" w:date="2023-02-20T14:47:00Z"/>
        </w:rPr>
      </w:pPr>
    </w:p>
    <w:p w14:paraId="00453054" w14:textId="0E6EA0DB" w:rsidR="00EC0FF0" w:rsidDel="00566803" w:rsidRDefault="00EC0FF0">
      <w:pPr>
        <w:spacing w:before="160" w:after="160"/>
        <w:rPr>
          <w:del w:id="2403" w:author="Lyu Yuxiao" w:date="2023-02-20T14:47:00Z"/>
        </w:rPr>
      </w:pPr>
      <w:del w:id="2404" w:author="Lyu Yuxiao" w:date="2023-02-20T14:47:00Z">
        <w:r w:rsidDel="00566803">
          <w:delText>For real values, precision is the number of digits after the decimal point.</w:delText>
        </w:r>
      </w:del>
    </w:p>
    <w:p w14:paraId="795BBF75" w14:textId="684644E0" w:rsidR="00EC0FF0" w:rsidRDefault="00EC0FF0">
      <w:pPr>
        <w:pStyle w:val="2"/>
        <w:spacing w:before="160" w:after="160"/>
        <w:rPr>
          <w:rFonts w:ascii="Times New Roman" w:hAnsi="Times New Roman" w:cs="Times New Roman"/>
          <w:b w:val="0"/>
          <w:bCs w:val="0"/>
          <w:sz w:val="24"/>
          <w:szCs w:val="24"/>
        </w:rPr>
      </w:pPr>
      <w:bookmarkStart w:id="2405" w:name="idmarkerx16777217x100986"/>
      <w:bookmarkStart w:id="2406" w:name="_Toc133573371"/>
      <w:bookmarkEnd w:id="2405"/>
      <w:r>
        <w:t>3.9</w:t>
      </w:r>
      <w:ins w:id="2407" w:author="Lyu Yuxiao" w:date="2023-04-28T11:13:00Z">
        <w:r w:rsidR="00C43938">
          <w:t>7</w:t>
        </w:r>
      </w:ins>
      <w:del w:id="2408" w:author="Lyu Yuxiao" w:date="2023-04-28T11:13:00Z">
        <w:r w:rsidDel="00C43938">
          <w:delText>8</w:delText>
        </w:r>
      </w:del>
      <w:r>
        <w:t xml:space="preserve"> Transmission content</w:t>
      </w:r>
      <w:bookmarkEnd w:id="2406"/>
    </w:p>
    <w:p w14:paraId="4FCCED81" w14:textId="0C9773E8" w:rsidR="00EC0FF0" w:rsidRDefault="00EC0FF0">
      <w:r>
        <w:t xml:space="preserve">Name: Transmission </w:t>
      </w:r>
      <w:ins w:id="2409" w:author="Lyu Yuxiao" w:date="2023-04-24T14:33:00Z">
        <w:r w:rsidR="00CA567D">
          <w:t>C</w:t>
        </w:r>
      </w:ins>
      <w:del w:id="2410" w:author="Lyu Yuxiao" w:date="2023-04-24T14:33:00Z">
        <w:r w:rsidDel="00CA567D">
          <w:delText>c</w:delText>
        </w:r>
      </w:del>
      <w:r>
        <w:t>ontent</w:t>
      </w:r>
      <w:ins w:id="2411" w:author="Yuxiao Lyu" w:date="2023-04-25T11:14:00Z">
        <w:r w:rsidR="00C55A00">
          <w:t xml:space="preserve"> [IHOREG </w:t>
        </w:r>
        <w:r w:rsidR="00D7686C">
          <w:t>68</w:t>
        </w:r>
      </w:ins>
      <w:ins w:id="2412" w:author="Yuxiao Lyu" w:date="2023-04-25T11:15:00Z">
        <w:r w:rsidR="00D7686C">
          <w:t>1</w:t>
        </w:r>
      </w:ins>
      <w:ins w:id="2413" w:author="Yuxiao Lyu" w:date="2023-04-25T11:14:00Z">
        <w:r w:rsidR="00C55A00">
          <w:t>]</w:t>
        </w:r>
      </w:ins>
      <w:r>
        <w:br/>
        <w:t>Definition: Content of transmission</w:t>
      </w:r>
      <w:r>
        <w:br/>
        <w:t>Code: '</w:t>
      </w:r>
      <w:proofErr w:type="spellStart"/>
      <w:r>
        <w:rPr>
          <w:rFonts w:ascii="Courier New" w:hAnsi="Courier New" w:cs="Courier New"/>
        </w:rPr>
        <w:t>transmissionContent</w:t>
      </w:r>
      <w:proofErr w:type="spellEnd"/>
      <w:r>
        <w:t>'</w:t>
      </w:r>
      <w:r>
        <w:br/>
        <w:t>Remarks: Other than MSI.</w:t>
      </w:r>
      <w:r>
        <w:br/>
        <w:t>Aliases: TRMCTN</w:t>
      </w:r>
      <w:r>
        <w:br/>
        <w:t>Value Type: text</w:t>
      </w:r>
    </w:p>
    <w:p w14:paraId="03C05BC9" w14:textId="18BB3EA6" w:rsidR="00EC0FF0" w:rsidRDefault="00EC0FF0">
      <w:pPr>
        <w:pStyle w:val="2"/>
        <w:spacing w:before="160" w:after="160"/>
        <w:rPr>
          <w:rFonts w:ascii="Times New Roman" w:hAnsi="Times New Roman" w:cs="Times New Roman"/>
          <w:b w:val="0"/>
          <w:bCs w:val="0"/>
          <w:sz w:val="24"/>
          <w:szCs w:val="24"/>
        </w:rPr>
      </w:pPr>
      <w:bookmarkStart w:id="2414" w:name="idmarkerx16777217x101044"/>
      <w:bookmarkStart w:id="2415" w:name="_Toc133573372"/>
      <w:bookmarkEnd w:id="2414"/>
      <w:r>
        <w:t>3.</w:t>
      </w:r>
      <w:del w:id="2416" w:author="Lyu Yuxiao" w:date="2023-04-28T11:13:00Z">
        <w:r w:rsidDel="00C43938">
          <w:delText xml:space="preserve">99 </w:delText>
        </w:r>
      </w:del>
      <w:ins w:id="2417" w:author="Lyu Yuxiao" w:date="2023-04-28T11:13:00Z">
        <w:r w:rsidR="00C43938">
          <w:t xml:space="preserve">98 </w:t>
        </w:r>
      </w:ins>
      <w:r>
        <w:t>Under</w:t>
      </w:r>
      <w:ins w:id="2418" w:author="Lyu Yuxiao" w:date="2023-02-15T21:55:00Z">
        <w:r w:rsidR="000566B5">
          <w:t xml:space="preserve"> </w:t>
        </w:r>
      </w:ins>
      <w:del w:id="2419" w:author="Lyu Yuxiao" w:date="2023-02-15T21:55:00Z">
        <w:r w:rsidDel="000566B5">
          <w:delText xml:space="preserve">keel </w:delText>
        </w:r>
      </w:del>
      <w:ins w:id="2420" w:author="Lyu Yuxiao" w:date="2023-02-15T22:14:00Z">
        <w:r w:rsidR="00014873">
          <w:rPr>
            <w:rFonts w:hint="eastAsia"/>
            <w:lang w:eastAsia="zh-CN"/>
          </w:rPr>
          <w:t>k</w:t>
        </w:r>
      </w:ins>
      <w:ins w:id="2421" w:author="Lyu Yuxiao" w:date="2023-02-15T21:55:00Z">
        <w:r w:rsidR="000566B5">
          <w:t xml:space="preserve">eel </w:t>
        </w:r>
      </w:ins>
      <w:r>
        <w:t>allowance fixed</w:t>
      </w:r>
      <w:bookmarkEnd w:id="2415"/>
    </w:p>
    <w:p w14:paraId="058DF368" w14:textId="7F26E1E8" w:rsidR="00EC0FF0" w:rsidRDefault="00EC0FF0">
      <w:r>
        <w:t>Name: Under</w:t>
      </w:r>
      <w:ins w:id="2422" w:author="Lyu Yuxiao" w:date="2023-02-15T21:55:00Z">
        <w:r w:rsidR="00EE5E19">
          <w:t xml:space="preserve"> K</w:t>
        </w:r>
      </w:ins>
      <w:del w:id="2423" w:author="Lyu Yuxiao" w:date="2023-02-15T21:55:00Z">
        <w:r w:rsidDel="00EE5E19">
          <w:delText>k</w:delText>
        </w:r>
      </w:del>
      <w:r>
        <w:t xml:space="preserve">eel </w:t>
      </w:r>
      <w:del w:id="2424" w:author="Lyu Yuxiao" w:date="2023-02-15T21:51:00Z">
        <w:r w:rsidDel="008D67E2">
          <w:delText xml:space="preserve">allowance </w:delText>
        </w:r>
      </w:del>
      <w:ins w:id="2425" w:author="Lyu Yuxiao" w:date="2023-02-15T21:51:00Z">
        <w:r w:rsidR="008D67E2">
          <w:t xml:space="preserve">Allowance </w:t>
        </w:r>
      </w:ins>
      <w:del w:id="2426" w:author="Lyu Yuxiao" w:date="2023-02-15T21:51:00Z">
        <w:r w:rsidDel="008D67E2">
          <w:delText>fixed</w:delText>
        </w:r>
      </w:del>
      <w:ins w:id="2427" w:author="Lyu Yuxiao" w:date="2023-02-15T21:51:00Z">
        <w:r w:rsidR="008D67E2">
          <w:t>Fixed</w:t>
        </w:r>
      </w:ins>
      <w:ins w:id="2428" w:author="Yuxiao Lyu" w:date="2023-04-25T11:22:00Z">
        <w:r w:rsidR="00740DAB">
          <w:t xml:space="preserve"> [IHOREG 887]</w:t>
        </w:r>
      </w:ins>
      <w:r>
        <w:br/>
        <w:t xml:space="preserve">Definition: A fixed allowance given by an authority, which is added to draught in order to maintain a minimum </w:t>
      </w:r>
      <w:proofErr w:type="spellStart"/>
      <w:r>
        <w:t>underkeel</w:t>
      </w:r>
      <w:proofErr w:type="spellEnd"/>
      <w:r>
        <w:t xml:space="preserve"> clearance.</w:t>
      </w:r>
      <w:r>
        <w:br/>
        <w:t>Code: '</w:t>
      </w:r>
      <w:proofErr w:type="spellStart"/>
      <w:r>
        <w:rPr>
          <w:rFonts w:ascii="Courier New" w:hAnsi="Courier New" w:cs="Courier New"/>
        </w:rPr>
        <w:t>under</w:t>
      </w:r>
      <w:del w:id="2429" w:author="Lyu Yuxiao" w:date="2023-02-15T22:01:00Z">
        <w:r w:rsidDel="007F379A">
          <w:rPr>
            <w:rFonts w:ascii="Courier New" w:hAnsi="Courier New" w:cs="Courier New" w:hint="eastAsia"/>
            <w:lang w:eastAsia="zh-CN"/>
          </w:rPr>
          <w:delText>k</w:delText>
        </w:r>
      </w:del>
      <w:ins w:id="2430" w:author="Lyu Yuxiao" w:date="2023-02-15T22:01:00Z">
        <w:r w:rsidR="007F379A">
          <w:rPr>
            <w:rFonts w:ascii="Courier New" w:hAnsi="Courier New" w:cs="Courier New" w:hint="eastAsia"/>
            <w:lang w:eastAsia="zh-CN"/>
          </w:rPr>
          <w:t>K</w:t>
        </w:r>
      </w:ins>
      <w:r>
        <w:rPr>
          <w:rFonts w:ascii="Courier New" w:hAnsi="Courier New" w:cs="Courier New"/>
        </w:rPr>
        <w:t>eelAllowanceFixed</w:t>
      </w:r>
      <w:proofErr w:type="spellEnd"/>
      <w:r>
        <w:t>'</w:t>
      </w:r>
      <w:r>
        <w:br/>
        <w:t xml:space="preserve">Remarks: </w:t>
      </w:r>
      <w:r>
        <w:br/>
        <w:t xml:space="preserve">Aliases: </w:t>
      </w:r>
      <w:del w:id="2431" w:author="Lyu Yuxiao" w:date="2023-04-28T10:51:00Z">
        <w:r w:rsidDel="00490E06">
          <w:delText>UKAFIX</w:delText>
        </w:r>
      </w:del>
      <w:ins w:id="2432" w:author="Lyu Yuxiao" w:date="2023-04-28T10:51:00Z">
        <w:r w:rsidR="00490E06">
          <w:t>(none)</w:t>
        </w:r>
      </w:ins>
      <w:r>
        <w:br/>
        <w:t>Value Type: real</w:t>
      </w:r>
    </w:p>
    <w:p w14:paraId="31BF97E7" w14:textId="77777777" w:rsidR="00EC0FF0" w:rsidRDefault="00EC0FF0">
      <w:pPr>
        <w:spacing w:before="160" w:after="160"/>
      </w:pPr>
      <w:r>
        <w:t xml:space="preserve">Unit of measure name: </w:t>
      </w:r>
      <w:proofErr w:type="spellStart"/>
      <w:r>
        <w:t>metre</w:t>
      </w:r>
      <w:proofErr w:type="spellEnd"/>
      <w:r>
        <w:t xml:space="preserve">    definition: SI </w:t>
      </w:r>
      <w:proofErr w:type="spellStart"/>
      <w:r>
        <w:t>metre</w:t>
      </w:r>
      <w:proofErr w:type="spellEnd"/>
      <w:r>
        <w:t xml:space="preserve">    symbol: m</w:t>
      </w:r>
    </w:p>
    <w:p w14:paraId="1E333876"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1221"/>
        <w:gridCol w:w="838"/>
      </w:tblGrid>
      <w:tr w:rsidR="00EC0FF0" w14:paraId="414C4E72"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09BB8B"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6C9192"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197238"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3FA290" w14:textId="77777777" w:rsidR="00EC0FF0" w:rsidRDefault="00EC0FF0">
            <w:r>
              <w:rPr>
                <w:b/>
                <w:bCs/>
              </w:rPr>
              <w:t>precision</w:t>
            </w:r>
          </w:p>
        </w:tc>
      </w:tr>
      <w:tr w:rsidR="00EC0FF0" w14:paraId="09075941"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6A46FA"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31BD50"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386D66"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C99289" w14:textId="77777777" w:rsidR="00EC0FF0" w:rsidRDefault="00EC0FF0">
            <w:r>
              <w:t>1</w:t>
            </w:r>
          </w:p>
        </w:tc>
      </w:tr>
    </w:tbl>
    <w:p w14:paraId="79F7D106" w14:textId="77777777" w:rsidR="00EC0FF0" w:rsidRDefault="00EC0FF0">
      <w:pPr>
        <w:spacing w:before="160" w:after="160"/>
      </w:pPr>
    </w:p>
    <w:p w14:paraId="331ADF26" w14:textId="77777777" w:rsidR="00EC0FF0" w:rsidRDefault="00EC0FF0">
      <w:pPr>
        <w:spacing w:before="160" w:after="160"/>
      </w:pPr>
      <w:r>
        <w:t>For real values, precision is the number of digits after the decimal point.</w:t>
      </w:r>
    </w:p>
    <w:p w14:paraId="28EF73F9" w14:textId="74674DB0" w:rsidR="00EC0FF0" w:rsidRDefault="00EC0FF0">
      <w:pPr>
        <w:pStyle w:val="2"/>
        <w:spacing w:before="160" w:after="160"/>
        <w:rPr>
          <w:rFonts w:ascii="Times New Roman" w:hAnsi="Times New Roman" w:cs="Times New Roman"/>
          <w:b w:val="0"/>
          <w:bCs w:val="0"/>
          <w:sz w:val="24"/>
          <w:szCs w:val="24"/>
        </w:rPr>
      </w:pPr>
      <w:bookmarkStart w:id="2433" w:name="idmarkerx16777217x101595"/>
      <w:bookmarkStart w:id="2434" w:name="_Toc133573373"/>
      <w:bookmarkEnd w:id="2433"/>
      <w:r>
        <w:t>3.</w:t>
      </w:r>
      <w:del w:id="2435" w:author="Lyu Yuxiao" w:date="2023-04-28T11:13:00Z">
        <w:r w:rsidDel="00C43938">
          <w:delText xml:space="preserve">100 </w:delText>
        </w:r>
      </w:del>
      <w:ins w:id="2436" w:author="Lyu Yuxiao" w:date="2023-04-28T11:13:00Z">
        <w:r w:rsidR="00C43938">
          <w:t xml:space="preserve">99 </w:t>
        </w:r>
      </w:ins>
      <w:r>
        <w:t>Under</w:t>
      </w:r>
      <w:ins w:id="2437" w:author="Lyu Yuxiao" w:date="2023-02-15T22:13:00Z">
        <w:r w:rsidR="00014873">
          <w:t xml:space="preserve"> </w:t>
        </w:r>
      </w:ins>
      <w:r>
        <w:t>keel allowance variable beam based</w:t>
      </w:r>
      <w:bookmarkEnd w:id="2434"/>
    </w:p>
    <w:p w14:paraId="0540CFA8" w14:textId="03C09B40" w:rsidR="00EC0FF0" w:rsidRDefault="00EC0FF0">
      <w:r>
        <w:t>Name: Under</w:t>
      </w:r>
      <w:ins w:id="2438" w:author="Lyu Yuxiao" w:date="2023-02-15T22:14:00Z">
        <w:r w:rsidR="00014873">
          <w:t xml:space="preserve"> </w:t>
        </w:r>
      </w:ins>
      <w:del w:id="2439" w:author="Lyu Yuxiao" w:date="2023-02-15T22:14:00Z">
        <w:r w:rsidDel="00014873">
          <w:delText xml:space="preserve">keel </w:delText>
        </w:r>
      </w:del>
      <w:ins w:id="2440" w:author="Lyu Yuxiao" w:date="2023-02-15T22:14:00Z">
        <w:r w:rsidR="00014873">
          <w:t xml:space="preserve">Keel </w:t>
        </w:r>
      </w:ins>
      <w:del w:id="2441" w:author="Lyu Yuxiao" w:date="2023-02-15T22:14:00Z">
        <w:r w:rsidDel="00014873">
          <w:delText xml:space="preserve">allowance </w:delText>
        </w:r>
      </w:del>
      <w:ins w:id="2442" w:author="Lyu Yuxiao" w:date="2023-02-15T22:14:00Z">
        <w:r w:rsidR="00014873">
          <w:t xml:space="preserve">Allowance </w:t>
        </w:r>
      </w:ins>
      <w:del w:id="2443" w:author="Lyu Yuxiao" w:date="2023-02-15T22:14:00Z">
        <w:r w:rsidDel="00014873">
          <w:delText xml:space="preserve">variable </w:delText>
        </w:r>
      </w:del>
      <w:ins w:id="2444" w:author="Lyu Yuxiao" w:date="2023-02-15T22:14:00Z">
        <w:r w:rsidR="00014873">
          <w:t xml:space="preserve">Variable </w:t>
        </w:r>
      </w:ins>
      <w:del w:id="2445" w:author="Lyu Yuxiao" w:date="2023-02-15T22:14:00Z">
        <w:r w:rsidDel="00014873">
          <w:delText xml:space="preserve">beam </w:delText>
        </w:r>
      </w:del>
      <w:ins w:id="2446" w:author="Lyu Yuxiao" w:date="2023-02-15T22:14:00Z">
        <w:r w:rsidR="00014873">
          <w:t xml:space="preserve">Beam </w:t>
        </w:r>
      </w:ins>
      <w:del w:id="2447" w:author="Lyu Yuxiao" w:date="2023-02-15T22:14:00Z">
        <w:r w:rsidDel="00014873">
          <w:delText>based</w:delText>
        </w:r>
      </w:del>
      <w:ins w:id="2448" w:author="Lyu Yuxiao" w:date="2023-02-15T22:14:00Z">
        <w:r w:rsidR="00014873">
          <w:t>Based</w:t>
        </w:r>
      </w:ins>
      <w:ins w:id="2449" w:author="Yuxiao Lyu" w:date="2023-04-25T11:15:00Z">
        <w:r w:rsidR="00D7686C">
          <w:t xml:space="preserve"> [IHOREG 888]</w:t>
        </w:r>
      </w:ins>
      <w:r>
        <w:br/>
        <w:t xml:space="preserve">Definition: A percentage value, given by an authority, which is applied to ship's beam in order to calculate </w:t>
      </w:r>
      <w:proofErr w:type="spellStart"/>
      <w:r>
        <w:t>underkeel</w:t>
      </w:r>
      <w:proofErr w:type="spellEnd"/>
      <w:r>
        <w:t xml:space="preserve"> allowance.</w:t>
      </w:r>
      <w:r>
        <w:br/>
        <w:t xml:space="preserve">Code: </w:t>
      </w:r>
      <w:del w:id="2450" w:author="Lyu Yuxiao" w:date="2023-02-15T22:14:00Z">
        <w:r w:rsidDel="00014873">
          <w:delText>'</w:delText>
        </w:r>
        <w:r w:rsidDel="00014873">
          <w:rPr>
            <w:rFonts w:ascii="Courier New" w:hAnsi="Courier New" w:cs="Courier New"/>
          </w:rPr>
          <w:delText>underkeelAllowanceVariableBeamBased</w:delText>
        </w:r>
        <w:r w:rsidDel="00014873">
          <w:delText>'</w:delText>
        </w:r>
      </w:del>
      <w:ins w:id="2451" w:author="Lyu Yuxiao" w:date="2023-02-15T22:14:00Z">
        <w:r w:rsidR="00014873">
          <w:t>'</w:t>
        </w:r>
        <w:proofErr w:type="spellStart"/>
        <w:r w:rsidR="00014873">
          <w:rPr>
            <w:rFonts w:ascii="Courier New" w:hAnsi="Courier New" w:cs="Courier New"/>
          </w:rPr>
          <w:t>underKeelAllowanceVariableBeamBased</w:t>
        </w:r>
        <w:proofErr w:type="spellEnd"/>
        <w:r w:rsidR="00014873">
          <w:t>'</w:t>
        </w:r>
      </w:ins>
      <w:r>
        <w:br/>
        <w:t xml:space="preserve">Remarks: </w:t>
      </w:r>
      <w:r>
        <w:br/>
        <w:t xml:space="preserve">Aliases: </w:t>
      </w:r>
      <w:del w:id="2452" w:author="Lyu Yuxiao" w:date="2023-04-28T10:53:00Z">
        <w:r w:rsidDel="004537FB">
          <w:delText>UKAVBB</w:delText>
        </w:r>
      </w:del>
      <w:ins w:id="2453" w:author="Lyu Yuxiao" w:date="2023-04-28T10:53:00Z">
        <w:r w:rsidR="004537FB">
          <w:t>(none)</w:t>
        </w:r>
      </w:ins>
      <w:r>
        <w:br/>
        <w:t>Value Type: real</w:t>
      </w:r>
    </w:p>
    <w:p w14:paraId="226B1C5A"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838"/>
      </w:tblGrid>
      <w:tr w:rsidR="00EC0FF0" w14:paraId="03C1CB9E"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2B64A4"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C0A70B"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D52511"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FBE660" w14:textId="77777777" w:rsidR="00EC0FF0" w:rsidRDefault="00EC0FF0">
            <w:r>
              <w:rPr>
                <w:b/>
                <w:bCs/>
              </w:rPr>
              <w:t>precision</w:t>
            </w:r>
          </w:p>
        </w:tc>
      </w:tr>
      <w:tr w:rsidR="00EC0FF0" w14:paraId="3AE22918"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AD1E9A"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7BC83F"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4CD0274D"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BDEB9C"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048787" w14:textId="77777777" w:rsidR="00EC0FF0" w:rsidRDefault="00EC0FF0">
                  <w:r>
                    <w:t>0</w:t>
                  </w:r>
                </w:p>
              </w:tc>
            </w:tr>
            <w:tr w:rsidR="00EC0FF0" w14:paraId="14EF6F17"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8085F8"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A0627F" w14:textId="77777777" w:rsidR="00EC0FF0" w:rsidRDefault="00EC0FF0">
                  <w:r>
                    <w:t>(none)</w:t>
                  </w:r>
                </w:p>
              </w:tc>
            </w:tr>
            <w:tr w:rsidR="00EC0FF0" w14:paraId="077E149C"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858DBD"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B50F8" w14:textId="77777777" w:rsidR="00EC0FF0" w:rsidRDefault="00EC0FF0">
                  <w:proofErr w:type="spellStart"/>
                  <w:r>
                    <w:t>gtSemiInterval</w:t>
                  </w:r>
                  <w:proofErr w:type="spellEnd"/>
                </w:p>
              </w:tc>
            </w:tr>
          </w:tbl>
          <w:p w14:paraId="0AE96856"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545F8B" w14:textId="77777777" w:rsidR="00EC0FF0" w:rsidRDefault="00EC0FF0">
            <w:r>
              <w:t>0</w:t>
            </w:r>
          </w:p>
        </w:tc>
      </w:tr>
    </w:tbl>
    <w:p w14:paraId="114F5025" w14:textId="77777777" w:rsidR="00EC0FF0" w:rsidRDefault="00EC0FF0">
      <w:pPr>
        <w:spacing w:before="160" w:after="160"/>
      </w:pPr>
    </w:p>
    <w:p w14:paraId="2AC2476D" w14:textId="77777777" w:rsidR="00EC0FF0" w:rsidRDefault="00EC0FF0">
      <w:pPr>
        <w:spacing w:before="160" w:after="160"/>
      </w:pPr>
      <w:r>
        <w:t>For real values, precision is the number of digits after the decimal point.</w:t>
      </w:r>
    </w:p>
    <w:p w14:paraId="7A3AEBF9" w14:textId="18B3F771" w:rsidR="00EC0FF0" w:rsidRDefault="00EC0FF0">
      <w:pPr>
        <w:pStyle w:val="2"/>
        <w:spacing w:before="160" w:after="160"/>
        <w:rPr>
          <w:rFonts w:ascii="Times New Roman" w:hAnsi="Times New Roman" w:cs="Times New Roman"/>
          <w:b w:val="0"/>
          <w:bCs w:val="0"/>
          <w:sz w:val="24"/>
          <w:szCs w:val="24"/>
        </w:rPr>
      </w:pPr>
      <w:bookmarkStart w:id="2454" w:name="idmarkerx16777217x102321"/>
      <w:bookmarkStart w:id="2455" w:name="_Toc133573374"/>
      <w:bookmarkEnd w:id="2454"/>
      <w:r>
        <w:t>3.</w:t>
      </w:r>
      <w:del w:id="2456" w:author="Lyu Yuxiao" w:date="2023-04-28T11:14:00Z">
        <w:r w:rsidDel="00C43938">
          <w:delText xml:space="preserve">101 </w:delText>
        </w:r>
      </w:del>
      <w:ins w:id="2457" w:author="Lyu Yuxiao" w:date="2023-04-28T11:14:00Z">
        <w:r w:rsidR="00C43938">
          <w:t xml:space="preserve">100 </w:t>
        </w:r>
      </w:ins>
      <w:r>
        <w:t>Under</w:t>
      </w:r>
      <w:ins w:id="2458" w:author="Lyu Yuxiao" w:date="2023-02-15T22:21:00Z">
        <w:r w:rsidR="00816CBC">
          <w:t xml:space="preserve"> </w:t>
        </w:r>
      </w:ins>
      <w:del w:id="2459" w:author="Lyu Yuxiao" w:date="2023-02-15T22:21:00Z">
        <w:r w:rsidDel="00816CBC">
          <w:delText xml:space="preserve">keel </w:delText>
        </w:r>
      </w:del>
      <w:ins w:id="2460" w:author="Lyu Yuxiao" w:date="2023-02-15T22:21:00Z">
        <w:r w:rsidR="00816CBC">
          <w:rPr>
            <w:rFonts w:hint="eastAsia"/>
            <w:lang w:eastAsia="zh-CN"/>
          </w:rPr>
          <w:t>k</w:t>
        </w:r>
        <w:r w:rsidR="00816CBC">
          <w:t xml:space="preserve">eel </w:t>
        </w:r>
      </w:ins>
      <w:r>
        <w:t>allowance variable draught based</w:t>
      </w:r>
      <w:bookmarkEnd w:id="2455"/>
    </w:p>
    <w:p w14:paraId="417BA552" w14:textId="41C2C73F" w:rsidR="00EC0FF0" w:rsidRDefault="00EC0FF0">
      <w:r>
        <w:lastRenderedPageBreak/>
        <w:t>Name: Under</w:t>
      </w:r>
      <w:ins w:id="2461" w:author="Lyu Yuxiao" w:date="2023-02-15T22:21:00Z">
        <w:r w:rsidR="00816CBC">
          <w:t xml:space="preserve"> </w:t>
        </w:r>
      </w:ins>
      <w:del w:id="2462" w:author="Lyu Yuxiao" w:date="2023-02-15T22:21:00Z">
        <w:r w:rsidDel="00816CBC">
          <w:rPr>
            <w:rFonts w:hint="eastAsia"/>
            <w:lang w:eastAsia="zh-CN"/>
          </w:rPr>
          <w:delText>k</w:delText>
        </w:r>
      </w:del>
      <w:ins w:id="2463" w:author="Lyu Yuxiao" w:date="2023-02-15T22:21:00Z">
        <w:r w:rsidR="00816CBC">
          <w:rPr>
            <w:rFonts w:hint="eastAsia"/>
            <w:lang w:eastAsia="zh-CN"/>
          </w:rPr>
          <w:t>K</w:t>
        </w:r>
      </w:ins>
      <w:r>
        <w:t xml:space="preserve">eel </w:t>
      </w:r>
      <w:del w:id="2464" w:author="Lyu Yuxiao" w:date="2023-02-15T22:21:00Z">
        <w:r w:rsidDel="00816CBC">
          <w:rPr>
            <w:rFonts w:hint="eastAsia"/>
            <w:lang w:eastAsia="zh-CN"/>
          </w:rPr>
          <w:delText>a</w:delText>
        </w:r>
      </w:del>
      <w:ins w:id="2465" w:author="Lyu Yuxiao" w:date="2023-02-15T22:21:00Z">
        <w:r w:rsidR="00816CBC">
          <w:rPr>
            <w:rFonts w:hint="eastAsia"/>
            <w:lang w:eastAsia="zh-CN"/>
          </w:rPr>
          <w:t>A</w:t>
        </w:r>
      </w:ins>
      <w:r>
        <w:t xml:space="preserve">llowance </w:t>
      </w:r>
      <w:del w:id="2466" w:author="Lyu Yuxiao" w:date="2023-02-15T22:21:00Z">
        <w:r w:rsidDel="00816CBC">
          <w:rPr>
            <w:rFonts w:hint="eastAsia"/>
            <w:lang w:eastAsia="zh-CN"/>
          </w:rPr>
          <w:delText>v</w:delText>
        </w:r>
      </w:del>
      <w:ins w:id="2467" w:author="Lyu Yuxiao" w:date="2023-02-15T22:21:00Z">
        <w:r w:rsidR="00816CBC">
          <w:rPr>
            <w:rFonts w:hint="eastAsia"/>
            <w:lang w:eastAsia="zh-CN"/>
          </w:rPr>
          <w:t>V</w:t>
        </w:r>
      </w:ins>
      <w:r>
        <w:t xml:space="preserve">ariable </w:t>
      </w:r>
      <w:del w:id="2468" w:author="Lyu Yuxiao" w:date="2023-02-15T22:22:00Z">
        <w:r w:rsidDel="00816CBC">
          <w:rPr>
            <w:rFonts w:hint="eastAsia"/>
            <w:lang w:eastAsia="zh-CN"/>
          </w:rPr>
          <w:delText>d</w:delText>
        </w:r>
      </w:del>
      <w:ins w:id="2469" w:author="Lyu Yuxiao" w:date="2023-02-15T22:22:00Z">
        <w:r w:rsidR="00816CBC">
          <w:rPr>
            <w:rFonts w:hint="eastAsia"/>
            <w:lang w:eastAsia="zh-CN"/>
          </w:rPr>
          <w:t>D</w:t>
        </w:r>
      </w:ins>
      <w:r>
        <w:t xml:space="preserve">raught </w:t>
      </w:r>
      <w:del w:id="2470" w:author="Lyu Yuxiao" w:date="2023-02-15T22:22:00Z">
        <w:r w:rsidDel="00816CBC">
          <w:rPr>
            <w:rFonts w:hint="eastAsia"/>
            <w:lang w:eastAsia="zh-CN"/>
          </w:rPr>
          <w:delText>b</w:delText>
        </w:r>
      </w:del>
      <w:ins w:id="2471" w:author="Lyu Yuxiao" w:date="2023-02-15T22:22:00Z">
        <w:r w:rsidR="00816CBC">
          <w:rPr>
            <w:rFonts w:hint="eastAsia"/>
            <w:lang w:eastAsia="zh-CN"/>
          </w:rPr>
          <w:t>B</w:t>
        </w:r>
      </w:ins>
      <w:r>
        <w:t>ased</w:t>
      </w:r>
      <w:ins w:id="2472" w:author="Yuxiao Lyu" w:date="2023-04-25T11:15:00Z">
        <w:r w:rsidR="00D7686C">
          <w:t xml:space="preserve"> [IHOREG 889]</w:t>
        </w:r>
      </w:ins>
      <w:r>
        <w:br/>
        <w:t xml:space="preserve">Definition: A percentage value, given by an authority, which is applied to ship's draught in order to calculate </w:t>
      </w:r>
      <w:proofErr w:type="spellStart"/>
      <w:r>
        <w:t>underkeel</w:t>
      </w:r>
      <w:proofErr w:type="spellEnd"/>
      <w:r>
        <w:t xml:space="preserve"> allowance.</w:t>
      </w:r>
      <w:r>
        <w:br/>
        <w:t>Code: '</w:t>
      </w:r>
      <w:proofErr w:type="spellStart"/>
      <w:r>
        <w:rPr>
          <w:rFonts w:ascii="Courier New" w:hAnsi="Courier New" w:cs="Courier New"/>
        </w:rPr>
        <w:t>under</w:t>
      </w:r>
      <w:del w:id="2473" w:author="Lyu Yuxiao" w:date="2023-02-15T22:22:00Z">
        <w:r w:rsidDel="00816CBC">
          <w:rPr>
            <w:rFonts w:ascii="Courier New" w:hAnsi="Courier New" w:cs="Courier New" w:hint="eastAsia"/>
            <w:lang w:eastAsia="zh-CN"/>
          </w:rPr>
          <w:delText>k</w:delText>
        </w:r>
      </w:del>
      <w:ins w:id="2474" w:author="Lyu Yuxiao" w:date="2023-02-15T22:22:00Z">
        <w:r w:rsidR="00816CBC">
          <w:rPr>
            <w:rFonts w:ascii="Courier New" w:hAnsi="Courier New" w:cs="Courier New" w:hint="eastAsia"/>
            <w:lang w:eastAsia="zh-CN"/>
          </w:rPr>
          <w:t>K</w:t>
        </w:r>
      </w:ins>
      <w:r>
        <w:rPr>
          <w:rFonts w:ascii="Courier New" w:hAnsi="Courier New" w:cs="Courier New"/>
        </w:rPr>
        <w:t>eelAllowanceVariableDraughtBased</w:t>
      </w:r>
      <w:proofErr w:type="spellEnd"/>
      <w:r>
        <w:t>'</w:t>
      </w:r>
      <w:r>
        <w:br/>
        <w:t xml:space="preserve">Remarks: </w:t>
      </w:r>
      <w:r>
        <w:br/>
        <w:t xml:space="preserve">Aliases: </w:t>
      </w:r>
      <w:del w:id="2475" w:author="Lyu Yuxiao" w:date="2023-04-28T10:55:00Z">
        <w:r w:rsidDel="00F41F1D">
          <w:delText>UKAVDB</w:delText>
        </w:r>
      </w:del>
      <w:ins w:id="2476" w:author="Lyu Yuxiao" w:date="2023-04-28T10:55:00Z">
        <w:r w:rsidR="00F41F1D">
          <w:t>(none)</w:t>
        </w:r>
      </w:ins>
      <w:r>
        <w:br/>
        <w:t>Value Type: real</w:t>
      </w:r>
    </w:p>
    <w:p w14:paraId="3F8209FD"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81"/>
        <w:gridCol w:w="838"/>
      </w:tblGrid>
      <w:tr w:rsidR="00EC0FF0" w14:paraId="5BEA9761"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C60885"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41DFD0"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33EE06"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3F569D" w14:textId="77777777" w:rsidR="00EC0FF0" w:rsidRDefault="00EC0FF0">
            <w:r>
              <w:rPr>
                <w:b/>
                <w:bCs/>
              </w:rPr>
              <w:t>precision</w:t>
            </w:r>
          </w:p>
        </w:tc>
      </w:tr>
      <w:tr w:rsidR="00EC0FF0" w14:paraId="5B4E902C"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BE55FB"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F54DB0"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49"/>
            </w:tblGrid>
            <w:tr w:rsidR="00EC0FF0" w14:paraId="568B67BC"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B201B4"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F802AC" w14:textId="77777777" w:rsidR="00EC0FF0" w:rsidRDefault="00EC0FF0">
                  <w:r>
                    <w:t>0</w:t>
                  </w:r>
                </w:p>
              </w:tc>
            </w:tr>
            <w:tr w:rsidR="00EC0FF0" w14:paraId="0A3BEB85"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177CAD"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16C978" w14:textId="77777777" w:rsidR="00EC0FF0" w:rsidRDefault="00EC0FF0">
                  <w:r>
                    <w:t>(none)</w:t>
                  </w:r>
                </w:p>
              </w:tc>
            </w:tr>
            <w:tr w:rsidR="00EC0FF0" w14:paraId="7973A5FF"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C70883"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9E5018" w14:textId="77777777" w:rsidR="00EC0FF0" w:rsidRDefault="00EC0FF0">
                  <w:proofErr w:type="spellStart"/>
                  <w:r>
                    <w:t>gtSemiInterval</w:t>
                  </w:r>
                  <w:proofErr w:type="spellEnd"/>
                </w:p>
              </w:tc>
            </w:tr>
          </w:tbl>
          <w:p w14:paraId="64B41C73"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B44882" w14:textId="77777777" w:rsidR="00EC0FF0" w:rsidRDefault="00EC0FF0">
            <w:r>
              <w:t>0</w:t>
            </w:r>
          </w:p>
        </w:tc>
      </w:tr>
    </w:tbl>
    <w:p w14:paraId="6FFDC604" w14:textId="77777777" w:rsidR="00EC0FF0" w:rsidRDefault="00EC0FF0">
      <w:pPr>
        <w:spacing w:before="160" w:after="160"/>
      </w:pPr>
    </w:p>
    <w:p w14:paraId="75A28614" w14:textId="77777777" w:rsidR="00EC0FF0" w:rsidRDefault="00EC0FF0">
      <w:pPr>
        <w:spacing w:before="160" w:after="160"/>
      </w:pPr>
      <w:r>
        <w:t>For real values, precision is the number of digits after the decimal point.</w:t>
      </w:r>
    </w:p>
    <w:p w14:paraId="76FEAC91" w14:textId="36B4A8F8" w:rsidR="00EC0FF0" w:rsidRDefault="00EC0FF0">
      <w:pPr>
        <w:pStyle w:val="2"/>
        <w:spacing w:before="160" w:after="160"/>
        <w:rPr>
          <w:rFonts w:ascii="Times New Roman" w:hAnsi="Times New Roman" w:cs="Times New Roman"/>
          <w:b w:val="0"/>
          <w:bCs w:val="0"/>
          <w:sz w:val="24"/>
          <w:szCs w:val="24"/>
        </w:rPr>
      </w:pPr>
      <w:bookmarkStart w:id="2477" w:name="idmarkerx16777217x103047"/>
      <w:bookmarkStart w:id="2478" w:name="_Toc133573375"/>
      <w:bookmarkEnd w:id="2477"/>
      <w:r>
        <w:t>3.</w:t>
      </w:r>
      <w:del w:id="2479" w:author="Lyu Yuxiao" w:date="2023-04-28T11:14:00Z">
        <w:r w:rsidDel="00C43938">
          <w:delText xml:space="preserve">102 </w:delText>
        </w:r>
      </w:del>
      <w:ins w:id="2480" w:author="Lyu Yuxiao" w:date="2023-04-28T11:14:00Z">
        <w:r w:rsidR="00C43938">
          <w:t xml:space="preserve">101 </w:t>
        </w:r>
      </w:ins>
      <w:proofErr w:type="gramStart"/>
      <w:r>
        <w:t>Vessels</w:t>
      </w:r>
      <w:proofErr w:type="gramEnd"/>
      <w:r>
        <w:t xml:space="preserve"> characteristics</w:t>
      </w:r>
      <w:bookmarkEnd w:id="2478"/>
    </w:p>
    <w:p w14:paraId="232F27E5" w14:textId="6C5E5A7A" w:rsidR="00EC0FF0" w:rsidRDefault="00EC0FF0">
      <w:r>
        <w:t xml:space="preserve">Name: Vessels </w:t>
      </w:r>
      <w:ins w:id="2481" w:author="Lyu Yuxiao" w:date="2023-04-24T14:33:00Z">
        <w:r w:rsidR="00686BE2">
          <w:t>C</w:t>
        </w:r>
      </w:ins>
      <w:del w:id="2482" w:author="Lyu Yuxiao" w:date="2023-04-24T14:33:00Z">
        <w:r w:rsidDel="00686BE2">
          <w:delText>c</w:delText>
        </w:r>
      </w:del>
      <w:r>
        <w:t>haracteristics</w:t>
      </w:r>
      <w:ins w:id="2483" w:author="Yuxiao Lyu" w:date="2023-04-25T11:16:00Z">
        <w:r w:rsidR="00D7686C">
          <w:t xml:space="preserve"> [IHOREG 711]</w:t>
        </w:r>
      </w:ins>
      <w:r>
        <w:br/>
        <w:t>Definition: Characteristics of vessels</w:t>
      </w:r>
      <w:r>
        <w:br/>
        <w:t>Code: '</w:t>
      </w:r>
      <w:proofErr w:type="spellStart"/>
      <w:r>
        <w:rPr>
          <w:rFonts w:ascii="Courier New" w:hAnsi="Courier New" w:cs="Courier New"/>
        </w:rPr>
        <w:t>vesselsCharacteristics</w:t>
      </w:r>
      <w:proofErr w:type="spellEnd"/>
      <w:r>
        <w:t>'</w:t>
      </w:r>
      <w:r>
        <w:br/>
        <w:t xml:space="preserve">Remarks: </w:t>
      </w:r>
      <w:r>
        <w:br/>
        <w:t>Aliases: VSLCAR</w:t>
      </w:r>
      <w:r>
        <w:br/>
        <w:t>Value Type: enumeration</w:t>
      </w:r>
    </w:p>
    <w:p w14:paraId="631A4159"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68D49461"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49E647"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13D75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38B1CC"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099CE4" w14:textId="77777777" w:rsidR="00EC0FF0" w:rsidRDefault="00EC0FF0">
            <w:r>
              <w:rPr>
                <w:b/>
                <w:bCs/>
              </w:rPr>
              <w:t>Remarks</w:t>
            </w:r>
          </w:p>
        </w:tc>
      </w:tr>
      <w:tr w:rsidR="00EC0FF0" w14:paraId="12B1854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4D429D" w14:textId="77777777" w:rsidR="00EC0FF0" w:rsidRDefault="00EC0FF0">
            <w:r>
              <w:t>'</w:t>
            </w:r>
            <w:proofErr w:type="gramStart"/>
            <w:r>
              <w:rPr>
                <w:rFonts w:ascii="Courier New" w:hAnsi="Courier New" w:cs="Courier New"/>
                <w:sz w:val="22"/>
                <w:szCs w:val="22"/>
              </w:rPr>
              <w:t>length</w:t>
            </w:r>
            <w:proofErr w:type="gramEnd"/>
            <w:r>
              <w:rPr>
                <w:rFonts w:ascii="Courier New" w:hAnsi="Courier New" w:cs="Courier New"/>
                <w:sz w:val="22"/>
                <w:szCs w:val="22"/>
              </w:rPr>
              <w:t xml:space="preserve"> overall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0167EA" w14:textId="77777777" w:rsidR="00EC0FF0" w:rsidRDefault="00EC0FF0">
            <w:r>
              <w:t xml:space="preserve">The maximum length of the ship (L.O.A.).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FC3E8C"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F83FBA" w14:textId="77777777" w:rsidR="00EC0FF0" w:rsidRDefault="00EC0FF0"/>
        </w:tc>
      </w:tr>
      <w:tr w:rsidR="00EC0FF0" w14:paraId="2F961C1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5201C7" w14:textId="77777777" w:rsidR="00EC0FF0" w:rsidRDefault="00EC0FF0">
            <w:r>
              <w:t>'</w:t>
            </w:r>
            <w:proofErr w:type="gramStart"/>
            <w:r>
              <w:rPr>
                <w:rFonts w:ascii="Courier New" w:hAnsi="Courier New" w:cs="Courier New"/>
                <w:sz w:val="22"/>
                <w:szCs w:val="22"/>
              </w:rPr>
              <w:t>length</w:t>
            </w:r>
            <w:proofErr w:type="gramEnd"/>
            <w:r>
              <w:rPr>
                <w:rFonts w:ascii="Courier New" w:hAnsi="Courier New" w:cs="Courier New"/>
                <w:sz w:val="22"/>
                <w:szCs w:val="22"/>
              </w:rPr>
              <w:t xml:space="preserve"> at waterline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1B101A" w14:textId="77777777" w:rsidR="00EC0FF0" w:rsidRDefault="00EC0FF0">
            <w:r>
              <w:t xml:space="preserve">The ship's length measured at the waterline (L.W.L.).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4582FF"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BF4A66" w14:textId="77777777" w:rsidR="00EC0FF0" w:rsidRDefault="00EC0FF0"/>
        </w:tc>
      </w:tr>
      <w:tr w:rsidR="00EC0FF0" w14:paraId="41F2856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C1AED9" w14:textId="77777777" w:rsidR="00EC0FF0" w:rsidRDefault="00EC0FF0">
            <w:r>
              <w:t>'</w:t>
            </w:r>
            <w:r>
              <w:rPr>
                <w:rFonts w:ascii="Courier New" w:hAnsi="Courier New" w:cs="Courier New"/>
                <w:sz w:val="22"/>
                <w:szCs w:val="22"/>
              </w:rPr>
              <w:t>breadth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5D8FA7" w14:textId="77777777" w:rsidR="00EC0FF0" w:rsidRDefault="00EC0FF0">
            <w:r>
              <w:t>The width or beam of the vessel.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5CC4D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F78D3F" w14:textId="77777777" w:rsidR="00EC0FF0" w:rsidRDefault="00EC0FF0"/>
        </w:tc>
      </w:tr>
      <w:tr w:rsidR="00EC0FF0" w14:paraId="7ED2402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F38566" w14:textId="77777777" w:rsidR="00EC0FF0" w:rsidRDefault="00EC0FF0">
            <w:r>
              <w:t>'</w:t>
            </w:r>
            <w:r>
              <w:rPr>
                <w:rFonts w:ascii="Courier New" w:hAnsi="Courier New" w:cs="Courier New"/>
                <w:sz w:val="22"/>
                <w:szCs w:val="22"/>
              </w:rPr>
              <w:t>draught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516583" w14:textId="77777777" w:rsidR="00EC0FF0" w:rsidRDefault="00EC0FF0">
            <w:r>
              <w:t>The depth of water necessary to float a vessel fully loaded.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B002B2"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6431AA" w14:textId="77777777" w:rsidR="00EC0FF0" w:rsidRDefault="00EC0FF0"/>
        </w:tc>
      </w:tr>
      <w:tr w:rsidR="00EC0FF0" w14:paraId="2A4AD68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F388CE" w14:textId="77777777" w:rsidR="00EC0FF0" w:rsidRDefault="00EC0FF0">
            <w:r>
              <w:t>'</w:t>
            </w:r>
            <w:r>
              <w:rPr>
                <w:rFonts w:ascii="Courier New" w:hAnsi="Courier New" w:cs="Courier New"/>
                <w:sz w:val="22"/>
                <w:szCs w:val="22"/>
              </w:rPr>
              <w:t>height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D43E0C" w14:textId="77777777" w:rsidR="00EC0FF0" w:rsidRDefault="00EC0FF0">
            <w:r>
              <w:t>The height of the highest point of a vessel's structure (</w:t>
            </w:r>
            <w:proofErr w:type="gramStart"/>
            <w:r>
              <w:t>e.g.</w:t>
            </w:r>
            <w:proofErr w:type="gramEnd"/>
            <w:r>
              <w:t xml:space="preserve"> radar aerial, funnel, cranes, masthead) above her waterline. (UKHO NP100/2009)</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5D2BD2"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6712D9" w14:textId="77777777" w:rsidR="00EC0FF0" w:rsidRDefault="00EC0FF0"/>
        </w:tc>
      </w:tr>
      <w:tr w:rsidR="00EC0FF0" w14:paraId="67D06CE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153F75" w14:textId="77777777" w:rsidR="00EC0FF0" w:rsidRDefault="00EC0FF0">
            <w:r>
              <w:t>'</w:t>
            </w:r>
            <w:proofErr w:type="gramStart"/>
            <w:r>
              <w:rPr>
                <w:rFonts w:ascii="Courier New" w:hAnsi="Courier New" w:cs="Courier New"/>
                <w:sz w:val="22"/>
                <w:szCs w:val="22"/>
              </w:rPr>
              <w:t>displacement</w:t>
            </w:r>
            <w:proofErr w:type="gramEnd"/>
            <w:r>
              <w:rPr>
                <w:rFonts w:ascii="Courier New" w:hAnsi="Courier New" w:cs="Courier New"/>
                <w:sz w:val="22"/>
                <w:szCs w:val="22"/>
              </w:rPr>
              <w:t xml:space="preserve">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301E62" w14:textId="77777777" w:rsidR="00EC0FF0" w:rsidRDefault="00EC0FF0">
            <w:r>
              <w:t xml:space="preserve">A measurement of the weight of the vessel, usually used for warships. (Merchant ships are usually measured based on the volume of cargo space; see tonnage). Displacement is expressed either in long tons of 2,240 pounds or metric </w:t>
            </w:r>
            <w:proofErr w:type="spellStart"/>
            <w:r>
              <w:t>tonnes</w:t>
            </w:r>
            <w:proofErr w:type="spellEnd"/>
            <w:r>
              <w:t xml:space="preserve"> of 1,000 kg. Since the two units are very close in size (2,240 pounds = 1,016 kg and 1,000 kg = 2,205 pounds), it is common not to distinguish between them. To preserve secrecy, nations sometimes misstate a warship's displacement.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0A55E3"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8DDFD3" w14:textId="77777777" w:rsidR="00EC0FF0" w:rsidRDefault="00EC0FF0"/>
        </w:tc>
      </w:tr>
      <w:tr w:rsidR="00EC0FF0" w14:paraId="5BCDD9E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EDDBAA" w14:textId="77777777" w:rsidR="00EC0FF0" w:rsidRDefault="00EC0FF0">
            <w:r>
              <w:t>'</w:t>
            </w:r>
            <w:proofErr w:type="gramStart"/>
            <w:r>
              <w:rPr>
                <w:rFonts w:ascii="Courier New" w:hAnsi="Courier New" w:cs="Courier New"/>
                <w:sz w:val="22"/>
                <w:szCs w:val="22"/>
              </w:rPr>
              <w:t>displacement</w:t>
            </w:r>
            <w:proofErr w:type="gramEnd"/>
            <w:r>
              <w:rPr>
                <w:rFonts w:ascii="Courier New" w:hAnsi="Courier New" w:cs="Courier New"/>
                <w:sz w:val="22"/>
                <w:szCs w:val="22"/>
              </w:rPr>
              <w:t xml:space="preserve"> tonnage, light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10E01F" w14:textId="77777777" w:rsidR="00EC0FF0" w:rsidRDefault="00EC0FF0">
            <w:r>
              <w:t xml:space="preserve">The weight of the ship excluding cargo, fuel, ballast, stores, passengers, and crew, but with water in the boilers to steaming level.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72FD85"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74C59D" w14:textId="77777777" w:rsidR="00EC0FF0" w:rsidRDefault="00EC0FF0"/>
        </w:tc>
      </w:tr>
      <w:tr w:rsidR="00EC0FF0" w14:paraId="6287177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2D196F" w14:textId="77777777" w:rsidR="00EC0FF0" w:rsidRDefault="00EC0FF0">
            <w:r>
              <w:t>'</w:t>
            </w:r>
            <w:proofErr w:type="gramStart"/>
            <w:r>
              <w:rPr>
                <w:rFonts w:ascii="Courier New" w:hAnsi="Courier New" w:cs="Courier New"/>
                <w:sz w:val="22"/>
                <w:szCs w:val="22"/>
              </w:rPr>
              <w:t>displacement</w:t>
            </w:r>
            <w:proofErr w:type="gramEnd"/>
            <w:r>
              <w:rPr>
                <w:rFonts w:ascii="Courier New" w:hAnsi="Courier New" w:cs="Courier New"/>
                <w:sz w:val="22"/>
                <w:szCs w:val="22"/>
              </w:rPr>
              <w:t xml:space="preserve"> tonnage, loaded</w:t>
            </w:r>
            <w:r>
              <w:t>'</w:t>
            </w:r>
            <w:r>
              <w:br/>
            </w:r>
            <w:r>
              <w:lastRenderedPageBreak/>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3578BC" w14:textId="77777777" w:rsidR="00EC0FF0" w:rsidRDefault="00EC0FF0">
            <w:r>
              <w:lastRenderedPageBreak/>
              <w:t xml:space="preserve">The weight of the ship including cargo, passengers, fuel, water, stores, dunnage and such other items necessary for use on a voyage, which brings the vessel down </w:t>
            </w:r>
            <w:r>
              <w:lastRenderedPageBreak/>
              <w:t xml:space="preserve">to her load draft.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65B418" w14:textId="77777777" w:rsidR="00EC0FF0" w:rsidRDefault="00EC0FF0">
            <w:r>
              <w:rPr>
                <w:rFonts w:ascii="Courier New" w:hAnsi="Courier New" w:cs="Courier New"/>
                <w:sz w:val="22"/>
                <w:szCs w:val="22"/>
              </w:rPr>
              <w:lastRenderedPageBreak/>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BAC792" w14:textId="77777777" w:rsidR="00EC0FF0" w:rsidRDefault="00EC0FF0"/>
        </w:tc>
      </w:tr>
      <w:tr w:rsidR="00EC0FF0" w14:paraId="527B0D5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9CDC04" w14:textId="77777777" w:rsidR="00EC0FF0" w:rsidRDefault="00EC0FF0">
            <w:r>
              <w:t>'</w:t>
            </w:r>
            <w:proofErr w:type="gramStart"/>
            <w:r>
              <w:rPr>
                <w:rFonts w:ascii="Courier New" w:hAnsi="Courier New" w:cs="Courier New"/>
                <w:sz w:val="22"/>
                <w:szCs w:val="22"/>
              </w:rPr>
              <w:t>deadweight</w:t>
            </w:r>
            <w:proofErr w:type="gramEnd"/>
            <w:r>
              <w:rPr>
                <w:rFonts w:ascii="Courier New" w:hAnsi="Courier New" w:cs="Courier New"/>
                <w:sz w:val="22"/>
                <w:szCs w:val="22"/>
              </w:rPr>
              <w:t xml:space="preserve">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B17BD7" w14:textId="77777777" w:rsidR="00EC0FF0" w:rsidRDefault="00EC0FF0">
            <w:r>
              <w:t>The difference between displacement, light and displacement, loaded. A measure of the ship's total carrying capacity. (http://en.wikipedia.org/wiki/Ship_measurements; 24 July 2010)</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E8C0A5"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33561B" w14:textId="77777777" w:rsidR="00EC0FF0" w:rsidRDefault="00EC0FF0"/>
        </w:tc>
      </w:tr>
      <w:tr w:rsidR="00EC0FF0" w14:paraId="4159BB6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BACF84" w14:textId="77777777" w:rsidR="00EC0FF0" w:rsidRDefault="00EC0FF0">
            <w:r>
              <w:t>'</w:t>
            </w:r>
            <w:proofErr w:type="gramStart"/>
            <w:r>
              <w:rPr>
                <w:rFonts w:ascii="Courier New" w:hAnsi="Courier New" w:cs="Courier New"/>
                <w:sz w:val="22"/>
                <w:szCs w:val="22"/>
              </w:rPr>
              <w:t>gross</w:t>
            </w:r>
            <w:proofErr w:type="gramEnd"/>
            <w:r>
              <w:rPr>
                <w:rFonts w:ascii="Courier New" w:hAnsi="Courier New" w:cs="Courier New"/>
                <w:sz w:val="22"/>
                <w:szCs w:val="22"/>
              </w:rPr>
              <w:t xml:space="preserve">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B7D4CA" w14:textId="77777777" w:rsidR="00EC0FF0" w:rsidRDefault="00EC0FF0">
            <w:r>
              <w:t xml:space="preserve">The entire internal cubic capacity of the ship expressed in tons of 100 cubic feet to the ton, except certain spaces with are exempted such as: peak and other tanks for water ballast, open forecastle bridge and poop, access of hatchways, certain light and air spaces, domes of skylights, condenser, anchor gear, steering gear, wheel house, galley and cabin for passengers. (http://en.wikipedia.org/wiki/Ship_measurements;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6B416A"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B97F6A" w14:textId="77777777" w:rsidR="00EC0FF0" w:rsidRDefault="00EC0FF0"/>
        </w:tc>
      </w:tr>
      <w:tr w:rsidR="00EC0FF0" w14:paraId="0555A35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766915" w14:textId="77777777" w:rsidR="00EC0FF0" w:rsidRDefault="00EC0FF0">
            <w:r>
              <w:t>'</w:t>
            </w:r>
            <w:proofErr w:type="gramStart"/>
            <w:r>
              <w:rPr>
                <w:rFonts w:ascii="Courier New" w:hAnsi="Courier New" w:cs="Courier New"/>
                <w:sz w:val="22"/>
                <w:szCs w:val="22"/>
              </w:rPr>
              <w:t>net</w:t>
            </w:r>
            <w:proofErr w:type="gramEnd"/>
            <w:r>
              <w:rPr>
                <w:rFonts w:ascii="Courier New" w:hAnsi="Courier New" w:cs="Courier New"/>
                <w:sz w:val="22"/>
                <w:szCs w:val="22"/>
              </w:rPr>
              <w:t xml:space="preserve">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AA133D" w14:textId="77777777" w:rsidR="00EC0FF0" w:rsidRDefault="00EC0FF0">
            <w:r>
              <w:t xml:space="preserve">Obtained from the gross tonnage by deducting crew and navigating spaces and allowances for propulsion </w:t>
            </w:r>
            <w:proofErr w:type="gramStart"/>
            <w:r>
              <w:t>machinery.(</w:t>
            </w:r>
            <w:proofErr w:type="gramEnd"/>
            <w:r>
              <w:t xml:space="preserve">http://en.wikipedia.org/wiki/Ship_measurements; 24 July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B0BF02"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9CA43E" w14:textId="77777777" w:rsidR="00EC0FF0" w:rsidRDefault="00EC0FF0"/>
        </w:tc>
      </w:tr>
      <w:tr w:rsidR="00EC0FF0" w14:paraId="35127E6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66DDCC" w14:textId="77777777" w:rsidR="00EC0FF0" w:rsidRDefault="00EC0FF0">
            <w:r>
              <w:t>'</w:t>
            </w:r>
            <w:r>
              <w:rPr>
                <w:rFonts w:ascii="Courier New" w:hAnsi="Courier New" w:cs="Courier New"/>
                <w:sz w:val="22"/>
                <w:szCs w:val="22"/>
              </w:rPr>
              <w:t>Panama Canal/Universal Measurement System net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57BB9F" w14:textId="77777777" w:rsidR="00EC0FF0" w:rsidRDefault="00EC0FF0">
            <w:r>
              <w:t xml:space="preserve">the Panama Canal/Universal Measurement System (PC/UMS) is based on net tonnage, modified for Panama Canal purposes. PC/UMS is based on a mathematical formula to calculate a vessel's total volume; a PC/UMS net ton is equivalent to 100 cubic feet of capacity. (Adapted from http://en.wikipedia.org/wiki/Tonnage 4 Oct 2010)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C57471"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10D6F0" w14:textId="77777777" w:rsidR="00EC0FF0" w:rsidRDefault="00EC0FF0"/>
        </w:tc>
      </w:tr>
      <w:tr w:rsidR="00EC0FF0" w14:paraId="55AD3CF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87ADED" w14:textId="77777777" w:rsidR="00EC0FF0" w:rsidRDefault="00EC0FF0">
            <w:r>
              <w:t>'</w:t>
            </w:r>
            <w:r>
              <w:rPr>
                <w:rFonts w:ascii="Courier New" w:hAnsi="Courier New" w:cs="Courier New"/>
                <w:sz w:val="22"/>
                <w:szCs w:val="22"/>
              </w:rPr>
              <w:t>Suez Canal net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2830A4" w14:textId="77777777" w:rsidR="00EC0FF0" w:rsidRDefault="00EC0FF0">
            <w:r>
              <w:t xml:space="preserve">the Suez Canal Net Tonnage (SCNT) is derived with a number of modifications from the former net register tonnage of the </w:t>
            </w:r>
            <w:proofErr w:type="spellStart"/>
            <w:r>
              <w:t>Moorsom</w:t>
            </w:r>
            <w:proofErr w:type="spellEnd"/>
            <w:r>
              <w:t xml:space="preserve"> System and was established by the International Commission of Constantinople in its Protocol of 18 December 1873. It is still in use, as amended by the Rules of Navigation of the Suez Canal Authority, and is registered in the Suez Canal Tonnage Certificate. (Adapted from http://en.wikipedia.org/wiki/Tonnage 4 Oct 2010)</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DEF1B9"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EC20A5" w14:textId="77777777" w:rsidR="00EC0FF0" w:rsidRDefault="00EC0FF0"/>
        </w:tc>
      </w:tr>
      <w:tr w:rsidR="00EC0FF0" w14:paraId="23CDF87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09E16B" w14:textId="77777777" w:rsidR="00EC0FF0" w:rsidRDefault="00EC0FF0">
            <w:r>
              <w:t>'</w:t>
            </w:r>
            <w:r>
              <w:rPr>
                <w:rFonts w:ascii="Courier New" w:hAnsi="Courier New" w:cs="Courier New"/>
                <w:sz w:val="22"/>
                <w:szCs w:val="22"/>
              </w:rPr>
              <w:t>Suez Canal gross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19BD76" w14:textId="77777777" w:rsidR="00EC0FF0" w:rsidRDefault="00EC0FF0">
            <w:r>
              <w:t xml:space="preserve">Suez Canal Gross Tonnage (SCGT) is derived with a number of modifications from the former net register tonnage of the </w:t>
            </w:r>
            <w:proofErr w:type="spellStart"/>
            <w:r>
              <w:t>Moorsom</w:t>
            </w:r>
            <w:proofErr w:type="spellEnd"/>
            <w:r>
              <w:t xml:space="preserve"> System and was established by the International Commission of Constantinople in its Protocol of 18 December 1873. It is still in use, as amended by the Rules of Navigation of the Suez Canal Authority, and is registered in the Suez Canal Tonnage Certificate.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860772"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D8875F" w14:textId="77777777" w:rsidR="00EC0FF0" w:rsidRDefault="00EC0FF0"/>
        </w:tc>
      </w:tr>
    </w:tbl>
    <w:p w14:paraId="2FC0D1FB" w14:textId="77777777" w:rsidR="00EC0FF0" w:rsidRDefault="00EC0FF0">
      <w:pPr>
        <w:pStyle w:val="Center"/>
      </w:pPr>
    </w:p>
    <w:p w14:paraId="1344563D" w14:textId="694E0EBA" w:rsidR="00EC0FF0" w:rsidRDefault="00EC0FF0">
      <w:pPr>
        <w:pStyle w:val="2"/>
        <w:spacing w:before="160" w:after="160"/>
        <w:rPr>
          <w:rFonts w:ascii="Times New Roman" w:hAnsi="Times New Roman" w:cs="Times New Roman"/>
          <w:b w:val="0"/>
          <w:bCs w:val="0"/>
          <w:sz w:val="24"/>
          <w:szCs w:val="24"/>
        </w:rPr>
      </w:pPr>
      <w:bookmarkStart w:id="2484" w:name="idmarkerx16777217x106679"/>
      <w:bookmarkStart w:id="2485" w:name="_Toc133573376"/>
      <w:bookmarkEnd w:id="2484"/>
      <w:r>
        <w:t>3.</w:t>
      </w:r>
      <w:del w:id="2486" w:author="Lyu Yuxiao" w:date="2023-04-28T11:14:00Z">
        <w:r w:rsidDel="00C43938">
          <w:delText xml:space="preserve">103 </w:delText>
        </w:r>
      </w:del>
      <w:ins w:id="2487" w:author="Lyu Yuxiao" w:date="2023-04-28T11:14:00Z">
        <w:r w:rsidR="00C43938">
          <w:t xml:space="preserve">102 </w:t>
        </w:r>
      </w:ins>
      <w:proofErr w:type="gramStart"/>
      <w:r>
        <w:t>Vessels</w:t>
      </w:r>
      <w:proofErr w:type="gramEnd"/>
      <w:r>
        <w:t xml:space="preserve"> characteristics unit</w:t>
      </w:r>
      <w:bookmarkEnd w:id="2485"/>
    </w:p>
    <w:p w14:paraId="3FAD23A6" w14:textId="2F3EB6C9" w:rsidR="00EC0FF0" w:rsidRDefault="00EC0FF0">
      <w:r>
        <w:t xml:space="preserve">Name: Vessels </w:t>
      </w:r>
      <w:ins w:id="2488" w:author="Lyu Yuxiao" w:date="2023-04-24T14:33:00Z">
        <w:r w:rsidR="00686BE2">
          <w:t>C</w:t>
        </w:r>
      </w:ins>
      <w:del w:id="2489" w:author="Lyu Yuxiao" w:date="2023-04-24T14:33:00Z">
        <w:r w:rsidDel="00686BE2">
          <w:delText>c</w:delText>
        </w:r>
      </w:del>
      <w:r>
        <w:t xml:space="preserve">haracteristics </w:t>
      </w:r>
      <w:ins w:id="2490" w:author="Lyu Yuxiao" w:date="2023-04-24T14:33:00Z">
        <w:r w:rsidR="00686BE2">
          <w:t>U</w:t>
        </w:r>
      </w:ins>
      <w:del w:id="2491" w:author="Lyu Yuxiao" w:date="2023-04-24T14:33:00Z">
        <w:r w:rsidDel="00686BE2">
          <w:delText>u</w:delText>
        </w:r>
      </w:del>
      <w:r>
        <w:t>nit</w:t>
      </w:r>
      <w:ins w:id="2492" w:author="Yuxiao Lyu" w:date="2023-04-25T11:16:00Z">
        <w:r w:rsidR="008511A6">
          <w:t xml:space="preserve"> [IHOREG </w:t>
        </w:r>
      </w:ins>
      <w:ins w:id="2493" w:author="Yuxiao Lyu" w:date="2023-04-25T11:17:00Z">
        <w:r w:rsidR="008511A6">
          <w:t>1106</w:t>
        </w:r>
      </w:ins>
      <w:ins w:id="2494" w:author="Yuxiao Lyu" w:date="2023-04-25T11:16:00Z">
        <w:r w:rsidR="008511A6">
          <w:t>]</w:t>
        </w:r>
      </w:ins>
      <w:r>
        <w:br/>
        <w:t>Definition: the unit used for vessel characteristics attribute</w:t>
      </w:r>
      <w:r>
        <w:br/>
        <w:t>Code: '</w:t>
      </w:r>
      <w:proofErr w:type="spellStart"/>
      <w:r>
        <w:rPr>
          <w:rFonts w:ascii="Courier New" w:hAnsi="Courier New" w:cs="Courier New"/>
        </w:rPr>
        <w:t>vesselsCharacteristicsUnit</w:t>
      </w:r>
      <w:proofErr w:type="spellEnd"/>
      <w:r>
        <w:t>'</w:t>
      </w:r>
      <w:r>
        <w:br/>
        <w:t xml:space="preserve">Remarks: </w:t>
      </w:r>
      <w:r>
        <w:br/>
        <w:t>Aliases: VSLUNT</w:t>
      </w:r>
      <w:r>
        <w:br/>
        <w:t>Value Type: enumeration</w:t>
      </w:r>
    </w:p>
    <w:p w14:paraId="703D67B3"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7D6C5BEF"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C03A68"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8D95B4"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B4DFD9"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FC7048" w14:textId="77777777" w:rsidR="00EC0FF0" w:rsidRDefault="00EC0FF0">
            <w:r>
              <w:rPr>
                <w:b/>
                <w:bCs/>
              </w:rPr>
              <w:t>Remarks</w:t>
            </w:r>
          </w:p>
        </w:tc>
      </w:tr>
      <w:tr w:rsidR="00EC0FF0" w14:paraId="58FEB03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0FE19A" w14:textId="77777777" w:rsidR="00EC0FF0" w:rsidRDefault="00EC0FF0">
            <w:r>
              <w:t>'</w:t>
            </w:r>
            <w:proofErr w:type="spellStart"/>
            <w:r>
              <w:rPr>
                <w:rFonts w:ascii="Courier New" w:hAnsi="Courier New" w:cs="Courier New"/>
                <w:sz w:val="22"/>
                <w:szCs w:val="22"/>
              </w:rPr>
              <w:t>metre</w:t>
            </w:r>
            <w:proofErr w:type="spellEnd"/>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4E9B80" w14:textId="77777777" w:rsidR="00EC0FF0" w:rsidRDefault="00EC0FF0">
            <w:r>
              <w:t xml:space="preserve">The </w:t>
            </w:r>
            <w:proofErr w:type="spellStart"/>
            <w:r>
              <w:t>metre</w:t>
            </w:r>
            <w:proofErr w:type="spellEnd"/>
            <w:r>
              <w:t xml:space="preserve"> (or meter) is the base unit of length in the International System of Units (SI). It is defined as the distance travelled by light in vacuum in 1/299,792,458 of a second. </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B04D12"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89A7FF" w14:textId="77777777" w:rsidR="00EC0FF0" w:rsidRDefault="00EC0FF0"/>
        </w:tc>
      </w:tr>
      <w:tr w:rsidR="00EC0FF0" w14:paraId="4DE3A8B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BBDC64" w14:textId="77777777" w:rsidR="00EC0FF0" w:rsidRDefault="00EC0FF0">
            <w:r>
              <w:t>'</w:t>
            </w:r>
            <w:r>
              <w:rPr>
                <w:rFonts w:ascii="Courier New" w:hAnsi="Courier New" w:cs="Courier New"/>
                <w:sz w:val="22"/>
                <w:szCs w:val="22"/>
              </w:rPr>
              <w:t>foot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02C610" w14:textId="77777777" w:rsidR="00EC0FF0" w:rsidRDefault="00EC0FF0">
            <w:r>
              <w:t>A foot (plural: feet) is a non-SI unit of length in a number of different systems including English units, Imperial units, and United States customary units. The most commonly used foot today is the international foot. There are three feet in a yard and 12 inches in a foot.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753691"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BB4219" w14:textId="77777777" w:rsidR="00EC0FF0" w:rsidRDefault="00EC0FF0"/>
        </w:tc>
      </w:tr>
      <w:tr w:rsidR="00EC0FF0" w14:paraId="3AD8060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CCB3EC" w14:textId="77777777" w:rsidR="00EC0FF0" w:rsidRDefault="00EC0FF0">
            <w:r>
              <w:t>'</w:t>
            </w:r>
            <w:proofErr w:type="gramStart"/>
            <w:r>
              <w:rPr>
                <w:rFonts w:ascii="Courier New" w:hAnsi="Courier New" w:cs="Courier New"/>
                <w:sz w:val="22"/>
                <w:szCs w:val="22"/>
              </w:rPr>
              <w:t>metric</w:t>
            </w:r>
            <w:proofErr w:type="gramEnd"/>
            <w:r>
              <w:rPr>
                <w:rFonts w:ascii="Courier New" w:hAnsi="Courier New" w:cs="Courier New"/>
                <w:sz w:val="22"/>
                <w:szCs w:val="22"/>
              </w:rPr>
              <w:t xml:space="preserve"> ton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1F4219" w14:textId="77777777" w:rsidR="00EC0FF0" w:rsidRDefault="00EC0FF0">
            <w:r>
              <w:t xml:space="preserve">The </w:t>
            </w:r>
            <w:proofErr w:type="spellStart"/>
            <w:r>
              <w:t>tonne</w:t>
            </w:r>
            <w:proofErr w:type="spellEnd"/>
            <w:r>
              <w:t xml:space="preserve"> or metric ton (U.S.), often redundantly referred to as a metric </w:t>
            </w:r>
            <w:proofErr w:type="spellStart"/>
            <w:r>
              <w:t>tonne</w:t>
            </w:r>
            <w:proofErr w:type="spellEnd"/>
            <w:r>
              <w:t xml:space="preserve">, is a unit of mass equal to 1,000 kg (2,205 </w:t>
            </w:r>
            <w:proofErr w:type="spellStart"/>
            <w:r>
              <w:t>lb</w:t>
            </w:r>
            <w:proofErr w:type="spellEnd"/>
            <w:r>
              <w:t xml:space="preserve">) or approximately the mass of one cubic </w:t>
            </w:r>
            <w:proofErr w:type="spellStart"/>
            <w:r>
              <w:lastRenderedPageBreak/>
              <w:t>metre</w:t>
            </w:r>
            <w:proofErr w:type="spellEnd"/>
            <w:r>
              <w:t xml:space="preserve"> of water at four degrees Celsius. It is sometimes abbreviated as mt in the United States, but this conflicts with other SI symbols. The </w:t>
            </w:r>
            <w:proofErr w:type="spellStart"/>
            <w:r>
              <w:t>tonne</w:t>
            </w:r>
            <w:proofErr w:type="spellEnd"/>
            <w:r>
              <w:t xml:space="preserve"> is not a unit in the International System of Units (SI), but is accepted for use with the SI. In SI units and prefixes, the </w:t>
            </w:r>
            <w:proofErr w:type="spellStart"/>
            <w:r>
              <w:t>tonne</w:t>
            </w:r>
            <w:proofErr w:type="spellEnd"/>
            <w:r>
              <w:t xml:space="preserve"> is a megagram (Mg). The Imperial and US customary units comparable to the </w:t>
            </w:r>
            <w:proofErr w:type="spellStart"/>
            <w:r>
              <w:t>tonne</w:t>
            </w:r>
            <w:proofErr w:type="spellEnd"/>
            <w:r>
              <w:t xml:space="preserve"> are both spelled ton in English, though they differ in mass. Pronunciation of </w:t>
            </w:r>
            <w:proofErr w:type="spellStart"/>
            <w:r>
              <w:t>tonne</w:t>
            </w:r>
            <w:proofErr w:type="spellEnd"/>
            <w:r>
              <w:t xml:space="preserve"> (the word used in the UK) and ton is usually identical, but is not too confusing unless accuracy is important as the </w:t>
            </w:r>
            <w:proofErr w:type="spellStart"/>
            <w:r>
              <w:t>tonne</w:t>
            </w:r>
            <w:proofErr w:type="spellEnd"/>
            <w:r>
              <w:t xml:space="preserve"> and UK long ton differ by only 1.6%.</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3778FE" w14:textId="77777777" w:rsidR="00EC0FF0" w:rsidRDefault="00EC0FF0">
            <w:r>
              <w:rPr>
                <w:rFonts w:ascii="Courier New" w:hAnsi="Courier New" w:cs="Courier New"/>
                <w:sz w:val="22"/>
                <w:szCs w:val="22"/>
              </w:rPr>
              <w:lastRenderedPageBreak/>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29A627" w14:textId="77777777" w:rsidR="00EC0FF0" w:rsidRDefault="00EC0FF0"/>
        </w:tc>
      </w:tr>
      <w:tr w:rsidR="00EC0FF0" w14:paraId="1AA66E6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6B140E" w14:textId="77777777" w:rsidR="00EC0FF0" w:rsidRDefault="00EC0FF0">
            <w:r>
              <w:t>'</w:t>
            </w:r>
            <w:r>
              <w:rPr>
                <w:rFonts w:ascii="Courier New" w:hAnsi="Courier New" w:cs="Courier New"/>
                <w:sz w:val="22"/>
                <w:szCs w:val="22"/>
              </w:rPr>
              <w:t>ton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ED1FB4" w14:textId="77777777" w:rsidR="00EC0FF0" w:rsidRDefault="00EC0FF0">
            <w:r>
              <w:t xml:space="preserve">Long ton (weight ton or imperial ton) is the name for the unit called the "ton" in the avoirdupois or Imperial system of measurements, as used in the United Kingdom and several other Commonwealth countries. It has been mostly replaced by the </w:t>
            </w:r>
            <w:proofErr w:type="spellStart"/>
            <w:r>
              <w:t>tonne</w:t>
            </w:r>
            <w:proofErr w:type="spellEnd"/>
            <w:r>
              <w:t xml:space="preserve">, and in the United States by the short ton. One long ton is equal to 2,240 pounds (1,016 kg) or 35 cubic feet (0.9911 m3) of salt water with a density of 64 </w:t>
            </w:r>
            <w:proofErr w:type="spellStart"/>
            <w:r>
              <w:t>lb</w:t>
            </w:r>
            <w:proofErr w:type="spellEnd"/>
            <w:r>
              <w:t>/ft³ (1.025 g/ml). It has some limited use in the United States, most commonly in measuring the displacement of ships, and was the unit prescribed for warships by the Washington Naval Treaty—for example battleships were limited to a mass of 35,000 long tons (36,000 t; 39,000 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E5DBDC"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306BDA" w14:textId="77777777" w:rsidR="00EC0FF0" w:rsidRDefault="00EC0FF0"/>
        </w:tc>
      </w:tr>
      <w:tr w:rsidR="00EC0FF0" w14:paraId="7761A85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52D17" w14:textId="77777777" w:rsidR="00EC0FF0" w:rsidRDefault="00EC0FF0">
            <w:r>
              <w:t>'</w:t>
            </w:r>
            <w:proofErr w:type="gramStart"/>
            <w:r>
              <w:rPr>
                <w:rFonts w:ascii="Courier New" w:hAnsi="Courier New" w:cs="Courier New"/>
                <w:sz w:val="22"/>
                <w:szCs w:val="22"/>
              </w:rPr>
              <w:t>short</w:t>
            </w:r>
            <w:proofErr w:type="gramEnd"/>
            <w:r>
              <w:rPr>
                <w:rFonts w:ascii="Courier New" w:hAnsi="Courier New" w:cs="Courier New"/>
                <w:sz w:val="22"/>
                <w:szCs w:val="22"/>
              </w:rPr>
              <w:t xml:space="preserve"> ton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FFD1DA" w14:textId="77777777" w:rsidR="00EC0FF0" w:rsidRDefault="00EC0FF0">
            <w:r>
              <w:t>The short ton is a unit of weight equal to 2,000 pounds (907.18474 kg). In the United States it is often called simply ton without distinguishing it from the metric ton (</w:t>
            </w:r>
            <w:proofErr w:type="spellStart"/>
            <w:r>
              <w:t>tonne</w:t>
            </w:r>
            <w:proofErr w:type="spellEnd"/>
            <w:r>
              <w:t>, 1,000 kilograms) or the long ton (2,240 pounds / 1,016.0469088 kilograms); rather, the other two are specifically noted. There are, however, some U.S. applications for which unspecified tons normally means long tons (for example, Navy ships) or metric tons (world grain production figures). Both the long and short ton are defined as 20 hundredweights, but a hundredweight is 100 pounds (45.359237 kg) in the U.S. system (short or net hundredweight) and 112 pounds (50.80234544 kg) in the Imperial system (long or gross hundredweight).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2273D6"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C291D6" w14:textId="77777777" w:rsidR="00EC0FF0" w:rsidRDefault="00EC0FF0"/>
        </w:tc>
      </w:tr>
      <w:tr w:rsidR="00EC0FF0" w14:paraId="63D4760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831107" w14:textId="77777777" w:rsidR="00EC0FF0" w:rsidRDefault="00EC0FF0">
            <w:r>
              <w:t>'</w:t>
            </w:r>
            <w:proofErr w:type="gramStart"/>
            <w:r>
              <w:rPr>
                <w:rFonts w:ascii="Courier New" w:hAnsi="Courier New" w:cs="Courier New"/>
                <w:sz w:val="22"/>
                <w:szCs w:val="22"/>
              </w:rPr>
              <w:t>gross</w:t>
            </w:r>
            <w:proofErr w:type="gramEnd"/>
            <w:r>
              <w:rPr>
                <w:rFonts w:ascii="Courier New" w:hAnsi="Courier New" w:cs="Courier New"/>
                <w:sz w:val="22"/>
                <w:szCs w:val="22"/>
              </w:rPr>
              <w:t xml:space="preserve"> ton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311F12" w14:textId="77777777" w:rsidR="00EC0FF0" w:rsidRDefault="00EC0FF0">
            <w:r>
              <w:t xml:space="preserve">Gross tonnage (GT) is a function of the volume of all ship's enclosed spaces (from keel to funnel) measured to the outside of the hull framing. There is a sliding scale factor. </w:t>
            </w:r>
            <w:proofErr w:type="gramStart"/>
            <w:r>
              <w:t>So</w:t>
            </w:r>
            <w:proofErr w:type="gramEnd"/>
            <w:r>
              <w:t xml:space="preserve"> GT is a kind of capacity-derived index that is used to rank a ship for purposes of determining manning, safety and other statutory requirements and is expressed simply as GT, which is a unitless entity, even though its derivation is tied to the cubic meter unit of volumetric capacity. Tonnage measurements are now governed by an IMO Convention (International Convention on Tonnage Measurement of Ships, 1969 (London-Rules)), which applies to all ships built after July 1982. In accordance with the Convention, the correct term to use now is GT, which is a function of the </w:t>
            </w:r>
            <w:proofErr w:type="spellStart"/>
            <w:r>
              <w:t>moulded</w:t>
            </w:r>
            <w:proofErr w:type="spellEnd"/>
            <w:r>
              <w:t xml:space="preserve"> volume of all enclosed spaces of the 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81D42D"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B585A3" w14:textId="77777777" w:rsidR="00EC0FF0" w:rsidRDefault="00EC0FF0"/>
        </w:tc>
      </w:tr>
      <w:tr w:rsidR="00EC0FF0" w14:paraId="6B005A7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C11D78" w14:textId="77777777" w:rsidR="00EC0FF0" w:rsidRDefault="00EC0FF0">
            <w:r>
              <w:t>'</w:t>
            </w:r>
            <w:proofErr w:type="gramStart"/>
            <w:r>
              <w:rPr>
                <w:rFonts w:ascii="Courier New" w:hAnsi="Courier New" w:cs="Courier New"/>
                <w:sz w:val="22"/>
                <w:szCs w:val="22"/>
              </w:rPr>
              <w:t>net</w:t>
            </w:r>
            <w:proofErr w:type="gramEnd"/>
            <w:r>
              <w:rPr>
                <w:rFonts w:ascii="Courier New" w:hAnsi="Courier New" w:cs="Courier New"/>
                <w:sz w:val="22"/>
                <w:szCs w:val="22"/>
              </w:rPr>
              <w:t xml:space="preserve"> ton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947B81" w14:textId="77777777" w:rsidR="00EC0FF0" w:rsidRDefault="00EC0FF0">
            <w:r>
              <w:t xml:space="preserve">Net tonnage (NT) is based on a calculation of the volume of all cargo spaces of the ship. It indicates a vessel’s earning space and is a function of the </w:t>
            </w:r>
            <w:proofErr w:type="spellStart"/>
            <w:r>
              <w:t>moulded</w:t>
            </w:r>
            <w:proofErr w:type="spellEnd"/>
            <w:r>
              <w:t xml:space="preserve"> volume of all cargo spaces of the 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52E7D2"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94229B" w14:textId="77777777" w:rsidR="00EC0FF0" w:rsidRDefault="00EC0FF0"/>
        </w:tc>
      </w:tr>
      <w:tr w:rsidR="00EC0FF0" w14:paraId="59E6007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9A927F" w14:textId="77777777" w:rsidR="00EC0FF0" w:rsidRDefault="00EC0FF0">
            <w:r>
              <w:t>'</w:t>
            </w:r>
            <w:r>
              <w:rPr>
                <w:rFonts w:ascii="Courier New" w:hAnsi="Courier New" w:cs="Courier New"/>
                <w:sz w:val="22"/>
                <w:szCs w:val="22"/>
              </w:rPr>
              <w:t>Panama Canal/Universal Measurement System net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F2C5E9" w14:textId="77777777" w:rsidR="00EC0FF0" w:rsidRDefault="00EC0FF0">
            <w:r>
              <w:t>The Panama Canal/Universal Measurement System (PC/UMS) is based on net tonnage, modified for Panama Canal purposes. PC/UMS is based on a mathematical formula to calculate a vessel's total volume; a PC/UMS net ton is equivalent to 100 cubic feet of capacity.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9F6931"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9345B6" w14:textId="77777777" w:rsidR="00EC0FF0" w:rsidRDefault="00EC0FF0"/>
        </w:tc>
      </w:tr>
      <w:tr w:rsidR="00EC0FF0" w14:paraId="2480FB4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AD2C59" w14:textId="77777777" w:rsidR="00EC0FF0" w:rsidRDefault="00EC0FF0">
            <w:r>
              <w:t>'</w:t>
            </w:r>
            <w:r>
              <w:rPr>
                <w:rFonts w:ascii="Courier New" w:hAnsi="Courier New" w:cs="Courier New"/>
                <w:sz w:val="22"/>
                <w:szCs w:val="22"/>
              </w:rPr>
              <w:t>Suez Canal Net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8B3EFA" w14:textId="77777777" w:rsidR="00EC0FF0" w:rsidRDefault="00EC0FF0">
            <w:r>
              <w:t xml:space="preserve">The Suez Canal Net Tonnage (SCNT) is derived with a number of modifications from the former net register tonnage of the </w:t>
            </w:r>
            <w:proofErr w:type="spellStart"/>
            <w:r>
              <w:t>Moorsom</w:t>
            </w:r>
            <w:proofErr w:type="spellEnd"/>
            <w:r>
              <w:t xml:space="preserve"> System and was established by the International Commission of Constantinople in its Protocol of 18 December 1873. It is still in use, as amended by the Rules of Navigation of the Suez Canal Authority, and is registered in the Suez Canal Tonnage Certificate.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FBE531"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948A0D" w14:textId="77777777" w:rsidR="00EC0FF0" w:rsidRDefault="00EC0FF0"/>
        </w:tc>
      </w:tr>
      <w:tr w:rsidR="00EC0FF0" w14:paraId="2BC64E1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358614" w14:textId="77777777" w:rsidR="00EC0FF0" w:rsidRDefault="00EC0FF0">
            <w:r>
              <w:t>'</w:t>
            </w:r>
            <w:r>
              <w:rPr>
                <w:rFonts w:ascii="Courier New" w:hAnsi="Courier New" w:cs="Courier New"/>
                <w:sz w:val="22"/>
                <w:szCs w:val="22"/>
              </w:rPr>
              <w:t>none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55D38" w14:textId="77777777" w:rsidR="00EC0FF0" w:rsidRDefault="00EC0FF0">
            <w:r>
              <w:t>Can be used for net and gross tonnages, including Panama Canal/Universal Measurement System net tonnage and The Suez Canal Net Tonnage.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B610C7"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AE6E32" w14:textId="77777777" w:rsidR="00EC0FF0" w:rsidRDefault="00EC0FF0"/>
        </w:tc>
      </w:tr>
      <w:tr w:rsidR="00EC0FF0" w14:paraId="6FDBFEC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AE2DE7" w14:textId="77777777" w:rsidR="00EC0FF0" w:rsidRDefault="00EC0FF0">
            <w:r>
              <w:t>'</w:t>
            </w:r>
            <w:proofErr w:type="gramStart"/>
            <w:r>
              <w:rPr>
                <w:rFonts w:ascii="Courier New" w:hAnsi="Courier New" w:cs="Courier New"/>
                <w:sz w:val="22"/>
                <w:szCs w:val="22"/>
              </w:rPr>
              <w:t>cubic</w:t>
            </w:r>
            <w:proofErr w:type="gramEnd"/>
            <w:r>
              <w:rPr>
                <w:rFonts w:ascii="Courier New" w:hAnsi="Courier New" w:cs="Courier New"/>
                <w:sz w:val="22"/>
                <w:szCs w:val="22"/>
              </w:rPr>
              <w:t xml:space="preserve"> </w:t>
            </w:r>
            <w:proofErr w:type="spellStart"/>
            <w:r>
              <w:rPr>
                <w:rFonts w:ascii="Courier New" w:hAnsi="Courier New" w:cs="Courier New"/>
                <w:sz w:val="22"/>
                <w:szCs w:val="22"/>
              </w:rPr>
              <w:t>metres</w:t>
            </w:r>
            <w:r>
              <w:t>'</w:t>
            </w:r>
            <w:proofErr w:type="spellEnd"/>
            <w:r>
              <w:br/>
            </w:r>
            <w:r>
              <w:lastRenderedPageBreak/>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23F28D" w14:textId="77777777" w:rsidR="00EC0FF0" w:rsidRDefault="00EC0FF0">
            <w:r>
              <w:lastRenderedPageBreak/>
              <w:t xml:space="preserve">Cubic </w:t>
            </w:r>
            <w:proofErr w:type="spellStart"/>
            <w:r>
              <w:t>metres</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1CD9F8"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E2FBA1" w14:textId="77777777" w:rsidR="00EC0FF0" w:rsidRDefault="00EC0FF0"/>
        </w:tc>
      </w:tr>
      <w:tr w:rsidR="00EC0FF0" w14:paraId="695420D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C996A5" w14:textId="77777777" w:rsidR="00EC0FF0" w:rsidRDefault="00EC0FF0">
            <w:r>
              <w:t>'</w:t>
            </w:r>
            <w:r>
              <w:rPr>
                <w:rFonts w:ascii="Courier New" w:hAnsi="Courier New" w:cs="Courier New"/>
                <w:sz w:val="22"/>
                <w:szCs w:val="22"/>
              </w:rPr>
              <w:t>Suez Canal Gross Tonnage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A51216" w14:textId="77777777" w:rsidR="00EC0FF0" w:rsidRDefault="00EC0FF0">
            <w:r>
              <w:t xml:space="preserve">The Suez Canal Gross Tonnage (SCGT) is derived with a number of modifications from the former net register tonnage of the </w:t>
            </w:r>
            <w:proofErr w:type="spellStart"/>
            <w:r>
              <w:t>Moorsom</w:t>
            </w:r>
            <w:proofErr w:type="spellEnd"/>
            <w:r>
              <w:t xml:space="preserve"> System and was established by the International Commission of Constantinople in its Protocol of 18 December 1873. It is still in use, as amended by the Rules of Navigation of the Suez Canal Authority, and is registered in the Suez Canal Tonnage Certificate.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B376D0"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E1D278" w14:textId="77777777" w:rsidR="00EC0FF0" w:rsidRDefault="00EC0FF0"/>
        </w:tc>
      </w:tr>
    </w:tbl>
    <w:p w14:paraId="5B7BE491" w14:textId="77777777" w:rsidR="00EC0FF0" w:rsidRDefault="00EC0FF0">
      <w:pPr>
        <w:pStyle w:val="Center"/>
      </w:pPr>
    </w:p>
    <w:p w14:paraId="3AFC6512" w14:textId="261522EC" w:rsidR="00EC0FF0" w:rsidRDefault="00EC0FF0">
      <w:pPr>
        <w:pStyle w:val="2"/>
        <w:spacing w:before="160" w:after="160"/>
        <w:rPr>
          <w:rFonts w:ascii="Times New Roman" w:hAnsi="Times New Roman" w:cs="Times New Roman"/>
          <w:b w:val="0"/>
          <w:bCs w:val="0"/>
          <w:sz w:val="24"/>
          <w:szCs w:val="24"/>
        </w:rPr>
      </w:pPr>
      <w:bookmarkStart w:id="2495" w:name="idmarkerx16777217x109835"/>
      <w:bookmarkStart w:id="2496" w:name="_Toc133573377"/>
      <w:bookmarkEnd w:id="2495"/>
      <w:r>
        <w:t>3.</w:t>
      </w:r>
      <w:del w:id="2497" w:author="Lyu Yuxiao" w:date="2023-04-28T11:14:00Z">
        <w:r w:rsidDel="00C43938">
          <w:delText xml:space="preserve">104 </w:delText>
        </w:r>
      </w:del>
      <w:ins w:id="2498" w:author="Lyu Yuxiao" w:date="2023-04-28T11:14:00Z">
        <w:r w:rsidR="00C43938">
          <w:t xml:space="preserve">103 </w:t>
        </w:r>
      </w:ins>
      <w:proofErr w:type="gramStart"/>
      <w:r>
        <w:t>Vessels</w:t>
      </w:r>
      <w:proofErr w:type="gramEnd"/>
      <w:r>
        <w:t xml:space="preserve"> characteristics value</w:t>
      </w:r>
      <w:bookmarkEnd w:id="2496"/>
    </w:p>
    <w:p w14:paraId="7FBE2792" w14:textId="099F8BC4" w:rsidR="00EC0FF0" w:rsidRDefault="00EC0FF0">
      <w:r>
        <w:t xml:space="preserve">Name: Vessels </w:t>
      </w:r>
      <w:ins w:id="2499" w:author="Lyu Yuxiao" w:date="2023-04-24T14:34:00Z">
        <w:r w:rsidR="00686BE2">
          <w:t>C</w:t>
        </w:r>
      </w:ins>
      <w:del w:id="2500" w:author="Lyu Yuxiao" w:date="2023-04-24T14:33:00Z">
        <w:r w:rsidDel="00686BE2">
          <w:delText>c</w:delText>
        </w:r>
      </w:del>
      <w:r>
        <w:t xml:space="preserve">haracteristics </w:t>
      </w:r>
      <w:ins w:id="2501" w:author="Lyu Yuxiao" w:date="2023-04-24T14:34:00Z">
        <w:r w:rsidR="00686BE2">
          <w:t>V</w:t>
        </w:r>
      </w:ins>
      <w:del w:id="2502" w:author="Lyu Yuxiao" w:date="2023-04-24T14:34:00Z">
        <w:r w:rsidDel="00686BE2">
          <w:delText>v</w:delText>
        </w:r>
      </w:del>
      <w:r>
        <w:t>alue</w:t>
      </w:r>
      <w:ins w:id="2503" w:author="Yuxiao Lyu" w:date="2023-04-25T11:17:00Z">
        <w:r w:rsidR="008511A6">
          <w:t xml:space="preserve"> [IHOREG 908]</w:t>
        </w:r>
      </w:ins>
      <w:r>
        <w:br/>
        <w:t>Definition: The value of a particular characteristic such as a dimension or tonnage of a vessel</w:t>
      </w:r>
      <w:r>
        <w:br/>
        <w:t>Code: '</w:t>
      </w:r>
      <w:proofErr w:type="spellStart"/>
      <w:r>
        <w:rPr>
          <w:rFonts w:ascii="Courier New" w:hAnsi="Courier New" w:cs="Courier New"/>
        </w:rPr>
        <w:t>vesselsCharacteristicsValue</w:t>
      </w:r>
      <w:proofErr w:type="spellEnd"/>
      <w:r>
        <w:t>'</w:t>
      </w:r>
      <w:r>
        <w:br/>
        <w:t xml:space="preserve">Remarks: </w:t>
      </w:r>
      <w:r>
        <w:br/>
        <w:t>Aliases: VSLVAL</w:t>
      </w:r>
      <w:r>
        <w:br/>
        <w:t>Value Type: real</w:t>
      </w:r>
    </w:p>
    <w:p w14:paraId="3D01098B" w14:textId="20073086" w:rsidR="00EC0FF0" w:rsidRDefault="00EC0FF0">
      <w:pPr>
        <w:pStyle w:val="2"/>
        <w:spacing w:before="160" w:after="160"/>
        <w:rPr>
          <w:rFonts w:ascii="Times New Roman" w:hAnsi="Times New Roman" w:cs="Times New Roman"/>
          <w:b w:val="0"/>
          <w:bCs w:val="0"/>
          <w:sz w:val="24"/>
          <w:szCs w:val="24"/>
        </w:rPr>
      </w:pPr>
      <w:bookmarkStart w:id="2504" w:name="idmarkerx16777217x109890"/>
      <w:bookmarkStart w:id="2505" w:name="_Toc133573378"/>
      <w:bookmarkEnd w:id="2504"/>
      <w:r>
        <w:t>3.</w:t>
      </w:r>
      <w:del w:id="2506" w:author="Lyu Yuxiao" w:date="2023-04-28T11:14:00Z">
        <w:r w:rsidDel="00C43938">
          <w:delText xml:space="preserve">105 </w:delText>
        </w:r>
      </w:del>
      <w:ins w:id="2507" w:author="Lyu Yuxiao" w:date="2023-04-28T11:14:00Z">
        <w:r w:rsidR="00C43938">
          <w:t xml:space="preserve">104 </w:t>
        </w:r>
      </w:ins>
      <w:r>
        <w:t>Vessel performance</w:t>
      </w:r>
      <w:bookmarkEnd w:id="2505"/>
    </w:p>
    <w:p w14:paraId="6BD7FCEC" w14:textId="3E9E7477" w:rsidR="00EC0FF0" w:rsidRDefault="00EC0FF0">
      <w:r>
        <w:t xml:space="preserve">Name: Vessel </w:t>
      </w:r>
      <w:ins w:id="2508" w:author="Lyu Yuxiao" w:date="2023-04-24T14:34:00Z">
        <w:r w:rsidR="00686BE2">
          <w:t>P</w:t>
        </w:r>
      </w:ins>
      <w:del w:id="2509" w:author="Lyu Yuxiao" w:date="2023-04-24T14:34:00Z">
        <w:r w:rsidDel="00686BE2">
          <w:delText>p</w:delText>
        </w:r>
      </w:del>
      <w:r>
        <w:t>erformance</w:t>
      </w:r>
      <w:ins w:id="2510" w:author="Yuxiao Lyu" w:date="2023-04-25T11:16:00Z">
        <w:r w:rsidR="00D7686C">
          <w:t xml:space="preserve"> [IHOREG 710]</w:t>
        </w:r>
      </w:ins>
      <w:r>
        <w:br/>
        <w:t xml:space="preserve">Definition: A description of the required handling characteristics of a vessel including hull design, main and </w:t>
      </w:r>
      <w:proofErr w:type="spellStart"/>
      <w:r>
        <w:t>auxilliary</w:t>
      </w:r>
      <w:proofErr w:type="spellEnd"/>
      <w:r>
        <w:t xml:space="preserve"> machinery, cargo handling equipment, navigation equipment and </w:t>
      </w:r>
      <w:proofErr w:type="spellStart"/>
      <w:r>
        <w:t>manoeuvring</w:t>
      </w:r>
      <w:proofErr w:type="spellEnd"/>
      <w:r>
        <w:t xml:space="preserve"> </w:t>
      </w:r>
      <w:proofErr w:type="spellStart"/>
      <w:r>
        <w:t>behaviour</w:t>
      </w:r>
      <w:proofErr w:type="spellEnd"/>
      <w:r>
        <w:t>.</w:t>
      </w:r>
      <w:r>
        <w:br/>
        <w:t>Code: '</w:t>
      </w:r>
      <w:proofErr w:type="spellStart"/>
      <w:r>
        <w:rPr>
          <w:rFonts w:ascii="Courier New" w:hAnsi="Courier New" w:cs="Courier New"/>
        </w:rPr>
        <w:t>vesselPerformance</w:t>
      </w:r>
      <w:proofErr w:type="spellEnd"/>
      <w:r>
        <w:t>'</w:t>
      </w:r>
      <w:r>
        <w:br/>
        <w:t xml:space="preserve">Remarks: </w:t>
      </w:r>
      <w:r>
        <w:br/>
        <w:t>Aliases: PRFMNC</w:t>
      </w:r>
      <w:r>
        <w:br/>
        <w:t>Value Type: text</w:t>
      </w:r>
    </w:p>
    <w:p w14:paraId="580EEB5C" w14:textId="01993CEC" w:rsidR="00EC0FF0" w:rsidRDefault="00EC0FF0">
      <w:pPr>
        <w:pStyle w:val="2"/>
        <w:spacing w:before="160" w:after="160"/>
        <w:rPr>
          <w:rFonts w:ascii="Times New Roman" w:hAnsi="Times New Roman" w:cs="Times New Roman"/>
          <w:b w:val="0"/>
          <w:bCs w:val="0"/>
          <w:sz w:val="24"/>
          <w:szCs w:val="24"/>
        </w:rPr>
      </w:pPr>
      <w:bookmarkStart w:id="2511" w:name="idmarkerx16777217x109945"/>
      <w:bookmarkStart w:id="2512" w:name="_Toc133573379"/>
      <w:bookmarkEnd w:id="2511"/>
      <w:r>
        <w:t>3.</w:t>
      </w:r>
      <w:del w:id="2513" w:author="Lyu Yuxiao" w:date="2023-04-28T11:14:00Z">
        <w:r w:rsidDel="00C43938">
          <w:delText xml:space="preserve">106 </w:delText>
        </w:r>
      </w:del>
      <w:ins w:id="2514" w:author="Lyu Yuxiao" w:date="2023-04-28T11:14:00Z">
        <w:r w:rsidR="00C43938">
          <w:t xml:space="preserve">105 </w:t>
        </w:r>
      </w:ins>
      <w:r>
        <w:t>Quality of horizontal measurement</w:t>
      </w:r>
      <w:bookmarkEnd w:id="2512"/>
    </w:p>
    <w:p w14:paraId="4F680B8D" w14:textId="294E4793" w:rsidR="00EC0FF0" w:rsidRDefault="00EC0FF0">
      <w:r>
        <w:t xml:space="preserve">Name: Quality of </w:t>
      </w:r>
      <w:ins w:id="2515" w:author="Lyu Yuxiao" w:date="2023-04-24T14:34:00Z">
        <w:r w:rsidR="00686BE2">
          <w:t>H</w:t>
        </w:r>
      </w:ins>
      <w:del w:id="2516" w:author="Lyu Yuxiao" w:date="2023-04-24T14:34:00Z">
        <w:r w:rsidDel="00686BE2">
          <w:delText>h</w:delText>
        </w:r>
      </w:del>
      <w:r>
        <w:t xml:space="preserve">orizontal </w:t>
      </w:r>
      <w:ins w:id="2517" w:author="Lyu Yuxiao" w:date="2023-04-24T14:34:00Z">
        <w:r w:rsidR="00686BE2">
          <w:t>M</w:t>
        </w:r>
      </w:ins>
      <w:del w:id="2518" w:author="Lyu Yuxiao" w:date="2023-04-24T14:34:00Z">
        <w:r w:rsidDel="00686BE2">
          <w:delText>m</w:delText>
        </w:r>
      </w:del>
      <w:r>
        <w:t>easurement</w:t>
      </w:r>
      <w:ins w:id="2519" w:author="Yuxiao Lyu" w:date="2023-04-25T11:04:00Z">
        <w:r w:rsidR="004C7069">
          <w:t xml:space="preserve"> [IHOREG 215]</w:t>
        </w:r>
      </w:ins>
      <w:r>
        <w:br/>
        <w:t>Definition: The degree of reliability attributed to a position</w:t>
      </w:r>
      <w:r>
        <w:br/>
        <w:t>Code: '</w:t>
      </w:r>
      <w:proofErr w:type="spellStart"/>
      <w:r>
        <w:rPr>
          <w:rFonts w:ascii="Courier New" w:hAnsi="Courier New" w:cs="Courier New"/>
        </w:rPr>
        <w:t>qualityOfHorizontalMeasurement</w:t>
      </w:r>
      <w:proofErr w:type="spellEnd"/>
      <w:r>
        <w:t>'</w:t>
      </w:r>
      <w:r>
        <w:br/>
        <w:t xml:space="preserve">Remarks: </w:t>
      </w:r>
      <w:r>
        <w:br/>
        <w:t>Aliases: QUAPOS</w:t>
      </w:r>
      <w:r>
        <w:br/>
        <w:t>Value Type: enumeration</w:t>
      </w:r>
    </w:p>
    <w:p w14:paraId="659005F9"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DADC3F2"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4214EB"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29780D"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EF6E27"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61A96E" w14:textId="77777777" w:rsidR="00EC0FF0" w:rsidRDefault="00EC0FF0">
            <w:r>
              <w:rPr>
                <w:b/>
                <w:bCs/>
              </w:rPr>
              <w:t>Remarks</w:t>
            </w:r>
          </w:p>
        </w:tc>
      </w:tr>
      <w:tr w:rsidR="00EC0FF0" w14:paraId="7172535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42CC5E" w14:textId="77777777" w:rsidR="00EC0FF0" w:rsidRDefault="00EC0FF0">
            <w:r>
              <w:t>'</w:t>
            </w:r>
            <w:r>
              <w:rPr>
                <w:rFonts w:ascii="Courier New" w:hAnsi="Courier New" w:cs="Courier New"/>
                <w:sz w:val="22"/>
                <w:szCs w:val="22"/>
              </w:rPr>
              <w:t>surveyed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A7077E" w14:textId="77777777" w:rsidR="00EC0FF0" w:rsidRDefault="00EC0FF0">
            <w:r>
              <w:t>the position(s) was(were) determined by the operation of making measurements for determining the relative position of points on, above or beneath the earth's surface. Survey implies a regular, controlled survey of any 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D74257"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18EE14" w14:textId="77777777" w:rsidR="00EC0FF0" w:rsidRDefault="00EC0FF0"/>
        </w:tc>
      </w:tr>
      <w:tr w:rsidR="00EC0FF0" w14:paraId="17B23AE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F5691C" w14:textId="77777777" w:rsidR="00EC0FF0" w:rsidRDefault="00EC0FF0">
            <w:r>
              <w:t>'</w:t>
            </w:r>
            <w:proofErr w:type="spellStart"/>
            <w:r>
              <w:rPr>
                <w:rFonts w:ascii="Courier New" w:hAnsi="Courier New" w:cs="Courier New"/>
                <w:sz w:val="22"/>
                <w:szCs w:val="22"/>
              </w:rPr>
              <w:t>unsurveyed</w:t>
            </w:r>
            <w:proofErr w:type="spellEnd"/>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CE2BEA" w14:textId="77777777" w:rsidR="00EC0FF0" w:rsidRDefault="00EC0FF0">
            <w:r>
              <w:t>survey data is does not exist or is very poor.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779A8F"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711EAB" w14:textId="77777777" w:rsidR="00EC0FF0" w:rsidRDefault="00EC0FF0"/>
        </w:tc>
      </w:tr>
      <w:tr w:rsidR="00EC0FF0" w14:paraId="7D70150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89520F" w14:textId="77777777" w:rsidR="00EC0FF0" w:rsidRDefault="00EC0FF0">
            <w:r>
              <w:t>'</w:t>
            </w:r>
            <w:proofErr w:type="gramStart"/>
            <w:r>
              <w:rPr>
                <w:rFonts w:ascii="Courier New" w:hAnsi="Courier New" w:cs="Courier New"/>
                <w:sz w:val="22"/>
                <w:szCs w:val="22"/>
              </w:rPr>
              <w:t>inadequately</w:t>
            </w:r>
            <w:proofErr w:type="gramEnd"/>
            <w:r>
              <w:rPr>
                <w:rFonts w:ascii="Courier New" w:hAnsi="Courier New" w:cs="Courier New"/>
                <w:sz w:val="22"/>
                <w:szCs w:val="22"/>
              </w:rPr>
              <w:t xml:space="preserve"> surveyed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1DC325" w14:textId="77777777" w:rsidR="00EC0FF0" w:rsidRDefault="00EC0FF0">
            <w:r>
              <w:t>position data is of a very poor quality.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D43709"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5030E1" w14:textId="77777777" w:rsidR="00EC0FF0" w:rsidRDefault="00EC0FF0"/>
        </w:tc>
      </w:tr>
      <w:tr w:rsidR="00EC0FF0" w14:paraId="7797364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E4BAE3" w14:textId="77777777" w:rsidR="00EC0FF0" w:rsidRDefault="00EC0FF0">
            <w:r>
              <w:t>'</w:t>
            </w:r>
            <w:r>
              <w:rPr>
                <w:rFonts w:ascii="Courier New" w:hAnsi="Courier New" w:cs="Courier New"/>
                <w:sz w:val="22"/>
                <w:szCs w:val="22"/>
              </w:rPr>
              <w:t>approximate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E27999" w14:textId="77777777" w:rsidR="00EC0FF0" w:rsidRDefault="00EC0FF0">
            <w:r>
              <w:t xml:space="preserve">a position that is considered to be less than third-order accuracy, but is generally considered to be within 30.5 </w:t>
            </w:r>
            <w:proofErr w:type="spellStart"/>
            <w:r>
              <w:t>metres</w:t>
            </w:r>
            <w:proofErr w:type="spellEnd"/>
            <w:r>
              <w:t xml:space="preserve"> of its correct geographic location. </w:t>
            </w:r>
            <w:proofErr w:type="gramStart"/>
            <w:r>
              <w:t>Also</w:t>
            </w:r>
            <w:proofErr w:type="gramEnd"/>
            <w:r>
              <w:t xml:space="preserve"> may apply to an object whose position does not remain fixed.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5FA1F9"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D59A8F" w14:textId="77777777" w:rsidR="00EC0FF0" w:rsidRDefault="00EC0FF0"/>
        </w:tc>
      </w:tr>
      <w:tr w:rsidR="00EC0FF0" w14:paraId="5AE53E8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09B221" w14:textId="77777777" w:rsidR="00EC0FF0" w:rsidRDefault="00EC0FF0">
            <w:r>
              <w:t>'</w:t>
            </w:r>
            <w:proofErr w:type="gramStart"/>
            <w:r>
              <w:rPr>
                <w:rFonts w:ascii="Courier New" w:hAnsi="Courier New" w:cs="Courier New"/>
                <w:sz w:val="22"/>
                <w:szCs w:val="22"/>
              </w:rPr>
              <w:t>position</w:t>
            </w:r>
            <w:proofErr w:type="gramEnd"/>
            <w:r>
              <w:rPr>
                <w:rFonts w:ascii="Courier New" w:hAnsi="Courier New" w:cs="Courier New"/>
                <w:sz w:val="22"/>
                <w:szCs w:val="22"/>
              </w:rPr>
              <w:t xml:space="preserve"> doubtful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039DB1" w14:textId="77777777" w:rsidR="00EC0FF0" w:rsidRDefault="00EC0FF0">
            <w:r>
              <w:t>an object whose position has been reported but which is considered to be doubtful.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C552F6"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0C8207" w14:textId="77777777" w:rsidR="00EC0FF0" w:rsidRDefault="00EC0FF0"/>
        </w:tc>
      </w:tr>
      <w:tr w:rsidR="00EC0FF0" w14:paraId="5C73F81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9BAD49" w14:textId="77777777" w:rsidR="00EC0FF0" w:rsidRDefault="00EC0FF0">
            <w:r>
              <w:t>'</w:t>
            </w:r>
            <w:r>
              <w:rPr>
                <w:rFonts w:ascii="Courier New" w:hAnsi="Courier New" w:cs="Courier New"/>
                <w:sz w:val="22"/>
                <w:szCs w:val="22"/>
              </w:rPr>
              <w:t>unreliable</w:t>
            </w:r>
            <w:r>
              <w:t>'</w:t>
            </w:r>
            <w:r>
              <w:br/>
            </w:r>
            <w:r>
              <w:lastRenderedPageBreak/>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539BDE" w14:textId="77777777" w:rsidR="00EC0FF0" w:rsidRDefault="00EC0FF0">
            <w:r>
              <w:lastRenderedPageBreak/>
              <w:t>an object's position obtained from questionable or unreliable data.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8F5F07"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3D5F0A" w14:textId="77777777" w:rsidR="00EC0FF0" w:rsidRDefault="00EC0FF0"/>
        </w:tc>
      </w:tr>
      <w:tr w:rsidR="00EC0FF0" w14:paraId="792C5D7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028FE8" w14:textId="77777777" w:rsidR="00EC0FF0" w:rsidRDefault="00EC0FF0">
            <w:r>
              <w:t>'</w:t>
            </w:r>
            <w:proofErr w:type="gramStart"/>
            <w:r>
              <w:rPr>
                <w:rFonts w:ascii="Courier New" w:hAnsi="Courier New" w:cs="Courier New"/>
                <w:sz w:val="22"/>
                <w:szCs w:val="22"/>
              </w:rPr>
              <w:t>reported</w:t>
            </w:r>
            <w:proofErr w:type="gramEnd"/>
            <w:r>
              <w:rPr>
                <w:rFonts w:ascii="Courier New" w:hAnsi="Courier New" w:cs="Courier New"/>
                <w:sz w:val="22"/>
                <w:szCs w:val="22"/>
              </w:rPr>
              <w:t xml:space="preserve"> (not surveyed)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579E88" w14:textId="77777777" w:rsidR="00EC0FF0" w:rsidRDefault="00EC0FF0">
            <w:r>
              <w:t>an object whose position has been reported and its position confirmed by some means other than a formal survey such as an independent report of the same object.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69ACC9"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166BA4" w14:textId="77777777" w:rsidR="00EC0FF0" w:rsidRDefault="00EC0FF0"/>
        </w:tc>
      </w:tr>
      <w:tr w:rsidR="00EC0FF0" w14:paraId="30E93EE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0BD90F" w14:textId="77777777" w:rsidR="00EC0FF0" w:rsidRDefault="00EC0FF0">
            <w:r>
              <w:t>'</w:t>
            </w:r>
            <w:proofErr w:type="gramStart"/>
            <w:r>
              <w:rPr>
                <w:rFonts w:ascii="Courier New" w:hAnsi="Courier New" w:cs="Courier New"/>
                <w:sz w:val="22"/>
                <w:szCs w:val="22"/>
              </w:rPr>
              <w:t>reported</w:t>
            </w:r>
            <w:proofErr w:type="gramEnd"/>
            <w:r>
              <w:rPr>
                <w:rFonts w:ascii="Courier New" w:hAnsi="Courier New" w:cs="Courier New"/>
                <w:sz w:val="22"/>
                <w:szCs w:val="22"/>
              </w:rPr>
              <w:t xml:space="preserve"> (not confirmed)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92DB1A" w14:textId="77777777" w:rsidR="00EC0FF0" w:rsidRDefault="00EC0FF0">
            <w:r>
              <w:t>an object whose position has been reported and its position has not been confirmed.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EC7FAA"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EA631D" w14:textId="77777777" w:rsidR="00EC0FF0" w:rsidRDefault="00EC0FF0"/>
        </w:tc>
      </w:tr>
      <w:tr w:rsidR="00EC0FF0" w14:paraId="734D478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1E1494" w14:textId="77777777" w:rsidR="00EC0FF0" w:rsidRDefault="00EC0FF0">
            <w:r>
              <w:t>'</w:t>
            </w:r>
            <w:r>
              <w:rPr>
                <w:rFonts w:ascii="Courier New" w:hAnsi="Courier New" w:cs="Courier New"/>
                <w:sz w:val="22"/>
                <w:szCs w:val="22"/>
              </w:rPr>
              <w:t>estimated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085F9C" w14:textId="77777777" w:rsidR="00EC0FF0" w:rsidRDefault="00EC0FF0">
            <w:r>
              <w:t>the most probable position of an object determined from incomplete data or data of questionable accuracy.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48C89A"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44891F" w14:textId="77777777" w:rsidR="00EC0FF0" w:rsidRDefault="00EC0FF0"/>
        </w:tc>
      </w:tr>
      <w:tr w:rsidR="00EC0FF0" w14:paraId="2E3988A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BEA52A" w14:textId="77777777" w:rsidR="00EC0FF0" w:rsidRDefault="00EC0FF0">
            <w:r>
              <w:t>'</w:t>
            </w:r>
            <w:proofErr w:type="gramStart"/>
            <w:r>
              <w:rPr>
                <w:rFonts w:ascii="Courier New" w:hAnsi="Courier New" w:cs="Courier New"/>
                <w:sz w:val="22"/>
                <w:szCs w:val="22"/>
              </w:rPr>
              <w:t>precisely</w:t>
            </w:r>
            <w:proofErr w:type="gramEnd"/>
            <w:r>
              <w:rPr>
                <w:rFonts w:ascii="Courier New" w:hAnsi="Courier New" w:cs="Courier New"/>
                <w:sz w:val="22"/>
                <w:szCs w:val="22"/>
              </w:rPr>
              <w:t xml:space="preserve"> known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D33E43" w14:textId="77777777" w:rsidR="00EC0FF0" w:rsidRDefault="00EC0FF0">
            <w:r>
              <w:t>a position that is of a known value, such as the position of an anchor berth or other defined object.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084982"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8F0C6" w14:textId="77777777" w:rsidR="00EC0FF0" w:rsidRDefault="00EC0FF0"/>
        </w:tc>
      </w:tr>
      <w:tr w:rsidR="00EC0FF0" w14:paraId="48F8FC9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3CA617" w14:textId="77777777" w:rsidR="00EC0FF0" w:rsidRDefault="00EC0FF0">
            <w:r>
              <w:t>'</w:t>
            </w:r>
            <w:r>
              <w:rPr>
                <w:rFonts w:ascii="Courier New" w:hAnsi="Courier New" w:cs="Courier New"/>
                <w:sz w:val="22"/>
                <w:szCs w:val="22"/>
              </w:rPr>
              <w:t>calculated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BCB35E" w14:textId="77777777" w:rsidR="00EC0FF0" w:rsidRDefault="00EC0FF0">
            <w:r>
              <w:t>a position that is computed from data.</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3A1676"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C6345" w14:textId="77777777" w:rsidR="00EC0FF0" w:rsidRDefault="00EC0FF0"/>
        </w:tc>
      </w:tr>
    </w:tbl>
    <w:p w14:paraId="12FF4BB5" w14:textId="77777777" w:rsidR="00EC0FF0" w:rsidRDefault="00EC0FF0">
      <w:pPr>
        <w:pStyle w:val="Center"/>
      </w:pPr>
    </w:p>
    <w:p w14:paraId="6708153A" w14:textId="1916473B" w:rsidR="00EC0FF0" w:rsidRDefault="00EC0FF0">
      <w:pPr>
        <w:pStyle w:val="2"/>
        <w:spacing w:before="160" w:after="160"/>
        <w:rPr>
          <w:rFonts w:ascii="Times New Roman" w:hAnsi="Times New Roman" w:cs="Times New Roman"/>
          <w:b w:val="0"/>
          <w:bCs w:val="0"/>
          <w:sz w:val="24"/>
          <w:szCs w:val="24"/>
        </w:rPr>
      </w:pPr>
      <w:bookmarkStart w:id="2520" w:name="idmarkerx16777217x112863"/>
      <w:bookmarkStart w:id="2521" w:name="_Toc133573380"/>
      <w:bookmarkEnd w:id="2520"/>
      <w:r>
        <w:t>3.</w:t>
      </w:r>
      <w:del w:id="2522" w:author="Lyu Yuxiao" w:date="2023-04-28T11:14:00Z">
        <w:r w:rsidDel="00C43938">
          <w:delText xml:space="preserve">107 </w:delText>
        </w:r>
      </w:del>
      <w:ins w:id="2523" w:author="Lyu Yuxiao" w:date="2023-04-28T11:14:00Z">
        <w:r w:rsidR="00C43938">
          <w:t xml:space="preserve">106 </w:t>
        </w:r>
      </w:ins>
      <w:r>
        <w:t>Maximum display scale</w:t>
      </w:r>
      <w:bookmarkEnd w:id="2521"/>
    </w:p>
    <w:p w14:paraId="3C232DEF" w14:textId="41994432" w:rsidR="00EC0FF0" w:rsidRDefault="00EC0FF0">
      <w:r>
        <w:t xml:space="preserve">Name: Maximum </w:t>
      </w:r>
      <w:ins w:id="2524" w:author="Lyu Yuxiao" w:date="2023-04-24T14:34:00Z">
        <w:r w:rsidR="00686BE2">
          <w:t>D</w:t>
        </w:r>
      </w:ins>
      <w:del w:id="2525" w:author="Lyu Yuxiao" w:date="2023-04-24T14:34:00Z">
        <w:r w:rsidDel="00686BE2">
          <w:delText>d</w:delText>
        </w:r>
      </w:del>
      <w:r>
        <w:t xml:space="preserve">isplay </w:t>
      </w:r>
      <w:ins w:id="2526" w:author="Lyu Yuxiao" w:date="2023-04-24T14:34:00Z">
        <w:r w:rsidR="00686BE2">
          <w:t>S</w:t>
        </w:r>
      </w:ins>
      <w:del w:id="2527" w:author="Lyu Yuxiao" w:date="2023-04-24T14:34:00Z">
        <w:r w:rsidDel="00686BE2">
          <w:delText>s</w:delText>
        </w:r>
      </w:del>
      <w:r>
        <w:t>cale</w:t>
      </w:r>
      <w:ins w:id="2528" w:author="Yuxiao Lyu" w:date="2023-04-25T10:50:00Z">
        <w:r w:rsidR="008F3831">
          <w:t xml:space="preserve"> [IHOREG </w:t>
        </w:r>
      </w:ins>
      <w:ins w:id="2529" w:author="Yuxiao Lyu" w:date="2023-04-25T10:51:00Z">
        <w:r w:rsidR="008F3831">
          <w:t>936</w:t>
        </w:r>
      </w:ins>
      <w:ins w:id="2530" w:author="Yuxiao Lyu" w:date="2023-04-25T10:50:00Z">
        <w:r w:rsidR="008F3831">
          <w:t>]</w:t>
        </w:r>
      </w:ins>
      <w:r>
        <w:br/>
        <w:t>Definition: The largest intended viewing scale for the data.</w:t>
      </w:r>
      <w:r>
        <w:br/>
        <w:t>Code: '</w:t>
      </w:r>
      <w:proofErr w:type="spellStart"/>
      <w:r>
        <w:rPr>
          <w:rFonts w:ascii="Courier New" w:hAnsi="Courier New" w:cs="Courier New"/>
        </w:rPr>
        <w:t>maximumDisplayScale</w:t>
      </w:r>
      <w:proofErr w:type="spellEnd"/>
      <w:r>
        <w:t>'</w:t>
      </w:r>
      <w:r>
        <w:br/>
        <w:t xml:space="preserve">Remarks: </w:t>
      </w:r>
      <w:r>
        <w:br/>
        <w:t>Aliases: (none)</w:t>
      </w:r>
      <w:r>
        <w:br/>
        <w:t>Value Type: integer</w:t>
      </w:r>
    </w:p>
    <w:p w14:paraId="2CA5F7D3"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414"/>
        <w:gridCol w:w="1221"/>
      </w:tblGrid>
      <w:tr w:rsidR="00EC0FF0" w14:paraId="04762FEF"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2136DC"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42949F"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4C9DF5"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54A623" w14:textId="77777777" w:rsidR="00EC0FF0" w:rsidRDefault="00EC0FF0">
            <w:r>
              <w:rPr>
                <w:b/>
                <w:bCs/>
              </w:rPr>
              <w:t>precision</w:t>
            </w:r>
          </w:p>
        </w:tc>
      </w:tr>
      <w:tr w:rsidR="00EC0FF0" w14:paraId="0D354507"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19A58A"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F07512"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82"/>
            </w:tblGrid>
            <w:tr w:rsidR="00EC0FF0" w14:paraId="0458E430"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C7E4D8"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A2F9E1" w14:textId="77777777" w:rsidR="00EC0FF0" w:rsidRDefault="00EC0FF0">
                  <w:r>
                    <w:t>1</w:t>
                  </w:r>
                </w:p>
              </w:tc>
            </w:tr>
            <w:tr w:rsidR="00EC0FF0" w14:paraId="6B362F6B"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36C8CC"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C21F44" w14:textId="77777777" w:rsidR="00EC0FF0" w:rsidRDefault="00EC0FF0">
                  <w:r>
                    <w:t>(none)</w:t>
                  </w:r>
                </w:p>
              </w:tc>
            </w:tr>
            <w:tr w:rsidR="00EC0FF0" w14:paraId="1A8C65CE"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C61329"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D9C5F8" w14:textId="77777777" w:rsidR="00EC0FF0" w:rsidRDefault="00EC0FF0">
                  <w:proofErr w:type="spellStart"/>
                  <w:r>
                    <w:t>geSemiInterval</w:t>
                  </w:r>
                  <w:proofErr w:type="spellEnd"/>
                </w:p>
              </w:tc>
            </w:tr>
          </w:tbl>
          <w:p w14:paraId="172A57D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78D94D" w14:textId="77777777" w:rsidR="00EC0FF0" w:rsidRDefault="00EC0FF0">
            <w:r>
              <w:t>(</w:t>
            </w:r>
            <w:proofErr w:type="gramStart"/>
            <w:r>
              <w:t>not</w:t>
            </w:r>
            <w:proofErr w:type="gramEnd"/>
            <w:r>
              <w:t xml:space="preserve"> specified)</w:t>
            </w:r>
          </w:p>
        </w:tc>
      </w:tr>
    </w:tbl>
    <w:p w14:paraId="4FA5E027" w14:textId="77777777" w:rsidR="00EC0FF0" w:rsidRDefault="00EC0FF0">
      <w:pPr>
        <w:spacing w:before="160" w:after="160"/>
      </w:pPr>
    </w:p>
    <w:p w14:paraId="2995245E" w14:textId="77777777" w:rsidR="00EC0FF0" w:rsidRDefault="00EC0FF0">
      <w:pPr>
        <w:spacing w:before="160" w:after="160"/>
      </w:pPr>
      <w:r>
        <w:t>For real values, precision is the number of digits after the decimal point.</w:t>
      </w:r>
    </w:p>
    <w:p w14:paraId="59A0E8B6" w14:textId="6853A01E" w:rsidR="00EC0FF0" w:rsidRDefault="00EC0FF0">
      <w:pPr>
        <w:pStyle w:val="2"/>
        <w:spacing w:before="160" w:after="160"/>
        <w:rPr>
          <w:rFonts w:ascii="Times New Roman" w:hAnsi="Times New Roman" w:cs="Times New Roman"/>
          <w:b w:val="0"/>
          <w:bCs w:val="0"/>
          <w:sz w:val="24"/>
          <w:szCs w:val="24"/>
        </w:rPr>
      </w:pPr>
      <w:bookmarkStart w:id="2531" w:name="idmarkerx16777217x113587"/>
      <w:bookmarkStart w:id="2532" w:name="_Toc133573381"/>
      <w:bookmarkEnd w:id="2531"/>
      <w:r>
        <w:t>3.</w:t>
      </w:r>
      <w:del w:id="2533" w:author="Lyu Yuxiao" w:date="2023-04-28T11:14:00Z">
        <w:r w:rsidDel="00C43938">
          <w:delText xml:space="preserve">108 </w:delText>
        </w:r>
      </w:del>
      <w:ins w:id="2534" w:author="Lyu Yuxiao" w:date="2023-04-28T11:14:00Z">
        <w:r w:rsidR="00C43938">
          <w:t xml:space="preserve">107 </w:t>
        </w:r>
      </w:ins>
      <w:r>
        <w:t>Minimum display scale</w:t>
      </w:r>
      <w:bookmarkEnd w:id="2532"/>
    </w:p>
    <w:p w14:paraId="0D0C81A9" w14:textId="20A111C4" w:rsidR="00EC0FF0" w:rsidRDefault="00EC0FF0">
      <w:r>
        <w:t xml:space="preserve">Name: Minimum </w:t>
      </w:r>
      <w:ins w:id="2535" w:author="Lyu Yuxiao" w:date="2023-04-24T14:34:00Z">
        <w:r w:rsidR="00686BE2">
          <w:t>D</w:t>
        </w:r>
      </w:ins>
      <w:del w:id="2536" w:author="Lyu Yuxiao" w:date="2023-04-24T14:34:00Z">
        <w:r w:rsidDel="00686BE2">
          <w:delText>d</w:delText>
        </w:r>
      </w:del>
      <w:r>
        <w:t xml:space="preserve">isplay </w:t>
      </w:r>
      <w:ins w:id="2537" w:author="Lyu Yuxiao" w:date="2023-04-24T14:34:00Z">
        <w:r w:rsidR="00686BE2">
          <w:t>S</w:t>
        </w:r>
      </w:ins>
      <w:del w:id="2538" w:author="Lyu Yuxiao" w:date="2023-04-24T14:34:00Z">
        <w:r w:rsidDel="00686BE2">
          <w:delText>s</w:delText>
        </w:r>
      </w:del>
      <w:r>
        <w:t>cale</w:t>
      </w:r>
      <w:ins w:id="2539" w:author="Yuxiao Lyu" w:date="2023-04-25T10:51:00Z">
        <w:r w:rsidR="007F65C0">
          <w:t xml:space="preserve"> [IHOREG 941]</w:t>
        </w:r>
      </w:ins>
      <w:r>
        <w:br/>
        <w:t>Definition: The smallest intended viewing scale for the data.</w:t>
      </w:r>
      <w:r>
        <w:br/>
        <w:t>Code: '</w:t>
      </w:r>
      <w:proofErr w:type="spellStart"/>
      <w:r>
        <w:rPr>
          <w:rFonts w:ascii="Courier New" w:hAnsi="Courier New" w:cs="Courier New"/>
        </w:rPr>
        <w:t>minimumDisplayScale</w:t>
      </w:r>
      <w:proofErr w:type="spellEnd"/>
      <w:r>
        <w:t>'</w:t>
      </w:r>
      <w:r>
        <w:br/>
        <w:t xml:space="preserve">Remarks: </w:t>
      </w:r>
      <w:r>
        <w:br/>
        <w:t>Aliases: (none)</w:t>
      </w:r>
      <w:r>
        <w:br/>
        <w:t>Value Type: integer</w:t>
      </w:r>
    </w:p>
    <w:p w14:paraId="33D6E751"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414"/>
        <w:gridCol w:w="1221"/>
      </w:tblGrid>
      <w:tr w:rsidR="00EC0FF0" w14:paraId="2D96B427"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74EDBC"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D120EF"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E95049"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B9C3BA" w14:textId="77777777" w:rsidR="00EC0FF0" w:rsidRDefault="00EC0FF0">
            <w:r>
              <w:rPr>
                <w:b/>
                <w:bCs/>
              </w:rPr>
              <w:t>precision</w:t>
            </w:r>
          </w:p>
        </w:tc>
      </w:tr>
      <w:tr w:rsidR="00EC0FF0" w14:paraId="422BA4B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8A0022"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33C22A"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282"/>
            </w:tblGrid>
            <w:tr w:rsidR="00EC0FF0" w14:paraId="5AB56C95"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AC865E"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ABBE6E" w14:textId="77777777" w:rsidR="00EC0FF0" w:rsidRDefault="00EC0FF0">
                  <w:r>
                    <w:t>1</w:t>
                  </w:r>
                </w:p>
              </w:tc>
            </w:tr>
            <w:tr w:rsidR="00EC0FF0" w14:paraId="742D5C19"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37C2C"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8FA156" w14:textId="77777777" w:rsidR="00EC0FF0" w:rsidRDefault="00EC0FF0">
                  <w:r>
                    <w:t>(none)</w:t>
                  </w:r>
                </w:p>
              </w:tc>
            </w:tr>
            <w:tr w:rsidR="00EC0FF0" w14:paraId="135E4BD5"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330EAA"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C652AB" w14:textId="77777777" w:rsidR="00EC0FF0" w:rsidRDefault="00EC0FF0">
                  <w:proofErr w:type="spellStart"/>
                  <w:r>
                    <w:t>geSemiInterval</w:t>
                  </w:r>
                  <w:proofErr w:type="spellEnd"/>
                </w:p>
              </w:tc>
            </w:tr>
          </w:tbl>
          <w:p w14:paraId="238FD876"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6FF58A" w14:textId="77777777" w:rsidR="00EC0FF0" w:rsidRDefault="00EC0FF0">
            <w:r>
              <w:t>(</w:t>
            </w:r>
            <w:proofErr w:type="gramStart"/>
            <w:r>
              <w:t>not</w:t>
            </w:r>
            <w:proofErr w:type="gramEnd"/>
            <w:r>
              <w:t xml:space="preserve"> specified)</w:t>
            </w:r>
          </w:p>
        </w:tc>
      </w:tr>
    </w:tbl>
    <w:p w14:paraId="1F5A1A48" w14:textId="77777777" w:rsidR="00EC0FF0" w:rsidRDefault="00EC0FF0">
      <w:pPr>
        <w:spacing w:before="160" w:after="160"/>
      </w:pPr>
    </w:p>
    <w:p w14:paraId="5EAEF8EC" w14:textId="77777777" w:rsidR="00EC0FF0" w:rsidRDefault="00EC0FF0">
      <w:pPr>
        <w:spacing w:before="160" w:after="160"/>
      </w:pPr>
      <w:r>
        <w:t>For real values, precision is the number of digits after the decimal point.</w:t>
      </w:r>
    </w:p>
    <w:p w14:paraId="79905B7C" w14:textId="334CD520" w:rsidR="00EC0FF0" w:rsidRDefault="00EC0FF0">
      <w:pPr>
        <w:pStyle w:val="2"/>
        <w:spacing w:before="160" w:after="160"/>
        <w:rPr>
          <w:rFonts w:ascii="Times New Roman" w:hAnsi="Times New Roman" w:cs="Times New Roman"/>
          <w:b w:val="0"/>
          <w:bCs w:val="0"/>
          <w:sz w:val="24"/>
          <w:szCs w:val="24"/>
        </w:rPr>
      </w:pPr>
      <w:bookmarkStart w:id="2540" w:name="idmarkerx16777217x114311"/>
      <w:bookmarkStart w:id="2541" w:name="_Toc133573382"/>
      <w:bookmarkEnd w:id="2540"/>
      <w:r>
        <w:t>3.</w:t>
      </w:r>
      <w:del w:id="2542" w:author="Lyu Yuxiao" w:date="2023-04-28T11:14:00Z">
        <w:r w:rsidDel="00C43938">
          <w:delText xml:space="preserve">109 </w:delText>
        </w:r>
      </w:del>
      <w:ins w:id="2543" w:author="Lyu Yuxiao" w:date="2023-04-28T11:14:00Z">
        <w:r w:rsidR="00C43938">
          <w:t xml:space="preserve">108 </w:t>
        </w:r>
      </w:ins>
      <w:r>
        <w:t>Orientation value</w:t>
      </w:r>
      <w:bookmarkEnd w:id="2541"/>
    </w:p>
    <w:p w14:paraId="32129783" w14:textId="6A414153" w:rsidR="00EC0FF0" w:rsidRDefault="00EC0FF0">
      <w:r>
        <w:t xml:space="preserve">Name: Orientation </w:t>
      </w:r>
      <w:ins w:id="2544" w:author="Lyu Yuxiao" w:date="2023-04-24T14:34:00Z">
        <w:r w:rsidR="00686BE2">
          <w:t>V</w:t>
        </w:r>
      </w:ins>
      <w:del w:id="2545" w:author="Lyu Yuxiao" w:date="2023-04-24T14:34:00Z">
        <w:r w:rsidDel="00686BE2">
          <w:delText>v</w:delText>
        </w:r>
      </w:del>
      <w:r>
        <w:t>alue</w:t>
      </w:r>
      <w:ins w:id="2546" w:author="Yuxiao Lyu" w:date="2023-04-25T10:56:00Z">
        <w:r w:rsidR="00596E70">
          <w:t xml:space="preserve"> [IHOREG 860]</w:t>
        </w:r>
      </w:ins>
      <w:r>
        <w:br/>
        <w:t>Definition: The angular distance measured from true north to the major axis of the object.</w:t>
      </w:r>
      <w:r>
        <w:br/>
        <w:t>Code: '</w:t>
      </w:r>
      <w:proofErr w:type="spellStart"/>
      <w:r>
        <w:rPr>
          <w:rFonts w:ascii="Courier New" w:hAnsi="Courier New" w:cs="Courier New"/>
        </w:rPr>
        <w:t>orientationValue</w:t>
      </w:r>
      <w:proofErr w:type="spellEnd"/>
      <w:r>
        <w:t>'</w:t>
      </w:r>
      <w:r>
        <w:br/>
        <w:t xml:space="preserve">Remarks: </w:t>
      </w:r>
      <w:r>
        <w:br/>
        <w:t>Aliases: ORIENT</w:t>
      </w:r>
      <w:r>
        <w:br/>
        <w:t>Value Type: real</w:t>
      </w:r>
    </w:p>
    <w:p w14:paraId="0E4B52FC" w14:textId="77777777" w:rsidR="00EC0FF0" w:rsidRDefault="00EC0FF0">
      <w:pPr>
        <w:spacing w:before="160" w:after="160"/>
      </w:pPr>
      <w:r>
        <w:t>Unit of measure name: degrees    definition: degrees of arc    symbol: °</w:t>
      </w:r>
    </w:p>
    <w:p w14:paraId="7ABB5194" w14:textId="77777777" w:rsidR="00EC0FF0" w:rsidRDefault="00EC0FF0">
      <w:pPr>
        <w:spacing w:before="160" w:after="160"/>
      </w:pPr>
      <w:r>
        <w:t xml:space="preserve">Quantity specification: </w:t>
      </w:r>
      <w:proofErr w:type="spellStart"/>
      <w:r>
        <w:t>planeAngle</w:t>
      </w:r>
      <w:proofErr w:type="spellEnd"/>
    </w:p>
    <w:p w14:paraId="7F359844" w14:textId="77777777" w:rsidR="00EC0FF0" w:rsidRDefault="00EC0FF0">
      <w:pPr>
        <w:spacing w:before="160" w:after="160"/>
        <w:jc w:val="center"/>
      </w:pPr>
      <w:r>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25"/>
        <w:gridCol w:w="838"/>
      </w:tblGrid>
      <w:tr w:rsidR="00EC0FF0" w14:paraId="27E64B8A"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1F727F"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784D7A"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4104E9"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660BFA" w14:textId="77777777" w:rsidR="00EC0FF0" w:rsidRDefault="00EC0FF0">
            <w:r>
              <w:rPr>
                <w:b/>
                <w:bCs/>
              </w:rPr>
              <w:t>precision</w:t>
            </w:r>
          </w:p>
        </w:tc>
      </w:tr>
      <w:tr w:rsidR="00EC0FF0" w14:paraId="0EB1F66E"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ECBF2E"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6F1D94"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193"/>
            </w:tblGrid>
            <w:tr w:rsidR="00EC0FF0" w14:paraId="6FF9709B"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CE96BF"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A1161" w14:textId="77777777" w:rsidR="00EC0FF0" w:rsidRDefault="00EC0FF0">
                  <w:r>
                    <w:t>0.0</w:t>
                  </w:r>
                </w:p>
              </w:tc>
            </w:tr>
            <w:tr w:rsidR="00EC0FF0" w14:paraId="45EAD692"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61D741"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8BB6A5" w14:textId="77777777" w:rsidR="00EC0FF0" w:rsidRDefault="00EC0FF0">
                  <w:r>
                    <w:t>360.0</w:t>
                  </w:r>
                </w:p>
              </w:tc>
            </w:tr>
            <w:tr w:rsidR="00EC0FF0" w14:paraId="26699BD9"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3677FA"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A5A2F7" w14:textId="77777777" w:rsidR="00EC0FF0" w:rsidRDefault="00EC0FF0">
                  <w:proofErr w:type="spellStart"/>
                  <w:r>
                    <w:t>closedInterval</w:t>
                  </w:r>
                  <w:proofErr w:type="spellEnd"/>
                </w:p>
              </w:tc>
            </w:tr>
          </w:tbl>
          <w:p w14:paraId="3C8C9D9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856CF5" w14:textId="77777777" w:rsidR="00EC0FF0" w:rsidRDefault="00EC0FF0">
            <w:r>
              <w:t>1</w:t>
            </w:r>
          </w:p>
        </w:tc>
      </w:tr>
    </w:tbl>
    <w:p w14:paraId="5C47A483" w14:textId="77777777" w:rsidR="00EC0FF0" w:rsidRDefault="00EC0FF0">
      <w:pPr>
        <w:spacing w:before="160" w:after="160"/>
      </w:pPr>
    </w:p>
    <w:p w14:paraId="437F2B87" w14:textId="77777777" w:rsidR="00EC0FF0" w:rsidRDefault="00EC0FF0">
      <w:pPr>
        <w:spacing w:before="160" w:after="160"/>
      </w:pPr>
      <w:r>
        <w:t>For real values, precision is the number of digits after the decimal point.</w:t>
      </w:r>
    </w:p>
    <w:p w14:paraId="00B5B024" w14:textId="672072A7" w:rsidR="00EC0FF0" w:rsidRDefault="00EC0FF0">
      <w:pPr>
        <w:pStyle w:val="2"/>
        <w:spacing w:before="160" w:after="160"/>
        <w:rPr>
          <w:rFonts w:ascii="Times New Roman" w:hAnsi="Times New Roman" w:cs="Times New Roman"/>
          <w:b w:val="0"/>
          <w:bCs w:val="0"/>
          <w:sz w:val="24"/>
          <w:szCs w:val="24"/>
        </w:rPr>
      </w:pPr>
      <w:bookmarkStart w:id="2547" w:name="idmarkerx16777217x115068"/>
      <w:bookmarkStart w:id="2548" w:name="_Toc133573383"/>
      <w:bookmarkEnd w:id="2547"/>
      <w:r>
        <w:t>3.</w:t>
      </w:r>
      <w:del w:id="2549" w:author="Lyu Yuxiao" w:date="2023-04-28T11:14:00Z">
        <w:r w:rsidDel="00C43938">
          <w:delText xml:space="preserve">110 </w:delText>
        </w:r>
      </w:del>
      <w:ins w:id="2550" w:author="Lyu Yuxiao" w:date="2023-04-28T11:14:00Z">
        <w:r w:rsidR="00C43938">
          <w:t xml:space="preserve">109 </w:t>
        </w:r>
      </w:ins>
      <w:r>
        <w:t>Pictorial representation</w:t>
      </w:r>
      <w:bookmarkEnd w:id="2548"/>
    </w:p>
    <w:p w14:paraId="5532FD3D" w14:textId="7E882B36" w:rsidR="00EC0FF0" w:rsidRDefault="00EC0FF0">
      <w:r>
        <w:t xml:space="preserve">Name: Pictorial </w:t>
      </w:r>
      <w:ins w:id="2551" w:author="Lyu Yuxiao" w:date="2023-04-24T14:34:00Z">
        <w:r w:rsidR="00686BE2">
          <w:t>R</w:t>
        </w:r>
      </w:ins>
      <w:del w:id="2552" w:author="Lyu Yuxiao" w:date="2023-04-24T14:34:00Z">
        <w:r w:rsidDel="00686BE2">
          <w:delText>r</w:delText>
        </w:r>
      </w:del>
      <w:r>
        <w:t>epresentation</w:t>
      </w:r>
      <w:ins w:id="2553" w:author="Yuxiao Lyu" w:date="2023-04-25T10:56:00Z">
        <w:r w:rsidR="00596E70">
          <w:t xml:space="preserve"> [IHOREG 142]</w:t>
        </w:r>
      </w:ins>
      <w:r>
        <w:br/>
        <w:t>Definition: Indicates whether a pictorial representation of the object is available.</w:t>
      </w:r>
      <w:r>
        <w:br/>
        <w:t>Code: '</w:t>
      </w:r>
      <w:proofErr w:type="spellStart"/>
      <w:r>
        <w:rPr>
          <w:rFonts w:ascii="Courier New" w:hAnsi="Courier New" w:cs="Courier New"/>
        </w:rPr>
        <w:t>pictorialRepresentation</w:t>
      </w:r>
      <w:proofErr w:type="spellEnd"/>
      <w:r>
        <w:t>'</w:t>
      </w:r>
      <w:r>
        <w:br/>
        <w:t>Remarks: The 'pictorial representation' could be a drawing or a photo. The string encodes the file name of an external graphic file (pixel/vector).</w:t>
      </w:r>
      <w:r>
        <w:br/>
        <w:t>Aliases: PICREP</w:t>
      </w:r>
      <w:r>
        <w:br/>
        <w:t>Value Type: text</w:t>
      </w:r>
    </w:p>
    <w:p w14:paraId="2029F4CA" w14:textId="3C185830" w:rsidR="00EC0FF0" w:rsidRDefault="00EC0FF0">
      <w:pPr>
        <w:pStyle w:val="2"/>
        <w:spacing w:before="160" w:after="160"/>
        <w:rPr>
          <w:rFonts w:ascii="Times New Roman" w:hAnsi="Times New Roman" w:cs="Times New Roman"/>
          <w:b w:val="0"/>
          <w:bCs w:val="0"/>
          <w:sz w:val="24"/>
          <w:szCs w:val="24"/>
        </w:rPr>
      </w:pPr>
      <w:bookmarkStart w:id="2554" w:name="idmarkerx16777217x115126"/>
      <w:bookmarkStart w:id="2555" w:name="_Toc133573384"/>
      <w:bookmarkEnd w:id="2554"/>
      <w:r>
        <w:t>3.11</w:t>
      </w:r>
      <w:ins w:id="2556" w:author="Lyu Yuxiao" w:date="2023-04-28T11:14:00Z">
        <w:r w:rsidR="00C43938">
          <w:t>0</w:t>
        </w:r>
      </w:ins>
      <w:del w:id="2557" w:author="Lyu Yuxiao" w:date="2023-04-28T11:14:00Z">
        <w:r w:rsidDel="00C43938">
          <w:delText>1</w:delText>
        </w:r>
      </w:del>
      <w:r>
        <w:t xml:space="preserve"> Sector bearing</w:t>
      </w:r>
      <w:bookmarkEnd w:id="2555"/>
    </w:p>
    <w:p w14:paraId="04A0B058" w14:textId="4707F238" w:rsidR="00EC0FF0" w:rsidRDefault="00EC0FF0">
      <w:r>
        <w:t xml:space="preserve">Name: Sector </w:t>
      </w:r>
      <w:ins w:id="2558" w:author="Lyu Yuxiao" w:date="2023-04-24T14:34:00Z">
        <w:r w:rsidR="00686BE2">
          <w:t>B</w:t>
        </w:r>
      </w:ins>
      <w:del w:id="2559" w:author="Lyu Yuxiao" w:date="2023-04-24T14:34:00Z">
        <w:r w:rsidDel="00686BE2">
          <w:delText>b</w:delText>
        </w:r>
      </w:del>
      <w:r>
        <w:t>earing</w:t>
      </w:r>
      <w:ins w:id="2560" w:author="Yuxiao Lyu" w:date="2023-04-25T11:07:00Z">
        <w:r w:rsidR="00CF2E84">
          <w:t xml:space="preserve"> [IHOREG 866]</w:t>
        </w:r>
      </w:ins>
      <w:r>
        <w:br/>
        <w:t xml:space="preserve">Definition: A sector is the part of a circle between two straight lines drawn from the </w:t>
      </w:r>
      <w:proofErr w:type="spellStart"/>
      <w:r>
        <w:t>centre</w:t>
      </w:r>
      <w:proofErr w:type="spellEnd"/>
      <w:r>
        <w:t xml:space="preserve"> to the circumference. Sector bearing specifies the limit of the sector. (Adapted from S-57 Edition 3.1, Appendix A – Chapter 2, Page 2.184, November 2000).</w:t>
      </w:r>
      <w:r>
        <w:br/>
        <w:t>Code: '</w:t>
      </w:r>
      <w:proofErr w:type="spellStart"/>
      <w:r>
        <w:rPr>
          <w:rFonts w:ascii="Courier New" w:hAnsi="Courier New" w:cs="Courier New"/>
        </w:rPr>
        <w:t>sectorBearing</w:t>
      </w:r>
      <w:proofErr w:type="spellEnd"/>
      <w:r>
        <w:t>'</w:t>
      </w:r>
      <w:r>
        <w:br/>
        <w:t>Remarks: -The values given to the common limits of adjacent sectors should be identical. - The orientation of the bearing is from seaward to the central feature. This conforms with the method used in “List of Lights” publications. - A generic term such as “to shore” cannot be used; a specific bearing must be encoded. Where a light sector limit is defined as “to the shore”, it should be encoded using a value that ensures that, when the limit is drawn, it will fall entirely on land.</w:t>
      </w:r>
      <w:r>
        <w:br/>
        <w:t>Aliases: (none)</w:t>
      </w:r>
      <w:r>
        <w:br/>
        <w:t>Value Type: real</w:t>
      </w:r>
    </w:p>
    <w:p w14:paraId="2399D3F9" w14:textId="77777777" w:rsidR="00EC0FF0" w:rsidRDefault="00EC0FF0">
      <w:pPr>
        <w:spacing w:before="160" w:after="160"/>
      </w:pPr>
      <w:r>
        <w:t>Unit of measure name: degrees    definition: degrees of arc    symbol: °</w:t>
      </w:r>
    </w:p>
    <w:p w14:paraId="5F65AD2E" w14:textId="77777777" w:rsidR="00EC0FF0" w:rsidRDefault="00EC0FF0">
      <w:pPr>
        <w:spacing w:before="160" w:after="160"/>
      </w:pPr>
      <w:r>
        <w:t xml:space="preserve">Quantity specification: </w:t>
      </w:r>
      <w:proofErr w:type="spellStart"/>
      <w:r>
        <w:t>planeAngle</w:t>
      </w:r>
      <w:proofErr w:type="spellEnd"/>
    </w:p>
    <w:p w14:paraId="5AB1A09D" w14:textId="77777777" w:rsidR="00EC0FF0" w:rsidRDefault="00EC0FF0">
      <w:pPr>
        <w:spacing w:before="160" w:after="160"/>
        <w:jc w:val="center"/>
      </w:pPr>
      <w:r>
        <w:lastRenderedPageBreak/>
        <w:t>Constraints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222"/>
        <w:gridCol w:w="1077"/>
        <w:gridCol w:w="2325"/>
        <w:gridCol w:w="838"/>
      </w:tblGrid>
      <w:tr w:rsidR="00EC0FF0" w14:paraId="22C94227" w14:textId="77777777">
        <w:trPr>
          <w:tblHeader/>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6B9E3E" w14:textId="77777777" w:rsidR="00EC0FF0" w:rsidRDefault="00EC0FF0">
            <w:r>
              <w:rPr>
                <w:b/>
                <w:bCs/>
              </w:rPr>
              <w:t>string Length</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A2B05B" w14:textId="77777777" w:rsidR="00EC0FF0" w:rsidRDefault="00EC0FF0">
            <w:r>
              <w:rPr>
                <w:b/>
                <w:bCs/>
              </w:rPr>
              <w:t>text Pattern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544209" w14:textId="77777777" w:rsidR="00EC0FF0" w:rsidRDefault="00EC0FF0">
            <w:r>
              <w:rPr>
                <w:b/>
                <w:bCs/>
              </w:rPr>
              <w:t>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764F34" w14:textId="77777777" w:rsidR="00EC0FF0" w:rsidRDefault="00EC0FF0">
            <w:r>
              <w:rPr>
                <w:b/>
                <w:bCs/>
              </w:rPr>
              <w:t>precision</w:t>
            </w:r>
          </w:p>
        </w:tc>
      </w:tr>
      <w:tr w:rsidR="00EC0FF0" w14:paraId="72C95823"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FB97DB" w14:textId="77777777" w:rsidR="00EC0FF0" w:rsidRDefault="00EC0FF0">
            <w:r>
              <w:t>(</w:t>
            </w:r>
            <w:proofErr w:type="gramStart"/>
            <w:r>
              <w:t>not</w:t>
            </w:r>
            <w:proofErr w:type="gramEnd"/>
            <w:r>
              <w:t xml:space="preserve"> specified)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FD5D30" w14:textId="77777777" w:rsidR="00EC0FF0" w:rsidRDefault="00EC0FF0">
            <w:r>
              <w:t>(none)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bl>
            <w:tblPr>
              <w:tblW w:w="0" w:type="auto"/>
              <w:tblInd w:w="7"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049"/>
              <w:gridCol w:w="1193"/>
            </w:tblGrid>
            <w:tr w:rsidR="00EC0FF0" w14:paraId="173E3C13"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ECCFDB" w14:textId="77777777" w:rsidR="00EC0FF0" w:rsidRDefault="00EC0FF0">
                  <w:proofErr w:type="spellStart"/>
                  <w:r>
                    <w:t>lowerBound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EEE118" w14:textId="77777777" w:rsidR="00EC0FF0" w:rsidRDefault="00EC0FF0">
                  <w:r>
                    <w:t>0</w:t>
                  </w:r>
                </w:p>
              </w:tc>
            </w:tr>
            <w:tr w:rsidR="00EC0FF0" w14:paraId="49BE0709"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935D2C" w14:textId="77777777" w:rsidR="00EC0FF0" w:rsidRDefault="00EC0FF0">
                  <w:proofErr w:type="spellStart"/>
                  <w:r>
                    <w:t>upperBound</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6A4AA2" w14:textId="77777777" w:rsidR="00EC0FF0" w:rsidRDefault="00EC0FF0">
                  <w:r>
                    <w:t>360.00</w:t>
                  </w:r>
                </w:p>
              </w:tc>
            </w:tr>
            <w:tr w:rsidR="00EC0FF0" w14:paraId="7C2ABCD0" w14:textId="77777777">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20CA79" w14:textId="77777777" w:rsidR="00EC0FF0" w:rsidRDefault="00EC0FF0">
                  <w:r>
                    <w:t>closure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045480" w14:textId="77777777" w:rsidR="00EC0FF0" w:rsidRDefault="00EC0FF0">
                  <w:proofErr w:type="spellStart"/>
                  <w:r>
                    <w:t>closedInterval</w:t>
                  </w:r>
                  <w:proofErr w:type="spellEnd"/>
                </w:p>
              </w:tc>
            </w:tr>
          </w:tbl>
          <w:p w14:paraId="0E9A83C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BD5742" w14:textId="77777777" w:rsidR="00EC0FF0" w:rsidRDefault="00EC0FF0">
            <w:r>
              <w:t>2</w:t>
            </w:r>
          </w:p>
        </w:tc>
      </w:tr>
    </w:tbl>
    <w:p w14:paraId="31473CC3" w14:textId="77777777" w:rsidR="00EC0FF0" w:rsidRDefault="00EC0FF0">
      <w:pPr>
        <w:spacing w:before="160" w:after="160"/>
      </w:pPr>
    </w:p>
    <w:p w14:paraId="14F2DD09" w14:textId="77777777" w:rsidR="00EC0FF0" w:rsidRDefault="00EC0FF0">
      <w:pPr>
        <w:spacing w:before="160" w:after="160"/>
      </w:pPr>
      <w:r>
        <w:t>For real values, precision is the number of digits after the decimal point.</w:t>
      </w:r>
    </w:p>
    <w:p w14:paraId="44164DBA" w14:textId="698D37E8" w:rsidR="00EC0FF0" w:rsidRDefault="00EC0FF0">
      <w:pPr>
        <w:pStyle w:val="2"/>
        <w:spacing w:before="160" w:after="160"/>
        <w:rPr>
          <w:rFonts w:ascii="Times New Roman" w:hAnsi="Times New Roman" w:cs="Times New Roman"/>
          <w:b w:val="0"/>
          <w:bCs w:val="0"/>
          <w:sz w:val="24"/>
          <w:szCs w:val="24"/>
        </w:rPr>
      </w:pPr>
      <w:bookmarkStart w:id="2561" w:name="idmarkerx16777217x115885"/>
      <w:bookmarkStart w:id="2562" w:name="_Toc133573385"/>
      <w:bookmarkEnd w:id="2561"/>
      <w:r>
        <w:t>3.</w:t>
      </w:r>
      <w:del w:id="2563" w:author="Lyu Yuxiao" w:date="2023-04-28T11:15:00Z">
        <w:r w:rsidDel="00C43938">
          <w:delText xml:space="preserve">112 </w:delText>
        </w:r>
      </w:del>
      <w:ins w:id="2564" w:author="Lyu Yuxiao" w:date="2023-04-28T11:15:00Z">
        <w:r w:rsidR="00C43938">
          <w:t xml:space="preserve">111 </w:t>
        </w:r>
      </w:ins>
      <w:r>
        <w:t>Source date</w:t>
      </w:r>
      <w:bookmarkEnd w:id="2562"/>
    </w:p>
    <w:p w14:paraId="26B0BFE6" w14:textId="62E081C8" w:rsidR="00EC0FF0" w:rsidRDefault="00EC0FF0">
      <w:r>
        <w:t xml:space="preserve">Name: Source </w:t>
      </w:r>
      <w:ins w:id="2565" w:author="Lyu Yuxiao" w:date="2023-04-24T14:34:00Z">
        <w:r w:rsidR="00686BE2">
          <w:t>D</w:t>
        </w:r>
      </w:ins>
      <w:del w:id="2566" w:author="Lyu Yuxiao" w:date="2023-04-24T14:34:00Z">
        <w:r w:rsidDel="00686BE2">
          <w:delText>d</w:delText>
        </w:r>
      </w:del>
      <w:r>
        <w:t>ate</w:t>
      </w:r>
      <w:ins w:id="2567" w:author="Yuxiao Lyu" w:date="2023-04-25T11:09:00Z">
        <w:r w:rsidR="004338F0">
          <w:t xml:space="preserve"> [IHOREG 288]</w:t>
        </w:r>
      </w:ins>
      <w:r>
        <w:br/>
        <w:t>Definition: The production date of the source, e.g., the date of measurement.</w:t>
      </w:r>
      <w:r>
        <w:br/>
        <w:t>Code: '</w:t>
      </w:r>
      <w:proofErr w:type="spellStart"/>
      <w:r>
        <w:rPr>
          <w:rFonts w:ascii="Courier New" w:hAnsi="Courier New" w:cs="Courier New"/>
        </w:rPr>
        <w:t>sourceDate</w:t>
      </w:r>
      <w:proofErr w:type="spellEnd"/>
      <w:r>
        <w:t>'</w:t>
      </w:r>
      <w:r>
        <w:br/>
        <w:t xml:space="preserve">Remarks: </w:t>
      </w:r>
      <w:r>
        <w:br/>
        <w:t>Aliases: SORDAT</w:t>
      </w:r>
      <w:r>
        <w:br/>
        <w:t>Value Type: text</w:t>
      </w:r>
    </w:p>
    <w:p w14:paraId="65BEA089" w14:textId="63A53CCC" w:rsidR="00EC0FF0" w:rsidRDefault="00EC0FF0">
      <w:pPr>
        <w:pStyle w:val="2"/>
        <w:spacing w:before="160" w:after="160"/>
        <w:rPr>
          <w:rFonts w:ascii="Times New Roman" w:hAnsi="Times New Roman" w:cs="Times New Roman"/>
          <w:b w:val="0"/>
          <w:bCs w:val="0"/>
          <w:sz w:val="24"/>
          <w:szCs w:val="24"/>
        </w:rPr>
      </w:pPr>
      <w:bookmarkStart w:id="2568" w:name="idmarkerx16777217x115940"/>
      <w:bookmarkStart w:id="2569" w:name="_Toc133573386"/>
      <w:bookmarkEnd w:id="2568"/>
      <w:r>
        <w:t>3.</w:t>
      </w:r>
      <w:del w:id="2570" w:author="Lyu Yuxiao" w:date="2023-04-28T11:15:00Z">
        <w:r w:rsidDel="00C43938">
          <w:delText xml:space="preserve">113 </w:delText>
        </w:r>
      </w:del>
      <w:ins w:id="2571" w:author="Lyu Yuxiao" w:date="2023-04-28T11:15:00Z">
        <w:r w:rsidR="00C43938">
          <w:t xml:space="preserve">112 </w:t>
        </w:r>
      </w:ins>
      <w:r>
        <w:t>Date variable</w:t>
      </w:r>
      <w:bookmarkEnd w:id="2569"/>
    </w:p>
    <w:p w14:paraId="5D219AA2" w14:textId="2998DCA1" w:rsidR="00EC0FF0" w:rsidRDefault="00EC0FF0">
      <w:r>
        <w:t xml:space="preserve">Name: Date </w:t>
      </w:r>
      <w:ins w:id="2572" w:author="Lyu Yuxiao" w:date="2023-04-24T14:34:00Z">
        <w:r w:rsidR="00686BE2">
          <w:t>V</w:t>
        </w:r>
      </w:ins>
      <w:del w:id="2573" w:author="Lyu Yuxiao" w:date="2023-04-24T14:34:00Z">
        <w:r w:rsidDel="00686BE2">
          <w:delText>v</w:delText>
        </w:r>
      </w:del>
      <w:r>
        <w:t>ariable</w:t>
      </w:r>
      <w:ins w:id="2574" w:author="Yuxiao Lyu" w:date="2023-04-25T10:43:00Z">
        <w:r w:rsidR="00851F21">
          <w:t xml:space="preserve"> [IHOREG 82]</w:t>
        </w:r>
      </w:ins>
      <w:r>
        <w:br/>
        <w:t xml:space="preserve">Definition: </w:t>
      </w:r>
      <w:proofErr w:type="gramStart"/>
      <w:r>
        <w:t>A day</w:t>
      </w:r>
      <w:proofErr w:type="gramEnd"/>
      <w:r>
        <w:t xml:space="preserve"> which is not fixed in the Gregorian calendar.</w:t>
      </w:r>
      <w:r>
        <w:br/>
        <w:t>Code: '</w:t>
      </w:r>
      <w:proofErr w:type="spellStart"/>
      <w:r>
        <w:rPr>
          <w:rFonts w:ascii="Courier New" w:hAnsi="Courier New" w:cs="Courier New"/>
        </w:rPr>
        <w:t>dateVariable</w:t>
      </w:r>
      <w:proofErr w:type="spellEnd"/>
      <w:r>
        <w:t>'</w:t>
      </w:r>
      <w:r>
        <w:br/>
        <w:t xml:space="preserve">Remarks: </w:t>
      </w:r>
      <w:r>
        <w:br/>
        <w:t>Aliases: (none)</w:t>
      </w:r>
      <w:r>
        <w:br/>
        <w:t>Value Type: text</w:t>
      </w:r>
    </w:p>
    <w:p w14:paraId="6D362425" w14:textId="13AF0008" w:rsidR="00EC0FF0" w:rsidRDefault="00EC0FF0">
      <w:pPr>
        <w:pStyle w:val="2"/>
        <w:spacing w:before="160" w:after="160"/>
        <w:rPr>
          <w:rFonts w:ascii="Times New Roman" w:hAnsi="Times New Roman" w:cs="Times New Roman"/>
          <w:b w:val="0"/>
          <w:bCs w:val="0"/>
          <w:sz w:val="24"/>
          <w:szCs w:val="24"/>
        </w:rPr>
      </w:pPr>
      <w:bookmarkStart w:id="2575" w:name="idmarkerx16777217x115994"/>
      <w:bookmarkStart w:id="2576" w:name="_Toc133573387"/>
      <w:bookmarkEnd w:id="2575"/>
      <w:r>
        <w:t>3.</w:t>
      </w:r>
      <w:del w:id="2577" w:author="Lyu Yuxiao" w:date="2023-04-28T11:15:00Z">
        <w:r w:rsidDel="00C43938">
          <w:delText xml:space="preserve">114 </w:delText>
        </w:r>
      </w:del>
      <w:ins w:id="2578" w:author="Lyu Yuxiao" w:date="2023-04-28T11:15:00Z">
        <w:r w:rsidR="00C43938">
          <w:t xml:space="preserve">113 </w:t>
        </w:r>
      </w:ins>
      <w:r>
        <w:t>Water level trend</w:t>
      </w:r>
      <w:bookmarkEnd w:id="2576"/>
    </w:p>
    <w:p w14:paraId="5115A3D7" w14:textId="39930D26" w:rsidR="00EC0FF0" w:rsidRDefault="00EC0FF0">
      <w:r>
        <w:t xml:space="preserve">Name: Water </w:t>
      </w:r>
      <w:del w:id="2579" w:author="Lyu Yuxiao" w:date="2023-02-20T16:19:00Z">
        <w:r w:rsidDel="00332CA4">
          <w:delText xml:space="preserve">level </w:delText>
        </w:r>
      </w:del>
      <w:ins w:id="2580" w:author="Lyu Yuxiao" w:date="2023-02-20T16:19:00Z">
        <w:r w:rsidR="00332CA4">
          <w:t xml:space="preserve">Level </w:t>
        </w:r>
      </w:ins>
      <w:del w:id="2581" w:author="Lyu Yuxiao" w:date="2023-02-20T16:19:00Z">
        <w:r w:rsidDel="00332CA4">
          <w:delText>trend</w:delText>
        </w:r>
      </w:del>
      <w:ins w:id="2582" w:author="Lyu Yuxiao" w:date="2023-02-20T16:19:00Z">
        <w:r w:rsidR="00332CA4">
          <w:t>Trend</w:t>
        </w:r>
      </w:ins>
      <w:ins w:id="2583" w:author="Yuxiao Lyu" w:date="2023-04-25T11:10:00Z">
        <w:r w:rsidR="004338F0">
          <w:t xml:space="preserve"> [IHOREG 378]</w:t>
        </w:r>
      </w:ins>
      <w:r>
        <w:br/>
        <w:t>Definition: The tendency of water level to change in a particular direction.</w:t>
      </w:r>
      <w:r>
        <w:br/>
        <w:t>Code: '</w:t>
      </w:r>
      <w:proofErr w:type="spellStart"/>
      <w:r>
        <w:rPr>
          <w:rFonts w:ascii="Courier New" w:hAnsi="Courier New" w:cs="Courier New"/>
        </w:rPr>
        <w:t>waterLevelTrend</w:t>
      </w:r>
      <w:proofErr w:type="spellEnd"/>
      <w:r>
        <w:t>'</w:t>
      </w:r>
      <w:r>
        <w:br/>
        <w:t xml:space="preserve">Remarks: </w:t>
      </w:r>
      <w:r>
        <w:br/>
        <w:t>Aliases: (none)</w:t>
      </w:r>
      <w:r>
        <w:br/>
        <w:t>Value Type: enumeration</w:t>
      </w:r>
    </w:p>
    <w:p w14:paraId="463B4772" w14:textId="33D4829B"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2671"/>
        <w:gridCol w:w="756"/>
        <w:gridCol w:w="838"/>
      </w:tblGrid>
      <w:tr w:rsidR="00EC0FF0" w14:paraId="389564CE" w14:textId="478FD756">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30C02C" w14:textId="62CF3DF2"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493711" w14:textId="5FAD1929"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D27459" w14:textId="571D8291"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C646C3" w14:textId="482ED435" w:rsidR="00EC0FF0" w:rsidRDefault="00EC0FF0">
            <w:r>
              <w:rPr>
                <w:b/>
                <w:bCs/>
              </w:rPr>
              <w:t>Remarks</w:t>
            </w:r>
          </w:p>
        </w:tc>
      </w:tr>
      <w:tr w:rsidR="00EC0FF0" w14:paraId="79EEA4E4" w14:textId="0033C6A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4914FE" w14:textId="712E73C0" w:rsidR="00EC0FF0" w:rsidRDefault="00EC0FF0">
            <w:r>
              <w:t>'</w:t>
            </w:r>
            <w:r>
              <w:rPr>
                <w:rFonts w:ascii="Courier New" w:hAnsi="Courier New" w:cs="Courier New"/>
                <w:sz w:val="22"/>
                <w:szCs w:val="22"/>
              </w:rPr>
              <w:t>decreasing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B72C2A" w14:textId="1ED0A2DC" w:rsidR="00EC0FF0" w:rsidRDefault="00EC0FF0">
            <w:r>
              <w:t>Becoming smaller in magnitude.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262392" w14:textId="5C27AD13"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2F697D" w14:textId="7927A00B" w:rsidR="00EC0FF0" w:rsidRDefault="00EC0FF0"/>
        </w:tc>
      </w:tr>
      <w:tr w:rsidR="00EC0FF0" w14:paraId="5119361F" w14:textId="1F2EE23F">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38BFC7" w14:textId="7470E6EB" w:rsidR="00EC0FF0" w:rsidRDefault="00EC0FF0">
            <w:r>
              <w:t>'</w:t>
            </w:r>
            <w:r>
              <w:rPr>
                <w:rFonts w:ascii="Courier New" w:hAnsi="Courier New" w:cs="Courier New"/>
                <w:sz w:val="22"/>
                <w:szCs w:val="22"/>
              </w:rPr>
              <w:t>increasing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22265C" w14:textId="0288BE12" w:rsidR="00EC0FF0" w:rsidRDefault="00EC0FF0">
            <w:r>
              <w:t>Becoming larger in magnitude.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2674F0" w14:textId="6AC61A23"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60C2AD" w14:textId="4CE59917" w:rsidR="00EC0FF0" w:rsidRDefault="00EC0FF0"/>
        </w:tc>
      </w:tr>
      <w:tr w:rsidR="00EC0FF0" w14:paraId="448B3E22" w14:textId="35487CBD">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3E23D8" w14:textId="3E410DD6" w:rsidR="00EC0FF0" w:rsidRDefault="00EC0FF0">
            <w:r>
              <w:t>'</w:t>
            </w:r>
            <w:r>
              <w:rPr>
                <w:rFonts w:ascii="Courier New" w:hAnsi="Courier New" w:cs="Courier New"/>
                <w:sz w:val="22"/>
                <w:szCs w:val="22"/>
              </w:rPr>
              <w:t>steady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F1F47B" w14:textId="3D08FC13" w:rsidR="00EC0FF0" w:rsidRDefault="00EC0FF0">
            <w:r>
              <w:t>Constant.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3CD272" w14:textId="5340D4C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624F5B" w14:textId="792FAE8E" w:rsidR="00EC0FF0" w:rsidRDefault="00EC0FF0"/>
        </w:tc>
      </w:tr>
    </w:tbl>
    <w:p w14:paraId="2CDB83A8" w14:textId="77777777" w:rsidR="00EC0FF0" w:rsidRDefault="00EC0FF0">
      <w:pPr>
        <w:pStyle w:val="Center"/>
      </w:pPr>
    </w:p>
    <w:p w14:paraId="7C568DAF" w14:textId="5BBD7455" w:rsidR="00EC0FF0" w:rsidRDefault="00EC0FF0">
      <w:pPr>
        <w:pStyle w:val="2"/>
        <w:spacing w:before="160" w:after="160"/>
        <w:rPr>
          <w:rFonts w:ascii="Times New Roman" w:hAnsi="Times New Roman" w:cs="Times New Roman"/>
          <w:b w:val="0"/>
          <w:bCs w:val="0"/>
          <w:sz w:val="24"/>
          <w:szCs w:val="24"/>
        </w:rPr>
      </w:pPr>
      <w:bookmarkStart w:id="2584" w:name="idmarkerx16777217x117007"/>
      <w:bookmarkStart w:id="2585" w:name="_Toc133573388"/>
      <w:bookmarkEnd w:id="2584"/>
      <w:r>
        <w:t>3.</w:t>
      </w:r>
      <w:del w:id="2586" w:author="Lyu Yuxiao" w:date="2023-04-28T11:15:00Z">
        <w:r w:rsidDel="00C43938">
          <w:delText xml:space="preserve">115 </w:delText>
        </w:r>
      </w:del>
      <w:ins w:id="2587" w:author="Lyu Yuxiao" w:date="2023-04-28T11:15:00Z">
        <w:r w:rsidR="00C43938">
          <w:t xml:space="preserve">114 </w:t>
        </w:r>
      </w:ins>
      <w:r>
        <w:t>Action or activity</w:t>
      </w:r>
      <w:bookmarkEnd w:id="2585"/>
    </w:p>
    <w:p w14:paraId="4A20D3DB" w14:textId="77777777" w:rsidR="002D15D8" w:rsidRDefault="00EC0FF0">
      <w:pPr>
        <w:rPr>
          <w:ins w:id="2588" w:author="Lyu Yuxiao" w:date="2023-04-28T10:33:00Z"/>
        </w:rPr>
      </w:pPr>
      <w:r>
        <w:t xml:space="preserve">Name: Action or </w:t>
      </w:r>
      <w:ins w:id="2589" w:author="Lyu Yuxiao" w:date="2023-04-24T14:34:00Z">
        <w:r w:rsidR="00686BE2">
          <w:t>A</w:t>
        </w:r>
      </w:ins>
      <w:del w:id="2590" w:author="Lyu Yuxiao" w:date="2023-04-24T14:34:00Z">
        <w:r w:rsidDel="00686BE2">
          <w:delText>a</w:delText>
        </w:r>
      </w:del>
      <w:r>
        <w:t>ctivity</w:t>
      </w:r>
      <w:ins w:id="2591" w:author="Yuxiao Lyu" w:date="2023-04-25T11:17:00Z">
        <w:r w:rsidR="008511A6">
          <w:t xml:space="preserve"> [IHOREG 974]</w:t>
        </w:r>
      </w:ins>
      <w:r>
        <w:br/>
        <w:t>Definition: The action or activity of a vessel</w:t>
      </w:r>
      <w:r>
        <w:br/>
        <w:t>Code: '</w:t>
      </w:r>
      <w:proofErr w:type="spellStart"/>
      <w:r>
        <w:rPr>
          <w:rFonts w:ascii="Courier New" w:hAnsi="Courier New" w:cs="Courier New"/>
        </w:rPr>
        <w:t>actionOrActivity</w:t>
      </w:r>
      <w:proofErr w:type="spellEnd"/>
      <w:r>
        <w:t>'</w:t>
      </w:r>
      <w:r>
        <w:br/>
        <w:t xml:space="preserve">Remarks: </w:t>
      </w:r>
      <w:del w:id="2592" w:author="Lyu Yuxiao" w:date="2023-02-22T13:59:00Z">
        <w:r w:rsidDel="00E52937">
          <w:delText>codeListType=open enumeration; encoding=other: [something]</w:delText>
        </w:r>
      </w:del>
      <w:r>
        <w:br/>
      </w:r>
      <w:commentRangeStart w:id="2593"/>
      <w:r>
        <w:lastRenderedPageBreak/>
        <w:t xml:space="preserve">Aliases: </w:t>
      </w:r>
      <w:del w:id="2594" w:author="Lyu Yuxiao" w:date="2023-04-28T10:33:00Z">
        <w:r w:rsidDel="002D15D8">
          <w:delText>ACTION</w:delText>
        </w:r>
        <w:commentRangeEnd w:id="2593"/>
        <w:r w:rsidR="003B07B9" w:rsidDel="002D15D8">
          <w:rPr>
            <w:rStyle w:val="ac"/>
          </w:rPr>
          <w:commentReference w:id="2593"/>
        </w:r>
        <w:r w:rsidDel="002D15D8">
          <w:br/>
        </w:r>
      </w:del>
      <w:ins w:id="2595" w:author="Lyu Yuxiao" w:date="2023-04-28T10:33:00Z">
        <w:r w:rsidR="002D15D8">
          <w:t>(none)</w:t>
        </w:r>
      </w:ins>
    </w:p>
    <w:p w14:paraId="1F86619F" w14:textId="644BC711" w:rsidR="00EC0FF0" w:rsidRDefault="00EC0FF0">
      <w:r>
        <w:t>Value Type: S100_CodeList</w:t>
      </w:r>
    </w:p>
    <w:p w14:paraId="015BCBBC"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1EAD965"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A39CE6"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C706D6"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5E1888"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DFFC9D" w14:textId="77777777" w:rsidR="00EC0FF0" w:rsidRDefault="00EC0FF0">
            <w:r>
              <w:rPr>
                <w:b/>
                <w:bCs/>
              </w:rPr>
              <w:t>Remarks</w:t>
            </w:r>
          </w:p>
        </w:tc>
      </w:tr>
      <w:tr w:rsidR="00EC0FF0" w14:paraId="407B167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A2C0AB" w14:textId="77777777" w:rsidR="00EC0FF0" w:rsidRDefault="00EC0FF0">
            <w:r>
              <w:t>'</w:t>
            </w:r>
            <w:proofErr w:type="gramStart"/>
            <w:r>
              <w:rPr>
                <w:rFonts w:ascii="Courier New" w:hAnsi="Courier New" w:cs="Courier New"/>
                <w:sz w:val="22"/>
                <w:szCs w:val="22"/>
              </w:rPr>
              <w:t>navigating</w:t>
            </w:r>
            <w:proofErr w:type="gramEnd"/>
            <w:r>
              <w:rPr>
                <w:rFonts w:ascii="Courier New" w:hAnsi="Courier New" w:cs="Courier New"/>
                <w:sz w:val="22"/>
                <w:szCs w:val="22"/>
              </w:rPr>
              <w:t xml:space="preserve"> with a pilot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65D2C" w14:textId="77777777" w:rsidR="00EC0FF0" w:rsidRDefault="00EC0FF0">
            <w:r>
              <w:t>Carrying a qualified pilot as part of the vessel navigation team.</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F16755"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15F595" w14:textId="77777777" w:rsidR="00EC0FF0" w:rsidRDefault="00EC0FF0"/>
        </w:tc>
      </w:tr>
      <w:tr w:rsidR="00EC0FF0" w14:paraId="6FD7FA2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19BC0E" w14:textId="77777777" w:rsidR="00EC0FF0" w:rsidRDefault="00EC0FF0">
            <w:r>
              <w:t>'</w:t>
            </w:r>
            <w:proofErr w:type="gramStart"/>
            <w:r>
              <w:rPr>
                <w:rFonts w:ascii="Courier New" w:hAnsi="Courier New" w:cs="Courier New"/>
                <w:sz w:val="22"/>
                <w:szCs w:val="22"/>
              </w:rPr>
              <w:t>entering</w:t>
            </w:r>
            <w:proofErr w:type="gramEnd"/>
            <w:r>
              <w:rPr>
                <w:rFonts w:ascii="Courier New" w:hAnsi="Courier New" w:cs="Courier New"/>
                <w:sz w:val="22"/>
                <w:szCs w:val="22"/>
              </w:rPr>
              <w:t xml:space="preserve"> 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504358" w14:textId="77777777" w:rsidR="00EC0FF0" w:rsidRDefault="00EC0FF0">
            <w:r>
              <w:t>Navigating a vessel into a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347423"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585594" w14:textId="77777777" w:rsidR="00EC0FF0" w:rsidRDefault="00EC0FF0"/>
        </w:tc>
      </w:tr>
      <w:tr w:rsidR="00EC0FF0" w14:paraId="22D0702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A3F5CB" w14:textId="77777777" w:rsidR="00EC0FF0" w:rsidRDefault="00EC0FF0">
            <w:r>
              <w:t>'</w:t>
            </w:r>
            <w:proofErr w:type="gramStart"/>
            <w:r>
              <w:rPr>
                <w:rFonts w:ascii="Courier New" w:hAnsi="Courier New" w:cs="Courier New"/>
                <w:sz w:val="22"/>
                <w:szCs w:val="22"/>
              </w:rPr>
              <w:t>leaving</w:t>
            </w:r>
            <w:proofErr w:type="gramEnd"/>
            <w:r>
              <w:rPr>
                <w:rFonts w:ascii="Courier New" w:hAnsi="Courier New" w:cs="Courier New"/>
                <w:sz w:val="22"/>
                <w:szCs w:val="22"/>
              </w:rPr>
              <w:t xml:space="preserve"> 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1947EE" w14:textId="77777777" w:rsidR="00EC0FF0" w:rsidRDefault="00EC0FF0">
            <w:r>
              <w:t>Navigating a vessel out of a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E977D7"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A728AE" w14:textId="77777777" w:rsidR="00EC0FF0" w:rsidRDefault="00EC0FF0"/>
        </w:tc>
      </w:tr>
      <w:tr w:rsidR="00EC0FF0" w14:paraId="282CE11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6C6DCD" w14:textId="77777777" w:rsidR="00EC0FF0" w:rsidRDefault="00EC0FF0">
            <w:r>
              <w:t>'</w:t>
            </w:r>
            <w:r>
              <w:rPr>
                <w:rFonts w:ascii="Courier New" w:hAnsi="Courier New" w:cs="Courier New"/>
                <w:sz w:val="22"/>
                <w:szCs w:val="22"/>
              </w:rPr>
              <w:t>berthing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BD2A31" w14:textId="77777777" w:rsidR="00EC0FF0" w:rsidRDefault="00EC0FF0">
            <w:r>
              <w:t>Attaching a vessel to a wharf or jetty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084FAD"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E56A54" w14:textId="77777777" w:rsidR="00EC0FF0" w:rsidRDefault="00EC0FF0"/>
        </w:tc>
      </w:tr>
      <w:tr w:rsidR="00EC0FF0" w14:paraId="59ED0AC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C53C79" w14:textId="77777777" w:rsidR="00EC0FF0" w:rsidRDefault="00EC0FF0">
            <w:r>
              <w:t>'</w:t>
            </w:r>
            <w:r>
              <w:rPr>
                <w:rFonts w:ascii="Courier New" w:hAnsi="Courier New" w:cs="Courier New"/>
                <w:sz w:val="22"/>
                <w:szCs w:val="22"/>
              </w:rPr>
              <w:t>slipping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ADE279" w14:textId="77777777" w:rsidR="00EC0FF0" w:rsidRDefault="00EC0FF0">
            <w:r>
              <w:t>Detaching a vessel from a wharf or jetty.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D600BE"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E74920" w14:textId="77777777" w:rsidR="00EC0FF0" w:rsidRDefault="00EC0FF0"/>
        </w:tc>
      </w:tr>
      <w:tr w:rsidR="00EC0FF0" w14:paraId="1891EF8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C2FF9B" w14:textId="77777777" w:rsidR="00EC0FF0" w:rsidRDefault="00EC0FF0">
            <w:r>
              <w:t>'</w:t>
            </w:r>
            <w:r>
              <w:rPr>
                <w:rFonts w:ascii="Courier New" w:hAnsi="Courier New" w:cs="Courier New"/>
                <w:sz w:val="22"/>
                <w:szCs w:val="22"/>
              </w:rPr>
              <w:t>anchoring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D4C78E" w14:textId="77777777" w:rsidR="00EC0FF0" w:rsidRDefault="00EC0FF0">
            <w:r>
              <w:t>Attaching a vessel to the seabed by means of an anchor and cable.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F8824F"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ABBD82" w14:textId="77777777" w:rsidR="00EC0FF0" w:rsidRDefault="00EC0FF0"/>
        </w:tc>
      </w:tr>
      <w:tr w:rsidR="00EC0FF0" w14:paraId="690A392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9F13F1" w14:textId="77777777" w:rsidR="00EC0FF0" w:rsidRDefault="00EC0FF0">
            <w:r>
              <w:t>'</w:t>
            </w:r>
            <w:proofErr w:type="gramStart"/>
            <w:r>
              <w:rPr>
                <w:rFonts w:ascii="Courier New" w:hAnsi="Courier New" w:cs="Courier New"/>
                <w:sz w:val="22"/>
                <w:szCs w:val="22"/>
              </w:rPr>
              <w:t>weighing</w:t>
            </w:r>
            <w:proofErr w:type="gramEnd"/>
            <w:r>
              <w:rPr>
                <w:rFonts w:ascii="Courier New" w:hAnsi="Courier New" w:cs="Courier New"/>
                <w:sz w:val="22"/>
                <w:szCs w:val="22"/>
              </w:rPr>
              <w:t xml:space="preserve"> anchor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CCCEBB" w14:textId="77777777" w:rsidR="00EC0FF0" w:rsidRDefault="00EC0FF0">
            <w:r>
              <w:t>Detaching a vessel from the seabed by recovering an anchor and cable.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23AF07"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FE8A3E" w14:textId="77777777" w:rsidR="00EC0FF0" w:rsidRDefault="00EC0FF0"/>
        </w:tc>
      </w:tr>
      <w:tr w:rsidR="00EC0FF0" w14:paraId="5173659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404638" w14:textId="77777777" w:rsidR="00EC0FF0" w:rsidRDefault="00EC0FF0">
            <w:r>
              <w:t>'</w:t>
            </w:r>
            <w:r>
              <w:rPr>
                <w:rFonts w:ascii="Courier New" w:hAnsi="Courier New" w:cs="Courier New"/>
                <w:sz w:val="22"/>
                <w:szCs w:val="22"/>
              </w:rPr>
              <w:t>transiting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D2A822" w14:textId="77777777" w:rsidR="00EC0FF0" w:rsidRDefault="00EC0FF0">
            <w:r>
              <w:t>Navigating a vessel along a route or through a narrow gap, such as under a bridge or through a lock.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91FBC"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931AAF" w14:textId="77777777" w:rsidR="00EC0FF0" w:rsidRDefault="00EC0FF0"/>
        </w:tc>
      </w:tr>
      <w:tr w:rsidR="00EC0FF0" w14:paraId="3CA6882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0C67A5" w14:textId="77777777" w:rsidR="00EC0FF0" w:rsidRDefault="00EC0FF0">
            <w:r>
              <w:t>'</w:t>
            </w:r>
            <w:r>
              <w:rPr>
                <w:rFonts w:ascii="Courier New" w:hAnsi="Courier New" w:cs="Courier New"/>
                <w:sz w:val="22"/>
                <w:szCs w:val="22"/>
              </w:rPr>
              <w:t>overtaking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F0FFC2" w14:textId="77777777" w:rsidR="00EC0FF0" w:rsidRDefault="00EC0FF0">
            <w:r>
              <w:t>Navigating a vessel past another traveling broadly in the same direction.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906EA6"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F1A07B" w14:textId="77777777" w:rsidR="00EC0FF0" w:rsidRDefault="00EC0FF0"/>
        </w:tc>
      </w:tr>
      <w:tr w:rsidR="00EC0FF0" w14:paraId="21D36B9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C1B7C6" w14:textId="77777777" w:rsidR="00EC0FF0" w:rsidRDefault="00EC0FF0">
            <w:r>
              <w:t>'</w:t>
            </w:r>
            <w:r>
              <w:rPr>
                <w:rFonts w:ascii="Courier New" w:hAnsi="Courier New" w:cs="Courier New"/>
                <w:sz w:val="22"/>
                <w:szCs w:val="22"/>
              </w:rPr>
              <w:t>reporting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B419F2" w14:textId="77777777" w:rsidR="00EC0FF0" w:rsidRDefault="00EC0FF0">
            <w:r>
              <w:t>Providing details such as the name, location or intentions of a vessel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542BC8"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2093CF" w14:textId="77777777" w:rsidR="00EC0FF0" w:rsidRDefault="00EC0FF0"/>
        </w:tc>
      </w:tr>
      <w:tr w:rsidR="00EC0FF0" w14:paraId="2A50146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D2DE83" w14:textId="77777777" w:rsidR="00EC0FF0" w:rsidRDefault="00EC0FF0">
            <w:r>
              <w:t>'</w:t>
            </w:r>
            <w:proofErr w:type="gramStart"/>
            <w:r>
              <w:rPr>
                <w:rFonts w:ascii="Courier New" w:hAnsi="Courier New" w:cs="Courier New"/>
                <w:sz w:val="22"/>
                <w:szCs w:val="22"/>
              </w:rPr>
              <w:t>working</w:t>
            </w:r>
            <w:proofErr w:type="gramEnd"/>
            <w:r>
              <w:rPr>
                <w:rFonts w:ascii="Courier New" w:hAnsi="Courier New" w:cs="Courier New"/>
                <w:sz w:val="22"/>
                <w:szCs w:val="22"/>
              </w:rPr>
              <w:t xml:space="preserve"> cargo</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AF27F3" w14:textId="77777777" w:rsidR="00EC0FF0" w:rsidRDefault="00EC0FF0">
            <w:r>
              <w:t>Loading or unloading cargo</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9C5F62"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03FEBA" w14:textId="77777777" w:rsidR="00EC0FF0" w:rsidRDefault="00EC0FF0"/>
        </w:tc>
      </w:tr>
      <w:tr w:rsidR="00EC0FF0" w14:paraId="41D48A62"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B0CAE" w14:textId="77777777" w:rsidR="00EC0FF0" w:rsidRDefault="00EC0FF0">
            <w:r>
              <w:t>'</w:t>
            </w:r>
            <w:r>
              <w:rPr>
                <w:rFonts w:ascii="Courier New" w:hAnsi="Courier New" w:cs="Courier New"/>
                <w:sz w:val="22"/>
                <w:szCs w:val="22"/>
              </w:rPr>
              <w:t>landing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924C92" w14:textId="77777777" w:rsidR="00EC0FF0" w:rsidRDefault="00EC0FF0">
            <w:r>
              <w:t>Placing crew or passengers on shore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906351"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3EF1F2" w14:textId="77777777" w:rsidR="00EC0FF0" w:rsidRDefault="00EC0FF0"/>
        </w:tc>
      </w:tr>
      <w:tr w:rsidR="00EC0FF0" w14:paraId="6040DE2C"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CDB7A8" w14:textId="77777777" w:rsidR="00EC0FF0" w:rsidRDefault="00EC0FF0">
            <w:r>
              <w:t>'</w:t>
            </w:r>
            <w:r>
              <w:rPr>
                <w:rFonts w:ascii="Courier New" w:hAnsi="Courier New" w:cs="Courier New"/>
                <w:sz w:val="22"/>
                <w:szCs w:val="22"/>
              </w:rPr>
              <w:t>diving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0B6AA5" w14:textId="77777777" w:rsidR="00EC0FF0" w:rsidRDefault="00EC0FF0">
            <w:r>
              <w:t>Placing a swimmer with an air supply below the sea surface.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0701C5"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DBEDDC" w14:textId="77777777" w:rsidR="00EC0FF0" w:rsidRDefault="00EC0FF0"/>
        </w:tc>
      </w:tr>
      <w:tr w:rsidR="00EC0FF0" w14:paraId="364A974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98223D" w14:textId="77777777" w:rsidR="00EC0FF0" w:rsidRDefault="00EC0FF0">
            <w:r>
              <w:t>'</w:t>
            </w:r>
            <w:r>
              <w:rPr>
                <w:rFonts w:ascii="Courier New" w:hAnsi="Courier New" w:cs="Courier New"/>
                <w:sz w:val="22"/>
                <w:szCs w:val="22"/>
              </w:rPr>
              <w:t>fishing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665958" w14:textId="77777777" w:rsidR="00EC0FF0" w:rsidRDefault="00EC0FF0">
            <w:r>
              <w:t>Hunting or catching fish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7E8758"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1B16E7" w14:textId="77777777" w:rsidR="00EC0FF0" w:rsidRDefault="00EC0FF0"/>
        </w:tc>
      </w:tr>
      <w:tr w:rsidR="00EC0FF0" w14:paraId="1271F387"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994B7D" w14:textId="77777777" w:rsidR="00EC0FF0" w:rsidRDefault="00EC0FF0">
            <w:r>
              <w:t>'</w:t>
            </w:r>
            <w:proofErr w:type="gramStart"/>
            <w:r>
              <w:rPr>
                <w:rFonts w:ascii="Courier New" w:hAnsi="Courier New" w:cs="Courier New"/>
                <w:sz w:val="22"/>
                <w:szCs w:val="22"/>
              </w:rPr>
              <w:t>discharging</w:t>
            </w:r>
            <w:proofErr w:type="gramEnd"/>
            <w:r>
              <w:rPr>
                <w:rFonts w:ascii="Courier New" w:hAnsi="Courier New" w:cs="Courier New"/>
                <w:sz w:val="22"/>
                <w:szCs w:val="22"/>
              </w:rPr>
              <w:t xml:space="preserve"> overboard</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F1E110" w14:textId="77777777" w:rsidR="00EC0FF0" w:rsidRDefault="00EC0FF0">
            <w:r>
              <w:t>Releasing anything into the sea; often ballast water; or spoil from dredging elsewhere.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53F6CE"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302E6D" w14:textId="77777777" w:rsidR="00EC0FF0" w:rsidRDefault="00EC0FF0"/>
        </w:tc>
      </w:tr>
      <w:tr w:rsidR="00EC0FF0" w14:paraId="2284C02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98330C" w14:textId="77777777" w:rsidR="00EC0FF0" w:rsidRDefault="00EC0FF0">
            <w:r>
              <w:t>'</w:t>
            </w:r>
            <w:r>
              <w:rPr>
                <w:rFonts w:ascii="Courier New" w:hAnsi="Courier New" w:cs="Courier New"/>
                <w:sz w:val="22"/>
                <w:szCs w:val="22"/>
              </w:rPr>
              <w:t>passing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EB2542" w14:textId="77777777" w:rsidR="00EC0FF0" w:rsidRDefault="00EC0FF0">
            <w:r>
              <w:t>Navigating a vessel past another traveling broadly in the opposite direction.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11CE8"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BED882" w14:textId="77777777" w:rsidR="00EC0FF0" w:rsidRDefault="00EC0FF0"/>
        </w:tc>
      </w:tr>
    </w:tbl>
    <w:p w14:paraId="59CD6D17" w14:textId="77777777" w:rsidR="00EC0FF0" w:rsidRDefault="00EC0FF0">
      <w:pPr>
        <w:pStyle w:val="Center"/>
      </w:pPr>
    </w:p>
    <w:p w14:paraId="38DEF707" w14:textId="312AA8F0" w:rsidR="00EC0FF0" w:rsidRDefault="00EC0FF0">
      <w:pPr>
        <w:pStyle w:val="2"/>
        <w:spacing w:before="160" w:after="160"/>
        <w:rPr>
          <w:rFonts w:ascii="Times New Roman" w:hAnsi="Times New Roman" w:cs="Times New Roman"/>
          <w:b w:val="0"/>
          <w:bCs w:val="0"/>
          <w:sz w:val="24"/>
          <w:szCs w:val="24"/>
        </w:rPr>
      </w:pPr>
      <w:bookmarkStart w:id="2596" w:name="idmarkerx16777217x121118"/>
      <w:bookmarkStart w:id="2597" w:name="_Toc133573389"/>
      <w:bookmarkEnd w:id="2596"/>
      <w:r>
        <w:t>3.</w:t>
      </w:r>
      <w:del w:id="2598" w:author="Lyu Yuxiao" w:date="2023-04-28T11:15:00Z">
        <w:r w:rsidDel="00C43938">
          <w:delText xml:space="preserve">116 </w:delText>
        </w:r>
      </w:del>
      <w:ins w:id="2599" w:author="Lyu Yuxiao" w:date="2023-04-28T11:15:00Z">
        <w:r w:rsidR="00C43938">
          <w:t xml:space="preserve">115 </w:t>
        </w:r>
      </w:ins>
      <w:r>
        <w:t xml:space="preserve">Category of </w:t>
      </w:r>
      <w:proofErr w:type="spellStart"/>
      <w:r>
        <w:t>RxN</w:t>
      </w:r>
      <w:bookmarkEnd w:id="2597"/>
      <w:proofErr w:type="spellEnd"/>
    </w:p>
    <w:p w14:paraId="52D2376A" w14:textId="77777777" w:rsidR="009F1FE6" w:rsidRDefault="00EC0FF0">
      <w:pPr>
        <w:rPr>
          <w:ins w:id="2600" w:author="Lyu Yuxiao" w:date="2023-04-28T10:32:00Z"/>
        </w:rPr>
      </w:pPr>
      <w:r>
        <w:t xml:space="preserve">Name: Category of </w:t>
      </w:r>
      <w:proofErr w:type="spellStart"/>
      <w:r>
        <w:t>RxN</w:t>
      </w:r>
      <w:proofErr w:type="spellEnd"/>
      <w:ins w:id="2601" w:author="Yuxiao Lyu" w:date="2023-04-25T11:17:00Z">
        <w:r w:rsidR="008511A6">
          <w:t xml:space="preserve"> [IHOREG </w:t>
        </w:r>
      </w:ins>
      <w:ins w:id="2602" w:author="Yuxiao Lyu" w:date="2023-04-25T11:18:00Z">
        <w:r w:rsidR="008511A6">
          <w:t>978</w:t>
        </w:r>
      </w:ins>
      <w:ins w:id="2603" w:author="Yuxiao Lyu" w:date="2023-04-25T11:17:00Z">
        <w:r w:rsidR="008511A6">
          <w:t>]</w:t>
        </w:r>
      </w:ins>
      <w:r>
        <w:br/>
        <w:t>Definition: The principal subject matter of regulations, restrictions, recommendations or nautical information</w:t>
      </w:r>
      <w:r>
        <w:br/>
        <w:t>Code: '</w:t>
      </w:r>
      <w:proofErr w:type="spellStart"/>
      <w:r>
        <w:rPr>
          <w:rFonts w:ascii="Courier New" w:hAnsi="Courier New" w:cs="Courier New"/>
        </w:rPr>
        <w:t>categoryOfRxN</w:t>
      </w:r>
      <w:proofErr w:type="spellEnd"/>
      <w:r>
        <w:t>'</w:t>
      </w:r>
      <w:r>
        <w:br/>
        <w:t xml:space="preserve">Remarks: </w:t>
      </w:r>
      <w:del w:id="2604" w:author="Lyu Yuxiao" w:date="2023-02-22T14:00:00Z">
        <w:r w:rsidDel="00E52937">
          <w:delText>codeListType=open enumeration; encoding=other: [something]</w:delText>
        </w:r>
      </w:del>
      <w:r>
        <w:br/>
      </w:r>
      <w:commentRangeStart w:id="2605"/>
      <w:r>
        <w:t xml:space="preserve">Aliases: </w:t>
      </w:r>
      <w:del w:id="2606" w:author="Lyu Yuxiao" w:date="2023-04-28T10:32:00Z">
        <w:r w:rsidDel="009F1FE6">
          <w:delText>CATRXN</w:delText>
        </w:r>
        <w:commentRangeEnd w:id="2605"/>
        <w:r w:rsidR="00A165F2" w:rsidDel="009F1FE6">
          <w:rPr>
            <w:rStyle w:val="ac"/>
          </w:rPr>
          <w:commentReference w:id="2605"/>
        </w:r>
        <w:r w:rsidDel="009F1FE6">
          <w:br/>
        </w:r>
      </w:del>
      <w:ins w:id="2607" w:author="Lyu Yuxiao" w:date="2023-04-28T10:32:00Z">
        <w:r w:rsidR="009F1FE6">
          <w:t>(none)</w:t>
        </w:r>
      </w:ins>
    </w:p>
    <w:p w14:paraId="5CB7A20E" w14:textId="276B1A07" w:rsidR="00EC0FF0" w:rsidRDefault="00EC0FF0">
      <w:r>
        <w:t>Value Type: S100_CodeList</w:t>
      </w:r>
    </w:p>
    <w:p w14:paraId="0BD0DD1D" w14:textId="77777777" w:rsidR="00EC0FF0" w:rsidRDefault="00EC0FF0">
      <w:pPr>
        <w:spacing w:before="160" w:after="160"/>
        <w:jc w:val="center"/>
      </w:pPr>
      <w:r>
        <w:lastRenderedPageBreak/>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3209"/>
        <w:gridCol w:w="756"/>
        <w:gridCol w:w="838"/>
      </w:tblGrid>
      <w:tr w:rsidR="00EC0FF0" w14:paraId="30862C48"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BF55D5"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4CC457"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51006"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14AEE4" w14:textId="77777777" w:rsidR="00EC0FF0" w:rsidRDefault="00EC0FF0">
            <w:r>
              <w:rPr>
                <w:b/>
                <w:bCs/>
              </w:rPr>
              <w:t>Remarks</w:t>
            </w:r>
          </w:p>
        </w:tc>
      </w:tr>
      <w:tr w:rsidR="00EC0FF0" w14:paraId="5B3DAB4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5D9CA0" w14:textId="77777777" w:rsidR="00EC0FF0" w:rsidRDefault="00EC0FF0">
            <w:r>
              <w:t>'</w:t>
            </w:r>
            <w:r>
              <w:rPr>
                <w:rFonts w:ascii="Courier New" w:hAnsi="Courier New" w:cs="Courier New"/>
                <w:sz w:val="22"/>
                <w:szCs w:val="22"/>
              </w:rPr>
              <w:t>navigation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4E7120" w14:textId="77777777" w:rsidR="00EC0FF0" w:rsidRDefault="00EC0FF0">
            <w:r>
              <w:t>pertaining to navigation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56D203"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C37A74" w14:textId="77777777" w:rsidR="00EC0FF0" w:rsidRDefault="00EC0FF0"/>
        </w:tc>
      </w:tr>
      <w:tr w:rsidR="00EC0FF0" w14:paraId="66A8998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E09570" w14:textId="77777777" w:rsidR="00EC0FF0" w:rsidRDefault="00EC0FF0">
            <w:r>
              <w:t>'</w:t>
            </w:r>
            <w:r>
              <w:rPr>
                <w:rFonts w:ascii="Courier New" w:hAnsi="Courier New" w:cs="Courier New"/>
                <w:sz w:val="22"/>
                <w:szCs w:val="22"/>
              </w:rPr>
              <w:t>communication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D1D0F1" w14:textId="77777777" w:rsidR="00EC0FF0" w:rsidRDefault="00EC0FF0">
            <w:r>
              <w:t>pertaining to communication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496C90"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D6C74C" w14:textId="77777777" w:rsidR="00EC0FF0" w:rsidRDefault="00EC0FF0"/>
        </w:tc>
      </w:tr>
      <w:tr w:rsidR="00EC0FF0" w14:paraId="061ABC0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16D7F6" w14:textId="77777777" w:rsidR="00EC0FF0" w:rsidRDefault="00EC0FF0">
            <w:r>
              <w:t>'</w:t>
            </w:r>
            <w:proofErr w:type="gramStart"/>
            <w:r>
              <w:rPr>
                <w:rFonts w:ascii="Courier New" w:hAnsi="Courier New" w:cs="Courier New"/>
                <w:sz w:val="22"/>
                <w:szCs w:val="22"/>
              </w:rPr>
              <w:t>environmental</w:t>
            </w:r>
            <w:proofErr w:type="gramEnd"/>
            <w:r>
              <w:rPr>
                <w:rFonts w:ascii="Courier New" w:hAnsi="Courier New" w:cs="Courier New"/>
                <w:sz w:val="22"/>
                <w:szCs w:val="22"/>
              </w:rPr>
              <w:t xml:space="preserve"> protection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67E53E" w14:textId="77777777" w:rsidR="00EC0FF0" w:rsidRDefault="00EC0FF0">
            <w:r>
              <w:t>pertaining to environmental protection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D22C27"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F4A996" w14:textId="77777777" w:rsidR="00EC0FF0" w:rsidRDefault="00EC0FF0"/>
        </w:tc>
      </w:tr>
      <w:tr w:rsidR="00EC0FF0" w14:paraId="5F5B5D5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AC3EE5" w14:textId="77777777" w:rsidR="00EC0FF0" w:rsidRDefault="00EC0FF0">
            <w:r>
              <w:t>'</w:t>
            </w:r>
            <w:proofErr w:type="gramStart"/>
            <w:r>
              <w:rPr>
                <w:rFonts w:ascii="Courier New" w:hAnsi="Courier New" w:cs="Courier New"/>
                <w:sz w:val="22"/>
                <w:szCs w:val="22"/>
              </w:rPr>
              <w:t>wildlife</w:t>
            </w:r>
            <w:proofErr w:type="gramEnd"/>
            <w:r>
              <w:rPr>
                <w:rFonts w:ascii="Courier New" w:hAnsi="Courier New" w:cs="Courier New"/>
                <w:sz w:val="22"/>
                <w:szCs w:val="22"/>
              </w:rPr>
              <w:t xml:space="preserve"> protection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F5B5AD" w14:textId="77777777" w:rsidR="00EC0FF0" w:rsidRDefault="00EC0FF0">
            <w:r>
              <w:t>pertaining to wildlife protection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478990"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751961" w14:textId="77777777" w:rsidR="00EC0FF0" w:rsidRDefault="00EC0FF0"/>
        </w:tc>
      </w:tr>
      <w:tr w:rsidR="00EC0FF0" w14:paraId="0C3861D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18371B" w14:textId="77777777" w:rsidR="00EC0FF0" w:rsidRDefault="00EC0FF0">
            <w:r>
              <w:t>'</w:t>
            </w:r>
            <w:r>
              <w:rPr>
                <w:rFonts w:ascii="Courier New" w:hAnsi="Courier New" w:cs="Courier New"/>
                <w:sz w:val="22"/>
                <w:szCs w:val="22"/>
              </w:rPr>
              <w:t>security</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06ED9C" w14:textId="77777777" w:rsidR="00EC0FF0" w:rsidRDefault="00EC0FF0">
            <w:r>
              <w:t>pertaining to security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D65B9A"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850C5E" w14:textId="77777777" w:rsidR="00EC0FF0" w:rsidRDefault="00EC0FF0"/>
        </w:tc>
      </w:tr>
      <w:tr w:rsidR="00EC0FF0" w14:paraId="0383424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0F54E4" w14:textId="77777777" w:rsidR="00EC0FF0" w:rsidRDefault="00EC0FF0">
            <w:r>
              <w:t>'</w:t>
            </w:r>
            <w:r>
              <w:rPr>
                <w:rFonts w:ascii="Courier New" w:hAnsi="Courier New" w:cs="Courier New"/>
                <w:sz w:val="22"/>
                <w:szCs w:val="22"/>
              </w:rPr>
              <w:t>customs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38A776" w14:textId="77777777" w:rsidR="00EC0FF0" w:rsidRDefault="00EC0FF0">
            <w:r>
              <w:t>pertaining to customs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7D44A4"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BF1B34" w14:textId="77777777" w:rsidR="00EC0FF0" w:rsidRDefault="00EC0FF0"/>
        </w:tc>
      </w:tr>
      <w:tr w:rsidR="00EC0FF0" w14:paraId="2380EEE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9273F6" w14:textId="77777777" w:rsidR="00EC0FF0" w:rsidRDefault="00EC0FF0">
            <w:r>
              <w:t>'</w:t>
            </w:r>
            <w:proofErr w:type="gramStart"/>
            <w:r>
              <w:rPr>
                <w:rFonts w:ascii="Courier New" w:hAnsi="Courier New" w:cs="Courier New"/>
                <w:sz w:val="22"/>
                <w:szCs w:val="22"/>
              </w:rPr>
              <w:t>cargo</w:t>
            </w:r>
            <w:proofErr w:type="gramEnd"/>
            <w:r>
              <w:rPr>
                <w:rFonts w:ascii="Courier New" w:hAnsi="Courier New" w:cs="Courier New"/>
                <w:sz w:val="22"/>
                <w:szCs w:val="22"/>
              </w:rPr>
              <w:t xml:space="preserve"> operation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7779DC" w14:textId="77777777" w:rsidR="00EC0FF0" w:rsidRDefault="00EC0FF0">
            <w:r>
              <w:t>pertaining to cargo operation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8AD06D"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6AC7D5" w14:textId="77777777" w:rsidR="00EC0FF0" w:rsidRDefault="00EC0FF0"/>
        </w:tc>
      </w:tr>
      <w:tr w:rsidR="00EC0FF0" w14:paraId="680ED6F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58DF91" w14:textId="77777777" w:rsidR="00EC0FF0" w:rsidRDefault="00EC0FF0">
            <w:r>
              <w:t>'</w:t>
            </w:r>
            <w:r>
              <w:rPr>
                <w:rFonts w:ascii="Courier New" w:hAnsi="Courier New" w:cs="Courier New"/>
                <w:sz w:val="22"/>
                <w:szCs w:val="22"/>
              </w:rPr>
              <w:t>refuge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58F80" w14:textId="77777777" w:rsidR="00EC0FF0" w:rsidRDefault="00EC0FF0">
            <w:r>
              <w:t>pertaining to a place of safety or refuge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DEE277"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A2B536" w14:textId="77777777" w:rsidR="00EC0FF0" w:rsidRDefault="00EC0FF0"/>
        </w:tc>
      </w:tr>
      <w:tr w:rsidR="00EC0FF0" w14:paraId="6097EBE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5A552B" w14:textId="77777777" w:rsidR="00EC0FF0" w:rsidRDefault="00EC0FF0">
            <w:r>
              <w:t>'</w:t>
            </w:r>
            <w:r>
              <w:rPr>
                <w:rFonts w:ascii="Courier New" w:hAnsi="Courier New" w:cs="Courier New"/>
                <w:sz w:val="22"/>
                <w:szCs w:val="22"/>
              </w:rPr>
              <w:t>health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2215F" w14:textId="77777777" w:rsidR="00EC0FF0" w:rsidRDefault="00EC0FF0">
            <w:r>
              <w:t>pertaining to health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470FAE"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315BB4" w14:textId="77777777" w:rsidR="00EC0FF0" w:rsidRDefault="00EC0FF0"/>
        </w:tc>
      </w:tr>
      <w:tr w:rsidR="00EC0FF0" w14:paraId="0EBD708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41926C" w14:textId="77777777" w:rsidR="00EC0FF0" w:rsidRDefault="00EC0FF0">
            <w:r>
              <w:t>'</w:t>
            </w:r>
            <w:proofErr w:type="gramStart"/>
            <w:r>
              <w:rPr>
                <w:rFonts w:ascii="Courier New" w:hAnsi="Courier New" w:cs="Courier New"/>
                <w:sz w:val="22"/>
                <w:szCs w:val="22"/>
              </w:rPr>
              <w:t>natural</w:t>
            </w:r>
            <w:proofErr w:type="gramEnd"/>
            <w:r>
              <w:rPr>
                <w:rFonts w:ascii="Courier New" w:hAnsi="Courier New" w:cs="Courier New"/>
                <w:sz w:val="22"/>
                <w:szCs w:val="22"/>
              </w:rPr>
              <w:t xml:space="preserve"> resources or exploitation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9B1818" w14:textId="77777777" w:rsidR="00EC0FF0" w:rsidRDefault="00EC0FF0">
            <w:r>
              <w:t>natural resources or exploitation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F828E9"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464477" w14:textId="77777777" w:rsidR="00EC0FF0" w:rsidRDefault="00EC0FF0"/>
        </w:tc>
      </w:tr>
      <w:tr w:rsidR="00EC0FF0" w14:paraId="6794EFD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93E3EF" w14:textId="77777777" w:rsidR="00EC0FF0" w:rsidRDefault="00EC0FF0">
            <w:r>
              <w:t>'</w:t>
            </w:r>
            <w:r>
              <w:rPr>
                <w:rFonts w:ascii="Courier New" w:hAnsi="Courier New" w:cs="Courier New"/>
                <w:sz w:val="22"/>
                <w:szCs w:val="22"/>
              </w:rPr>
              <w:t>port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9C1454" w14:textId="77777777" w:rsidR="00EC0FF0" w:rsidRDefault="00EC0FF0">
            <w:r>
              <w:t>pertaining to a port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C49F73"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25DCD1" w14:textId="77777777" w:rsidR="00EC0FF0" w:rsidRDefault="00EC0FF0"/>
        </w:tc>
      </w:tr>
      <w:tr w:rsidR="00EC0FF0" w14:paraId="6E25985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C170CE" w14:textId="77777777" w:rsidR="00EC0FF0" w:rsidRDefault="00EC0FF0">
            <w:r>
              <w:t>'</w:t>
            </w:r>
            <w:r>
              <w:rPr>
                <w:rFonts w:ascii="Courier New" w:hAnsi="Courier New" w:cs="Courier New"/>
                <w:sz w:val="22"/>
                <w:szCs w:val="22"/>
              </w:rPr>
              <w:t>finance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11720B" w14:textId="77777777" w:rsidR="00EC0FF0" w:rsidRDefault="00EC0FF0">
            <w:r>
              <w:t>pertaining to finance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50D65B"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3C2A0B" w14:textId="77777777" w:rsidR="00EC0FF0" w:rsidRDefault="00EC0FF0"/>
        </w:tc>
      </w:tr>
      <w:tr w:rsidR="00EC0FF0" w14:paraId="78D0C5F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518810" w14:textId="77777777" w:rsidR="00EC0FF0" w:rsidRDefault="00EC0FF0">
            <w:r>
              <w:t>'</w:t>
            </w:r>
            <w:r>
              <w:rPr>
                <w:rFonts w:ascii="Courier New" w:hAnsi="Courier New" w:cs="Courier New"/>
                <w:sz w:val="22"/>
                <w:szCs w:val="22"/>
              </w:rPr>
              <w:t>agriculture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D9478" w14:textId="77777777" w:rsidR="00EC0FF0" w:rsidRDefault="00EC0FF0">
            <w:r>
              <w:t>pertaining to agriculture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95A473"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D295FD" w14:textId="77777777" w:rsidR="00EC0FF0" w:rsidRDefault="00EC0FF0"/>
        </w:tc>
      </w:tr>
    </w:tbl>
    <w:p w14:paraId="7C470092" w14:textId="77777777" w:rsidR="00EC0FF0" w:rsidRDefault="00EC0FF0">
      <w:pPr>
        <w:pStyle w:val="Center"/>
      </w:pPr>
    </w:p>
    <w:p w14:paraId="4AEDE6A3" w14:textId="48F862B1" w:rsidR="00EC0FF0" w:rsidRDefault="00EC0FF0">
      <w:pPr>
        <w:pStyle w:val="2"/>
        <w:spacing w:before="160" w:after="160"/>
        <w:rPr>
          <w:rFonts w:ascii="Times New Roman" w:hAnsi="Times New Roman" w:cs="Times New Roman"/>
          <w:b w:val="0"/>
          <w:bCs w:val="0"/>
          <w:sz w:val="24"/>
          <w:szCs w:val="24"/>
        </w:rPr>
      </w:pPr>
      <w:bookmarkStart w:id="2608" w:name="idmarkerx16777217x124515"/>
      <w:bookmarkStart w:id="2609" w:name="_Toc133573390"/>
      <w:bookmarkEnd w:id="2608"/>
      <w:r>
        <w:t>3.</w:t>
      </w:r>
      <w:del w:id="2610" w:author="Lyu Yuxiao" w:date="2023-04-28T11:15:00Z">
        <w:r w:rsidDel="00C43938">
          <w:delText xml:space="preserve">117 </w:delText>
        </w:r>
      </w:del>
      <w:ins w:id="2611" w:author="Lyu Yuxiao" w:date="2023-04-28T11:15:00Z">
        <w:r w:rsidR="00C43938">
          <w:t xml:space="preserve">116 </w:t>
        </w:r>
      </w:ins>
      <w:r>
        <w:t>Category of schedule</w:t>
      </w:r>
      <w:bookmarkEnd w:id="2609"/>
    </w:p>
    <w:p w14:paraId="23B5CFF6" w14:textId="22239208" w:rsidR="00EC0FF0" w:rsidRDefault="00EC0FF0">
      <w:r>
        <w:t xml:space="preserve">Name: Category of </w:t>
      </w:r>
      <w:del w:id="2612" w:author="Lyu Yuxiao" w:date="2023-02-21T11:09:00Z">
        <w:r w:rsidDel="00441120">
          <w:rPr>
            <w:rFonts w:hint="eastAsia"/>
            <w:lang w:eastAsia="zh-CN"/>
          </w:rPr>
          <w:delText>s</w:delText>
        </w:r>
      </w:del>
      <w:ins w:id="2613" w:author="Lyu Yuxiao" w:date="2023-02-21T11:09:00Z">
        <w:r w:rsidR="00441120">
          <w:rPr>
            <w:rFonts w:hint="eastAsia"/>
            <w:lang w:eastAsia="zh-CN"/>
          </w:rPr>
          <w:t>S</w:t>
        </w:r>
      </w:ins>
      <w:r>
        <w:t>chedule</w:t>
      </w:r>
      <w:ins w:id="2614" w:author="Lyu Yuxiao" w:date="2023-04-24T14:45:00Z">
        <w:r w:rsidR="003D4226">
          <w:t xml:space="preserve"> </w:t>
        </w:r>
        <w:r w:rsidR="003D4226" w:rsidRPr="001C25D8">
          <w:t xml:space="preserve">[IHOREG </w:t>
        </w:r>
      </w:ins>
      <w:ins w:id="2615" w:author="Lyu Yuxiao" w:date="2023-04-24T14:46:00Z">
        <w:r w:rsidR="006D1948">
          <w:rPr>
            <w:lang w:eastAsia="zh-CN"/>
          </w:rPr>
          <w:t>57</w:t>
        </w:r>
      </w:ins>
      <w:ins w:id="2616" w:author="Lyu Yuxiao" w:date="2023-04-24T14:45:00Z">
        <w:r w:rsidR="003D4226" w:rsidRPr="001C25D8">
          <w:t>]</w:t>
        </w:r>
      </w:ins>
      <w:r>
        <w:br/>
        <w:t xml:space="preserve">Definition: </w:t>
      </w:r>
      <w:ins w:id="2617" w:author="Lyu Yuxiao" w:date="2023-02-21T11:10:00Z">
        <w:r w:rsidR="00441120" w:rsidRPr="00441120">
          <w:t>The type of schedule, for instance opening, closure, etc.</w:t>
        </w:r>
      </w:ins>
      <w:del w:id="2618" w:author="Lyu Yuxiao" w:date="2023-02-21T11:10:00Z">
        <w:r w:rsidDel="00441120">
          <w:delText>Describes the type of schedule, e.g., opening, closure, etc.</w:delText>
        </w:r>
      </w:del>
      <w:r>
        <w:br/>
        <w:t>Code: '</w:t>
      </w:r>
      <w:proofErr w:type="spellStart"/>
      <w:r>
        <w:rPr>
          <w:rFonts w:ascii="Courier New" w:hAnsi="Courier New" w:cs="Courier New"/>
        </w:rPr>
        <w:t>categoryOfSchedule</w:t>
      </w:r>
      <w:proofErr w:type="spellEnd"/>
      <w:r>
        <w:t>'</w:t>
      </w:r>
      <w:r>
        <w:br/>
      </w:r>
      <w:del w:id="2619" w:author="Lyu Yuxiao" w:date="2023-02-21T11:11:00Z">
        <w:r w:rsidDel="00441120">
          <w:delText>Remarks: codeListType=open enumeration; encoding=other: [something]</w:delText>
        </w:r>
        <w:r w:rsidDel="00441120">
          <w:br/>
        </w:r>
      </w:del>
      <w:r>
        <w:t>Aliases: (none)</w:t>
      </w:r>
      <w:r>
        <w:br/>
        <w:t xml:space="preserve">Value Type: </w:t>
      </w:r>
      <w:ins w:id="2620" w:author="Lyu Yuxiao" w:date="2023-02-22T11:12:00Z">
        <w:r w:rsidR="00613E8E" w:rsidRPr="00613E8E">
          <w:t>enumeration</w:t>
        </w:r>
      </w:ins>
      <w:del w:id="2621" w:author="Lyu Yuxiao" w:date="2023-02-22T11:12:00Z">
        <w:r w:rsidDel="00613E8E">
          <w:delText>S100_CodeList</w:delText>
        </w:r>
      </w:del>
    </w:p>
    <w:p w14:paraId="10F7D48E"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0C760BFC"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A20A4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720715"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86AC0A"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82B568" w14:textId="77777777" w:rsidR="00EC0FF0" w:rsidRDefault="00EC0FF0">
            <w:r>
              <w:rPr>
                <w:b/>
                <w:bCs/>
              </w:rPr>
              <w:t>Remarks</w:t>
            </w:r>
          </w:p>
        </w:tc>
      </w:tr>
      <w:tr w:rsidR="00EC0FF0" w14:paraId="5237EEF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B674AD" w14:textId="77777777" w:rsidR="00EC0FF0" w:rsidRDefault="00EC0FF0">
            <w:r>
              <w:t>'</w:t>
            </w:r>
            <w:proofErr w:type="gramStart"/>
            <w:r>
              <w:rPr>
                <w:rFonts w:ascii="Courier New" w:hAnsi="Courier New" w:cs="Courier New"/>
                <w:sz w:val="22"/>
                <w:szCs w:val="22"/>
              </w:rPr>
              <w:t>normal</w:t>
            </w:r>
            <w:proofErr w:type="gramEnd"/>
            <w:r>
              <w:rPr>
                <w:rFonts w:ascii="Courier New" w:hAnsi="Courier New" w:cs="Courier New"/>
                <w:sz w:val="22"/>
                <w:szCs w:val="22"/>
              </w:rPr>
              <w:t xml:space="preserve"> operation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A6D82F" w14:textId="77777777" w:rsidR="00EC0FF0" w:rsidRDefault="00EC0FF0">
            <w:r>
              <w:t>The service, office, is open, fully manned, and operating normally, or the area is accessible as usual.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C0338E"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869610" w14:textId="77777777" w:rsidR="00EC0FF0" w:rsidRDefault="00EC0FF0"/>
        </w:tc>
      </w:tr>
      <w:tr w:rsidR="00EC0FF0" w14:paraId="5637FC6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D6EC51" w14:textId="77777777" w:rsidR="00EC0FF0" w:rsidRDefault="00EC0FF0">
            <w:r>
              <w:t>'</w:t>
            </w:r>
            <w:r>
              <w:rPr>
                <w:rFonts w:ascii="Courier New" w:hAnsi="Courier New" w:cs="Courier New"/>
                <w:sz w:val="22"/>
                <w:szCs w:val="22"/>
              </w:rPr>
              <w:t>closure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34CBEC" w14:textId="77777777" w:rsidR="00EC0FF0" w:rsidRDefault="00EC0FF0">
            <w:r>
              <w:t>The service, office, or area is closed.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7FF72D"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3A360A" w14:textId="77777777" w:rsidR="00EC0FF0" w:rsidRDefault="00EC0FF0"/>
        </w:tc>
      </w:tr>
      <w:tr w:rsidR="00EC0FF0" w14:paraId="60842BD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DB6618" w14:textId="77777777" w:rsidR="00EC0FF0" w:rsidRDefault="00EC0FF0">
            <w:r>
              <w:t>'</w:t>
            </w:r>
            <w:proofErr w:type="gramStart"/>
            <w:r>
              <w:rPr>
                <w:rFonts w:ascii="Courier New" w:hAnsi="Courier New" w:cs="Courier New"/>
                <w:sz w:val="22"/>
                <w:szCs w:val="22"/>
              </w:rPr>
              <w:t>unmanned</w:t>
            </w:r>
            <w:proofErr w:type="gramEnd"/>
            <w:r>
              <w:rPr>
                <w:rFonts w:ascii="Courier New" w:hAnsi="Courier New" w:cs="Courier New"/>
                <w:sz w:val="22"/>
                <w:szCs w:val="22"/>
              </w:rPr>
              <w:t xml:space="preserve"> operation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E87CA9" w14:textId="77777777" w:rsidR="00EC0FF0" w:rsidRDefault="00EC0FF0">
            <w:r>
              <w:t>The service is available but not manned.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034659"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AE8DD6" w14:textId="77777777" w:rsidR="00EC0FF0" w:rsidRDefault="00EC0FF0"/>
        </w:tc>
      </w:tr>
    </w:tbl>
    <w:p w14:paraId="49930D42" w14:textId="77777777" w:rsidR="00EC0FF0" w:rsidRDefault="00EC0FF0">
      <w:pPr>
        <w:pStyle w:val="Center"/>
      </w:pPr>
    </w:p>
    <w:p w14:paraId="29706642" w14:textId="139D383E" w:rsidR="00EC0FF0" w:rsidRDefault="00EC0FF0">
      <w:pPr>
        <w:pStyle w:val="2"/>
        <w:spacing w:before="160" w:after="160"/>
        <w:rPr>
          <w:rFonts w:ascii="Times New Roman" w:hAnsi="Times New Roman" w:cs="Times New Roman"/>
          <w:b w:val="0"/>
          <w:bCs w:val="0"/>
          <w:sz w:val="24"/>
          <w:szCs w:val="24"/>
        </w:rPr>
      </w:pPr>
      <w:bookmarkStart w:id="2622" w:name="idmarkerx16777217x125531"/>
      <w:bookmarkStart w:id="2623" w:name="_Toc133573391"/>
      <w:bookmarkEnd w:id="2622"/>
      <w:r>
        <w:lastRenderedPageBreak/>
        <w:t>3.</w:t>
      </w:r>
      <w:del w:id="2624" w:author="Lyu Yuxiao" w:date="2023-04-28T11:15:00Z">
        <w:r w:rsidDel="00C43938">
          <w:delText xml:space="preserve">118 </w:delText>
        </w:r>
      </w:del>
      <w:ins w:id="2625" w:author="Lyu Yuxiao" w:date="2023-04-28T11:15:00Z">
        <w:r w:rsidR="00C43938">
          <w:t xml:space="preserve">117 </w:t>
        </w:r>
      </w:ins>
      <w:r>
        <w:t>Category of vessel</w:t>
      </w:r>
      <w:bookmarkEnd w:id="2623"/>
    </w:p>
    <w:p w14:paraId="4EEDB110" w14:textId="128FF7B6" w:rsidR="00E87B5F" w:rsidRDefault="00EC0FF0">
      <w:pPr>
        <w:rPr>
          <w:ins w:id="2626" w:author="Lyu Yuxiao" w:date="2023-02-22T13:57:00Z"/>
        </w:rPr>
      </w:pPr>
      <w:r>
        <w:t xml:space="preserve">Name: Category of </w:t>
      </w:r>
      <w:del w:id="2627" w:author="Lyu Yuxiao" w:date="2023-02-22T13:57:00Z">
        <w:r w:rsidDel="00E87B5F">
          <w:delText>vessel</w:delText>
        </w:r>
      </w:del>
      <w:ins w:id="2628" w:author="Lyu Yuxiao" w:date="2023-02-22T13:57:00Z">
        <w:r w:rsidR="00E87B5F">
          <w:t>Vessel</w:t>
        </w:r>
      </w:ins>
      <w:ins w:id="2629" w:author="Yuxiao Lyu" w:date="2023-04-25T11:18:00Z">
        <w:r w:rsidR="008511A6">
          <w:t xml:space="preserve"> [IHOREG 979]</w:t>
        </w:r>
      </w:ins>
      <w:r>
        <w:br/>
        <w:t>Definition: Classification of vessels by function or use.</w:t>
      </w:r>
      <w:r>
        <w:br/>
        <w:t>Code: '</w:t>
      </w:r>
      <w:proofErr w:type="spellStart"/>
      <w:r>
        <w:rPr>
          <w:rFonts w:ascii="Courier New" w:hAnsi="Courier New" w:cs="Courier New"/>
        </w:rPr>
        <w:t>categoryOfVessel</w:t>
      </w:r>
      <w:proofErr w:type="spellEnd"/>
      <w:r>
        <w:t>'</w:t>
      </w:r>
      <w:r>
        <w:br/>
        <w:t xml:space="preserve">Remarks: </w:t>
      </w:r>
      <w:del w:id="2630" w:author="Lyu Yuxiao" w:date="2023-02-22T13:57:00Z">
        <w:r w:rsidDel="00E87B5F">
          <w:delText>codeListType=open enumeration; encoding=other: [something]</w:delText>
        </w:r>
        <w:r w:rsidDel="00E87B5F">
          <w:br/>
        </w:r>
      </w:del>
    </w:p>
    <w:p w14:paraId="580FBE2D" w14:textId="50184A78" w:rsidR="00EC0FF0" w:rsidRDefault="00EC0FF0">
      <w:r>
        <w:t>Aliases: (none)</w:t>
      </w:r>
      <w:r>
        <w:br/>
        <w:t>Value Type: S100_CodeList</w:t>
      </w:r>
    </w:p>
    <w:p w14:paraId="6EFFBA22"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0D1873C0"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9498D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B979DA"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848E0B"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49FA6A" w14:textId="77777777" w:rsidR="00EC0FF0" w:rsidRDefault="00EC0FF0">
            <w:r>
              <w:rPr>
                <w:b/>
                <w:bCs/>
              </w:rPr>
              <w:t>Remarks</w:t>
            </w:r>
          </w:p>
        </w:tc>
      </w:tr>
      <w:tr w:rsidR="00EC0FF0" w14:paraId="55DD256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1D4BE9" w14:textId="77777777" w:rsidR="00EC0FF0" w:rsidRDefault="00EC0FF0">
            <w:r>
              <w:t>'</w:t>
            </w:r>
            <w:proofErr w:type="gramStart"/>
            <w:r>
              <w:rPr>
                <w:rFonts w:ascii="Courier New" w:hAnsi="Courier New" w:cs="Courier New"/>
                <w:sz w:val="22"/>
                <w:szCs w:val="22"/>
              </w:rPr>
              <w:t>general</w:t>
            </w:r>
            <w:proofErr w:type="gramEnd"/>
            <w:r>
              <w:rPr>
                <w:rFonts w:ascii="Courier New" w:hAnsi="Courier New" w:cs="Courier New"/>
                <w:sz w:val="22"/>
                <w:szCs w:val="22"/>
              </w:rPr>
              <w:t xml:space="preserve"> cargo vessel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F62E91" w14:textId="77777777" w:rsidR="00EC0FF0" w:rsidRDefault="00EC0FF0">
            <w:r>
              <w:t>a vessel designed to carry general cargo</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655382"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416C1B" w14:textId="77777777" w:rsidR="00EC0FF0" w:rsidRDefault="00EC0FF0"/>
        </w:tc>
      </w:tr>
      <w:tr w:rsidR="00EC0FF0" w14:paraId="6897151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F06883" w14:textId="77777777" w:rsidR="00EC0FF0" w:rsidRDefault="00EC0FF0">
            <w:r>
              <w:t>'</w:t>
            </w:r>
            <w:proofErr w:type="gramStart"/>
            <w:r>
              <w:rPr>
                <w:rFonts w:ascii="Courier New" w:hAnsi="Courier New" w:cs="Courier New"/>
                <w:sz w:val="22"/>
                <w:szCs w:val="22"/>
              </w:rPr>
              <w:t>container</w:t>
            </w:r>
            <w:proofErr w:type="gramEnd"/>
            <w:r>
              <w:rPr>
                <w:rFonts w:ascii="Courier New" w:hAnsi="Courier New" w:cs="Courier New"/>
                <w:sz w:val="22"/>
                <w:szCs w:val="22"/>
              </w:rPr>
              <w:t xml:space="preserve"> carrier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E634BE" w14:textId="77777777" w:rsidR="00EC0FF0" w:rsidRDefault="00EC0FF0">
            <w:r>
              <w:t>a vessel designed to carry ISO containers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823DFA"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90A1AD" w14:textId="77777777" w:rsidR="00EC0FF0" w:rsidRDefault="00EC0FF0"/>
        </w:tc>
      </w:tr>
      <w:tr w:rsidR="00EC0FF0" w14:paraId="10444F2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10990E" w14:textId="77777777" w:rsidR="00EC0FF0" w:rsidRDefault="00EC0FF0">
            <w:r>
              <w:t>'</w:t>
            </w:r>
            <w:r>
              <w:rPr>
                <w:rFonts w:ascii="Courier New" w:hAnsi="Courier New" w:cs="Courier New"/>
                <w:sz w:val="22"/>
                <w:szCs w:val="22"/>
              </w:rPr>
              <w:t>tanker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CC5A12" w14:textId="77777777" w:rsidR="00EC0FF0" w:rsidRDefault="00EC0FF0">
            <w:r>
              <w:t>a vessel designed to carry bulk liquid or gas, including LPG and LNG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A82FEB"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4319E0" w14:textId="77777777" w:rsidR="00EC0FF0" w:rsidRDefault="00EC0FF0"/>
        </w:tc>
      </w:tr>
      <w:tr w:rsidR="00EC0FF0" w14:paraId="19ABDC3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9CC45D" w14:textId="77777777" w:rsidR="00EC0FF0" w:rsidRDefault="00EC0FF0">
            <w:r>
              <w:t>'</w:t>
            </w:r>
            <w:proofErr w:type="gramStart"/>
            <w:r>
              <w:rPr>
                <w:rFonts w:ascii="Courier New" w:hAnsi="Courier New" w:cs="Courier New"/>
                <w:sz w:val="22"/>
                <w:szCs w:val="22"/>
              </w:rPr>
              <w:t>bulk</w:t>
            </w:r>
            <w:proofErr w:type="gramEnd"/>
            <w:r>
              <w:rPr>
                <w:rFonts w:ascii="Courier New" w:hAnsi="Courier New" w:cs="Courier New"/>
                <w:sz w:val="22"/>
                <w:szCs w:val="22"/>
              </w:rPr>
              <w:t xml:space="preserve"> carrier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5E4AC" w14:textId="77777777" w:rsidR="00EC0FF0" w:rsidRDefault="00EC0FF0">
            <w:r>
              <w:t>a vessel designed to carry bulk solid material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C27FDC"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B011E8" w14:textId="77777777" w:rsidR="00EC0FF0" w:rsidRDefault="00EC0FF0"/>
        </w:tc>
      </w:tr>
      <w:tr w:rsidR="00EC0FF0" w14:paraId="21FDC54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2B9872" w14:textId="77777777" w:rsidR="00EC0FF0" w:rsidRDefault="00EC0FF0">
            <w:r>
              <w:t>'</w:t>
            </w:r>
            <w:proofErr w:type="gramStart"/>
            <w:r>
              <w:rPr>
                <w:rFonts w:ascii="Courier New" w:hAnsi="Courier New" w:cs="Courier New"/>
                <w:sz w:val="22"/>
                <w:szCs w:val="22"/>
              </w:rPr>
              <w:t>passenger</w:t>
            </w:r>
            <w:proofErr w:type="gramEnd"/>
            <w:r>
              <w:rPr>
                <w:rFonts w:ascii="Courier New" w:hAnsi="Courier New" w:cs="Courier New"/>
                <w:sz w:val="22"/>
                <w:szCs w:val="22"/>
              </w:rPr>
              <w:t xml:space="preserve"> vessel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843A49" w14:textId="77777777" w:rsidR="00EC0FF0" w:rsidRDefault="00EC0FF0">
            <w:r>
              <w:t>a vessel designed to carry passengers; often a cruise ship</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BCD983"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F14C01" w14:textId="77777777" w:rsidR="00EC0FF0" w:rsidRDefault="00EC0FF0"/>
        </w:tc>
      </w:tr>
      <w:tr w:rsidR="00EC0FF0" w14:paraId="74BBD13E"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8581C5" w14:textId="77777777" w:rsidR="00EC0FF0" w:rsidRDefault="00EC0FF0">
            <w:r>
              <w:t>'</w:t>
            </w:r>
            <w:r>
              <w:rPr>
                <w:rFonts w:ascii="Courier New" w:hAnsi="Courier New" w:cs="Courier New"/>
                <w:sz w:val="22"/>
                <w:szCs w:val="22"/>
              </w:rPr>
              <w:t>roll-on roll-off</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D021A8" w14:textId="77777777" w:rsidR="00EC0FF0" w:rsidRDefault="00EC0FF0">
            <w:r>
              <w:t>a vessel designed to allow road vehicles to be driven on and off; often a ferry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A8019F"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531791" w14:textId="77777777" w:rsidR="00EC0FF0" w:rsidRDefault="00EC0FF0"/>
        </w:tc>
      </w:tr>
      <w:tr w:rsidR="00EC0FF0" w14:paraId="08326C2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5720DF" w14:textId="77777777" w:rsidR="00EC0FF0" w:rsidRDefault="00EC0FF0">
            <w:r>
              <w:t>'</w:t>
            </w:r>
            <w:proofErr w:type="gramStart"/>
            <w:r>
              <w:rPr>
                <w:rFonts w:ascii="Courier New" w:hAnsi="Courier New" w:cs="Courier New"/>
                <w:sz w:val="22"/>
                <w:szCs w:val="22"/>
              </w:rPr>
              <w:t>refrigerated</w:t>
            </w:r>
            <w:proofErr w:type="gramEnd"/>
            <w:r>
              <w:rPr>
                <w:rFonts w:ascii="Courier New" w:hAnsi="Courier New" w:cs="Courier New"/>
                <w:sz w:val="22"/>
                <w:szCs w:val="22"/>
              </w:rPr>
              <w:t xml:space="preserve"> cargo vessel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94F3D5" w14:textId="77777777" w:rsidR="00EC0FF0" w:rsidRDefault="00EC0FF0">
            <w:r>
              <w:t>a vessel designed to carry refrigerated cargo</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5B3700"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59E853" w14:textId="77777777" w:rsidR="00EC0FF0" w:rsidRDefault="00EC0FF0"/>
        </w:tc>
      </w:tr>
      <w:tr w:rsidR="00EC0FF0" w14:paraId="7E50894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6BF042" w14:textId="77777777" w:rsidR="00EC0FF0" w:rsidRDefault="00EC0FF0">
            <w:r>
              <w:t>'</w:t>
            </w:r>
            <w:proofErr w:type="gramStart"/>
            <w:r>
              <w:rPr>
                <w:rFonts w:ascii="Courier New" w:hAnsi="Courier New" w:cs="Courier New"/>
                <w:sz w:val="22"/>
                <w:szCs w:val="22"/>
              </w:rPr>
              <w:t>fishing</w:t>
            </w:r>
            <w:proofErr w:type="gramEnd"/>
            <w:r>
              <w:rPr>
                <w:rFonts w:ascii="Courier New" w:hAnsi="Courier New" w:cs="Courier New"/>
                <w:sz w:val="22"/>
                <w:szCs w:val="22"/>
              </w:rPr>
              <w:t xml:space="preserve"> vessel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ECD084" w14:textId="77777777" w:rsidR="00EC0FF0" w:rsidRDefault="00EC0FF0">
            <w:r>
              <w:t>a vessel designed to catch or hunt fish</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084F2A"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D1D7CD" w14:textId="77777777" w:rsidR="00EC0FF0" w:rsidRDefault="00EC0FF0"/>
        </w:tc>
      </w:tr>
      <w:tr w:rsidR="00EC0FF0" w14:paraId="13222C2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AF05F0" w14:textId="77777777" w:rsidR="00EC0FF0" w:rsidRDefault="00EC0FF0">
            <w:r>
              <w:t>'</w:t>
            </w:r>
            <w:r>
              <w:rPr>
                <w:rFonts w:ascii="Courier New" w:hAnsi="Courier New" w:cs="Courier New"/>
                <w:sz w:val="22"/>
                <w:szCs w:val="22"/>
              </w:rPr>
              <w:t>service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83BB5A" w14:textId="77777777" w:rsidR="00EC0FF0" w:rsidRDefault="00EC0FF0">
            <w:r>
              <w:t>a vessel which provides a service such as a tug, anchor handler, survey or supply vessel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B74C94"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019E4A" w14:textId="77777777" w:rsidR="00EC0FF0" w:rsidRDefault="00EC0FF0"/>
        </w:tc>
      </w:tr>
      <w:tr w:rsidR="00EC0FF0" w14:paraId="0833D5A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051257" w14:textId="77777777" w:rsidR="00EC0FF0" w:rsidRDefault="00EC0FF0">
            <w:r>
              <w:t>'</w:t>
            </w:r>
            <w:r>
              <w:rPr>
                <w:rFonts w:ascii="Courier New" w:hAnsi="Courier New" w:cs="Courier New"/>
                <w:sz w:val="22"/>
                <w:szCs w:val="22"/>
              </w:rPr>
              <w:t>warship</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9D5E3C" w14:textId="77777777" w:rsidR="00EC0FF0" w:rsidRDefault="00EC0FF0">
            <w:r>
              <w:t>a vessel designed for the conduct of military operations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34FA56"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74AD94" w14:textId="77777777" w:rsidR="00EC0FF0" w:rsidRDefault="00EC0FF0"/>
        </w:tc>
      </w:tr>
      <w:tr w:rsidR="00EC0FF0" w14:paraId="485C9029"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98BEDD" w14:textId="77777777" w:rsidR="00EC0FF0" w:rsidRDefault="00EC0FF0">
            <w:r>
              <w:t>'</w:t>
            </w:r>
            <w:proofErr w:type="gramStart"/>
            <w:r>
              <w:rPr>
                <w:rFonts w:ascii="Courier New" w:hAnsi="Courier New" w:cs="Courier New"/>
                <w:sz w:val="22"/>
                <w:szCs w:val="22"/>
              </w:rPr>
              <w:t>towed</w:t>
            </w:r>
            <w:proofErr w:type="gramEnd"/>
            <w:r>
              <w:rPr>
                <w:rFonts w:ascii="Courier New" w:hAnsi="Courier New" w:cs="Courier New"/>
                <w:sz w:val="22"/>
                <w:szCs w:val="22"/>
              </w:rPr>
              <w:t xml:space="preserve"> or pushed composite unit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DEF189" w14:textId="77777777" w:rsidR="00EC0FF0" w:rsidRDefault="00EC0FF0">
            <w:r>
              <w:t>either a tug and tow, or any combination of a tug providing propulsion to barges or vessels secured ahead or alongside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E4F907"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32365E" w14:textId="77777777" w:rsidR="00EC0FF0" w:rsidRDefault="00EC0FF0"/>
        </w:tc>
      </w:tr>
      <w:tr w:rsidR="00EC0FF0" w14:paraId="45DCC88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1350D5" w14:textId="77777777" w:rsidR="00EC0FF0" w:rsidRDefault="00EC0FF0">
            <w:r>
              <w:t>'</w:t>
            </w:r>
            <w:proofErr w:type="gramStart"/>
            <w:r>
              <w:rPr>
                <w:rFonts w:ascii="Courier New" w:hAnsi="Courier New" w:cs="Courier New"/>
                <w:sz w:val="22"/>
                <w:szCs w:val="22"/>
              </w:rPr>
              <w:t>tug</w:t>
            </w:r>
            <w:proofErr w:type="gramEnd"/>
            <w:r>
              <w:rPr>
                <w:rFonts w:ascii="Courier New" w:hAnsi="Courier New" w:cs="Courier New"/>
                <w:sz w:val="22"/>
                <w:szCs w:val="22"/>
              </w:rPr>
              <w:t xml:space="preserve"> and tow</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10D059" w14:textId="77777777" w:rsidR="00EC0FF0" w:rsidRDefault="00EC0FF0">
            <w:r>
              <w:t>a combination of tug(s) and non-powered tow(s)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15BF6C" w14:textId="77777777" w:rsidR="00EC0FF0" w:rsidRDefault="00EC0FF0">
            <w:r>
              <w:rPr>
                <w:rFonts w:ascii="Courier New" w:hAnsi="Courier New" w:cs="Courier New"/>
                <w:sz w:val="22"/>
                <w:szCs w:val="22"/>
              </w:rPr>
              <w:t>12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5D6AF4" w14:textId="77777777" w:rsidR="00EC0FF0" w:rsidRDefault="00EC0FF0"/>
        </w:tc>
      </w:tr>
      <w:tr w:rsidR="00EC0FF0" w14:paraId="7F69C3C8"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53A6F" w14:textId="77777777" w:rsidR="00EC0FF0" w:rsidRDefault="00EC0FF0">
            <w:r>
              <w:t>'</w:t>
            </w:r>
            <w:proofErr w:type="gramStart"/>
            <w:r>
              <w:rPr>
                <w:rFonts w:ascii="Courier New" w:hAnsi="Courier New" w:cs="Courier New"/>
                <w:sz w:val="22"/>
                <w:szCs w:val="22"/>
              </w:rPr>
              <w:t>light</w:t>
            </w:r>
            <w:proofErr w:type="gramEnd"/>
            <w:r>
              <w:rPr>
                <w:rFonts w:ascii="Courier New" w:hAnsi="Courier New" w:cs="Courier New"/>
                <w:sz w:val="22"/>
                <w:szCs w:val="22"/>
              </w:rPr>
              <w:t xml:space="preserve"> recreational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9F7CEE" w14:textId="77777777" w:rsidR="00EC0FF0" w:rsidRDefault="00EC0FF0">
            <w:r>
              <w:t>A pleasure boat or watercraft, or an excursion vessel used for short cruises such as whale watching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8890AD" w14:textId="77777777" w:rsidR="00EC0FF0" w:rsidRDefault="00EC0FF0">
            <w:r>
              <w:rPr>
                <w:rFonts w:ascii="Courier New" w:hAnsi="Courier New" w:cs="Courier New"/>
                <w:sz w:val="22"/>
                <w:szCs w:val="22"/>
              </w:rPr>
              <w:t>13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230AFF" w14:textId="77777777" w:rsidR="00EC0FF0" w:rsidRDefault="00EC0FF0"/>
        </w:tc>
      </w:tr>
      <w:tr w:rsidR="00EC0FF0" w14:paraId="1F0DE60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88C645" w14:textId="77777777" w:rsidR="00EC0FF0" w:rsidRDefault="00EC0FF0">
            <w:r>
              <w:t>'</w:t>
            </w:r>
            <w:r>
              <w:rPr>
                <w:rFonts w:ascii="Courier New" w:hAnsi="Courier New" w:cs="Courier New"/>
                <w:sz w:val="22"/>
                <w:szCs w:val="22"/>
              </w:rPr>
              <w:t>semi-submersible offshore installation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2B0D38" w14:textId="77777777" w:rsidR="00EC0FF0" w:rsidRDefault="00EC0FF0">
            <w:r>
              <w:t>An installation which is designed to float at all times and which is normally anchored in position when deployed in the offshore gas and oil industry.</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A71A7A" w14:textId="77777777" w:rsidR="00EC0FF0" w:rsidRDefault="00EC0FF0">
            <w:r>
              <w:rPr>
                <w:rFonts w:ascii="Courier New" w:hAnsi="Courier New" w:cs="Courier New"/>
                <w:sz w:val="22"/>
                <w:szCs w:val="22"/>
              </w:rPr>
              <w:t>14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AF7AFC" w14:textId="77777777" w:rsidR="00EC0FF0" w:rsidRDefault="00EC0FF0"/>
        </w:tc>
      </w:tr>
      <w:tr w:rsidR="00EC0FF0" w14:paraId="576A9C5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3E2ACD" w14:textId="77777777" w:rsidR="00EC0FF0" w:rsidRDefault="00EC0FF0">
            <w:r>
              <w:t>'</w:t>
            </w:r>
            <w:proofErr w:type="gramStart"/>
            <w:r>
              <w:rPr>
                <w:rFonts w:ascii="Courier New" w:hAnsi="Courier New" w:cs="Courier New"/>
                <w:sz w:val="22"/>
                <w:szCs w:val="22"/>
              </w:rPr>
              <w:t>jack</w:t>
            </w:r>
            <w:proofErr w:type="gramEnd"/>
            <w:r>
              <w:rPr>
                <w:rFonts w:ascii="Courier New" w:hAnsi="Courier New" w:cs="Courier New"/>
                <w:sz w:val="22"/>
                <w:szCs w:val="22"/>
              </w:rPr>
              <w:t>-up exploration or project installation</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FCE446" w14:textId="77777777" w:rsidR="00EC0FF0" w:rsidRDefault="00EC0FF0">
            <w:r>
              <w:t>An exploration or project installation with legs which can be raised and lowered. The legs are raised when the installation is repositioned. When stationary the legs are lowered to the sea floor and the working platform is raised clear of the sea surface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CE1731" w14:textId="77777777" w:rsidR="00EC0FF0" w:rsidRDefault="00EC0FF0">
            <w:r>
              <w:rPr>
                <w:rFonts w:ascii="Courier New" w:hAnsi="Courier New" w:cs="Courier New"/>
                <w:sz w:val="22"/>
                <w:szCs w:val="22"/>
              </w:rPr>
              <w:t>15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5C6A66" w14:textId="77777777" w:rsidR="00EC0FF0" w:rsidRDefault="00EC0FF0"/>
        </w:tc>
      </w:tr>
      <w:tr w:rsidR="00EC0FF0" w14:paraId="174AFDAD"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FD059C" w14:textId="77777777" w:rsidR="00EC0FF0" w:rsidRDefault="00EC0FF0">
            <w:r>
              <w:t>'</w:t>
            </w:r>
            <w:proofErr w:type="gramStart"/>
            <w:r>
              <w:rPr>
                <w:rFonts w:ascii="Courier New" w:hAnsi="Courier New" w:cs="Courier New"/>
                <w:sz w:val="22"/>
                <w:szCs w:val="22"/>
              </w:rPr>
              <w:t>livestock</w:t>
            </w:r>
            <w:proofErr w:type="gramEnd"/>
            <w:r>
              <w:rPr>
                <w:rFonts w:ascii="Courier New" w:hAnsi="Courier New" w:cs="Courier New"/>
                <w:sz w:val="22"/>
                <w:szCs w:val="22"/>
              </w:rPr>
              <w:t xml:space="preserve"> carrier</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CCEE24" w14:textId="77777777" w:rsidR="00EC0FF0" w:rsidRDefault="00EC0FF0">
            <w:r>
              <w:t>A vessel designed to carry large quantities of live animals.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D8A4F6" w14:textId="77777777" w:rsidR="00EC0FF0" w:rsidRDefault="00EC0FF0">
            <w:r>
              <w:rPr>
                <w:rFonts w:ascii="Courier New" w:hAnsi="Courier New" w:cs="Courier New"/>
                <w:sz w:val="22"/>
                <w:szCs w:val="22"/>
              </w:rPr>
              <w:t>16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3D2896" w14:textId="77777777" w:rsidR="00EC0FF0" w:rsidRDefault="00EC0FF0"/>
        </w:tc>
      </w:tr>
      <w:tr w:rsidR="00EC0FF0" w14:paraId="1800A911"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F2A100" w14:textId="77777777" w:rsidR="00EC0FF0" w:rsidRDefault="00EC0FF0">
            <w:r>
              <w:lastRenderedPageBreak/>
              <w:t>'</w:t>
            </w:r>
            <w:proofErr w:type="gramStart"/>
            <w:r>
              <w:rPr>
                <w:rFonts w:ascii="Courier New" w:hAnsi="Courier New" w:cs="Courier New"/>
                <w:sz w:val="22"/>
                <w:szCs w:val="22"/>
              </w:rPr>
              <w:t>sport</w:t>
            </w:r>
            <w:proofErr w:type="gramEnd"/>
            <w:r>
              <w:rPr>
                <w:rFonts w:ascii="Courier New" w:hAnsi="Courier New" w:cs="Courier New"/>
                <w:sz w:val="22"/>
                <w:szCs w:val="22"/>
              </w:rPr>
              <w:t xml:space="preserve"> fishing</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175DF6" w14:textId="77777777" w:rsidR="00EC0FF0" w:rsidRDefault="00EC0FF0">
            <w:r>
              <w:t>A vessel used in fishing for pleasure or competition.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7C5B7E" w14:textId="77777777" w:rsidR="00EC0FF0" w:rsidRDefault="00EC0FF0">
            <w:r>
              <w:rPr>
                <w:rFonts w:ascii="Courier New" w:hAnsi="Courier New" w:cs="Courier New"/>
                <w:sz w:val="22"/>
                <w:szCs w:val="22"/>
              </w:rPr>
              <w:t>17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CEC24B" w14:textId="77777777" w:rsidR="00EC0FF0" w:rsidRDefault="00EC0FF0"/>
        </w:tc>
      </w:tr>
    </w:tbl>
    <w:p w14:paraId="6C62A15A" w14:textId="77777777" w:rsidR="00EC0FF0" w:rsidRDefault="00EC0FF0">
      <w:pPr>
        <w:pStyle w:val="Center"/>
      </w:pPr>
    </w:p>
    <w:p w14:paraId="1ED4F208" w14:textId="7160A3C6" w:rsidR="00EC0FF0" w:rsidRDefault="00EC0FF0">
      <w:pPr>
        <w:pStyle w:val="2"/>
        <w:spacing w:before="160" w:after="160"/>
        <w:rPr>
          <w:rFonts w:ascii="Times New Roman" w:hAnsi="Times New Roman" w:cs="Times New Roman"/>
          <w:b w:val="0"/>
          <w:bCs w:val="0"/>
          <w:sz w:val="24"/>
          <w:szCs w:val="24"/>
        </w:rPr>
      </w:pPr>
      <w:bookmarkStart w:id="2631" w:name="idmarkerx16777217x129879"/>
      <w:bookmarkStart w:id="2632" w:name="_Toc133573392"/>
      <w:bookmarkEnd w:id="2631"/>
      <w:r>
        <w:t>3.</w:t>
      </w:r>
      <w:del w:id="2633" w:author="Lyu Yuxiao" w:date="2023-04-28T11:15:00Z">
        <w:r w:rsidDel="00C43938">
          <w:delText xml:space="preserve">119 </w:delText>
        </w:r>
      </w:del>
      <w:ins w:id="2634" w:author="Lyu Yuxiao" w:date="2023-04-28T11:15:00Z">
        <w:r w:rsidR="00C43938">
          <w:t xml:space="preserve">118 </w:t>
        </w:r>
      </w:ins>
      <w:r>
        <w:t>Online function</w:t>
      </w:r>
      <w:bookmarkEnd w:id="2632"/>
    </w:p>
    <w:p w14:paraId="6A55EBF4" w14:textId="746C2CFB" w:rsidR="00EC0FF0" w:rsidRDefault="00EC0FF0">
      <w:r>
        <w:t xml:space="preserve">Name: Online </w:t>
      </w:r>
      <w:ins w:id="2635" w:author="Lyu Yuxiao" w:date="2023-04-24T14:35:00Z">
        <w:r w:rsidR="00686BE2">
          <w:t>F</w:t>
        </w:r>
      </w:ins>
      <w:del w:id="2636" w:author="Lyu Yuxiao" w:date="2023-04-24T14:35:00Z">
        <w:r w:rsidDel="00686BE2">
          <w:delText>f</w:delText>
        </w:r>
      </w:del>
      <w:r>
        <w:t>unction</w:t>
      </w:r>
      <w:ins w:id="2637" w:author="Yuxiao Lyu" w:date="2023-04-25T10:54:00Z">
        <w:r w:rsidR="00EC6779">
          <w:t xml:space="preserve"> [IHOREG 577]</w:t>
        </w:r>
      </w:ins>
      <w:r>
        <w:br/>
        <w:t>Definition: Code for function performed by the online resource</w:t>
      </w:r>
      <w:r>
        <w:br/>
        <w:t>Code: '</w:t>
      </w:r>
      <w:proofErr w:type="spellStart"/>
      <w:r>
        <w:rPr>
          <w:rFonts w:ascii="Courier New" w:hAnsi="Courier New" w:cs="Courier New"/>
        </w:rPr>
        <w:t>onlineFunction</w:t>
      </w:r>
      <w:proofErr w:type="spellEnd"/>
      <w:r>
        <w:t>'</w:t>
      </w:r>
      <w:r>
        <w:br/>
        <w:t xml:space="preserve">Remarks: </w:t>
      </w:r>
      <w:del w:id="2638" w:author="Lyu Yuxiao" w:date="2023-02-22T14:00:00Z">
        <w:r w:rsidDel="00E52937">
          <w:delText>codeListType=open enumeration; encoding=other: [something]</w:delText>
        </w:r>
      </w:del>
      <w:r>
        <w:br/>
        <w:t>Aliases: ONLFUN</w:t>
      </w:r>
      <w:r>
        <w:br/>
        <w:t>Value Type: S100_CodeList</w:t>
      </w:r>
    </w:p>
    <w:p w14:paraId="7D49E1AE"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5"/>
        <w:gridCol w:w="2695"/>
        <w:gridCol w:w="6"/>
        <w:gridCol w:w="3172"/>
        <w:gridCol w:w="1338"/>
        <w:gridCol w:w="929"/>
        <w:gridCol w:w="714"/>
        <w:gridCol w:w="42"/>
        <w:gridCol w:w="1914"/>
      </w:tblGrid>
      <w:tr w:rsidR="00355D19" w14:paraId="138E8AF0" w14:textId="77777777">
        <w:trPr>
          <w:tblHeader/>
        </w:trPr>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63BB96" w14:textId="77777777" w:rsidR="00EC0FF0" w:rsidRDefault="00EC0FF0">
            <w:r>
              <w:rPr>
                <w:b/>
                <w:bCs/>
              </w:rPr>
              <w:t>Label</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202836" w14:textId="77777777" w:rsidR="00EC0FF0" w:rsidRDefault="00EC0FF0">
            <w:r>
              <w:rPr>
                <w:b/>
                <w:bCs/>
              </w:rPr>
              <w:t>Definition</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B3545D"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B86F31" w14:textId="77777777" w:rsidR="00EC0FF0" w:rsidRDefault="00EC0FF0">
            <w:r>
              <w:rPr>
                <w:b/>
                <w:bCs/>
              </w:rPr>
              <w:t>Remarks</w:t>
            </w:r>
          </w:p>
        </w:tc>
      </w:tr>
      <w:tr w:rsidR="00355D19" w14:paraId="2EBB24FA" w14:textId="77777777">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74CE63" w14:textId="77777777" w:rsidR="00EC0FF0" w:rsidRDefault="00EC0FF0">
            <w:r>
              <w:t>'</w:t>
            </w:r>
            <w:r>
              <w:rPr>
                <w:rFonts w:ascii="Courier New" w:hAnsi="Courier New" w:cs="Courier New"/>
                <w:sz w:val="22"/>
                <w:szCs w:val="22"/>
              </w:rPr>
              <w:t>download</w:t>
            </w:r>
            <w:r>
              <w:t>'</w:t>
            </w:r>
            <w:r>
              <w:br/>
              <w:t>Aliases: (none)</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E8475" w14:textId="77777777" w:rsidR="00EC0FF0" w:rsidRDefault="00EC0FF0">
            <w:r>
              <w:t>Online instructions for transferring data from one storage device or system to another.</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CC43D6"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533F95" w14:textId="77777777" w:rsidR="00EC0FF0" w:rsidRDefault="00EC0FF0">
            <w:r>
              <w:t>Source ISO 19115-1:2014</w:t>
            </w:r>
          </w:p>
        </w:tc>
      </w:tr>
      <w:tr w:rsidR="001A4E6B" w:rsidDel="008D79C7" w14:paraId="228AA970" w14:textId="77777777">
        <w:trPr>
          <w:gridBefore w:val="1"/>
          <w:gridAfter w:val="2"/>
          <w:del w:id="2639" w:author="Lyu Yuxiao" w:date="2023-02-22T14:16:00Z"/>
        </w:trPr>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86493C" w14:textId="0DF7FD6D" w:rsidR="00EC0FF0" w:rsidDel="008D79C7" w:rsidRDefault="00EC0FF0">
            <w:pPr>
              <w:rPr>
                <w:del w:id="2640" w:author="Lyu Yuxiao" w:date="2023-02-22T14:16:00Z"/>
              </w:rPr>
            </w:pPr>
            <w:del w:id="2641" w:author="Lyu Yuxiao" w:date="2023-02-22T14:16:00Z">
              <w:r w:rsidDel="008D79C7">
                <w:delText>'</w:delText>
              </w:r>
              <w:r w:rsidDel="008D79C7">
                <w:rPr>
                  <w:rFonts w:ascii="Courier New" w:hAnsi="Courier New" w:cs="Courier New"/>
                  <w:sz w:val="22"/>
                  <w:szCs w:val="22"/>
                </w:rPr>
                <w:delText>information</w:delText>
              </w:r>
              <w:r w:rsidDel="008D79C7">
                <w:delText>'</w:delText>
              </w:r>
              <w:r w:rsidDel="008D79C7">
                <w:br/>
                <w:delText>Aliases: (none)</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B46867" w14:textId="1370C016" w:rsidR="00EC0FF0" w:rsidDel="008D79C7" w:rsidRDefault="00EC0FF0">
            <w:pPr>
              <w:rPr>
                <w:del w:id="2642" w:author="Lyu Yuxiao" w:date="2023-02-22T14:16:00Z"/>
              </w:rPr>
            </w:pPr>
            <w:del w:id="2643" w:author="Lyu Yuxiao" w:date="2023-02-22T14:16:00Z">
              <w:r w:rsidDel="008D79C7">
                <w:delText>Online information about the resource.</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15F694" w14:textId="1439CBCC" w:rsidR="00EC0FF0" w:rsidDel="008D79C7" w:rsidRDefault="00EC0FF0">
            <w:pPr>
              <w:rPr>
                <w:del w:id="2644" w:author="Lyu Yuxiao" w:date="2023-02-22T14:16:00Z"/>
              </w:rPr>
            </w:pPr>
            <w:del w:id="2645" w:author="Lyu Yuxiao" w:date="2023-02-22T14:16:00Z">
              <w:r w:rsidDel="008D79C7">
                <w:rPr>
                  <w:rFonts w:ascii="Courier New" w:hAnsi="Courier New" w:cs="Courier New"/>
                  <w:sz w:val="22"/>
                  <w:szCs w:val="22"/>
                </w:rPr>
                <w:delText>2</w:delText>
              </w:r>
            </w:del>
          </w:p>
        </w:tc>
        <w:tc>
          <w:tcPr>
            <w:tcW w:w="0" w:type="auto"/>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A190B0" w14:textId="6B58121F" w:rsidR="00EC0FF0" w:rsidDel="008D79C7" w:rsidRDefault="00EC0FF0">
            <w:pPr>
              <w:rPr>
                <w:del w:id="2646" w:author="Lyu Yuxiao" w:date="2023-02-22T14:16:00Z"/>
              </w:rPr>
            </w:pPr>
            <w:del w:id="2647" w:author="Lyu Yuxiao" w:date="2023-02-22T14:16:00Z">
              <w:r w:rsidDel="008D79C7">
                <w:delText>Source ISO 19115-1:2014</w:delText>
              </w:r>
            </w:del>
          </w:p>
        </w:tc>
      </w:tr>
      <w:tr w:rsidR="00355D19" w14:paraId="67130302" w14:textId="77777777">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635973" w14:textId="77777777" w:rsidR="00EC0FF0" w:rsidRDefault="00EC0FF0">
            <w:r>
              <w:t>'</w:t>
            </w:r>
            <w:commentRangeStart w:id="2648"/>
            <w:proofErr w:type="gramStart"/>
            <w:r>
              <w:rPr>
                <w:rFonts w:ascii="Courier New" w:hAnsi="Courier New" w:cs="Courier New"/>
                <w:sz w:val="22"/>
                <w:szCs w:val="22"/>
              </w:rPr>
              <w:t>offline</w:t>
            </w:r>
            <w:proofErr w:type="gramEnd"/>
            <w:r>
              <w:rPr>
                <w:rFonts w:ascii="Courier New" w:hAnsi="Courier New" w:cs="Courier New"/>
                <w:sz w:val="22"/>
                <w:szCs w:val="22"/>
              </w:rPr>
              <w:t xml:space="preserve"> access</w:t>
            </w:r>
            <w:r>
              <w:t>'</w:t>
            </w:r>
            <w:r>
              <w:br/>
            </w:r>
            <w:commentRangeEnd w:id="2648"/>
            <w:r w:rsidR="00CE3288">
              <w:rPr>
                <w:rStyle w:val="ac"/>
              </w:rPr>
              <w:commentReference w:id="2648"/>
            </w:r>
            <w:r>
              <w:t>Aliases: (none)</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6B4800" w14:textId="77777777" w:rsidR="00EC0FF0" w:rsidRDefault="00EC0FF0">
            <w:r>
              <w:t>Online instructions for requesting the resource from the provider.</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B5FCD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B0CF71" w14:textId="77777777" w:rsidR="00EC0FF0" w:rsidRDefault="00EC0FF0">
            <w:r>
              <w:t>Source ISO 19115-1:2014</w:t>
            </w:r>
          </w:p>
        </w:tc>
      </w:tr>
      <w:tr w:rsidR="00355D19" w14:paraId="31D56B32" w14:textId="77777777">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673F36" w14:textId="77777777" w:rsidR="00EC0FF0" w:rsidRDefault="00EC0FF0">
            <w:r>
              <w:t>'</w:t>
            </w:r>
            <w:r>
              <w:rPr>
                <w:rFonts w:ascii="Courier New" w:hAnsi="Courier New" w:cs="Courier New"/>
                <w:sz w:val="22"/>
                <w:szCs w:val="22"/>
              </w:rPr>
              <w:t>order</w:t>
            </w:r>
            <w:r>
              <w:t>'</w:t>
            </w:r>
            <w:r>
              <w:br/>
              <w:t>Aliases: (none)</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F0F281" w14:textId="77777777" w:rsidR="00EC0FF0" w:rsidRDefault="00EC0FF0">
            <w:r>
              <w:t>Online order process for obtaining the resource.</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940A51"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C9BE5" w14:textId="77777777" w:rsidR="00EC0FF0" w:rsidRDefault="00EC0FF0">
            <w:r>
              <w:t>Source ISO 19115-1:2014</w:t>
            </w:r>
          </w:p>
        </w:tc>
      </w:tr>
      <w:tr w:rsidR="00355D19" w14:paraId="3FF9CEC1" w14:textId="77777777">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7E302F" w14:textId="77777777" w:rsidR="00EC0FF0" w:rsidRDefault="00EC0FF0">
            <w:r>
              <w:t>'</w:t>
            </w:r>
            <w:r>
              <w:rPr>
                <w:rFonts w:ascii="Courier New" w:hAnsi="Courier New" w:cs="Courier New"/>
                <w:sz w:val="22"/>
                <w:szCs w:val="22"/>
              </w:rPr>
              <w:t>search</w:t>
            </w:r>
            <w:r>
              <w:t>'</w:t>
            </w:r>
            <w:r>
              <w:br/>
              <w:t>Aliases: (none)</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0B5ECD" w14:textId="77777777" w:rsidR="00EC0FF0" w:rsidRDefault="00EC0FF0">
            <w:r>
              <w:t>Online search interface for seeking out information about the resource.</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40D59B"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4F9452" w14:textId="77777777" w:rsidR="00EC0FF0" w:rsidRDefault="00EC0FF0">
            <w:r>
              <w:t>Source ISO 19115-1:2014</w:t>
            </w:r>
          </w:p>
        </w:tc>
      </w:tr>
      <w:tr w:rsidR="00355D19" w14:paraId="77E74602" w14:textId="77777777">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7D8818" w14:textId="77777777" w:rsidR="00EC0FF0" w:rsidRDefault="00EC0FF0">
            <w:r>
              <w:t>'</w:t>
            </w:r>
            <w:proofErr w:type="gramStart"/>
            <w:r>
              <w:rPr>
                <w:rFonts w:ascii="Courier New" w:hAnsi="Courier New" w:cs="Courier New"/>
                <w:sz w:val="22"/>
                <w:szCs w:val="22"/>
              </w:rPr>
              <w:t>complete</w:t>
            </w:r>
            <w:proofErr w:type="gramEnd"/>
            <w:r>
              <w:rPr>
                <w:rFonts w:ascii="Courier New" w:hAnsi="Courier New" w:cs="Courier New"/>
                <w:sz w:val="22"/>
                <w:szCs w:val="22"/>
              </w:rPr>
              <w:t xml:space="preserve"> metadata</w:t>
            </w:r>
            <w:r>
              <w:t>'</w:t>
            </w:r>
            <w:r>
              <w:br/>
              <w:t>Aliases: (none)</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DAF396" w14:textId="77777777" w:rsidR="00EC0FF0" w:rsidRDefault="00EC0FF0">
            <w:r>
              <w:t>Complete metadata provided.</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BF8681"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97C181" w14:textId="77777777" w:rsidR="00EC0FF0" w:rsidRDefault="00EC0FF0">
            <w:r>
              <w:t>Source ISO 19115-1:2014</w:t>
            </w:r>
          </w:p>
        </w:tc>
      </w:tr>
      <w:tr w:rsidR="00355D19" w14:paraId="48867535" w14:textId="77777777">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75AAE4" w14:textId="77777777" w:rsidR="00EC0FF0" w:rsidRDefault="00EC0FF0">
            <w:r>
              <w:t>'</w:t>
            </w:r>
            <w:proofErr w:type="gramStart"/>
            <w:r>
              <w:rPr>
                <w:rFonts w:ascii="Courier New" w:hAnsi="Courier New" w:cs="Courier New"/>
                <w:sz w:val="22"/>
                <w:szCs w:val="22"/>
              </w:rPr>
              <w:t>browse</w:t>
            </w:r>
            <w:proofErr w:type="gramEnd"/>
            <w:r>
              <w:rPr>
                <w:rFonts w:ascii="Courier New" w:hAnsi="Courier New" w:cs="Courier New"/>
                <w:sz w:val="22"/>
                <w:szCs w:val="22"/>
              </w:rPr>
              <w:t xml:space="preserve"> graphic</w:t>
            </w:r>
            <w:r>
              <w:t>'</w:t>
            </w:r>
            <w:r>
              <w:br/>
              <w:t>Aliases: (none)</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29E9E3" w14:textId="77777777" w:rsidR="00EC0FF0" w:rsidRDefault="00EC0FF0">
            <w:r>
              <w:t>Browse graphic provided.</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FE6315"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2C109F" w14:textId="77777777" w:rsidR="00EC0FF0" w:rsidRDefault="00EC0FF0">
            <w:r>
              <w:t>Source ISO 19115-1:2014</w:t>
            </w:r>
          </w:p>
        </w:tc>
      </w:tr>
      <w:tr w:rsidR="00355D19" w14:paraId="120A0F0F" w14:textId="77777777">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4B5D19" w14:textId="77777777" w:rsidR="00EC0FF0" w:rsidRDefault="00EC0FF0">
            <w:r>
              <w:t>'</w:t>
            </w:r>
            <w:r>
              <w:rPr>
                <w:rFonts w:ascii="Courier New" w:hAnsi="Courier New" w:cs="Courier New"/>
                <w:sz w:val="22"/>
                <w:szCs w:val="22"/>
              </w:rPr>
              <w:t>upload</w:t>
            </w:r>
            <w:r>
              <w:t>'</w:t>
            </w:r>
            <w:r>
              <w:br/>
              <w:t>Aliases: (none)</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3F890A" w14:textId="77777777" w:rsidR="00EC0FF0" w:rsidRDefault="00EC0FF0">
            <w:r>
              <w:t>Online resource upload capability provided.</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78E8E7"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8B9618" w14:textId="77777777" w:rsidR="00EC0FF0" w:rsidRDefault="00EC0FF0">
            <w:r>
              <w:t>Source ISO 19115-1:2014</w:t>
            </w:r>
          </w:p>
        </w:tc>
      </w:tr>
      <w:tr w:rsidR="00355D19" w14:paraId="55439AEC" w14:textId="77777777">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F05B23" w14:textId="77777777" w:rsidR="00EC0FF0" w:rsidRDefault="00EC0FF0">
            <w:r>
              <w:t>'</w:t>
            </w:r>
            <w:proofErr w:type="gramStart"/>
            <w:r>
              <w:rPr>
                <w:rFonts w:ascii="Courier New" w:hAnsi="Courier New" w:cs="Courier New"/>
                <w:sz w:val="22"/>
                <w:szCs w:val="22"/>
              </w:rPr>
              <w:t>email</w:t>
            </w:r>
            <w:proofErr w:type="gramEnd"/>
            <w:r>
              <w:rPr>
                <w:rFonts w:ascii="Courier New" w:hAnsi="Courier New" w:cs="Courier New"/>
                <w:sz w:val="22"/>
                <w:szCs w:val="22"/>
              </w:rPr>
              <w:t xml:space="preserve"> service</w:t>
            </w:r>
            <w:r>
              <w:t>'</w:t>
            </w:r>
            <w:r>
              <w:br/>
              <w:t>Aliases: (none)</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E51964" w14:textId="77777777" w:rsidR="00EC0FF0" w:rsidRDefault="00EC0FF0">
            <w:r>
              <w:t>Online email service provided.</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0BFCB4" w14:textId="77777777" w:rsidR="00EC0FF0" w:rsidRDefault="00EC0FF0">
            <w:r>
              <w:rPr>
                <w:rFonts w:ascii="Courier New" w:hAnsi="Courier New" w:cs="Courier New"/>
                <w:sz w:val="22"/>
                <w:szCs w:val="22"/>
              </w:rPr>
              <w:t>9</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EA441B" w14:textId="77777777" w:rsidR="00EC0FF0" w:rsidRDefault="00EC0FF0">
            <w:r>
              <w:t>Source ISO 19115-1:2014</w:t>
            </w:r>
          </w:p>
        </w:tc>
      </w:tr>
      <w:tr w:rsidR="00355D19" w14:paraId="55658D18" w14:textId="77777777">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9B24C8" w14:textId="77777777" w:rsidR="00EC0FF0" w:rsidRDefault="00EC0FF0">
            <w:r>
              <w:t>'</w:t>
            </w:r>
            <w:r>
              <w:rPr>
                <w:rFonts w:ascii="Courier New" w:hAnsi="Courier New" w:cs="Courier New"/>
                <w:sz w:val="22"/>
                <w:szCs w:val="22"/>
              </w:rPr>
              <w:t>browsing</w:t>
            </w:r>
            <w:r>
              <w:t>'</w:t>
            </w:r>
            <w:r>
              <w:br/>
              <w:t>Aliases: (none)</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DEC659" w14:textId="77777777" w:rsidR="00EC0FF0" w:rsidRDefault="00EC0FF0">
            <w:r>
              <w:t>Online browsing provided.</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6C3F49" w14:textId="77777777" w:rsidR="00EC0FF0" w:rsidRDefault="00EC0FF0">
            <w:r>
              <w:rPr>
                <w:rFonts w:ascii="Courier New" w:hAnsi="Courier New" w:cs="Courier New"/>
                <w:sz w:val="22"/>
                <w:szCs w:val="22"/>
              </w:rPr>
              <w:t>10</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C4D67E" w14:textId="77777777" w:rsidR="00EC0FF0" w:rsidRDefault="00EC0FF0">
            <w:r>
              <w:t>Source ISO 19115-1:2014</w:t>
            </w:r>
          </w:p>
        </w:tc>
      </w:tr>
      <w:tr w:rsidR="00355D19" w14:paraId="05CFA266" w14:textId="77777777">
        <w:tc>
          <w:tcPr>
            <w:tcW w:w="2700"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E2AC29" w14:textId="77777777" w:rsidR="00EC0FF0" w:rsidRDefault="00EC0FF0">
            <w:r>
              <w:t>'</w:t>
            </w:r>
            <w:proofErr w:type="gramStart"/>
            <w:r>
              <w:rPr>
                <w:rFonts w:ascii="Courier New" w:hAnsi="Courier New" w:cs="Courier New"/>
                <w:sz w:val="22"/>
                <w:szCs w:val="22"/>
              </w:rPr>
              <w:t>file</w:t>
            </w:r>
            <w:proofErr w:type="gramEnd"/>
            <w:r>
              <w:rPr>
                <w:rFonts w:ascii="Courier New" w:hAnsi="Courier New" w:cs="Courier New"/>
                <w:sz w:val="22"/>
                <w:szCs w:val="22"/>
              </w:rPr>
              <w:t xml:space="preserve"> access</w:t>
            </w:r>
            <w:r>
              <w:t>'</w:t>
            </w:r>
            <w:r>
              <w:br/>
              <w:t>Aliases: (none)</w:t>
            </w:r>
          </w:p>
        </w:tc>
        <w:tc>
          <w:tcPr>
            <w:tcW w:w="0" w:type="auto"/>
            <w:gridSpan w:val="4"/>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F35D97" w14:textId="77777777" w:rsidR="00EC0FF0" w:rsidRDefault="00EC0FF0">
            <w:r>
              <w:t>Online file access provided.</w:t>
            </w:r>
          </w:p>
        </w:tc>
        <w:tc>
          <w:tcPr>
            <w:tcW w:w="756" w:type="dxa"/>
            <w:gridSpan w:val="2"/>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5A2247" w14:textId="77777777" w:rsidR="00EC0FF0" w:rsidRDefault="00EC0FF0">
            <w:r>
              <w:rPr>
                <w:rFonts w:ascii="Courier New" w:hAnsi="Courier New" w:cs="Courier New"/>
                <w:sz w:val="22"/>
                <w:szCs w:val="22"/>
              </w:rP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E1CF04" w14:textId="77777777" w:rsidR="00EC0FF0" w:rsidRDefault="00EC0FF0">
            <w:r>
              <w:t>Source ISO 19115-1:2014</w:t>
            </w:r>
          </w:p>
        </w:tc>
      </w:tr>
    </w:tbl>
    <w:p w14:paraId="0995E3A6" w14:textId="77777777" w:rsidR="00EC0FF0" w:rsidRDefault="00EC0FF0">
      <w:pPr>
        <w:pStyle w:val="Center"/>
      </w:pPr>
    </w:p>
    <w:p w14:paraId="564AFA72" w14:textId="0563591C" w:rsidR="00EC0FF0" w:rsidRDefault="00EC0FF0">
      <w:pPr>
        <w:pStyle w:val="2"/>
        <w:spacing w:before="160" w:after="160"/>
        <w:rPr>
          <w:rFonts w:ascii="Times New Roman" w:hAnsi="Times New Roman" w:cs="Times New Roman"/>
          <w:b w:val="0"/>
          <w:bCs w:val="0"/>
          <w:sz w:val="24"/>
          <w:szCs w:val="24"/>
        </w:rPr>
      </w:pPr>
      <w:bookmarkStart w:id="2649" w:name="idmarkerx16777217x132833"/>
      <w:bookmarkStart w:id="2650" w:name="_Toc133573393"/>
      <w:bookmarkEnd w:id="2649"/>
      <w:r>
        <w:t>3.</w:t>
      </w:r>
      <w:del w:id="2651" w:author="Lyu Yuxiao" w:date="2023-04-28T11:15:00Z">
        <w:r w:rsidDel="00C43938">
          <w:delText xml:space="preserve">120 </w:delText>
        </w:r>
      </w:del>
      <w:ins w:id="2652" w:author="Lyu Yuxiao" w:date="2023-04-28T11:15:00Z">
        <w:r w:rsidR="00C43938">
          <w:t xml:space="preserve">119 </w:t>
        </w:r>
      </w:ins>
      <w:r>
        <w:t>Telecommunication service</w:t>
      </w:r>
      <w:bookmarkEnd w:id="2650"/>
    </w:p>
    <w:p w14:paraId="1576C886" w14:textId="3FC785AC" w:rsidR="00EC0FF0" w:rsidRDefault="00EC0FF0">
      <w:r>
        <w:t xml:space="preserve">Name: Telecommunication </w:t>
      </w:r>
      <w:del w:id="2653" w:author="Lyu Yuxiao" w:date="2023-02-21T11:24:00Z">
        <w:r w:rsidDel="00495F99">
          <w:delText>service</w:delText>
        </w:r>
      </w:del>
      <w:ins w:id="2654" w:author="Lyu Yuxiao" w:date="2023-02-21T11:24:00Z">
        <w:r w:rsidR="00495F99">
          <w:t>Service</w:t>
        </w:r>
      </w:ins>
      <w:ins w:id="2655" w:author="Yuxiao Lyu" w:date="2023-04-25T11:11:00Z">
        <w:r w:rsidR="004F5328">
          <w:t xml:space="preserve"> [IHOREG 175]</w:t>
        </w:r>
      </w:ins>
      <w:r>
        <w:br/>
        <w:t>Definition: Classification of methods of communication over a distance by electrical, electronic, or electromagnetic means.</w:t>
      </w:r>
      <w:r>
        <w:br/>
        <w:t>Code: '</w:t>
      </w:r>
      <w:proofErr w:type="spellStart"/>
      <w:r>
        <w:rPr>
          <w:rFonts w:ascii="Courier New" w:hAnsi="Courier New" w:cs="Courier New"/>
        </w:rPr>
        <w:t>telecommunicationService</w:t>
      </w:r>
      <w:proofErr w:type="spellEnd"/>
      <w:r>
        <w:t>'</w:t>
      </w:r>
      <w:r>
        <w:br/>
        <w:t>Remarks:</w:t>
      </w:r>
      <w:ins w:id="2656" w:author="Lyu Yuxiao" w:date="2023-02-22T13:58:00Z">
        <w:r w:rsidR="00E87B5F" w:rsidDel="00E87B5F">
          <w:t xml:space="preserve"> </w:t>
        </w:r>
      </w:ins>
      <w:del w:id="2657" w:author="Lyu Yuxiao" w:date="2023-02-22T13:58:00Z">
        <w:r w:rsidDel="00E87B5F">
          <w:delText xml:space="preserve"> codeListType=open enumeration; encoding=other: [something]</w:delText>
        </w:r>
      </w:del>
      <w:r>
        <w:br/>
        <w:t>Aliases: (none)</w:t>
      </w:r>
      <w:r>
        <w:br/>
        <w:t xml:space="preserve">Value Type: </w:t>
      </w:r>
      <w:ins w:id="2658" w:author="Lyu Yuxiao" w:date="2023-02-21T13:50:00Z">
        <w:r w:rsidR="00347EAB" w:rsidRPr="00347EAB">
          <w:t>enumeration</w:t>
        </w:r>
      </w:ins>
      <w:del w:id="2659" w:author="Lyu Yuxiao" w:date="2023-02-21T13:50:00Z">
        <w:r w:rsidDel="00347EAB">
          <w:delText>S100_CodeList</w:delText>
        </w:r>
      </w:del>
    </w:p>
    <w:p w14:paraId="08F77FBF"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1712869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EC654E"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F72D8A"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9AD68E"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25F41B" w14:textId="77777777" w:rsidR="00EC0FF0" w:rsidRDefault="00EC0FF0">
            <w:r>
              <w:rPr>
                <w:b/>
                <w:bCs/>
              </w:rPr>
              <w:t>Remarks</w:t>
            </w:r>
          </w:p>
        </w:tc>
      </w:tr>
      <w:tr w:rsidR="00EC0FF0" w14:paraId="730E94A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C19C48" w14:textId="77777777" w:rsidR="00EC0FF0" w:rsidRDefault="00EC0FF0">
            <w:r>
              <w:t>'</w:t>
            </w:r>
            <w:r>
              <w:rPr>
                <w:rFonts w:ascii="Courier New" w:hAnsi="Courier New" w:cs="Courier New"/>
                <w:sz w:val="22"/>
                <w:szCs w:val="22"/>
              </w:rPr>
              <w:t>voice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9538B1" w14:textId="77777777" w:rsidR="00EC0FF0" w:rsidRDefault="00EC0FF0">
            <w:r>
              <w:t>The transfer or exchange of information by using sounds that are being made by mouth and throat when speaking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ACC387"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D5FB17" w14:textId="77777777" w:rsidR="00EC0FF0" w:rsidRDefault="00EC0FF0"/>
        </w:tc>
      </w:tr>
      <w:tr w:rsidR="00EC0FF0" w14:paraId="23F6BE0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6A52F1" w14:textId="77777777" w:rsidR="00EC0FF0" w:rsidRDefault="00EC0FF0">
            <w:r>
              <w:lastRenderedPageBreak/>
              <w:t>'</w:t>
            </w:r>
            <w:r>
              <w:rPr>
                <w:rFonts w:ascii="Courier New" w:hAnsi="Courier New" w:cs="Courier New"/>
                <w:sz w:val="22"/>
                <w:szCs w:val="22"/>
              </w:rPr>
              <w:t>facsimile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FCB3E7" w14:textId="77777777" w:rsidR="00EC0FF0" w:rsidRDefault="00EC0FF0">
            <w:r>
              <w:t>a system of transmitting and reproducing graphic matter (as printing or still pictures) by means of signals sent over telephone lines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8E8248"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28C412" w14:textId="77777777" w:rsidR="00EC0FF0" w:rsidRDefault="00EC0FF0"/>
        </w:tc>
      </w:tr>
      <w:tr w:rsidR="00EC0FF0" w14:paraId="7C9F30B4"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E5FEEB" w14:textId="77777777" w:rsidR="00EC0FF0" w:rsidRDefault="00EC0FF0">
            <w:r>
              <w:t>'</w:t>
            </w:r>
            <w:r>
              <w:rPr>
                <w:rFonts w:ascii="Courier New" w:hAnsi="Courier New" w:cs="Courier New"/>
                <w:sz w:val="22"/>
                <w:szCs w:val="22"/>
              </w:rPr>
              <w:t>SMS</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71636C" w14:textId="77777777" w:rsidR="00EC0FF0" w:rsidRDefault="00EC0FF0">
            <w:r>
              <w:t>Short Message Service, a form of text messaging communication on phones and mobile phones</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000F36"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545073" w14:textId="77777777" w:rsidR="00EC0FF0" w:rsidRDefault="00EC0FF0"/>
        </w:tc>
      </w:tr>
      <w:tr w:rsidR="00EC0FF0" w14:paraId="30DF9723"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1C5CEF" w14:textId="77777777" w:rsidR="00EC0FF0" w:rsidRDefault="00EC0FF0">
            <w:r>
              <w:t>'</w:t>
            </w:r>
            <w:r>
              <w:rPr>
                <w:rFonts w:ascii="Courier New" w:hAnsi="Courier New" w:cs="Courier New"/>
                <w:sz w:val="22"/>
                <w:szCs w:val="22"/>
              </w:rPr>
              <w:t>data</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25F3E6" w14:textId="77777777" w:rsidR="00EC0FF0" w:rsidRDefault="00EC0FF0">
            <w:r>
              <w:t>facts or information used usually to calculate, analyze, or plan something</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0A8570" w14:textId="77777777" w:rsidR="00EC0FF0" w:rsidRDefault="00EC0FF0">
            <w:r>
              <w:rPr>
                <w:rFonts w:ascii="Courier New" w:hAnsi="Courier New" w:cs="Courier New"/>
                <w:sz w:val="22"/>
                <w:szCs w:val="22"/>
              </w:rPr>
              <w:t>4</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AE0415" w14:textId="77777777" w:rsidR="00EC0FF0" w:rsidRDefault="00EC0FF0"/>
        </w:tc>
      </w:tr>
      <w:tr w:rsidR="00EC0FF0" w14:paraId="46BA6290"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B5D6B6" w14:textId="77777777" w:rsidR="00EC0FF0" w:rsidRDefault="00EC0FF0">
            <w:r>
              <w:t>'</w:t>
            </w:r>
            <w:proofErr w:type="spellStart"/>
            <w:r>
              <w:rPr>
                <w:rFonts w:ascii="Courier New" w:hAnsi="Courier New" w:cs="Courier New"/>
                <w:sz w:val="22"/>
                <w:szCs w:val="22"/>
              </w:rPr>
              <w:t>streamedData</w:t>
            </w:r>
            <w:proofErr w:type="spellEnd"/>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FAB20D" w14:textId="77777777" w:rsidR="00EC0FF0" w:rsidRDefault="00EC0FF0">
            <w:r>
              <w:t>Streamed data is data that that is constantly received by and presented to an end-user while being delivered by a provider.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8D5D76" w14:textId="77777777" w:rsidR="00EC0FF0" w:rsidRDefault="00EC0FF0">
            <w:r>
              <w:rPr>
                <w:rFonts w:ascii="Courier New" w:hAnsi="Courier New" w:cs="Courier New"/>
                <w:sz w:val="22"/>
                <w:szCs w:val="22"/>
              </w:rPr>
              <w:t>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474F4F" w14:textId="77777777" w:rsidR="00EC0FF0" w:rsidRDefault="00EC0FF0"/>
        </w:tc>
      </w:tr>
      <w:tr w:rsidR="00EC0FF0" w14:paraId="3D9E0DF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64187C" w14:textId="77777777" w:rsidR="00EC0FF0" w:rsidRDefault="00EC0FF0">
            <w:r>
              <w:t>'</w:t>
            </w:r>
            <w:r>
              <w:rPr>
                <w:rFonts w:ascii="Courier New" w:hAnsi="Courier New" w:cs="Courier New"/>
                <w:sz w:val="22"/>
                <w:szCs w:val="22"/>
              </w:rPr>
              <w:t>telex</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0C35A5" w14:textId="77777777" w:rsidR="00EC0FF0" w:rsidRDefault="00EC0FF0">
            <w:r>
              <w:t>a system of communication in which messages are sent over long distances by using a telephone system and are printed by using a special machine (called a teletypewriter)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72EAA9" w14:textId="77777777" w:rsidR="00EC0FF0" w:rsidRDefault="00EC0FF0">
            <w:r>
              <w:rPr>
                <w:rFonts w:ascii="Courier New" w:hAnsi="Courier New" w:cs="Courier New"/>
                <w:sz w:val="22"/>
                <w:szCs w:val="22"/>
              </w:rPr>
              <w:t>6</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A12891" w14:textId="77777777" w:rsidR="00EC0FF0" w:rsidRDefault="00EC0FF0"/>
        </w:tc>
      </w:tr>
      <w:tr w:rsidR="00EC0FF0" w14:paraId="7C2D013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8B1EB6" w14:textId="77777777" w:rsidR="00EC0FF0" w:rsidRDefault="00EC0FF0">
            <w:r>
              <w:t>'</w:t>
            </w:r>
            <w:r>
              <w:rPr>
                <w:rFonts w:ascii="Courier New" w:hAnsi="Courier New" w:cs="Courier New"/>
                <w:sz w:val="22"/>
                <w:szCs w:val="22"/>
              </w:rPr>
              <w:t>telegraph</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2625BA" w14:textId="77777777" w:rsidR="00EC0FF0" w:rsidRDefault="00EC0FF0">
            <w:r>
              <w:t>an apparatus, system, or process for communication at a distance by electric transmission over wire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8222EB" w14:textId="77777777" w:rsidR="00EC0FF0" w:rsidRDefault="00EC0FF0">
            <w:r>
              <w:rPr>
                <w:rFonts w:ascii="Courier New" w:hAnsi="Courier New" w:cs="Courier New"/>
                <w:sz w:val="22"/>
                <w:szCs w:val="22"/>
              </w:rPr>
              <w:t>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825CC0" w14:textId="77777777" w:rsidR="00EC0FF0" w:rsidRDefault="00EC0FF0"/>
        </w:tc>
      </w:tr>
      <w:tr w:rsidR="00EC0FF0" w14:paraId="181482B6"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95C35F" w14:textId="77777777" w:rsidR="00EC0FF0" w:rsidRDefault="00EC0FF0">
            <w:r>
              <w:t>'</w:t>
            </w:r>
            <w:r>
              <w:rPr>
                <w:rFonts w:ascii="Courier New" w:hAnsi="Courier New" w:cs="Courier New"/>
                <w:sz w:val="22"/>
                <w:szCs w:val="22"/>
              </w:rPr>
              <w:t>email</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750C85" w14:textId="77777777" w:rsidR="00EC0FF0" w:rsidRDefault="00EC0FF0">
            <w:r>
              <w:t>Messages and other data exchanged between individuals using computers in a network.</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6E3191" w14:textId="77777777" w:rsidR="00EC0FF0" w:rsidRDefault="00EC0FF0">
            <w:r>
              <w:rPr>
                <w:rFonts w:ascii="Courier New" w:hAnsi="Courier New" w:cs="Courier New"/>
                <w:sz w:val="22"/>
                <w:szCs w:val="22"/>
              </w:rPr>
              <w:t>8</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706D0D" w14:textId="77777777" w:rsidR="00EC0FF0" w:rsidRDefault="00EC0FF0"/>
        </w:tc>
      </w:tr>
    </w:tbl>
    <w:p w14:paraId="65E744AD" w14:textId="77777777" w:rsidR="00EC0FF0" w:rsidRDefault="00EC0FF0">
      <w:pPr>
        <w:pStyle w:val="Center"/>
      </w:pPr>
    </w:p>
    <w:p w14:paraId="74428267" w14:textId="05C5B15D" w:rsidR="00EC0FF0" w:rsidRDefault="00EC0FF0">
      <w:pPr>
        <w:pStyle w:val="2"/>
        <w:spacing w:before="160" w:after="160"/>
        <w:rPr>
          <w:rFonts w:ascii="Times New Roman" w:hAnsi="Times New Roman" w:cs="Times New Roman"/>
          <w:b w:val="0"/>
          <w:bCs w:val="0"/>
          <w:sz w:val="24"/>
          <w:szCs w:val="24"/>
        </w:rPr>
      </w:pPr>
      <w:bookmarkStart w:id="2660" w:name="idmarkerx16777217x135039"/>
      <w:bookmarkStart w:id="2661" w:name="_Toc133573394"/>
      <w:bookmarkEnd w:id="2660"/>
      <w:r>
        <w:t>3.</w:t>
      </w:r>
      <w:del w:id="2662" w:author="Lyu Yuxiao" w:date="2023-04-28T11:15:00Z">
        <w:r w:rsidDel="00C43938">
          <w:delText xml:space="preserve">121 </w:delText>
        </w:r>
      </w:del>
      <w:ins w:id="2663" w:author="Lyu Yuxiao" w:date="2023-04-28T11:15:00Z">
        <w:r w:rsidR="00C43938">
          <w:t xml:space="preserve">120 </w:t>
        </w:r>
      </w:ins>
      <w:r>
        <w:t>Text justification</w:t>
      </w:r>
      <w:bookmarkEnd w:id="2661"/>
    </w:p>
    <w:p w14:paraId="3691964A" w14:textId="77B3D228" w:rsidR="00EC0FF0" w:rsidRDefault="00EC0FF0">
      <w:r>
        <w:t xml:space="preserve">Name: Text </w:t>
      </w:r>
      <w:ins w:id="2664" w:author="Lyu Yuxiao" w:date="2023-04-24T14:35:00Z">
        <w:r w:rsidR="00686BE2">
          <w:t>J</w:t>
        </w:r>
      </w:ins>
      <w:del w:id="2665" w:author="Lyu Yuxiao" w:date="2023-04-24T14:35:00Z">
        <w:r w:rsidDel="00686BE2">
          <w:delText>j</w:delText>
        </w:r>
      </w:del>
      <w:r>
        <w:t>ustification</w:t>
      </w:r>
      <w:ins w:id="2666" w:author="Yuxiao Lyu" w:date="2023-04-25T11:12:00Z">
        <w:r w:rsidR="004F5328">
          <w:t xml:space="preserve"> [IHOREG 178]</w:t>
        </w:r>
      </w:ins>
      <w:r>
        <w:br/>
        <w:t>Definition: The anchor point of a text string</w:t>
      </w:r>
      <w:r>
        <w:br/>
        <w:t>Code: '</w:t>
      </w:r>
      <w:proofErr w:type="spellStart"/>
      <w:r>
        <w:rPr>
          <w:rFonts w:ascii="Courier New" w:hAnsi="Courier New" w:cs="Courier New"/>
        </w:rPr>
        <w:t>textJustification</w:t>
      </w:r>
      <w:proofErr w:type="spellEnd"/>
      <w:r>
        <w:t>'</w:t>
      </w:r>
      <w:r>
        <w:br/>
        <w:t xml:space="preserve">Remarks: </w:t>
      </w:r>
      <w:r>
        <w:br/>
        <w:t>Aliases: (none)</w:t>
      </w:r>
      <w:r>
        <w:br/>
        <w:t>Value Type: enumeration</w:t>
      </w:r>
    </w:p>
    <w:p w14:paraId="0A3F6BE1"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6521"/>
        <w:gridCol w:w="756"/>
        <w:gridCol w:w="838"/>
      </w:tblGrid>
      <w:tr w:rsidR="00EC0FF0" w14:paraId="6AF563D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1A45CB"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F45949"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120583"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6A2AB7" w14:textId="77777777" w:rsidR="00EC0FF0" w:rsidRDefault="00EC0FF0">
            <w:r>
              <w:rPr>
                <w:b/>
                <w:bCs/>
              </w:rPr>
              <w:t>Remarks</w:t>
            </w:r>
          </w:p>
        </w:tc>
      </w:tr>
      <w:tr w:rsidR="00EC0FF0" w14:paraId="754669AF"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03A271" w14:textId="77777777" w:rsidR="00EC0FF0" w:rsidRDefault="00EC0FF0">
            <w:r>
              <w:t>'</w:t>
            </w:r>
            <w:r>
              <w:rPr>
                <w:rFonts w:ascii="Courier New" w:hAnsi="Courier New" w:cs="Courier New"/>
                <w:sz w:val="22"/>
                <w:szCs w:val="22"/>
              </w:rPr>
              <w:t>left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7BAE95" w14:textId="6FBB2DBE" w:rsidR="00EC0FF0" w:rsidRDefault="00491230">
            <w:ins w:id="2667" w:author="Lyu Yuxiao" w:date="2023-02-22T14:25:00Z">
              <w:r w:rsidRPr="00491230">
                <w:t>Of, relating to, or located on or near the side of a person or thing that is turned toward the west when the subject is facing north (opposed to right).</w:t>
              </w:r>
            </w:ins>
            <w:del w:id="2668" w:author="Lyu Yuxiao" w:date="2023-02-22T14:25:00Z">
              <w:r w:rsidR="00EC0FF0" w:rsidDel="00491230">
                <w:delText>The anchor point is at the start of the text string.</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E54254"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2E4CD5" w14:textId="77777777" w:rsidR="00EC0FF0" w:rsidRDefault="00EC0FF0"/>
        </w:tc>
      </w:tr>
      <w:tr w:rsidR="00EC0FF0" w14:paraId="6368EE7A"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514467" w14:textId="77777777" w:rsidR="00EC0FF0" w:rsidRDefault="00EC0FF0">
            <w:r>
              <w:t>'</w:t>
            </w:r>
            <w:proofErr w:type="spellStart"/>
            <w:r>
              <w:rPr>
                <w:rFonts w:ascii="Courier New" w:hAnsi="Courier New" w:cs="Courier New"/>
                <w:sz w:val="22"/>
                <w:szCs w:val="22"/>
              </w:rPr>
              <w:t>centred</w:t>
            </w:r>
            <w:proofErr w:type="spellEnd"/>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B9F790" w14:textId="77E4A476" w:rsidR="00EC0FF0" w:rsidRDefault="00491230">
            <w:ins w:id="2669" w:author="Lyu Yuxiao" w:date="2023-02-22T14:25:00Z">
              <w:r w:rsidRPr="00491230">
                <w:t xml:space="preserve">Equidistant from all bordering or adjacent areas; situated in the </w:t>
              </w:r>
              <w:proofErr w:type="spellStart"/>
              <w:r w:rsidRPr="00491230">
                <w:t>centre</w:t>
              </w:r>
              <w:proofErr w:type="spellEnd"/>
              <w:r w:rsidRPr="00491230">
                <w:t>.</w:t>
              </w:r>
            </w:ins>
            <w:del w:id="2670" w:author="Lyu Yuxiao" w:date="2023-02-22T14:25:00Z">
              <w:r w:rsidR="00EC0FF0" w:rsidDel="00491230">
                <w:delText>The anchor point is at the centre of the text string.</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5B287A" w14:textId="77777777" w:rsidR="00EC0FF0" w:rsidRDefault="00EC0FF0">
            <w:r>
              <w:rPr>
                <w:rFonts w:ascii="Courier New" w:hAnsi="Courier New" w:cs="Courier New"/>
                <w:sz w:val="22"/>
                <w:szCs w:val="22"/>
              </w:rPr>
              <w:t>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2CB002" w14:textId="77777777" w:rsidR="00EC0FF0" w:rsidRDefault="00EC0FF0"/>
        </w:tc>
      </w:tr>
      <w:tr w:rsidR="00EC0FF0" w14:paraId="6C10824B"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91AF89" w14:textId="77777777" w:rsidR="00EC0FF0" w:rsidRDefault="00EC0FF0">
            <w:r>
              <w:t>'</w:t>
            </w:r>
            <w:r>
              <w:rPr>
                <w:rFonts w:ascii="Courier New" w:hAnsi="Courier New" w:cs="Courier New"/>
                <w:sz w:val="22"/>
                <w:szCs w:val="22"/>
              </w:rPr>
              <w:t>right</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080638" w14:textId="6186E105" w:rsidR="00EC0FF0" w:rsidRDefault="00491230">
            <w:ins w:id="2671" w:author="Lyu Yuxiao" w:date="2023-02-22T14:26:00Z">
              <w:r w:rsidRPr="00491230">
                <w:t>Of, relating to, or located on or near the side of a person or thing that is turned toward the east when the subject is facing north (opposed to left).</w:t>
              </w:r>
            </w:ins>
            <w:del w:id="2672" w:author="Lyu Yuxiao" w:date="2023-02-22T14:26:00Z">
              <w:r w:rsidR="00EC0FF0" w:rsidDel="00491230">
                <w:delText>The anchor point is at the end of the text string.</w:delText>
              </w:r>
            </w:del>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E357F3" w14:textId="77777777" w:rsidR="00EC0FF0" w:rsidRDefault="00EC0FF0">
            <w:r>
              <w:rPr>
                <w:rFonts w:ascii="Courier New" w:hAnsi="Courier New" w:cs="Courier New"/>
                <w:sz w:val="22"/>
                <w:szCs w:val="22"/>
              </w:rPr>
              <w:t>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B1FBA9" w14:textId="77777777" w:rsidR="00EC0FF0" w:rsidRDefault="00EC0FF0"/>
        </w:tc>
      </w:tr>
    </w:tbl>
    <w:p w14:paraId="506379C5" w14:textId="77777777" w:rsidR="00EC0FF0" w:rsidRDefault="00EC0FF0">
      <w:pPr>
        <w:pStyle w:val="Center"/>
      </w:pPr>
    </w:p>
    <w:p w14:paraId="13436498" w14:textId="336B7889" w:rsidR="00EC0FF0" w:rsidRDefault="00EC0FF0">
      <w:pPr>
        <w:pStyle w:val="2"/>
        <w:spacing w:before="160" w:after="160"/>
        <w:rPr>
          <w:rFonts w:ascii="Times New Roman" w:hAnsi="Times New Roman" w:cs="Times New Roman"/>
          <w:b w:val="0"/>
          <w:bCs w:val="0"/>
          <w:sz w:val="24"/>
          <w:szCs w:val="24"/>
        </w:rPr>
      </w:pPr>
      <w:bookmarkStart w:id="2673" w:name="idmarkerx16777217x136052"/>
      <w:bookmarkStart w:id="2674" w:name="_Toc133573395"/>
      <w:bookmarkEnd w:id="2673"/>
      <w:r>
        <w:t>3.</w:t>
      </w:r>
      <w:del w:id="2675" w:author="Lyu Yuxiao" w:date="2023-04-28T11:15:00Z">
        <w:r w:rsidDel="00C43938">
          <w:delText xml:space="preserve">122 </w:delText>
        </w:r>
      </w:del>
      <w:ins w:id="2676" w:author="Lyu Yuxiao" w:date="2023-04-28T11:15:00Z">
        <w:r w:rsidR="00C43938">
          <w:t xml:space="preserve">121 </w:t>
        </w:r>
      </w:ins>
      <w:r>
        <w:t>Text type</w:t>
      </w:r>
      <w:bookmarkEnd w:id="2674"/>
    </w:p>
    <w:p w14:paraId="1B76CF85" w14:textId="6AB52E36" w:rsidR="00EC0FF0" w:rsidRDefault="00EC0FF0">
      <w:r>
        <w:t xml:space="preserve">Name: Text </w:t>
      </w:r>
      <w:ins w:id="2677" w:author="Lyu Yuxiao" w:date="2023-04-24T14:35:00Z">
        <w:r w:rsidR="00686BE2">
          <w:t>T</w:t>
        </w:r>
      </w:ins>
      <w:del w:id="2678" w:author="Lyu Yuxiao" w:date="2023-04-24T14:35:00Z">
        <w:r w:rsidDel="00686BE2">
          <w:delText>t</w:delText>
        </w:r>
      </w:del>
      <w:r>
        <w:t>ype</w:t>
      </w:r>
      <w:ins w:id="2679" w:author="Yuxiao Lyu" w:date="2023-04-25T11:12:00Z">
        <w:r w:rsidR="00C55A00">
          <w:t xml:space="preserve"> [IHOREG 179]</w:t>
        </w:r>
      </w:ins>
      <w:r>
        <w:br/>
        <w:t>Definition: The attribute from which a text string is derived.</w:t>
      </w:r>
      <w:r>
        <w:br/>
        <w:t>Code: '</w:t>
      </w:r>
      <w:proofErr w:type="spellStart"/>
      <w:r>
        <w:rPr>
          <w:rFonts w:ascii="Courier New" w:hAnsi="Courier New" w:cs="Courier New"/>
        </w:rPr>
        <w:t>textType</w:t>
      </w:r>
      <w:proofErr w:type="spellEnd"/>
      <w:r>
        <w:t>'</w:t>
      </w:r>
      <w:r>
        <w:br/>
        <w:t xml:space="preserve">Remarks: </w:t>
      </w:r>
      <w:r>
        <w:br/>
        <w:t>Aliases: (none)</w:t>
      </w:r>
      <w:r>
        <w:br/>
        <w:t>Value Type: enumeration</w:t>
      </w:r>
    </w:p>
    <w:p w14:paraId="3803F2EA" w14:textId="77777777" w:rsidR="00EC0FF0" w:rsidRDefault="00EC0FF0">
      <w:pPr>
        <w:spacing w:before="160" w:after="160"/>
        <w:jc w:val="center"/>
      </w:pPr>
      <w:r>
        <w:t>Listed Values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00"/>
        <w:gridCol w:w="3943"/>
        <w:gridCol w:w="756"/>
        <w:gridCol w:w="838"/>
      </w:tblGrid>
      <w:tr w:rsidR="00EC0FF0" w14:paraId="66BC1954" w14:textId="77777777">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ACD6F" w14:textId="77777777" w:rsidR="00EC0FF0" w:rsidRDefault="00EC0FF0">
            <w:r>
              <w:rPr>
                <w:b/>
                <w:bCs/>
              </w:rPr>
              <w:t>Label</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7C750" w14:textId="77777777" w:rsidR="00EC0FF0" w:rsidRDefault="00EC0FF0">
            <w:r>
              <w:rPr>
                <w:b/>
                <w:bCs/>
              </w:rPr>
              <w:t>Definition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A5ED15" w14:textId="77777777" w:rsidR="00EC0FF0" w:rsidRDefault="00EC0FF0">
            <w:r>
              <w:rPr>
                <w:b/>
                <w:bCs/>
              </w:rPr>
              <w:t>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84E7C3" w14:textId="77777777" w:rsidR="00EC0FF0" w:rsidRDefault="00EC0FF0">
            <w:r>
              <w:rPr>
                <w:b/>
                <w:bCs/>
              </w:rPr>
              <w:t>Remarks</w:t>
            </w:r>
          </w:p>
        </w:tc>
      </w:tr>
      <w:tr w:rsidR="00EC0FF0" w14:paraId="737CBF05" w14:textId="77777777">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2489A0" w14:textId="77777777" w:rsidR="00EC0FF0" w:rsidRDefault="00EC0FF0">
            <w:r>
              <w:t>'</w:t>
            </w:r>
            <w:proofErr w:type="gramStart"/>
            <w:r>
              <w:rPr>
                <w:rFonts w:ascii="Courier New" w:hAnsi="Courier New" w:cs="Courier New"/>
                <w:sz w:val="22"/>
                <w:szCs w:val="22"/>
              </w:rPr>
              <w:t>feature</w:t>
            </w:r>
            <w:proofErr w:type="gramEnd"/>
            <w:r>
              <w:rPr>
                <w:rFonts w:ascii="Courier New" w:hAnsi="Courier New" w:cs="Courier New"/>
                <w:sz w:val="22"/>
                <w:szCs w:val="22"/>
              </w:rPr>
              <w:t xml:space="preserve"> name</w:t>
            </w:r>
            <w:r>
              <w:t>'</w:t>
            </w:r>
            <w:r>
              <w:br/>
              <w:t>Aliases: (none)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C09E5B" w14:textId="77777777" w:rsidR="00EC0FF0" w:rsidRDefault="00EC0FF0">
            <w:r>
              <w:t>The attribute from which a text string is derived.</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880418" w14:textId="77777777" w:rsidR="00EC0FF0" w:rsidRDefault="00EC0FF0">
            <w:r>
              <w:rPr>
                <w:rFonts w:ascii="Courier New" w:hAnsi="Courier New" w:cs="Courier New"/>
                <w:sz w:val="22"/>
                <w:szCs w:val="22"/>
              </w:rPr>
              <w:t>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11C9F0" w14:textId="77777777" w:rsidR="00EC0FF0" w:rsidRDefault="00EC0FF0"/>
        </w:tc>
      </w:tr>
    </w:tbl>
    <w:p w14:paraId="13B923EC" w14:textId="77777777" w:rsidR="00EC0FF0" w:rsidRDefault="00EC0FF0">
      <w:pPr>
        <w:pStyle w:val="Paragraph"/>
      </w:pPr>
    </w:p>
    <w:p w14:paraId="40A3C703" w14:textId="77777777" w:rsidR="00EC0FF0" w:rsidRDefault="00EC0FF0">
      <w:pPr>
        <w:pStyle w:val="1"/>
        <w:spacing w:before="160" w:after="160"/>
        <w:rPr>
          <w:rFonts w:ascii="Times New Roman" w:hAnsi="Times New Roman" w:cs="Times New Roman"/>
          <w:b w:val="0"/>
          <w:bCs w:val="0"/>
          <w:sz w:val="24"/>
          <w:szCs w:val="24"/>
        </w:rPr>
      </w:pPr>
      <w:r>
        <w:br w:type="page"/>
      </w:r>
      <w:bookmarkStart w:id="2680" w:name="idmarkerx16777217x136594"/>
      <w:bookmarkStart w:id="2681" w:name="_Toc133573396"/>
      <w:bookmarkEnd w:id="2680"/>
      <w:r>
        <w:lastRenderedPageBreak/>
        <w:t>4 Complex Attributes</w:t>
      </w:r>
      <w:bookmarkEnd w:id="2681"/>
    </w:p>
    <w:p w14:paraId="6616935B" w14:textId="77777777" w:rsidR="00EC0FF0" w:rsidRDefault="00EC0FF0">
      <w:pPr>
        <w:pStyle w:val="2"/>
        <w:spacing w:before="160" w:after="160"/>
        <w:rPr>
          <w:rFonts w:ascii="Times New Roman" w:hAnsi="Times New Roman" w:cs="Times New Roman"/>
          <w:b w:val="0"/>
          <w:bCs w:val="0"/>
          <w:sz w:val="24"/>
          <w:szCs w:val="24"/>
        </w:rPr>
      </w:pPr>
      <w:bookmarkStart w:id="2682" w:name="idmarkerx16777217x136611"/>
      <w:bookmarkStart w:id="2683" w:name="_Toc133573397"/>
      <w:bookmarkEnd w:id="2682"/>
      <w:r>
        <w:t>4.1 Bearing information</w:t>
      </w:r>
      <w:bookmarkEnd w:id="2683"/>
    </w:p>
    <w:p w14:paraId="0B1FFF06" w14:textId="661A28E5" w:rsidR="00EC0FF0" w:rsidRDefault="00EC0FF0">
      <w:r>
        <w:t xml:space="preserve">Name: Bearing </w:t>
      </w:r>
      <w:del w:id="2684" w:author="Lyu Yuxiao" w:date="2023-04-24T09:57:00Z">
        <w:r w:rsidDel="00310156">
          <w:rPr>
            <w:rFonts w:hint="eastAsia"/>
            <w:lang w:eastAsia="zh-CN"/>
          </w:rPr>
          <w:delText>i</w:delText>
        </w:r>
      </w:del>
      <w:ins w:id="2685" w:author="Lyu Yuxiao" w:date="2023-04-24T09:57:00Z">
        <w:r w:rsidR="00310156">
          <w:rPr>
            <w:rFonts w:hint="eastAsia"/>
            <w:lang w:eastAsia="zh-CN"/>
          </w:rPr>
          <w:t>I</w:t>
        </w:r>
      </w:ins>
      <w:r>
        <w:t>nformation</w:t>
      </w:r>
      <w:ins w:id="2686" w:author="Lyu Yuxiao" w:date="2023-04-24T09:56:00Z">
        <w:r w:rsidR="00310156">
          <w:t xml:space="preserve"> </w:t>
        </w:r>
      </w:ins>
      <w:ins w:id="2687" w:author="Lyu Yuxiao" w:date="2023-04-24T09:57:00Z">
        <w:r w:rsidR="00310156">
          <w:t>[IHOREG 733]</w:t>
        </w:r>
      </w:ins>
      <w:r>
        <w:br/>
        <w:t>Definition: A bearing is the direction one object is from another object.</w:t>
      </w:r>
      <w:r>
        <w:br/>
        <w:t>Code: '</w:t>
      </w:r>
      <w:proofErr w:type="spellStart"/>
      <w:r>
        <w:rPr>
          <w:rFonts w:ascii="Courier New" w:hAnsi="Courier New" w:cs="Courier New"/>
        </w:rPr>
        <w:t>bearingInformation</w:t>
      </w:r>
      <w:proofErr w:type="spellEnd"/>
      <w:r>
        <w:t>'</w:t>
      </w:r>
      <w:r>
        <w:br/>
        <w:t xml:space="preserve">Remarks: </w:t>
      </w:r>
      <w:r>
        <w:br/>
        <w:t>Aliases: BRGINF</w:t>
      </w:r>
    </w:p>
    <w:p w14:paraId="65875169"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080C5F71"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4B06E2"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53C87E"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3F730C"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2D7511"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F0E19E" w14:textId="77777777" w:rsidR="00EC0FF0" w:rsidRDefault="00EC0FF0">
            <w:r>
              <w:rPr>
                <w:b/>
                <w:bCs/>
              </w:rPr>
              <w:t>sequential</w:t>
            </w:r>
          </w:p>
        </w:tc>
      </w:tr>
      <w:tr w:rsidR="00EC0FF0" w14:paraId="0294BA46"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B61AE3" w14:textId="77777777" w:rsidR="00EC0FF0" w:rsidRDefault="00EC0FF0">
            <w:proofErr w:type="spellStart"/>
            <w:r>
              <w:t>cardinalDirection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325015"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36F265"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FDF271" w14:textId="77777777" w:rsidR="00EC0FF0" w:rsidRDefault="008A31A8">
            <w:r>
              <w:t>1:</w:t>
            </w:r>
            <w:r w:rsidR="00EC0FF0">
              <w:t xml:space="preserve"> N</w:t>
            </w:r>
            <w:r w:rsidR="00EC0FF0">
              <w:br/>
              <w:t>2: NNE</w:t>
            </w:r>
            <w:r w:rsidR="00EC0FF0">
              <w:br/>
              <w:t>3: NE</w:t>
            </w:r>
            <w:r w:rsidR="00EC0FF0">
              <w:br/>
              <w:t>4: ENE</w:t>
            </w:r>
            <w:r w:rsidR="00EC0FF0">
              <w:br/>
              <w:t>5: E</w:t>
            </w:r>
            <w:r w:rsidR="00EC0FF0">
              <w:br/>
              <w:t>6: ESE</w:t>
            </w:r>
            <w:r w:rsidR="00EC0FF0">
              <w:br/>
              <w:t>7: SE</w:t>
            </w:r>
            <w:r w:rsidR="00EC0FF0">
              <w:br/>
              <w:t>8: SSE</w:t>
            </w:r>
            <w:r w:rsidR="00EC0FF0">
              <w:br/>
              <w:t>9: S</w:t>
            </w:r>
            <w:r w:rsidR="00EC0FF0">
              <w:br/>
              <w:t>10: SSW</w:t>
            </w:r>
            <w:r w:rsidR="00EC0FF0">
              <w:br/>
              <w:t>11: SW</w:t>
            </w:r>
            <w:r w:rsidR="00EC0FF0">
              <w:br/>
              <w:t>12: WSW</w:t>
            </w:r>
            <w:r w:rsidR="00EC0FF0">
              <w:br/>
              <w:t>13: W</w:t>
            </w:r>
            <w:r w:rsidR="00EC0FF0">
              <w:br/>
              <w:t>14: WNW</w:t>
            </w:r>
            <w:r w:rsidR="00EC0FF0">
              <w:br/>
              <w:t>15: NW</w:t>
            </w:r>
            <w:r w:rsidR="00EC0FF0">
              <w:br/>
              <w:t>16: NNW</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4ACC84" w14:textId="77777777" w:rsidR="00EC0FF0" w:rsidRDefault="00EC0FF0">
            <w:r>
              <w:t>false</w:t>
            </w:r>
          </w:p>
        </w:tc>
      </w:tr>
      <w:tr w:rsidR="00EC0FF0" w14:paraId="00BD47EF"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BACC80" w14:textId="77777777" w:rsidR="00EC0FF0" w:rsidRDefault="00EC0FF0">
            <w:r>
              <w:t>distance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3FF66"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A9E609"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EADC6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1571D7" w14:textId="77777777" w:rsidR="00EC0FF0" w:rsidRDefault="00EC0FF0">
            <w:r>
              <w:t>false</w:t>
            </w:r>
          </w:p>
        </w:tc>
      </w:tr>
      <w:tr w:rsidR="00EC0FF0" w14:paraId="4B7B714C"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7D54FE" w14:textId="77777777" w:rsidR="00EC0FF0" w:rsidRDefault="00EC0FF0">
            <w:proofErr w:type="spellStart"/>
            <w:r>
              <w:t>sectorBearing</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3284D0"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1E248F" w14:textId="77777777" w:rsidR="00EC0FF0" w:rsidRDefault="00EC0FF0">
            <w:r>
              <w:t>0..2</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6D6BAD"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C88AA2" w14:textId="77777777" w:rsidR="00EC0FF0" w:rsidRDefault="00EC0FF0">
            <w:r>
              <w:t>true</w:t>
            </w:r>
          </w:p>
        </w:tc>
      </w:tr>
      <w:tr w:rsidR="00EC0FF0" w14:paraId="37D27E83"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B6419B"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FFBEB6"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441911"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828FEC"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D8160A" w14:textId="77777777" w:rsidR="00EC0FF0" w:rsidRDefault="00EC0FF0">
            <w:r>
              <w:t>false</w:t>
            </w:r>
          </w:p>
        </w:tc>
      </w:tr>
      <w:tr w:rsidR="00EC0FF0" w14:paraId="64FA6BD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4C2B41" w14:textId="77777777" w:rsidR="00EC0FF0" w:rsidRDefault="00EC0FF0">
            <w:r>
              <w:t>orientation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2410EB"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A9B29B"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35B6B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B00D49" w14:textId="77777777" w:rsidR="00EC0FF0" w:rsidRDefault="00EC0FF0">
            <w:r>
              <w:t>false</w:t>
            </w:r>
          </w:p>
        </w:tc>
      </w:tr>
    </w:tbl>
    <w:p w14:paraId="76079AB3" w14:textId="77777777" w:rsidR="00EC0FF0" w:rsidRDefault="00EC0FF0">
      <w:pPr>
        <w:pStyle w:val="Center"/>
      </w:pPr>
    </w:p>
    <w:p w14:paraId="1CC6BA71" w14:textId="77777777" w:rsidR="00EC0FF0" w:rsidRDefault="00EC0FF0">
      <w:r>
        <w:br/>
      </w:r>
    </w:p>
    <w:p w14:paraId="0EEB4CCE" w14:textId="77777777" w:rsidR="00EC0FF0" w:rsidRDefault="00EC0FF0">
      <w:pPr>
        <w:pStyle w:val="2"/>
        <w:spacing w:before="160" w:after="160"/>
        <w:rPr>
          <w:rFonts w:ascii="Times New Roman" w:hAnsi="Times New Roman" w:cs="Times New Roman"/>
          <w:b w:val="0"/>
          <w:bCs w:val="0"/>
          <w:sz w:val="24"/>
          <w:szCs w:val="24"/>
        </w:rPr>
      </w:pPr>
      <w:bookmarkStart w:id="2688" w:name="idmarkerx16777217x138516"/>
      <w:bookmarkStart w:id="2689" w:name="_Toc133573398"/>
      <w:bookmarkEnd w:id="2688"/>
      <w:r>
        <w:t>4.2 Contact address</w:t>
      </w:r>
      <w:bookmarkEnd w:id="2689"/>
    </w:p>
    <w:p w14:paraId="73EE46CF" w14:textId="089757B1" w:rsidR="00EC0FF0" w:rsidRDefault="00EC0FF0">
      <w:r>
        <w:t xml:space="preserve">Name: Contact </w:t>
      </w:r>
      <w:del w:id="2690" w:author="Lyu Yuxiao" w:date="2023-02-22T14:43:00Z">
        <w:r w:rsidDel="000C2EFD">
          <w:rPr>
            <w:rFonts w:hint="eastAsia"/>
            <w:lang w:eastAsia="zh-CN"/>
          </w:rPr>
          <w:delText>a</w:delText>
        </w:r>
      </w:del>
      <w:ins w:id="2691" w:author="Lyu Yuxiao" w:date="2023-02-22T14:44:00Z">
        <w:r w:rsidR="000C2EFD">
          <w:t>A</w:t>
        </w:r>
      </w:ins>
      <w:r>
        <w:t>ddress</w:t>
      </w:r>
      <w:ins w:id="2692" w:author="Lyu Yuxiao" w:date="2023-04-24T09:57:00Z">
        <w:r w:rsidR="00310156">
          <w:t xml:space="preserve"> [IHOREG 733]</w:t>
        </w:r>
      </w:ins>
      <w:r>
        <w:br/>
        <w:t xml:space="preserve">Definition: Direction or superscription of a letter, package, etc., specifying the name of the place to which it is directed, and optionally a contact person or </w:t>
      </w:r>
      <w:proofErr w:type="spellStart"/>
      <w:r>
        <w:t>organisation</w:t>
      </w:r>
      <w:proofErr w:type="spellEnd"/>
      <w:r>
        <w:t xml:space="preserve"> who should receive it.</w:t>
      </w:r>
      <w:r>
        <w:br/>
        <w:t>Code: '</w:t>
      </w:r>
      <w:proofErr w:type="spellStart"/>
      <w:r>
        <w:rPr>
          <w:rFonts w:ascii="Courier New" w:hAnsi="Courier New" w:cs="Courier New"/>
        </w:rPr>
        <w:t>contactAddress</w:t>
      </w:r>
      <w:proofErr w:type="spellEnd"/>
      <w:r>
        <w:t>'</w:t>
      </w:r>
      <w:r>
        <w:br/>
        <w:t xml:space="preserve">Remarks: </w:t>
      </w:r>
      <w:r>
        <w:br/>
        <w:t>Aliases: (none)</w:t>
      </w:r>
    </w:p>
    <w:p w14:paraId="171F7A73"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7E368E78"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A93C02"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6FF556"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23D18F"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B5BAD"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68D816" w14:textId="77777777" w:rsidR="00EC0FF0" w:rsidRDefault="00EC0FF0">
            <w:r>
              <w:rPr>
                <w:b/>
                <w:bCs/>
              </w:rPr>
              <w:t>sequential</w:t>
            </w:r>
          </w:p>
        </w:tc>
      </w:tr>
      <w:tr w:rsidR="00EC0FF0" w14:paraId="121179C1"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048091" w14:textId="77777777" w:rsidR="00EC0FF0" w:rsidRDefault="00EC0FF0">
            <w:proofErr w:type="spellStart"/>
            <w:r>
              <w:t>deliveryPoint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C4EE99"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025F10"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05CFD6"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033B94" w14:textId="77777777" w:rsidR="00EC0FF0" w:rsidRDefault="00EC0FF0">
            <w:r>
              <w:t>false</w:t>
            </w:r>
          </w:p>
        </w:tc>
      </w:tr>
      <w:tr w:rsidR="00EC0FF0" w14:paraId="73D413D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78A48D" w14:textId="77777777" w:rsidR="00EC0FF0" w:rsidRDefault="00EC0FF0">
            <w:proofErr w:type="spellStart"/>
            <w:r>
              <w:t>cityName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4D7AFC"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73CD24"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91D5BE"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C19092" w14:textId="77777777" w:rsidR="00EC0FF0" w:rsidRDefault="00EC0FF0">
            <w:r>
              <w:t>false</w:t>
            </w:r>
          </w:p>
        </w:tc>
      </w:tr>
      <w:tr w:rsidR="00EC0FF0" w14:paraId="763FA97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0B1BE5" w14:textId="77777777" w:rsidR="00EC0FF0" w:rsidRDefault="00EC0FF0">
            <w:proofErr w:type="spellStart"/>
            <w:r>
              <w:t>administrativeDivision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39D791"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0F921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637F7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1D407C" w14:textId="77777777" w:rsidR="00EC0FF0" w:rsidRDefault="00EC0FF0">
            <w:r>
              <w:t>false</w:t>
            </w:r>
          </w:p>
        </w:tc>
      </w:tr>
      <w:tr w:rsidR="00EC0FF0" w14:paraId="257E3008"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561574" w14:textId="77777777" w:rsidR="00EC0FF0" w:rsidRDefault="00EC0FF0">
            <w:proofErr w:type="spellStart"/>
            <w:r>
              <w:t>countryName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81AC21"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B52F2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DFAC3C"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DF604C" w14:textId="77777777" w:rsidR="00EC0FF0" w:rsidRDefault="00EC0FF0">
            <w:r>
              <w:t>false</w:t>
            </w:r>
          </w:p>
        </w:tc>
      </w:tr>
      <w:tr w:rsidR="00EC0FF0" w14:paraId="6B8018B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57660" w14:textId="77777777" w:rsidR="00EC0FF0" w:rsidRDefault="00EC0FF0">
            <w:proofErr w:type="spellStart"/>
            <w:r>
              <w:t>postalCode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9B280C"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5C5934"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D7220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41C71A" w14:textId="77777777" w:rsidR="00EC0FF0" w:rsidRDefault="00EC0FF0">
            <w:r>
              <w:t>false</w:t>
            </w:r>
          </w:p>
        </w:tc>
      </w:tr>
    </w:tbl>
    <w:p w14:paraId="2C422B3C" w14:textId="77777777" w:rsidR="00EC0FF0" w:rsidRDefault="00EC0FF0">
      <w:pPr>
        <w:pStyle w:val="Center"/>
      </w:pPr>
    </w:p>
    <w:p w14:paraId="01815A2B" w14:textId="77777777" w:rsidR="00EC0FF0" w:rsidRDefault="00EC0FF0">
      <w:r>
        <w:lastRenderedPageBreak/>
        <w:br/>
      </w:r>
    </w:p>
    <w:p w14:paraId="5A6CCE07" w14:textId="77777777" w:rsidR="00EC0FF0" w:rsidRDefault="00EC0FF0">
      <w:pPr>
        <w:pStyle w:val="2"/>
        <w:spacing w:before="160" w:after="160"/>
        <w:rPr>
          <w:rFonts w:ascii="Times New Roman" w:hAnsi="Times New Roman" w:cs="Times New Roman"/>
          <w:b w:val="0"/>
          <w:bCs w:val="0"/>
          <w:sz w:val="24"/>
          <w:szCs w:val="24"/>
        </w:rPr>
      </w:pPr>
      <w:bookmarkStart w:id="2693" w:name="idmarkerx16777217x140278"/>
      <w:bookmarkStart w:id="2694" w:name="_Toc133573399"/>
      <w:bookmarkEnd w:id="2693"/>
      <w:r>
        <w:t>4.3 Feature name</w:t>
      </w:r>
      <w:bookmarkEnd w:id="2694"/>
    </w:p>
    <w:p w14:paraId="1B28DB68" w14:textId="3B89C85E" w:rsidR="00EC0FF0" w:rsidRDefault="00EC0FF0">
      <w:r>
        <w:t xml:space="preserve">Name: Feature </w:t>
      </w:r>
      <w:del w:id="2695" w:author="Lyu Yuxiao" w:date="2023-02-22T14:48:00Z">
        <w:r w:rsidDel="00CA70FE">
          <w:delText>name</w:delText>
        </w:r>
      </w:del>
      <w:ins w:id="2696" w:author="Lyu Yuxiao" w:date="2023-02-22T14:48:00Z">
        <w:r w:rsidR="00CA70FE">
          <w:t>Name</w:t>
        </w:r>
      </w:ins>
      <w:ins w:id="2697" w:author="Lyu Yuxiao" w:date="2023-04-24T09:58:00Z">
        <w:r w:rsidR="00310156">
          <w:t xml:space="preserve"> [IHOREG 227]</w:t>
        </w:r>
      </w:ins>
      <w:r>
        <w:br/>
        <w:t>Definition: The complex attribute provides the name of an entity, defines the national language of the name, and provides the option to display the name at various system display settings.</w:t>
      </w:r>
      <w:r>
        <w:br/>
        <w:t>Code: '</w:t>
      </w:r>
      <w:proofErr w:type="spellStart"/>
      <w:r>
        <w:rPr>
          <w:rFonts w:ascii="Courier New" w:hAnsi="Courier New" w:cs="Courier New"/>
        </w:rPr>
        <w:t>featureName</w:t>
      </w:r>
      <w:proofErr w:type="spellEnd"/>
      <w:r>
        <w:t>'</w:t>
      </w:r>
      <w:r>
        <w:br/>
        <w:t xml:space="preserve">Remarks: </w:t>
      </w:r>
      <w:r>
        <w:br/>
        <w:t>Aliases: (none)</w:t>
      </w:r>
    </w:p>
    <w:p w14:paraId="0975E333"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7C2A5D3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99DAC5"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6A76BB"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59C27E"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873E74"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73CA73" w14:textId="77777777" w:rsidR="00EC0FF0" w:rsidRDefault="00EC0FF0">
            <w:r>
              <w:rPr>
                <w:b/>
                <w:bCs/>
              </w:rPr>
              <w:t>sequential</w:t>
            </w:r>
          </w:p>
        </w:tc>
      </w:tr>
      <w:tr w:rsidR="00EC0FF0" w14:paraId="5FC7FA0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47E799" w14:textId="77777777" w:rsidR="00EC0FF0" w:rsidRDefault="00EC0FF0">
            <w:proofErr w:type="spellStart"/>
            <w:r>
              <w:t>displayName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8C8490" w14:textId="77777777" w:rsidR="00EC0FF0" w:rsidRDefault="00EC0FF0">
            <w:proofErr w:type="spellStart"/>
            <w:r>
              <w:t>boolean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C67A0E"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4548F8"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0D42C9" w14:textId="77777777" w:rsidR="00EC0FF0" w:rsidRDefault="00EC0FF0">
            <w:r>
              <w:t>false</w:t>
            </w:r>
          </w:p>
        </w:tc>
      </w:tr>
      <w:tr w:rsidR="00EC0FF0" w14:paraId="2179CAB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D0A72E" w14:textId="77777777" w:rsidR="00EC0FF0" w:rsidRDefault="00EC0FF0">
            <w:r>
              <w:t>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AA5D1E"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C2ED5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18DBBC"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B27D32" w14:textId="77777777" w:rsidR="00EC0FF0" w:rsidRDefault="00EC0FF0">
            <w:r>
              <w:t>false</w:t>
            </w:r>
          </w:p>
        </w:tc>
      </w:tr>
      <w:tr w:rsidR="00EC0FF0" w14:paraId="1EA549B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625466" w14:textId="77777777" w:rsidR="00EC0FF0" w:rsidRDefault="00EC0FF0">
            <w:r>
              <w:t>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CB44E"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ADF9B7"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51B21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2A7A5E" w14:textId="77777777" w:rsidR="00EC0FF0" w:rsidRDefault="00EC0FF0">
            <w:r>
              <w:t>false</w:t>
            </w:r>
          </w:p>
        </w:tc>
      </w:tr>
    </w:tbl>
    <w:p w14:paraId="46096B43" w14:textId="77777777" w:rsidR="00EC0FF0" w:rsidRDefault="00EC0FF0">
      <w:pPr>
        <w:pStyle w:val="Center"/>
      </w:pPr>
    </w:p>
    <w:p w14:paraId="7264C041" w14:textId="77777777" w:rsidR="00EC0FF0" w:rsidRDefault="00EC0FF0">
      <w:r>
        <w:br/>
      </w:r>
    </w:p>
    <w:p w14:paraId="1E30726E" w14:textId="77777777" w:rsidR="00EC0FF0" w:rsidRDefault="00EC0FF0">
      <w:pPr>
        <w:pStyle w:val="2"/>
        <w:spacing w:before="160" w:after="160"/>
        <w:rPr>
          <w:rFonts w:ascii="Times New Roman" w:hAnsi="Times New Roman" w:cs="Times New Roman"/>
          <w:b w:val="0"/>
          <w:bCs w:val="0"/>
          <w:sz w:val="24"/>
          <w:szCs w:val="24"/>
        </w:rPr>
      </w:pPr>
      <w:bookmarkStart w:id="2698" w:name="idmarkerx16777217x141475"/>
      <w:bookmarkStart w:id="2699" w:name="_Toc133573400"/>
      <w:bookmarkEnd w:id="2698"/>
      <w:r>
        <w:t>4.4 Fixed date range</w:t>
      </w:r>
      <w:bookmarkEnd w:id="2699"/>
    </w:p>
    <w:p w14:paraId="43A2A055" w14:textId="5F2B7BC8" w:rsidR="00EC0FF0" w:rsidRDefault="00EC0FF0">
      <w:r>
        <w:t xml:space="preserve">Name: Fixed </w:t>
      </w:r>
      <w:del w:id="2700" w:author="Lyu Yuxiao" w:date="2023-02-22T14:54:00Z">
        <w:r w:rsidDel="000C1818">
          <w:delText xml:space="preserve">date </w:delText>
        </w:r>
      </w:del>
      <w:ins w:id="2701" w:author="Lyu Yuxiao" w:date="2023-02-22T14:54:00Z">
        <w:r w:rsidR="000C1818">
          <w:t xml:space="preserve">Date </w:t>
        </w:r>
      </w:ins>
      <w:del w:id="2702" w:author="Lyu Yuxiao" w:date="2023-02-22T14:54:00Z">
        <w:r w:rsidDel="000C1818">
          <w:delText>range</w:delText>
        </w:r>
      </w:del>
      <w:ins w:id="2703" w:author="Lyu Yuxiao" w:date="2023-02-22T14:54:00Z">
        <w:r w:rsidR="000C1818">
          <w:t>Range</w:t>
        </w:r>
      </w:ins>
      <w:ins w:id="2704" w:author="Lyu Yuxiao" w:date="2023-04-24T09:58:00Z">
        <w:r w:rsidR="00310156">
          <w:t xml:space="preserve"> [IHOREG 798]</w:t>
        </w:r>
      </w:ins>
      <w:r>
        <w:br/>
        <w:t>Definition: The complex attribute describes single fixed period, as the date range between its sub-attributes.</w:t>
      </w:r>
      <w:r>
        <w:br/>
        <w:t>Code: '</w:t>
      </w:r>
      <w:proofErr w:type="spellStart"/>
      <w:r>
        <w:rPr>
          <w:rFonts w:ascii="Courier New" w:hAnsi="Courier New" w:cs="Courier New"/>
        </w:rPr>
        <w:t>fixedDateRange</w:t>
      </w:r>
      <w:proofErr w:type="spellEnd"/>
      <w:r>
        <w:t>'</w:t>
      </w:r>
      <w:r>
        <w:br/>
        <w:t xml:space="preserve">Remarks: </w:t>
      </w:r>
      <w:ins w:id="2705" w:author="Lyu Yuxiao" w:date="2023-02-22T14:52:00Z">
        <w:r w:rsidR="008706B3" w:rsidRPr="008706B3">
          <w:t xml:space="preserve">Dates must be encoded in the format YYYYMMDD; </w:t>
        </w:r>
      </w:ins>
      <w:del w:id="2706" w:author="Lyu Yuxiao" w:date="2023-02-22T14:53:00Z">
        <w:r w:rsidDel="008706B3">
          <w:delText xml:space="preserve">the sub-attributes date start and date end must be encoded </w:delText>
        </w:r>
      </w:del>
      <w:r>
        <w:t>using 4 digits for the calendar year (YYYY) and, optionally, 2 digits for the month (MM) (e.g. April = 04) and 2 digits for the day (DD). When no specific month and/or day is required/known, the values are replaced with dashes (-</w:t>
      </w:r>
      <w:proofErr w:type="gramStart"/>
      <w:r>
        <w:t>).</w:t>
      </w:r>
      <w:ins w:id="2707" w:author="Lyu Yuxiao" w:date="2023-02-22T14:53:00Z">
        <w:r w:rsidR="008706B3" w:rsidRPr="008706B3">
          <w:t>The</w:t>
        </w:r>
        <w:proofErr w:type="gramEnd"/>
        <w:r w:rsidR="008706B3" w:rsidRPr="008706B3">
          <w:t xml:space="preserve"> date range of a recurring event or occurrence must be encoded using </w:t>
        </w:r>
        <w:proofErr w:type="spellStart"/>
        <w:r w:rsidR="008706B3" w:rsidRPr="008706B3">
          <w:t>periodicDateRange</w:t>
        </w:r>
        <w:proofErr w:type="spellEnd"/>
        <w:r w:rsidR="008706B3" w:rsidRPr="008706B3">
          <w:t>.</w:t>
        </w:r>
      </w:ins>
      <w:r>
        <w:br/>
        <w:t>Aliases: (none)</w:t>
      </w:r>
    </w:p>
    <w:p w14:paraId="50EDA376"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760"/>
        <w:gridCol w:w="1080"/>
        <w:gridCol w:w="1543"/>
        <w:gridCol w:w="1296"/>
      </w:tblGrid>
      <w:tr w:rsidR="00EC0FF0" w14:paraId="35427885"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A4C3C1"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F68D72"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9D0916"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724D16"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041265" w14:textId="77777777" w:rsidR="00EC0FF0" w:rsidRDefault="00EC0FF0">
            <w:r>
              <w:rPr>
                <w:b/>
                <w:bCs/>
              </w:rPr>
              <w:t>sequential</w:t>
            </w:r>
          </w:p>
        </w:tc>
      </w:tr>
      <w:tr w:rsidR="00EC0FF0" w14:paraId="49204EA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165943" w14:textId="77777777" w:rsidR="00EC0FF0" w:rsidRDefault="00EC0FF0">
            <w:proofErr w:type="spellStart"/>
            <w:r>
              <w:t>dateEnd</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6B3C1A"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ED8657"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4789B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7B8169" w14:textId="77777777" w:rsidR="00EC0FF0" w:rsidRDefault="00EC0FF0">
            <w:r>
              <w:t>false</w:t>
            </w:r>
          </w:p>
        </w:tc>
      </w:tr>
      <w:tr w:rsidR="00EC0FF0" w14:paraId="7A5041B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75DDF0" w14:textId="77777777" w:rsidR="00EC0FF0" w:rsidRDefault="00EC0FF0">
            <w:proofErr w:type="spellStart"/>
            <w:r>
              <w:t>dateStart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D043C2"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4682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DD8C8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65969F" w14:textId="77777777" w:rsidR="00EC0FF0" w:rsidRDefault="00EC0FF0">
            <w:r>
              <w:t>false</w:t>
            </w:r>
          </w:p>
        </w:tc>
      </w:tr>
    </w:tbl>
    <w:p w14:paraId="73F57E77" w14:textId="77777777" w:rsidR="00EC0FF0" w:rsidRDefault="00EC0FF0">
      <w:pPr>
        <w:pStyle w:val="Center"/>
      </w:pPr>
    </w:p>
    <w:p w14:paraId="2C01809C" w14:textId="77777777" w:rsidR="00EC0FF0" w:rsidRDefault="00EC0FF0">
      <w:r>
        <w:br/>
      </w:r>
    </w:p>
    <w:p w14:paraId="50AFB15E" w14:textId="77777777" w:rsidR="00EC0FF0" w:rsidRDefault="00EC0FF0">
      <w:pPr>
        <w:pStyle w:val="2"/>
        <w:spacing w:before="160" w:after="160"/>
        <w:rPr>
          <w:rFonts w:ascii="Times New Roman" w:hAnsi="Times New Roman" w:cs="Times New Roman"/>
          <w:b w:val="0"/>
          <w:bCs w:val="0"/>
          <w:sz w:val="24"/>
          <w:szCs w:val="24"/>
        </w:rPr>
      </w:pPr>
      <w:bookmarkStart w:id="2708" w:name="idmarkerx16777217x142392"/>
      <w:bookmarkStart w:id="2709" w:name="_Toc133573401"/>
      <w:bookmarkEnd w:id="2708"/>
      <w:r>
        <w:t>4.5 Frequency pair</w:t>
      </w:r>
      <w:bookmarkEnd w:id="2709"/>
    </w:p>
    <w:p w14:paraId="7F345509" w14:textId="624146A4" w:rsidR="00EC0FF0" w:rsidRDefault="00EC0FF0">
      <w:r>
        <w:t xml:space="preserve">Name: Frequency </w:t>
      </w:r>
      <w:del w:id="2710" w:author="Lyu Yuxiao" w:date="2023-02-22T14:57:00Z">
        <w:r w:rsidDel="00772E67">
          <w:delText>pair</w:delText>
        </w:r>
      </w:del>
      <w:ins w:id="2711" w:author="Lyu Yuxiao" w:date="2023-02-22T14:57:00Z">
        <w:r w:rsidR="00772E67">
          <w:t>Pair</w:t>
        </w:r>
      </w:ins>
      <w:ins w:id="2712" w:author="Lyu Yuxiao" w:date="2023-04-24T09:58:00Z">
        <w:r w:rsidR="00310156">
          <w:t xml:space="preserve"> [IHOREG </w:t>
        </w:r>
      </w:ins>
      <w:ins w:id="2713" w:author="Lyu Yuxiao" w:date="2023-04-24T09:59:00Z">
        <w:r w:rsidR="00310156">
          <w:t>230</w:t>
        </w:r>
      </w:ins>
      <w:ins w:id="2714" w:author="Lyu Yuxiao" w:date="2023-04-24T09:58:00Z">
        <w:r w:rsidR="00310156">
          <w:t>]</w:t>
        </w:r>
      </w:ins>
      <w:r>
        <w:br/>
        <w:t>Definition: A pair of frequencies for transmitting and receiving radio signals. The shore station transmits and receives on the frequencies indicated.</w:t>
      </w:r>
      <w:r>
        <w:br/>
        <w:t>Code: '</w:t>
      </w:r>
      <w:proofErr w:type="spellStart"/>
      <w:r>
        <w:rPr>
          <w:rFonts w:ascii="Courier New" w:hAnsi="Courier New" w:cs="Courier New"/>
        </w:rPr>
        <w:t>frequencyPair</w:t>
      </w:r>
      <w:proofErr w:type="spellEnd"/>
      <w:r>
        <w:t>'</w:t>
      </w:r>
      <w:r>
        <w:br/>
        <w:t xml:space="preserve">Remarks: </w:t>
      </w:r>
      <w:r>
        <w:br/>
        <w:t>Aliases: FRQPAR</w:t>
      </w:r>
    </w:p>
    <w:p w14:paraId="15AF3E12"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5931F8D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ECFF7E"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128580"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985BBD"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042C23"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1E29B0" w14:textId="77777777" w:rsidR="00EC0FF0" w:rsidRDefault="00EC0FF0">
            <w:r>
              <w:rPr>
                <w:b/>
                <w:bCs/>
              </w:rPr>
              <w:t>sequential</w:t>
            </w:r>
          </w:p>
        </w:tc>
      </w:tr>
      <w:tr w:rsidR="00EC0FF0" w14:paraId="68653BB9"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250B67" w14:textId="77777777" w:rsidR="00EC0FF0" w:rsidRDefault="00EC0FF0">
            <w:proofErr w:type="spellStart"/>
            <w:r>
              <w:t>frequencyShoreStationTransmits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335572" w14:textId="77777777" w:rsidR="00EC0FF0" w:rsidRDefault="00EC0FF0">
            <w:r>
              <w:t>integer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61C6F6"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1AAF52"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C4C278" w14:textId="77777777" w:rsidR="00EC0FF0" w:rsidRDefault="00EC0FF0">
            <w:r>
              <w:t>true</w:t>
            </w:r>
          </w:p>
        </w:tc>
      </w:tr>
      <w:tr w:rsidR="00EC0FF0" w14:paraId="749B9176"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B12903" w14:textId="77777777" w:rsidR="00EC0FF0" w:rsidRDefault="00EC0FF0">
            <w:proofErr w:type="spellStart"/>
            <w:r>
              <w:t>frequencyShoreStationReceives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7F14C8" w14:textId="77777777" w:rsidR="00EC0FF0" w:rsidRDefault="00EC0FF0">
            <w:r>
              <w:t>integer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D1B71"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228F46"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DF4660" w14:textId="77777777" w:rsidR="00EC0FF0" w:rsidRDefault="00EC0FF0">
            <w:r>
              <w:t>true</w:t>
            </w:r>
          </w:p>
        </w:tc>
      </w:tr>
      <w:tr w:rsidR="00EC0FF0" w14:paraId="0F1E4770"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284BBD" w14:textId="77777777" w:rsidR="00EC0FF0" w:rsidRDefault="00EC0FF0">
            <w:proofErr w:type="spellStart"/>
            <w:r>
              <w:t>contactInstructions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EE4C7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F8D4B7"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0535A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E7A127" w14:textId="77777777" w:rsidR="00EC0FF0" w:rsidRDefault="00EC0FF0">
            <w:r>
              <w:t>true</w:t>
            </w:r>
          </w:p>
        </w:tc>
      </w:tr>
    </w:tbl>
    <w:p w14:paraId="17A7473E" w14:textId="77777777" w:rsidR="00EC0FF0" w:rsidRDefault="00EC0FF0">
      <w:pPr>
        <w:pStyle w:val="Center"/>
      </w:pPr>
    </w:p>
    <w:p w14:paraId="0764C7CE" w14:textId="77777777" w:rsidR="00EC0FF0" w:rsidRDefault="00EC0FF0">
      <w:r>
        <w:br/>
      </w:r>
    </w:p>
    <w:p w14:paraId="4051D8BE" w14:textId="77777777" w:rsidR="00EC0FF0" w:rsidRDefault="00EC0FF0">
      <w:pPr>
        <w:pStyle w:val="2"/>
        <w:spacing w:before="160" w:after="160"/>
        <w:rPr>
          <w:rFonts w:ascii="Times New Roman" w:hAnsi="Times New Roman" w:cs="Times New Roman"/>
          <w:b w:val="0"/>
          <w:bCs w:val="0"/>
          <w:sz w:val="24"/>
          <w:szCs w:val="24"/>
        </w:rPr>
      </w:pPr>
      <w:bookmarkStart w:id="2715" w:name="idmarkerx16777217x143587"/>
      <w:bookmarkStart w:id="2716" w:name="_Toc133573402"/>
      <w:bookmarkEnd w:id="2715"/>
      <w:r>
        <w:lastRenderedPageBreak/>
        <w:t>4.6 Graphic</w:t>
      </w:r>
      <w:bookmarkEnd w:id="2716"/>
    </w:p>
    <w:p w14:paraId="1EF4BFA0" w14:textId="25A03921" w:rsidR="00EC0FF0" w:rsidRDefault="00EC0FF0">
      <w:r>
        <w:t>Name: Graphic</w:t>
      </w:r>
      <w:ins w:id="2717" w:author="Lyu Yuxiao" w:date="2023-04-24T09:59:00Z">
        <w:r w:rsidR="00310156">
          <w:t xml:space="preserve"> [IHOREG </w:t>
        </w:r>
        <w:r w:rsidR="007A2794">
          <w:t>745</w:t>
        </w:r>
        <w:r w:rsidR="00310156">
          <w:t>]</w:t>
        </w:r>
      </w:ins>
      <w:r>
        <w:br/>
        <w:t>Definition: Pictorial information such as a photograph, sketch, or other graphic, optionally accompanied by descriptive information about the graphic and the location relative to its subject from which it was made.</w:t>
      </w:r>
      <w:r>
        <w:br/>
        <w:t>Code: '</w:t>
      </w:r>
      <w:r>
        <w:rPr>
          <w:rFonts w:ascii="Courier New" w:hAnsi="Courier New" w:cs="Courier New"/>
        </w:rPr>
        <w:t>graphic</w:t>
      </w:r>
      <w:r>
        <w:t>'</w:t>
      </w:r>
      <w:r>
        <w:br/>
        <w:t xml:space="preserve">Remarks: </w:t>
      </w:r>
      <w:r>
        <w:br/>
        <w:t>Aliases: (none)</w:t>
      </w:r>
    </w:p>
    <w:p w14:paraId="2E68255B"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4D885279"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6DF1CB"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E1DB80"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AEA6EE"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469B60"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C3A470" w14:textId="77777777" w:rsidR="00EC0FF0" w:rsidRDefault="00EC0FF0">
            <w:r>
              <w:rPr>
                <w:b/>
                <w:bCs/>
              </w:rPr>
              <w:t>sequential</w:t>
            </w:r>
          </w:p>
        </w:tc>
      </w:tr>
      <w:tr w:rsidR="00EC0FF0" w14:paraId="663E0179"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D0DA7B" w14:textId="77777777" w:rsidR="00EC0FF0" w:rsidRDefault="00EC0FF0">
            <w:proofErr w:type="spellStart"/>
            <w:r>
              <w:t>pictorialRepresentation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5A5116"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E59FDF" w14:textId="77777777" w:rsidR="00EC0FF0" w:rsidRDefault="00EC0FF0">
            <w:proofErr w:type="gramStart"/>
            <w:r>
              <w:t>1..*</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33078E"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B58863" w14:textId="77777777" w:rsidR="00EC0FF0" w:rsidRDefault="00EC0FF0">
            <w:r>
              <w:t>false</w:t>
            </w:r>
          </w:p>
        </w:tc>
      </w:tr>
      <w:tr w:rsidR="00EC0FF0" w14:paraId="5E655D89"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B720B" w14:textId="77777777" w:rsidR="00EC0FF0" w:rsidRDefault="00EC0FF0">
            <w:proofErr w:type="spellStart"/>
            <w:r>
              <w:t>pictureCaption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E31032"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F14646"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21CBC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93CE7D" w14:textId="77777777" w:rsidR="00EC0FF0" w:rsidRDefault="00EC0FF0">
            <w:r>
              <w:t>false</w:t>
            </w:r>
          </w:p>
        </w:tc>
      </w:tr>
      <w:tr w:rsidR="00EC0FF0" w14:paraId="0DE78561"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C23F96" w14:textId="77777777" w:rsidR="00EC0FF0" w:rsidRDefault="00EC0FF0">
            <w:proofErr w:type="spellStart"/>
            <w:r>
              <w:t>sourceDate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0E5022"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24FEE4"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53692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F63F4E" w14:textId="77777777" w:rsidR="00EC0FF0" w:rsidRDefault="00EC0FF0">
            <w:r>
              <w:t>false</w:t>
            </w:r>
          </w:p>
        </w:tc>
      </w:tr>
      <w:tr w:rsidR="00EC0FF0" w14:paraId="007D396C"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F49F67" w14:textId="77777777" w:rsidR="00EC0FF0" w:rsidRDefault="00EC0FF0">
            <w:proofErr w:type="spellStart"/>
            <w:r>
              <w:t>pictureInformation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93D8A2"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EA8AC2"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D9E806"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A72D2F" w14:textId="77777777" w:rsidR="00EC0FF0" w:rsidRDefault="00EC0FF0">
            <w:r>
              <w:t>false</w:t>
            </w:r>
          </w:p>
        </w:tc>
      </w:tr>
      <w:tr w:rsidR="00EC0FF0" w14:paraId="3CAD19D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109370" w14:textId="77777777" w:rsidR="00EC0FF0" w:rsidRDefault="00EC0FF0">
            <w:proofErr w:type="spellStart"/>
            <w:r>
              <w:t>bearingInformation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F51A2A"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F98077"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C252D1"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EFB986" w14:textId="77777777" w:rsidR="00EC0FF0" w:rsidRDefault="00EC0FF0">
            <w:r>
              <w:t>false</w:t>
            </w:r>
          </w:p>
        </w:tc>
      </w:tr>
    </w:tbl>
    <w:p w14:paraId="57C5B322" w14:textId="77777777" w:rsidR="00EC0FF0" w:rsidRDefault="00EC0FF0">
      <w:pPr>
        <w:pStyle w:val="Center"/>
      </w:pPr>
    </w:p>
    <w:p w14:paraId="5676119E" w14:textId="77777777" w:rsidR="00EC0FF0" w:rsidRDefault="00EC0FF0">
      <w:r>
        <w:br/>
      </w:r>
    </w:p>
    <w:p w14:paraId="0A8EB451" w14:textId="77777777" w:rsidR="00EC0FF0" w:rsidRDefault="00EC0FF0">
      <w:pPr>
        <w:pStyle w:val="2"/>
        <w:spacing w:before="160" w:after="160"/>
        <w:rPr>
          <w:rFonts w:ascii="Times New Roman" w:hAnsi="Times New Roman" w:cs="Times New Roman"/>
          <w:b w:val="0"/>
          <w:bCs w:val="0"/>
          <w:sz w:val="24"/>
          <w:szCs w:val="24"/>
        </w:rPr>
      </w:pPr>
      <w:bookmarkStart w:id="2718" w:name="idmarkerx16777217x145348"/>
      <w:bookmarkStart w:id="2719" w:name="_Toc133573403"/>
      <w:bookmarkEnd w:id="2718"/>
      <w:r>
        <w:t>4.7 Horizontal position uncertainty</w:t>
      </w:r>
      <w:bookmarkEnd w:id="2719"/>
    </w:p>
    <w:p w14:paraId="1FA839B4" w14:textId="37030F3A" w:rsidR="00EC0FF0" w:rsidRDefault="00EC0FF0">
      <w:r>
        <w:t xml:space="preserve">Name: Horizontal </w:t>
      </w:r>
      <w:del w:id="2720" w:author="Lyu Yuxiao" w:date="2023-02-22T15:03:00Z">
        <w:r w:rsidDel="00772E67">
          <w:delText xml:space="preserve">position </w:delText>
        </w:r>
      </w:del>
      <w:ins w:id="2721" w:author="Lyu Yuxiao" w:date="2023-02-22T15:03:00Z">
        <w:r w:rsidR="00772E67">
          <w:t xml:space="preserve">Position </w:t>
        </w:r>
      </w:ins>
      <w:del w:id="2722" w:author="Lyu Yuxiao" w:date="2023-02-22T15:03:00Z">
        <w:r w:rsidDel="00772E67">
          <w:delText>uncertainty</w:delText>
        </w:r>
      </w:del>
      <w:ins w:id="2723" w:author="Lyu Yuxiao" w:date="2023-02-22T15:03:00Z">
        <w:r w:rsidR="00772E67">
          <w:t>Uncertainty</w:t>
        </w:r>
      </w:ins>
      <w:ins w:id="2724" w:author="Lyu Yuxiao" w:date="2023-04-24T09:59:00Z">
        <w:r w:rsidR="007A2794">
          <w:t xml:space="preserve"> [IHOREG 233]</w:t>
        </w:r>
      </w:ins>
      <w:r>
        <w:br/>
        <w:t>Definition: The best estimate of the accuracy of a position.</w:t>
      </w:r>
      <w:r>
        <w:br/>
        <w:t>Code: '</w:t>
      </w:r>
      <w:proofErr w:type="spellStart"/>
      <w:r>
        <w:rPr>
          <w:rFonts w:ascii="Courier New" w:hAnsi="Courier New" w:cs="Courier New"/>
        </w:rPr>
        <w:t>horizontalPositionUncertainty</w:t>
      </w:r>
      <w:proofErr w:type="spellEnd"/>
      <w:r>
        <w:t>'</w:t>
      </w:r>
      <w:r>
        <w:br/>
        <w:t>Remarks: The expected input is the maximum of the two-dimensional error. The error is assumed to be positive and negative.</w:t>
      </w:r>
      <w:r>
        <w:br/>
        <w:t>Aliases: (none)</w:t>
      </w:r>
    </w:p>
    <w:p w14:paraId="13BA83A9"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1E6F7C96"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59B8FE"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1AD6DF"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B1E062"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F9F25B"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D37655" w14:textId="77777777" w:rsidR="00EC0FF0" w:rsidRDefault="00EC0FF0">
            <w:r>
              <w:rPr>
                <w:b/>
                <w:bCs/>
              </w:rPr>
              <w:t>sequential</w:t>
            </w:r>
          </w:p>
        </w:tc>
      </w:tr>
      <w:tr w:rsidR="00EC0FF0" w14:paraId="60EC2852"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0B5AF0" w14:textId="77777777" w:rsidR="00EC0FF0" w:rsidRDefault="00EC0FF0">
            <w:proofErr w:type="spellStart"/>
            <w:r>
              <w:t>uncertaintyFixed</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AC77DC"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7F287C"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40F6BD"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467466" w14:textId="77777777" w:rsidR="00EC0FF0" w:rsidRDefault="00EC0FF0">
            <w:r>
              <w:t>false</w:t>
            </w:r>
          </w:p>
        </w:tc>
      </w:tr>
    </w:tbl>
    <w:p w14:paraId="5ED3C5A0" w14:textId="77777777" w:rsidR="00EC0FF0" w:rsidRDefault="00EC0FF0">
      <w:pPr>
        <w:pStyle w:val="Center"/>
      </w:pPr>
    </w:p>
    <w:p w14:paraId="7D518448" w14:textId="77777777" w:rsidR="00EC0FF0" w:rsidRDefault="00EC0FF0">
      <w:r>
        <w:br/>
      </w:r>
    </w:p>
    <w:p w14:paraId="3B4CB358" w14:textId="77777777" w:rsidR="00EC0FF0" w:rsidRDefault="00EC0FF0">
      <w:pPr>
        <w:pStyle w:val="2"/>
        <w:spacing w:before="160" w:after="160"/>
        <w:rPr>
          <w:rFonts w:ascii="Times New Roman" w:hAnsi="Times New Roman" w:cs="Times New Roman"/>
          <w:b w:val="0"/>
          <w:bCs w:val="0"/>
          <w:sz w:val="24"/>
          <w:szCs w:val="24"/>
        </w:rPr>
      </w:pPr>
      <w:bookmarkStart w:id="2725" w:name="idmarkerx16777217x145982"/>
      <w:bookmarkStart w:id="2726" w:name="_Toc133573404"/>
      <w:bookmarkEnd w:id="2725"/>
      <w:r>
        <w:t>4.8 Information</w:t>
      </w:r>
      <w:bookmarkEnd w:id="2726"/>
    </w:p>
    <w:p w14:paraId="0889141C" w14:textId="7D0CD3B3" w:rsidR="00EC0FF0" w:rsidRDefault="00EC0FF0">
      <w:r>
        <w:t>Name: Information</w:t>
      </w:r>
      <w:ins w:id="2727" w:author="Lyu Yuxiao" w:date="2023-04-24T10:00:00Z">
        <w:r w:rsidR="007A2794">
          <w:t xml:space="preserve"> [IHOREG 234]</w:t>
        </w:r>
      </w:ins>
      <w:r>
        <w:br/>
        <w:t>Definition: Textual information about the feature. The information may be provided as a string of text or as a file name of a single external text file that contains the text.</w:t>
      </w:r>
      <w:r>
        <w:br/>
        <w:t>Code: '</w:t>
      </w:r>
      <w:r>
        <w:rPr>
          <w:rFonts w:ascii="Courier New" w:hAnsi="Courier New" w:cs="Courier New"/>
        </w:rPr>
        <w:t>information</w:t>
      </w:r>
      <w:r>
        <w:t>'</w:t>
      </w:r>
      <w:r>
        <w:br/>
        <w:t xml:space="preserve">Remarks: </w:t>
      </w:r>
      <w:ins w:id="2728" w:author="Lyu Yuxiao" w:date="2023-02-22T15:06:00Z">
        <w:r w:rsidR="00772E67" w:rsidRPr="00772E67">
          <w:t xml:space="preserve">At least one of the sub-attributes file reference or text must be </w:t>
        </w:r>
        <w:proofErr w:type="spellStart"/>
        <w:r w:rsidR="00772E67" w:rsidRPr="00772E67">
          <w:t>populated.The</w:t>
        </w:r>
        <w:proofErr w:type="spellEnd"/>
        <w:r w:rsidR="00772E67" w:rsidRPr="00772E67">
          <w:t xml:space="preserve"> sub-attribute file reference is generally used for long text strings or those that require formatting, however, there is no restriction on the type of text (except for lexical level) that can be held in files referenced by sub-attribute file reference.</w:t>
        </w:r>
      </w:ins>
      <w:del w:id="2729" w:author="Lyu Yuxiao" w:date="2023-02-22T15:06:00Z">
        <w:r w:rsidDel="00772E67">
          <w:delText>this complex attribute should be used, for example, to hold the information that is shown on paper charts by cautionary and explanatory notes.</w:delText>
        </w:r>
      </w:del>
      <w:r>
        <w:br/>
        <w:t>Aliases:</w:t>
      </w:r>
      <w:ins w:id="2730" w:author="Lyu Yuxiao" w:date="2023-02-22T15:07:00Z">
        <w:r w:rsidR="00355D19" w:rsidRPr="00355D19">
          <w:t xml:space="preserve"> INFORM</w:t>
        </w:r>
      </w:ins>
      <w:del w:id="2731" w:author="Lyu Yuxiao" w:date="2023-02-22T15:07:00Z">
        <w:r w:rsidDel="00355D19">
          <w:delText xml:space="preserve"> (none)</w:delText>
        </w:r>
      </w:del>
    </w:p>
    <w:p w14:paraId="0DD5212F"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4E902801"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66C597"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B71091"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0354EE"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E0886"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F9E342" w14:textId="77777777" w:rsidR="00EC0FF0" w:rsidRDefault="00EC0FF0">
            <w:r>
              <w:rPr>
                <w:b/>
                <w:bCs/>
              </w:rPr>
              <w:t>sequential</w:t>
            </w:r>
          </w:p>
        </w:tc>
      </w:tr>
      <w:tr w:rsidR="00EC0FF0" w14:paraId="488AA651"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5B7DB7" w14:textId="77777777" w:rsidR="00EC0FF0" w:rsidRDefault="00EC0FF0">
            <w:proofErr w:type="spellStart"/>
            <w:r>
              <w:t>fileLocator</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F296A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8AF903"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7FA83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65A57F" w14:textId="77777777" w:rsidR="00EC0FF0" w:rsidRDefault="00EC0FF0">
            <w:r>
              <w:t>false</w:t>
            </w:r>
          </w:p>
        </w:tc>
      </w:tr>
      <w:tr w:rsidR="00EC0FF0" w14:paraId="545F669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1B5F93" w14:textId="77777777" w:rsidR="00EC0FF0" w:rsidRDefault="00EC0FF0">
            <w:proofErr w:type="spellStart"/>
            <w:r>
              <w:t>fileReference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2E3E54"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19F1A3"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57BAE2"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A91A36" w14:textId="77777777" w:rsidR="00EC0FF0" w:rsidRDefault="00EC0FF0">
            <w:r>
              <w:t>false</w:t>
            </w:r>
          </w:p>
        </w:tc>
      </w:tr>
      <w:tr w:rsidR="00EC0FF0" w14:paraId="066FBC5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F00BBE" w14:textId="77777777" w:rsidR="00EC0FF0" w:rsidRDefault="00EC0FF0">
            <w:r>
              <w:t>headline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FF6426"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B1BD7B"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BEC997"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485849" w14:textId="77777777" w:rsidR="00EC0FF0" w:rsidRDefault="00EC0FF0">
            <w:r>
              <w:t>false</w:t>
            </w:r>
          </w:p>
        </w:tc>
      </w:tr>
      <w:tr w:rsidR="00EC0FF0" w14:paraId="6DF7B6DF"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9A1F72" w14:textId="77777777" w:rsidR="00EC0FF0" w:rsidRDefault="00EC0FF0">
            <w:r>
              <w:t>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B4FBD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2ED72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01B249"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218BA9" w14:textId="77777777" w:rsidR="00EC0FF0" w:rsidRDefault="00EC0FF0">
            <w:r>
              <w:t>false</w:t>
            </w:r>
          </w:p>
        </w:tc>
      </w:tr>
      <w:tr w:rsidR="00EC0FF0" w14:paraId="35A2300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2F791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45D075"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5AF59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B861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A39545" w14:textId="77777777" w:rsidR="00EC0FF0" w:rsidRDefault="00EC0FF0">
            <w:r>
              <w:t>false</w:t>
            </w:r>
          </w:p>
        </w:tc>
      </w:tr>
    </w:tbl>
    <w:p w14:paraId="2A19C8E8" w14:textId="77777777" w:rsidR="00EC0FF0" w:rsidRDefault="00EC0FF0">
      <w:pPr>
        <w:pStyle w:val="Center"/>
      </w:pPr>
    </w:p>
    <w:p w14:paraId="3A3D3BA2" w14:textId="77777777" w:rsidR="00EC0FF0" w:rsidRDefault="00EC0FF0">
      <w:r>
        <w:br/>
      </w:r>
    </w:p>
    <w:p w14:paraId="5A25770A" w14:textId="77777777" w:rsidR="00EC0FF0" w:rsidRDefault="00EC0FF0">
      <w:pPr>
        <w:pStyle w:val="2"/>
        <w:spacing w:before="160" w:after="160"/>
        <w:rPr>
          <w:rFonts w:ascii="Times New Roman" w:hAnsi="Times New Roman" w:cs="Times New Roman"/>
          <w:b w:val="0"/>
          <w:bCs w:val="0"/>
          <w:sz w:val="24"/>
          <w:szCs w:val="24"/>
        </w:rPr>
      </w:pPr>
      <w:bookmarkStart w:id="2732" w:name="idmarkerx16777217x147748"/>
      <w:bookmarkStart w:id="2733" w:name="_Toc133573405"/>
      <w:bookmarkEnd w:id="2732"/>
      <w:r>
        <w:lastRenderedPageBreak/>
        <w:t>4.9 Notice time</w:t>
      </w:r>
      <w:bookmarkEnd w:id="2733"/>
    </w:p>
    <w:p w14:paraId="6A549585" w14:textId="315FEF5E" w:rsidR="00EC0FF0" w:rsidRDefault="00EC0FF0">
      <w:r>
        <w:t xml:space="preserve">Name: Notice </w:t>
      </w:r>
      <w:del w:id="2734" w:author="Lyu Yuxiao" w:date="2023-04-24T10:00:00Z">
        <w:r w:rsidDel="007A2794">
          <w:rPr>
            <w:rFonts w:hint="eastAsia"/>
            <w:lang w:eastAsia="zh-CN"/>
          </w:rPr>
          <w:delText>t</w:delText>
        </w:r>
      </w:del>
      <w:ins w:id="2735" w:author="Lyu Yuxiao" w:date="2023-04-24T10:00:00Z">
        <w:r w:rsidR="007A2794">
          <w:rPr>
            <w:rFonts w:hint="eastAsia"/>
            <w:lang w:eastAsia="zh-CN"/>
          </w:rPr>
          <w:t>T</w:t>
        </w:r>
      </w:ins>
      <w:r>
        <w:t>ime</w:t>
      </w:r>
      <w:ins w:id="2736" w:author="Lyu Yuxiao" w:date="2023-04-24T10:00:00Z">
        <w:r w:rsidR="007A2794">
          <w:t xml:space="preserve"> [IHOREG 755]</w:t>
        </w:r>
      </w:ins>
      <w:r>
        <w:br/>
        <w:t>Definition: Span of time, prior to the time the service is needed, for preparations to be made to fulfil the requirement.</w:t>
      </w:r>
      <w:r>
        <w:br/>
        <w:t>Code: '</w:t>
      </w:r>
      <w:proofErr w:type="spellStart"/>
      <w:r>
        <w:rPr>
          <w:rFonts w:ascii="Courier New" w:hAnsi="Courier New" w:cs="Courier New"/>
        </w:rPr>
        <w:t>noticeTime</w:t>
      </w:r>
      <w:proofErr w:type="spellEnd"/>
      <w:r>
        <w:t>'</w:t>
      </w:r>
      <w:r>
        <w:br/>
        <w:t xml:space="preserve">Remarks: </w:t>
      </w:r>
      <w:r>
        <w:br/>
        <w:t xml:space="preserve">Aliases: </w:t>
      </w:r>
      <w:ins w:id="2737" w:author="Lyu Yuxiao" w:date="2023-04-24T10:04:00Z">
        <w:r w:rsidR="00B13FBC">
          <w:t>(none)</w:t>
        </w:r>
      </w:ins>
      <w:del w:id="2738" w:author="Lyu Yuxiao" w:date="2023-04-24T10:01:00Z">
        <w:r w:rsidDel="0078439F">
          <w:delText>NTCTIM</w:delText>
        </w:r>
      </w:del>
    </w:p>
    <w:p w14:paraId="49F8F5D1"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6BAB8766"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FB3F58"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BA0CCE"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89FBCC"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8DAD76"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442E27" w14:textId="77777777" w:rsidR="00EC0FF0" w:rsidRDefault="00EC0FF0">
            <w:r>
              <w:rPr>
                <w:b/>
                <w:bCs/>
              </w:rPr>
              <w:t>sequential</w:t>
            </w:r>
          </w:p>
        </w:tc>
      </w:tr>
      <w:tr w:rsidR="00EC0FF0" w14:paraId="1F828E4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76505D" w14:textId="77777777" w:rsidR="00EC0FF0" w:rsidRDefault="00EC0FF0">
            <w:proofErr w:type="spellStart"/>
            <w:r>
              <w:t>noticeTimeHours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F5C074"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E4CC3F"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7C903C"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B637AC" w14:textId="77777777" w:rsidR="00EC0FF0" w:rsidRDefault="00EC0FF0">
            <w:r>
              <w:t>true</w:t>
            </w:r>
          </w:p>
        </w:tc>
      </w:tr>
      <w:tr w:rsidR="00EC0FF0" w14:paraId="0F1858A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996753" w14:textId="77777777" w:rsidR="00EC0FF0" w:rsidRDefault="00EC0FF0">
            <w:proofErr w:type="spellStart"/>
            <w:r>
              <w:t>noticeTimeText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1DCF12"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9D9904"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040020"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85A504" w14:textId="77777777" w:rsidR="00EC0FF0" w:rsidRDefault="00EC0FF0">
            <w:r>
              <w:t>false</w:t>
            </w:r>
          </w:p>
        </w:tc>
      </w:tr>
      <w:tr w:rsidR="00EC0FF0" w14:paraId="50186BB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0ED6F7" w14:textId="77777777" w:rsidR="00EC0FF0" w:rsidRDefault="00EC0FF0">
            <w:r>
              <w:t>operation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598DB5"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E39A2"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15F6BB" w14:textId="77777777" w:rsidR="00EC0FF0" w:rsidRDefault="008A31A8">
            <w:r>
              <w:t>1:</w:t>
            </w:r>
            <w:r w:rsidR="00EC0FF0">
              <w:t xml:space="preserve"> largest value</w:t>
            </w:r>
            <w:r w:rsidR="00EC0FF0">
              <w:br/>
              <w:t>2: smallest value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A75FF1" w14:textId="77777777" w:rsidR="00EC0FF0" w:rsidRDefault="00EC0FF0">
            <w:r>
              <w:t>false</w:t>
            </w:r>
          </w:p>
        </w:tc>
      </w:tr>
    </w:tbl>
    <w:p w14:paraId="53E8B959" w14:textId="77777777" w:rsidR="00EC0FF0" w:rsidRDefault="00EC0FF0">
      <w:pPr>
        <w:pStyle w:val="Center"/>
      </w:pPr>
    </w:p>
    <w:p w14:paraId="221B66D2" w14:textId="77777777" w:rsidR="00EC0FF0" w:rsidRDefault="00EC0FF0">
      <w:r>
        <w:br/>
      </w:r>
    </w:p>
    <w:p w14:paraId="104457D0" w14:textId="77777777" w:rsidR="00EC0FF0" w:rsidRDefault="00EC0FF0">
      <w:pPr>
        <w:pStyle w:val="2"/>
        <w:spacing w:before="160" w:after="160"/>
        <w:rPr>
          <w:rFonts w:ascii="Times New Roman" w:hAnsi="Times New Roman" w:cs="Times New Roman"/>
          <w:b w:val="0"/>
          <w:bCs w:val="0"/>
          <w:sz w:val="24"/>
          <w:szCs w:val="24"/>
        </w:rPr>
      </w:pPr>
      <w:bookmarkStart w:id="2739" w:name="idmarkerx16777217x148963"/>
      <w:bookmarkStart w:id="2740" w:name="_Toc133573406"/>
      <w:bookmarkEnd w:id="2739"/>
      <w:r>
        <w:t>4.10 Online resource</w:t>
      </w:r>
      <w:bookmarkEnd w:id="2740"/>
    </w:p>
    <w:p w14:paraId="28E99204" w14:textId="08BF3066" w:rsidR="00EC0FF0" w:rsidRDefault="00EC0FF0">
      <w:r>
        <w:t>Name: Online resource</w:t>
      </w:r>
      <w:ins w:id="2741" w:author="Lyu Yuxiao" w:date="2023-04-24T10:05:00Z">
        <w:r w:rsidR="00554AAE">
          <w:t xml:space="preserve"> [IHOREG 243]</w:t>
        </w:r>
      </w:ins>
      <w:r>
        <w:br/>
        <w:t>Definition: Information about online sources from which a resource or data can be obtained.</w:t>
      </w:r>
      <w:r>
        <w:br/>
        <w:t>Code: '</w:t>
      </w:r>
      <w:proofErr w:type="spellStart"/>
      <w:r>
        <w:rPr>
          <w:rFonts w:ascii="Courier New" w:hAnsi="Courier New" w:cs="Courier New"/>
        </w:rPr>
        <w:t>onlineResource</w:t>
      </w:r>
      <w:proofErr w:type="spellEnd"/>
      <w:r>
        <w:t>'</w:t>
      </w:r>
      <w:r>
        <w:br/>
        <w:t xml:space="preserve">Remarks: </w:t>
      </w:r>
      <w:del w:id="2742" w:author="Lyu Yuxiao" w:date="2023-04-24T10:04:00Z">
        <w:r w:rsidDel="00B13FBC">
          <w:delText>The complex attribute describes the access to online resources according to ISO 19115.</w:delText>
        </w:r>
      </w:del>
      <w:r>
        <w:br/>
        <w:t xml:space="preserve">Aliases: </w:t>
      </w:r>
      <w:ins w:id="2743" w:author="Lyu Yuxiao" w:date="2023-04-24T10:04:00Z">
        <w:r w:rsidR="00B13FBC">
          <w:t>(none)</w:t>
        </w:r>
      </w:ins>
      <w:del w:id="2744" w:author="Lyu Yuxiao" w:date="2023-04-24T10:04:00Z">
        <w:r w:rsidDel="00B13FBC">
          <w:delText>ONLRES</w:delText>
        </w:r>
      </w:del>
    </w:p>
    <w:p w14:paraId="239379EC"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305"/>
        <w:gridCol w:w="1080"/>
        <w:gridCol w:w="1771"/>
        <w:gridCol w:w="1296"/>
      </w:tblGrid>
      <w:tr w:rsidR="00EC0FF0" w14:paraId="345E2D5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B91DBC"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B6AEAE"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582CF0"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C0EA53"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EA44CD" w14:textId="77777777" w:rsidR="00EC0FF0" w:rsidRDefault="00EC0FF0">
            <w:r>
              <w:rPr>
                <w:b/>
                <w:bCs/>
              </w:rPr>
              <w:t>sequential</w:t>
            </w:r>
          </w:p>
        </w:tc>
      </w:tr>
      <w:tr w:rsidR="00EC0FF0" w14:paraId="0FC0B25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FF07CD" w14:textId="77777777" w:rsidR="00EC0FF0" w:rsidRDefault="00EC0FF0">
            <w:r>
              <w:t>linkage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DB1419" w14:textId="77777777" w:rsidR="00EC0FF0" w:rsidRDefault="00EC0FF0">
            <w:r>
              <w:t>URL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9EC7A4"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5DC02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A0C560" w14:textId="77777777" w:rsidR="00EC0FF0" w:rsidRDefault="00EC0FF0">
            <w:r>
              <w:t>false</w:t>
            </w:r>
          </w:p>
        </w:tc>
      </w:tr>
      <w:tr w:rsidR="00EC0FF0" w14:paraId="4F60220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87865B" w14:textId="77777777" w:rsidR="00EC0FF0" w:rsidRDefault="00EC0FF0">
            <w:r>
              <w:t>protocol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3A3DF7"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681A5A"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C7BE91"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E6B2A5" w14:textId="77777777" w:rsidR="00EC0FF0" w:rsidRDefault="00EC0FF0">
            <w:r>
              <w:t>false</w:t>
            </w:r>
          </w:p>
        </w:tc>
      </w:tr>
      <w:tr w:rsidR="00EC0FF0" w14:paraId="3355D7A1"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07632E" w14:textId="77777777" w:rsidR="00EC0FF0" w:rsidRDefault="00EC0FF0">
            <w:proofErr w:type="spellStart"/>
            <w:r>
              <w:t>applicationProfile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74AB5C"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DEC57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4AF07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F753C8" w14:textId="77777777" w:rsidR="00EC0FF0" w:rsidRDefault="00EC0FF0">
            <w:r>
              <w:t>false</w:t>
            </w:r>
          </w:p>
        </w:tc>
      </w:tr>
      <w:tr w:rsidR="00EC0FF0" w14:paraId="0F93A00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3E0943" w14:textId="77777777" w:rsidR="00EC0FF0" w:rsidRDefault="00EC0FF0">
            <w:proofErr w:type="spellStart"/>
            <w:r>
              <w:t>nameOfResource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F63E03"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B5B78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4DB577"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377BC1" w14:textId="77777777" w:rsidR="00EC0FF0" w:rsidRDefault="00EC0FF0">
            <w:r>
              <w:t>false</w:t>
            </w:r>
          </w:p>
        </w:tc>
      </w:tr>
      <w:tr w:rsidR="00EC0FF0" w14:paraId="376BD2B3"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6F5C1A" w14:textId="77777777" w:rsidR="00EC0FF0" w:rsidRDefault="00EC0FF0">
            <w:proofErr w:type="spellStart"/>
            <w:r>
              <w:t>onlineResourceDescription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2D1B54"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7E1CB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21537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8C60D7" w14:textId="77777777" w:rsidR="00EC0FF0" w:rsidRDefault="00EC0FF0">
            <w:r>
              <w:t>false</w:t>
            </w:r>
          </w:p>
        </w:tc>
      </w:tr>
      <w:tr w:rsidR="00EC0FF0" w14:paraId="57DF4878"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7EF884" w14:textId="77777777" w:rsidR="00EC0FF0" w:rsidRDefault="00EC0FF0">
            <w:proofErr w:type="spellStart"/>
            <w:r>
              <w:t>onlineFunction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10B17A" w14:textId="77777777" w:rsidR="00EC0FF0" w:rsidRDefault="00EC0FF0">
            <w:r>
              <w:t>S100_CodeList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7560C6"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0E6265" w14:textId="77777777" w:rsidR="00EC0FF0" w:rsidRDefault="008A31A8">
            <w:r>
              <w:t>1:</w:t>
            </w:r>
            <w:r w:rsidR="00EC0FF0">
              <w:t xml:space="preserve"> download</w:t>
            </w:r>
            <w:r w:rsidR="00EC0FF0">
              <w:br/>
              <w:t>2: information</w:t>
            </w:r>
            <w:r w:rsidR="00EC0FF0">
              <w:br/>
              <w:t>3: offline access</w:t>
            </w:r>
            <w:r w:rsidR="00EC0FF0">
              <w:br/>
              <w:t>4: order</w:t>
            </w:r>
            <w:r w:rsidR="00EC0FF0">
              <w:br/>
              <w:t>5: search</w:t>
            </w:r>
            <w:r w:rsidR="00EC0FF0">
              <w:br/>
              <w:t>6: complete metadata</w:t>
            </w:r>
            <w:r w:rsidR="00EC0FF0">
              <w:br/>
              <w:t>7: browse graphic</w:t>
            </w:r>
            <w:r w:rsidR="00EC0FF0">
              <w:br/>
              <w:t>8: upload</w:t>
            </w:r>
            <w:r w:rsidR="00EC0FF0">
              <w:br/>
              <w:t>9: email service</w:t>
            </w:r>
            <w:r w:rsidR="00EC0FF0">
              <w:br/>
              <w:t>10: browsing</w:t>
            </w:r>
            <w:r w:rsidR="00EC0FF0">
              <w:br/>
              <w:t>11: file access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E1AE0E" w14:textId="77777777" w:rsidR="00EC0FF0" w:rsidRDefault="00EC0FF0">
            <w:r>
              <w:t>false</w:t>
            </w:r>
          </w:p>
        </w:tc>
      </w:tr>
      <w:tr w:rsidR="00EC0FF0" w14:paraId="1A1F986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EC0753" w14:textId="77777777" w:rsidR="00EC0FF0" w:rsidRDefault="00EC0FF0">
            <w:proofErr w:type="spellStart"/>
            <w:r>
              <w:t>protocolRequest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E1CBEE"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591598"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9E4188"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44EC07" w14:textId="77777777" w:rsidR="00EC0FF0" w:rsidRDefault="00EC0FF0">
            <w:r>
              <w:t>false</w:t>
            </w:r>
          </w:p>
        </w:tc>
      </w:tr>
    </w:tbl>
    <w:p w14:paraId="49270C79" w14:textId="77777777" w:rsidR="00EC0FF0" w:rsidRDefault="00EC0FF0">
      <w:pPr>
        <w:pStyle w:val="Center"/>
      </w:pPr>
    </w:p>
    <w:p w14:paraId="7A16625C" w14:textId="77777777" w:rsidR="00EC0FF0" w:rsidRDefault="00EC0FF0">
      <w:r>
        <w:br/>
      </w:r>
    </w:p>
    <w:p w14:paraId="47C84C8C" w14:textId="77777777" w:rsidR="00EC0FF0" w:rsidRDefault="00EC0FF0">
      <w:pPr>
        <w:pStyle w:val="2"/>
        <w:spacing w:before="160" w:after="160"/>
        <w:rPr>
          <w:rFonts w:ascii="Times New Roman" w:hAnsi="Times New Roman" w:cs="Times New Roman"/>
          <w:b w:val="0"/>
          <w:bCs w:val="0"/>
          <w:sz w:val="24"/>
          <w:szCs w:val="24"/>
        </w:rPr>
      </w:pPr>
      <w:bookmarkStart w:id="2745" w:name="idmarkerx16777217x151395"/>
      <w:bookmarkStart w:id="2746" w:name="_Toc133573407"/>
      <w:bookmarkEnd w:id="2745"/>
      <w:r>
        <w:t>4.11 Orientation</w:t>
      </w:r>
      <w:bookmarkEnd w:id="2746"/>
    </w:p>
    <w:p w14:paraId="6A2D6AB4" w14:textId="072DEA0A" w:rsidR="00EC0FF0" w:rsidRDefault="00EC0FF0">
      <w:r>
        <w:t>Name: Orientation</w:t>
      </w:r>
      <w:ins w:id="2747" w:author="Lyu Yuxiao" w:date="2023-04-24T10:17:00Z">
        <w:r w:rsidR="00CE1928">
          <w:t xml:space="preserve"> [IHOREG 225]</w:t>
        </w:r>
      </w:ins>
      <w:r>
        <w:br/>
        <w:t xml:space="preserve">Definition: </w:t>
      </w:r>
      <w:ins w:id="2748" w:author="Lyu Yuxiao" w:date="2023-04-24T10:24:00Z">
        <w:r w:rsidR="00713EC3" w:rsidRPr="00713EC3">
          <w:t>(1) The angular distance measured from true north to the major axis of the feature. (2) In ECDIS, the mode in which information on the ECDIS is being presented. Typical modes include: north-up - as shown on a nautical chart, north is at the top of the display; Ships head-up - based on the actual heading of the ship, (e.g. Ships gyrocompass); course-up display - based on the course or route being taken.</w:t>
        </w:r>
      </w:ins>
      <w:del w:id="2749" w:author="Lyu Yuxiao" w:date="2023-04-24T10:24:00Z">
        <w:r w:rsidDel="00713EC3">
          <w:delText>The angular distance measured from true north to the major axis of the feature.</w:delText>
        </w:r>
      </w:del>
      <w:r>
        <w:br/>
      </w:r>
      <w:r>
        <w:lastRenderedPageBreak/>
        <w:t>Code: '</w:t>
      </w:r>
      <w:r>
        <w:rPr>
          <w:rFonts w:ascii="Courier New" w:hAnsi="Courier New" w:cs="Courier New"/>
        </w:rPr>
        <w:t>orientation</w:t>
      </w:r>
      <w:r>
        <w:t>'</w:t>
      </w:r>
      <w:r>
        <w:br/>
        <w:t xml:space="preserve">Remarks: </w:t>
      </w:r>
      <w:r>
        <w:br/>
        <w:t>Aliases: (none)</w:t>
      </w:r>
    </w:p>
    <w:p w14:paraId="6B635F0B"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2BAC769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42192A"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CC36F4"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64E830"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C4018"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A3BD93" w14:textId="77777777" w:rsidR="00EC0FF0" w:rsidRDefault="00EC0FF0">
            <w:r>
              <w:rPr>
                <w:b/>
                <w:bCs/>
              </w:rPr>
              <w:t>sequential</w:t>
            </w:r>
          </w:p>
        </w:tc>
      </w:tr>
      <w:tr w:rsidR="00EC0FF0" w14:paraId="64B5CBC9"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4F2015" w14:textId="77777777" w:rsidR="00EC0FF0" w:rsidRDefault="00EC0FF0">
            <w:proofErr w:type="spellStart"/>
            <w:r>
              <w:t>orientationUncertainty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E7E34"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8C49A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F3B2A4"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190A88" w14:textId="77777777" w:rsidR="00EC0FF0" w:rsidRDefault="00EC0FF0">
            <w:r>
              <w:t>false</w:t>
            </w:r>
          </w:p>
        </w:tc>
      </w:tr>
      <w:tr w:rsidR="00EC0FF0" w14:paraId="6530EF68"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57C9B1" w14:textId="77777777" w:rsidR="00EC0FF0" w:rsidRDefault="00EC0FF0">
            <w:proofErr w:type="spellStart"/>
            <w:r>
              <w:t>orientationValue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E165D1"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0BC696"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CE4328"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F32721" w14:textId="77777777" w:rsidR="00EC0FF0" w:rsidRDefault="00EC0FF0">
            <w:r>
              <w:t>false</w:t>
            </w:r>
          </w:p>
        </w:tc>
      </w:tr>
    </w:tbl>
    <w:p w14:paraId="215D617E" w14:textId="77777777" w:rsidR="00EC0FF0" w:rsidRDefault="00EC0FF0">
      <w:pPr>
        <w:pStyle w:val="Center"/>
      </w:pPr>
    </w:p>
    <w:p w14:paraId="1671EA27" w14:textId="77777777" w:rsidR="00EC0FF0" w:rsidRDefault="00EC0FF0">
      <w:r>
        <w:br/>
      </w:r>
    </w:p>
    <w:p w14:paraId="2B30A9AB" w14:textId="77777777" w:rsidR="00EC0FF0" w:rsidRDefault="00EC0FF0">
      <w:pPr>
        <w:pStyle w:val="2"/>
        <w:spacing w:before="160" w:after="160"/>
        <w:rPr>
          <w:rFonts w:ascii="Times New Roman" w:hAnsi="Times New Roman" w:cs="Times New Roman"/>
          <w:b w:val="0"/>
          <w:bCs w:val="0"/>
          <w:sz w:val="24"/>
          <w:szCs w:val="24"/>
        </w:rPr>
      </w:pPr>
      <w:bookmarkStart w:id="2750" w:name="idmarkerx16777217x152309"/>
      <w:bookmarkStart w:id="2751" w:name="_Toc133573408"/>
      <w:bookmarkEnd w:id="2750"/>
      <w:r>
        <w:t>4.12 Schedule by day of week</w:t>
      </w:r>
      <w:bookmarkEnd w:id="2751"/>
    </w:p>
    <w:p w14:paraId="04E9D440" w14:textId="0E2AB89A" w:rsidR="00EC0FF0" w:rsidRDefault="00EC0FF0">
      <w:r>
        <w:t xml:space="preserve">Name: Schedule by </w:t>
      </w:r>
      <w:del w:id="2752" w:author="Lyu Yuxiao" w:date="2023-04-24T10:30:00Z">
        <w:r w:rsidDel="00987F71">
          <w:rPr>
            <w:rFonts w:hint="eastAsia"/>
            <w:lang w:eastAsia="zh-CN"/>
          </w:rPr>
          <w:delText>d</w:delText>
        </w:r>
      </w:del>
      <w:ins w:id="2753" w:author="Lyu Yuxiao" w:date="2023-04-24T10:30:00Z">
        <w:r w:rsidR="00987F71">
          <w:rPr>
            <w:rFonts w:hint="eastAsia"/>
            <w:lang w:eastAsia="zh-CN"/>
          </w:rPr>
          <w:t>D</w:t>
        </w:r>
      </w:ins>
      <w:r>
        <w:t xml:space="preserve">ay of </w:t>
      </w:r>
      <w:del w:id="2754" w:author="Lyu Yuxiao" w:date="2023-04-24T10:30:00Z">
        <w:r w:rsidDel="00987F71">
          <w:rPr>
            <w:rFonts w:hint="eastAsia"/>
            <w:lang w:eastAsia="zh-CN"/>
          </w:rPr>
          <w:delText>w</w:delText>
        </w:r>
      </w:del>
      <w:ins w:id="2755" w:author="Lyu Yuxiao" w:date="2023-04-24T10:30:00Z">
        <w:r w:rsidR="00987F71">
          <w:rPr>
            <w:rFonts w:hint="eastAsia"/>
            <w:lang w:eastAsia="zh-CN"/>
          </w:rPr>
          <w:t>W</w:t>
        </w:r>
      </w:ins>
      <w:r>
        <w:t>eek</w:t>
      </w:r>
      <w:ins w:id="2756" w:author="Lyu Yuxiao" w:date="2023-04-24T10:30:00Z">
        <w:r w:rsidR="00987F71">
          <w:t xml:space="preserve"> [IHOREG 2</w:t>
        </w:r>
      </w:ins>
      <w:ins w:id="2757" w:author="Lyu Yuxiao" w:date="2023-04-24T10:31:00Z">
        <w:r w:rsidR="00987F71">
          <w:t>49</w:t>
        </w:r>
      </w:ins>
      <w:ins w:id="2758" w:author="Lyu Yuxiao" w:date="2023-04-24T10:30:00Z">
        <w:r w:rsidR="00987F71">
          <w:t>]</w:t>
        </w:r>
      </w:ins>
      <w:r>
        <w:br/>
        <w:t>Definition: The nature and timings of a daily schedule by days of the week.</w:t>
      </w:r>
      <w:r>
        <w:br/>
        <w:t>Code: '</w:t>
      </w:r>
      <w:proofErr w:type="spellStart"/>
      <w:r>
        <w:rPr>
          <w:rFonts w:ascii="Courier New" w:hAnsi="Courier New" w:cs="Courier New"/>
        </w:rPr>
        <w:t>scheduleByDayOfWeek</w:t>
      </w:r>
      <w:proofErr w:type="spellEnd"/>
      <w:r>
        <w:t>'</w:t>
      </w:r>
      <w:r>
        <w:br/>
        <w:t xml:space="preserve">Remarks: </w:t>
      </w:r>
      <w:r>
        <w:br/>
        <w:t>Aliases: (none)</w:t>
      </w:r>
    </w:p>
    <w:p w14:paraId="19804789"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305"/>
        <w:gridCol w:w="1080"/>
        <w:gridCol w:w="1905"/>
        <w:gridCol w:w="1296"/>
      </w:tblGrid>
      <w:tr w:rsidR="00EC0FF0" w14:paraId="602EA973"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4513A8"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0FF969"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E001C4"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B0A720"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085842" w14:textId="77777777" w:rsidR="00EC0FF0" w:rsidRDefault="00EC0FF0">
            <w:r>
              <w:rPr>
                <w:b/>
                <w:bCs/>
              </w:rPr>
              <w:t>sequential</w:t>
            </w:r>
          </w:p>
        </w:tc>
      </w:tr>
      <w:tr w:rsidR="00EC0FF0" w14:paraId="1F982A10"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2799EF" w14:textId="77777777" w:rsidR="00EC0FF0" w:rsidRDefault="00EC0FF0">
            <w:proofErr w:type="spellStart"/>
            <w:r>
              <w:t>categoryOfSchedule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95B02" w14:textId="77777777" w:rsidR="00EC0FF0" w:rsidRDefault="00EC0FF0">
            <w:r>
              <w:t>S100_CodeList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355F3A"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930584" w14:textId="77777777" w:rsidR="00EC0FF0" w:rsidRDefault="008A31A8">
            <w:r>
              <w:t>1:</w:t>
            </w:r>
            <w:r w:rsidR="00EC0FF0">
              <w:t xml:space="preserve"> normal operation</w:t>
            </w:r>
            <w:r w:rsidR="00EC0FF0">
              <w:br/>
              <w:t>2: closure</w:t>
            </w:r>
            <w:r w:rsidR="00EC0FF0">
              <w:br/>
              <w:t>3: unmanned operation</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4783CD" w14:textId="77777777" w:rsidR="00EC0FF0" w:rsidRDefault="00EC0FF0">
            <w:r>
              <w:t>false</w:t>
            </w:r>
          </w:p>
        </w:tc>
      </w:tr>
      <w:tr w:rsidR="00EC0FF0" w14:paraId="689F929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927271" w14:textId="77777777" w:rsidR="00EC0FF0" w:rsidRDefault="00EC0FF0">
            <w:proofErr w:type="spellStart"/>
            <w:r>
              <w:t>timeIntervalsByDayOfWeek</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3D2F98"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57AC31" w14:textId="77777777" w:rsidR="00EC0FF0" w:rsidRDefault="00EC0FF0">
            <w:proofErr w:type="gramStart"/>
            <w:r>
              <w:t>1..*</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75A2B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EF9122" w14:textId="77777777" w:rsidR="00EC0FF0" w:rsidRDefault="00EC0FF0">
            <w:r>
              <w:t>false</w:t>
            </w:r>
          </w:p>
        </w:tc>
      </w:tr>
    </w:tbl>
    <w:p w14:paraId="4CC80233" w14:textId="77777777" w:rsidR="00EC0FF0" w:rsidRDefault="00EC0FF0">
      <w:pPr>
        <w:pStyle w:val="Center"/>
      </w:pPr>
    </w:p>
    <w:p w14:paraId="300939B7" w14:textId="77777777" w:rsidR="00EC0FF0" w:rsidRDefault="00EC0FF0">
      <w:r>
        <w:br/>
      </w:r>
    </w:p>
    <w:p w14:paraId="6CF7FD7D" w14:textId="77777777" w:rsidR="00EC0FF0" w:rsidRDefault="00EC0FF0">
      <w:pPr>
        <w:pStyle w:val="2"/>
        <w:spacing w:before="160" w:after="160"/>
        <w:rPr>
          <w:rFonts w:ascii="Times New Roman" w:hAnsi="Times New Roman" w:cs="Times New Roman"/>
          <w:b w:val="0"/>
          <w:bCs w:val="0"/>
          <w:sz w:val="24"/>
          <w:szCs w:val="24"/>
        </w:rPr>
      </w:pPr>
      <w:bookmarkStart w:id="2759" w:name="idmarkerx16777217x153248"/>
      <w:bookmarkStart w:id="2760" w:name="_Toc133573409"/>
      <w:bookmarkEnd w:id="2759"/>
      <w:r>
        <w:t>4.13 Periodic date range</w:t>
      </w:r>
      <w:bookmarkEnd w:id="2760"/>
    </w:p>
    <w:p w14:paraId="00C4A6B7" w14:textId="620A4950" w:rsidR="00EC0FF0" w:rsidRDefault="00EC0FF0">
      <w:r>
        <w:t xml:space="preserve">Name: Periodic </w:t>
      </w:r>
      <w:del w:id="2761" w:author="Lyu Yuxiao" w:date="2023-04-24T10:31:00Z">
        <w:r w:rsidDel="00987F71">
          <w:rPr>
            <w:rFonts w:hint="eastAsia"/>
            <w:lang w:eastAsia="zh-CN"/>
          </w:rPr>
          <w:delText>d</w:delText>
        </w:r>
      </w:del>
      <w:ins w:id="2762" w:author="Lyu Yuxiao" w:date="2023-04-24T10:31:00Z">
        <w:r w:rsidR="00987F71">
          <w:rPr>
            <w:rFonts w:hint="eastAsia"/>
            <w:lang w:eastAsia="zh-CN"/>
          </w:rPr>
          <w:t>D</w:t>
        </w:r>
      </w:ins>
      <w:r>
        <w:t xml:space="preserve">ate </w:t>
      </w:r>
      <w:del w:id="2763" w:author="Lyu Yuxiao" w:date="2023-04-24T10:31:00Z">
        <w:r w:rsidDel="00987F71">
          <w:rPr>
            <w:rFonts w:hint="eastAsia"/>
            <w:lang w:eastAsia="zh-CN"/>
          </w:rPr>
          <w:delText>r</w:delText>
        </w:r>
      </w:del>
      <w:ins w:id="2764" w:author="Lyu Yuxiao" w:date="2023-04-24T10:31:00Z">
        <w:r w:rsidR="00987F71">
          <w:rPr>
            <w:rFonts w:hint="eastAsia"/>
            <w:lang w:eastAsia="zh-CN"/>
          </w:rPr>
          <w:t>R</w:t>
        </w:r>
      </w:ins>
      <w:r>
        <w:t>ange</w:t>
      </w:r>
      <w:ins w:id="2765" w:author="Lyu Yuxiao" w:date="2023-04-24T10:31:00Z">
        <w:r w:rsidR="00987F71">
          <w:t xml:space="preserve"> [IHOREG </w:t>
        </w:r>
      </w:ins>
      <w:ins w:id="2766" w:author="Lyu Yuxiao" w:date="2023-04-24T10:32:00Z">
        <w:r w:rsidR="00987F71">
          <w:t>794</w:t>
        </w:r>
      </w:ins>
      <w:ins w:id="2767" w:author="Lyu Yuxiao" w:date="2023-04-24T10:31:00Z">
        <w:r w:rsidR="00987F71">
          <w:t>]</w:t>
        </w:r>
      </w:ins>
      <w:r>
        <w:br/>
        <w:t>Definition: The complex attribute describes the active period for a seasonal feature (</w:t>
      </w:r>
      <w:proofErr w:type="gramStart"/>
      <w:r>
        <w:t>e.g.</w:t>
      </w:r>
      <w:proofErr w:type="gramEnd"/>
      <w:r>
        <w:t xml:space="preserve"> a buoy), as the dates between its sub-attributes</w:t>
      </w:r>
      <w:r>
        <w:br/>
        <w:t>Code: '</w:t>
      </w:r>
      <w:proofErr w:type="spellStart"/>
      <w:r>
        <w:rPr>
          <w:rFonts w:ascii="Courier New" w:hAnsi="Courier New" w:cs="Courier New"/>
        </w:rPr>
        <w:t>periodicDateRange</w:t>
      </w:r>
      <w:proofErr w:type="spellEnd"/>
      <w:r>
        <w:t>'</w:t>
      </w:r>
      <w:r>
        <w:br/>
        <w:t>Remarks: The sub-attributes date start and date end should be encoded using 4 digits for the calendar year (YYYY), 2 digits for the month (MM) (for example April = 04) and 2 digits for the day (DD). When no specific year is required (that is, the feature is removed at the same time each year) the following two cases may be considered: - same day each year: ----MMDD - same month each year: ----MM-- This conforms to ISO 8601:2004.</w:t>
      </w:r>
      <w:r>
        <w:br/>
        <w:t>Aliases: (none)</w:t>
      </w:r>
    </w:p>
    <w:p w14:paraId="133C692A"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760"/>
        <w:gridCol w:w="1080"/>
        <w:gridCol w:w="1543"/>
        <w:gridCol w:w="1296"/>
      </w:tblGrid>
      <w:tr w:rsidR="00EC0FF0" w14:paraId="7F77B97A"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9B29F5"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A555BC"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D6F88F"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0A4D48"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439A00" w14:textId="77777777" w:rsidR="00EC0FF0" w:rsidRDefault="00EC0FF0">
            <w:r>
              <w:rPr>
                <w:b/>
                <w:bCs/>
              </w:rPr>
              <w:t>sequential</w:t>
            </w:r>
          </w:p>
        </w:tc>
      </w:tr>
      <w:tr w:rsidR="00EC0FF0" w14:paraId="6A9C91C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138877" w14:textId="77777777" w:rsidR="00EC0FF0" w:rsidRDefault="00EC0FF0">
            <w:proofErr w:type="spellStart"/>
            <w:r>
              <w:t>dateEnd</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66FC8C"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F34CFE"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DD86B7"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85D72C" w14:textId="77777777" w:rsidR="00EC0FF0" w:rsidRDefault="00EC0FF0">
            <w:r>
              <w:t>false</w:t>
            </w:r>
          </w:p>
        </w:tc>
      </w:tr>
      <w:tr w:rsidR="00EC0FF0" w14:paraId="5080C30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9103CB" w14:textId="77777777" w:rsidR="00EC0FF0" w:rsidRDefault="00EC0FF0">
            <w:proofErr w:type="spellStart"/>
            <w:r>
              <w:t>dateStart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4B3253"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D6811C"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23B251"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7C882B" w14:textId="77777777" w:rsidR="00EC0FF0" w:rsidRDefault="00EC0FF0">
            <w:r>
              <w:t>false</w:t>
            </w:r>
          </w:p>
        </w:tc>
      </w:tr>
    </w:tbl>
    <w:p w14:paraId="76C76CB6" w14:textId="77777777" w:rsidR="00EC0FF0" w:rsidRDefault="00EC0FF0">
      <w:pPr>
        <w:pStyle w:val="Center"/>
      </w:pPr>
    </w:p>
    <w:p w14:paraId="5BA27BA6" w14:textId="77777777" w:rsidR="00EC0FF0" w:rsidRDefault="00EC0FF0">
      <w:r>
        <w:br/>
      </w:r>
    </w:p>
    <w:p w14:paraId="036E8120" w14:textId="77777777" w:rsidR="00EC0FF0" w:rsidRDefault="00EC0FF0">
      <w:pPr>
        <w:pStyle w:val="2"/>
        <w:spacing w:before="160" w:after="160"/>
        <w:rPr>
          <w:rFonts w:ascii="Times New Roman" w:hAnsi="Times New Roman" w:cs="Times New Roman"/>
          <w:b w:val="0"/>
          <w:bCs w:val="0"/>
          <w:sz w:val="24"/>
          <w:szCs w:val="24"/>
        </w:rPr>
      </w:pPr>
      <w:bookmarkStart w:id="2768" w:name="idmarkerx16777217x154165"/>
      <w:bookmarkStart w:id="2769" w:name="_Toc133573410"/>
      <w:bookmarkEnd w:id="2768"/>
      <w:r>
        <w:t>4.14 Radiocommunications</w:t>
      </w:r>
      <w:bookmarkEnd w:id="2769"/>
    </w:p>
    <w:p w14:paraId="415C58BB" w14:textId="1F6773FC" w:rsidR="00EC0FF0" w:rsidRDefault="00EC0FF0">
      <w:r>
        <w:t>Name: Radiocommunications</w:t>
      </w:r>
      <w:ins w:id="2770" w:author="Lyu Yuxiao" w:date="2023-04-24T10:36:00Z">
        <w:r w:rsidR="00DC4725">
          <w:t xml:space="preserve"> [IHOREG 762]</w:t>
        </w:r>
      </w:ins>
      <w:r>
        <w:br/>
        <w:t>Definition: Detailed radiocommunications description with channels, frequencies, preferences and time schedules</w:t>
      </w:r>
      <w:r>
        <w:br/>
        <w:t>Code: '</w:t>
      </w:r>
      <w:r>
        <w:rPr>
          <w:rFonts w:ascii="Courier New" w:hAnsi="Courier New" w:cs="Courier New"/>
        </w:rPr>
        <w:t>radiocommunications</w:t>
      </w:r>
      <w:r>
        <w:t>'</w:t>
      </w:r>
      <w:r>
        <w:br/>
        <w:t xml:space="preserve">Remarks: </w:t>
      </w:r>
      <w:r>
        <w:br/>
        <w:t xml:space="preserve">Aliases: </w:t>
      </w:r>
      <w:del w:id="2771" w:author="Lyu Yuxiao" w:date="2023-04-24T10:38:00Z">
        <w:r w:rsidDel="00DC4725">
          <w:delText>RDOCOM</w:delText>
        </w:r>
      </w:del>
      <w:ins w:id="2772" w:author="Lyu Yuxiao" w:date="2023-04-24T10:38:00Z">
        <w:r w:rsidR="00DC4725">
          <w:t>(none)</w:t>
        </w:r>
      </w:ins>
    </w:p>
    <w:p w14:paraId="0EC4C8F1"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881"/>
        <w:gridCol w:w="1080"/>
        <w:gridCol w:w="1080"/>
        <w:gridCol w:w="2478"/>
        <w:gridCol w:w="1296"/>
      </w:tblGrid>
      <w:tr w:rsidR="00EC0FF0" w14:paraId="3C313BDF"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D7236" w14:textId="77777777" w:rsidR="00EC0FF0" w:rsidRDefault="00EC0FF0">
            <w:r>
              <w:rPr>
                <w:b/>
                <w:bCs/>
              </w:rPr>
              <w:lastRenderedPageBreak/>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F33EFC"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C41A51"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328E49"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895FEA" w14:textId="77777777" w:rsidR="00EC0FF0" w:rsidRDefault="00EC0FF0">
            <w:r>
              <w:rPr>
                <w:b/>
                <w:bCs/>
              </w:rPr>
              <w:t>sequential</w:t>
            </w:r>
          </w:p>
        </w:tc>
      </w:tr>
      <w:tr w:rsidR="00EC0FF0" w14:paraId="72D9D54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D2A5C4" w14:textId="54E73425" w:rsidR="00EC0FF0" w:rsidRDefault="00B86C61">
            <w:proofErr w:type="spellStart"/>
            <w:ins w:id="2773" w:author="Lyu Yuxiao" w:date="2023-04-24T10:40:00Z">
              <w:r w:rsidRPr="00B86C61">
                <w:t>categoryOfCommunicationPreference</w:t>
              </w:r>
            </w:ins>
            <w:proofErr w:type="spellEnd"/>
            <w:del w:id="2774" w:author="Lyu Yuxiao" w:date="2023-04-24T10:40:00Z">
              <w:r w:rsidR="00EC0FF0" w:rsidDel="00B86C61">
                <w:delText>categoryOfCommPref</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2E1C2D"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FBF198"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7028D0" w14:textId="77777777" w:rsidR="00EC0FF0" w:rsidRDefault="008A31A8">
            <w:r>
              <w:t>1:</w:t>
            </w:r>
            <w:r w:rsidR="00EC0FF0">
              <w:t xml:space="preserve"> preferred calling</w:t>
            </w:r>
            <w:r w:rsidR="00EC0FF0">
              <w:br/>
              <w:t>2: alternate calling</w:t>
            </w:r>
            <w:r w:rsidR="00EC0FF0">
              <w:br/>
              <w:t>3: preferred working</w:t>
            </w:r>
            <w:r w:rsidR="00EC0FF0">
              <w:br/>
              <w:t>4: alternate working</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DA902E" w14:textId="77777777" w:rsidR="00EC0FF0" w:rsidRDefault="00EC0FF0">
            <w:r>
              <w:t>false</w:t>
            </w:r>
          </w:p>
        </w:tc>
      </w:tr>
      <w:tr w:rsidR="00EC0FF0" w14:paraId="38F8B50C"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D8EBB3" w14:textId="77777777" w:rsidR="00EC0FF0" w:rsidRDefault="00EC0FF0">
            <w:proofErr w:type="spellStart"/>
            <w:r>
              <w:t>categoryOfMaritimeBroadcast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D70E45"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4B112F"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DF00B0" w14:textId="77777777" w:rsidR="00EC0FF0" w:rsidRDefault="008A31A8">
            <w:r>
              <w:t>1:</w:t>
            </w:r>
            <w:r w:rsidR="00EC0FF0">
              <w:t xml:space="preserve"> navigational warning</w:t>
            </w:r>
            <w:r w:rsidR="00EC0FF0">
              <w:br/>
              <w:t>2: meteorological warning</w:t>
            </w:r>
            <w:r w:rsidR="00EC0FF0">
              <w:br/>
              <w:t>3: ice report</w:t>
            </w:r>
            <w:r w:rsidR="00EC0FF0">
              <w:br/>
              <w:t>4: SAR information</w:t>
            </w:r>
            <w:r w:rsidR="00EC0FF0">
              <w:br/>
              <w:t>5: pirate attack warning</w:t>
            </w:r>
            <w:r w:rsidR="00EC0FF0">
              <w:br/>
              <w:t>6: meteorological forecast</w:t>
            </w:r>
            <w:r w:rsidR="00EC0FF0">
              <w:br/>
              <w:t>7: pilot service message</w:t>
            </w:r>
            <w:r w:rsidR="00EC0FF0">
              <w:br/>
              <w:t>8: AIS information</w:t>
            </w:r>
            <w:r w:rsidR="00EC0FF0">
              <w:br/>
              <w:t>9: LORAN message</w:t>
            </w:r>
            <w:r w:rsidR="00EC0FF0">
              <w:br/>
              <w:t>10: SATNAV message</w:t>
            </w:r>
            <w:r w:rsidR="00EC0FF0">
              <w:br/>
              <w:t>11: gale warning</w:t>
            </w:r>
            <w:r w:rsidR="00EC0FF0">
              <w:br/>
              <w:t>12: storm warning</w:t>
            </w:r>
            <w:r w:rsidR="00EC0FF0">
              <w:br/>
              <w:t>13: tropical revolving storm warning</w:t>
            </w:r>
            <w:r w:rsidR="00EC0FF0">
              <w:br/>
              <w:t>14: NAVAREA warning</w:t>
            </w:r>
            <w:r w:rsidR="00EC0FF0">
              <w:br/>
              <w:t>15: coastal warning</w:t>
            </w:r>
            <w:r w:rsidR="00EC0FF0">
              <w:br/>
              <w:t>16: local warning</w:t>
            </w:r>
            <w:r w:rsidR="00EC0FF0">
              <w:br/>
              <w:t>17: low water level warning/negative tidal surge</w:t>
            </w:r>
            <w:r w:rsidR="00EC0FF0">
              <w:br/>
              <w:t>18: icing warning</w:t>
            </w:r>
            <w:r w:rsidR="00EC0FF0">
              <w:br/>
              <w:t>19: tsunami broadcast</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2A046D" w14:textId="77777777" w:rsidR="00EC0FF0" w:rsidRDefault="00EC0FF0">
            <w:r>
              <w:t>false</w:t>
            </w:r>
          </w:p>
        </w:tc>
      </w:tr>
      <w:tr w:rsidR="00EC0FF0" w14:paraId="6535522F"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46531E" w14:textId="77777777" w:rsidR="00EC0FF0" w:rsidRDefault="00EC0FF0">
            <w:proofErr w:type="spellStart"/>
            <w:r>
              <w:t>categoryOfRadioMethods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EF83DB"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A26039"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522154" w14:textId="77777777" w:rsidR="00EC0FF0" w:rsidRDefault="008A31A8">
            <w:r>
              <w:t>1:</w:t>
            </w:r>
            <w:r w:rsidR="00EC0FF0">
              <w:t xml:space="preserve"> Low Frequency (LF) voice traffic</w:t>
            </w:r>
            <w:r w:rsidR="00EC0FF0">
              <w:br/>
              <w:t>2: Medium Frequency (MF) voice traffic</w:t>
            </w:r>
            <w:r w:rsidR="00EC0FF0">
              <w:br/>
              <w:t>3: High Frequency (HF) voice traffic</w:t>
            </w:r>
            <w:r w:rsidR="00EC0FF0">
              <w:br/>
              <w:t>4: Very High Frequency (VHF) voice traffic</w:t>
            </w:r>
            <w:r w:rsidR="00EC0FF0">
              <w:br/>
              <w:t>5: High Frequency Narrow Band Direct Printing</w:t>
            </w:r>
            <w:r w:rsidR="00EC0FF0">
              <w:br/>
              <w:t>6: NAVTEX</w:t>
            </w:r>
            <w:r w:rsidR="00EC0FF0">
              <w:br/>
              <w:t xml:space="preserve">7: </w:t>
            </w:r>
            <w:proofErr w:type="spellStart"/>
            <w:r w:rsidR="00EC0FF0">
              <w:t>SafetyNET</w:t>
            </w:r>
            <w:proofErr w:type="spellEnd"/>
            <w:r w:rsidR="00EC0FF0">
              <w:br/>
              <w:t>8: NBDP Telegraphy (Narrow Band Direct Printing Telegraphy)</w:t>
            </w:r>
            <w:r w:rsidR="00EC0FF0">
              <w:br/>
              <w:t>9: facsimile</w:t>
            </w:r>
            <w:r w:rsidR="00EC0FF0">
              <w:br/>
              <w:t>10: NAVIP</w:t>
            </w:r>
            <w:r w:rsidR="00EC0FF0">
              <w:br/>
              <w:t>11: Low Frequency (LF) digital traffic</w:t>
            </w:r>
            <w:r w:rsidR="00EC0FF0">
              <w:br/>
              <w:t>12: Medium Frequency (MF) digital traffic</w:t>
            </w:r>
            <w:r w:rsidR="00EC0FF0">
              <w:br/>
              <w:t>13: High Frequency (HF) digital traffic</w:t>
            </w:r>
            <w:r w:rsidR="00EC0FF0">
              <w:br/>
              <w:t>14: Very High Frequency (VHF) digital traffic</w:t>
            </w:r>
            <w:r w:rsidR="00EC0FF0">
              <w:br/>
              <w:t>15: Low Frequency (LF) telegraph traffic</w:t>
            </w:r>
            <w:r w:rsidR="00EC0FF0">
              <w:br/>
              <w:t>16: Medium Frequency (MF) telegraph traffic</w:t>
            </w:r>
            <w:r w:rsidR="00EC0FF0">
              <w:br/>
              <w:t xml:space="preserve">17: High Frequency (HF) </w:t>
            </w:r>
            <w:r w:rsidR="00EC0FF0">
              <w:lastRenderedPageBreak/>
              <w:t>telegraph traffic</w:t>
            </w:r>
            <w:r w:rsidR="00EC0FF0">
              <w:br/>
              <w:t>18: Medium Frequency (MF) Digital Selective Call traffic</w:t>
            </w:r>
            <w:r w:rsidR="00EC0FF0">
              <w:br/>
              <w:t>19: High Frequency (HF) Digital Selective Call traffic</w:t>
            </w:r>
            <w:r w:rsidR="00EC0FF0">
              <w:br/>
              <w:t>20: Very High Frequency (VHF) Digital Selective Call traffic</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D57D51" w14:textId="77777777" w:rsidR="00EC0FF0" w:rsidRDefault="00EC0FF0">
            <w:r>
              <w:lastRenderedPageBreak/>
              <w:t>false</w:t>
            </w:r>
          </w:p>
        </w:tc>
      </w:tr>
      <w:tr w:rsidR="00EC0FF0" w14:paraId="68BC1B7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9EB309" w14:textId="77777777" w:rsidR="00EC0FF0" w:rsidRDefault="00EC0FF0">
            <w:proofErr w:type="spellStart"/>
            <w:r>
              <w:t>communicationChannel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473191"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456497"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30B15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F8708" w14:textId="77777777" w:rsidR="00EC0FF0" w:rsidRDefault="00EC0FF0">
            <w:r>
              <w:t>false</w:t>
            </w:r>
          </w:p>
        </w:tc>
      </w:tr>
      <w:tr w:rsidR="00EC0FF0" w14:paraId="2A54C546"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778598" w14:textId="77777777" w:rsidR="00EC0FF0" w:rsidRDefault="00EC0FF0">
            <w:proofErr w:type="spellStart"/>
            <w:r>
              <w:t>contactInstructions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4CE35F"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BB9477"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3B9B3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BF05F8" w14:textId="77777777" w:rsidR="00EC0FF0" w:rsidRDefault="00EC0FF0">
            <w:r>
              <w:t>false</w:t>
            </w:r>
          </w:p>
        </w:tc>
      </w:tr>
      <w:tr w:rsidR="00EC0FF0" w14:paraId="535DE30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20E187" w14:textId="77777777" w:rsidR="00EC0FF0" w:rsidRDefault="00EC0FF0">
            <w:proofErr w:type="spellStart"/>
            <w:r>
              <w:t>frequencyPair</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78BC61"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DFA1E3"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527AB2"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39FAF9" w14:textId="77777777" w:rsidR="00EC0FF0" w:rsidRDefault="00EC0FF0">
            <w:r>
              <w:t>false</w:t>
            </w:r>
          </w:p>
        </w:tc>
      </w:tr>
      <w:tr w:rsidR="00EC0FF0" w14:paraId="4A29779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DC0CDD" w14:textId="77777777" w:rsidR="00EC0FF0" w:rsidRDefault="00EC0FF0">
            <w:proofErr w:type="spellStart"/>
            <w:r>
              <w:t>signalFrequency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E65B65" w14:textId="77777777" w:rsidR="00EC0FF0" w:rsidRDefault="00EC0FF0">
            <w:r>
              <w:t>integer</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CF4C1"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56596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B043E6" w14:textId="77777777" w:rsidR="00EC0FF0" w:rsidRDefault="00EC0FF0">
            <w:r>
              <w:t>false</w:t>
            </w:r>
          </w:p>
        </w:tc>
      </w:tr>
      <w:tr w:rsidR="00EC0FF0" w14:paraId="3F2591A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DEB08E" w14:textId="77777777" w:rsidR="00EC0FF0" w:rsidRDefault="00EC0FF0">
            <w:proofErr w:type="spellStart"/>
            <w:r>
              <w:t>transmissionContent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280E5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BB7992"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33BEF1"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30EDF5" w14:textId="77777777" w:rsidR="00EC0FF0" w:rsidRDefault="00EC0FF0">
            <w:r>
              <w:t>false</w:t>
            </w:r>
          </w:p>
        </w:tc>
      </w:tr>
      <w:tr w:rsidR="00EC0FF0" w14:paraId="0289AC7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511EEA" w14:textId="77777777" w:rsidR="00EC0FF0" w:rsidRDefault="00EC0FF0">
            <w:proofErr w:type="spellStart"/>
            <w:r>
              <w:t>timeIntervalsByDayOfWeek</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1BC4CA"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591B53"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7A23DB"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BE6731" w14:textId="77777777" w:rsidR="00EC0FF0" w:rsidRDefault="00EC0FF0">
            <w:r>
              <w:t>false</w:t>
            </w:r>
          </w:p>
        </w:tc>
      </w:tr>
    </w:tbl>
    <w:p w14:paraId="76A9961C" w14:textId="77777777" w:rsidR="00EC0FF0" w:rsidRDefault="00EC0FF0">
      <w:pPr>
        <w:pStyle w:val="Center"/>
      </w:pPr>
    </w:p>
    <w:p w14:paraId="62F0A450" w14:textId="77777777" w:rsidR="00EC0FF0" w:rsidRDefault="00EC0FF0">
      <w:r>
        <w:br/>
      </w:r>
    </w:p>
    <w:p w14:paraId="44DC7072" w14:textId="77777777" w:rsidR="00EC0FF0" w:rsidRDefault="00EC0FF0">
      <w:pPr>
        <w:pStyle w:val="2"/>
        <w:spacing w:before="160" w:after="160"/>
        <w:rPr>
          <w:rFonts w:ascii="Times New Roman" w:hAnsi="Times New Roman" w:cs="Times New Roman"/>
          <w:b w:val="0"/>
          <w:bCs w:val="0"/>
          <w:sz w:val="24"/>
          <w:szCs w:val="24"/>
        </w:rPr>
      </w:pPr>
      <w:bookmarkStart w:id="2775" w:name="idmarkerx16777217x157440"/>
      <w:bookmarkStart w:id="2776" w:name="_Toc133573411"/>
      <w:bookmarkEnd w:id="2775"/>
      <w:r>
        <w:t xml:space="preserve">4.15 </w:t>
      </w:r>
      <w:proofErr w:type="spellStart"/>
      <w:r>
        <w:t>RxN</w:t>
      </w:r>
      <w:proofErr w:type="spellEnd"/>
      <w:r>
        <w:t xml:space="preserve"> Code</w:t>
      </w:r>
      <w:bookmarkEnd w:id="2776"/>
    </w:p>
    <w:p w14:paraId="57D2A805" w14:textId="0268B71B" w:rsidR="00EC0FF0" w:rsidRDefault="00EC0FF0">
      <w:r>
        <w:t xml:space="preserve">Name: </w:t>
      </w:r>
      <w:proofErr w:type="spellStart"/>
      <w:r>
        <w:t>RxN</w:t>
      </w:r>
      <w:proofErr w:type="spellEnd"/>
      <w:r>
        <w:t xml:space="preserve"> Code</w:t>
      </w:r>
      <w:ins w:id="2777" w:author="Lyu Yuxiao" w:date="2023-04-24T10:59:00Z">
        <w:r w:rsidR="00A4537E">
          <w:t xml:space="preserve"> [IHOREG 765]</w:t>
        </w:r>
      </w:ins>
      <w:r>
        <w:br/>
        <w:t>Definition: A summary of the impact of the most common types of regulation, restriction, recommendation and nautical information on a vessel.</w:t>
      </w:r>
      <w:r>
        <w:br/>
        <w:t xml:space="preserve">Code: </w:t>
      </w:r>
      <w:del w:id="2778" w:author="Lyu Yuxiao" w:date="2023-02-17T09:06:00Z">
        <w:r w:rsidDel="00AE2E72">
          <w:delText>'</w:delText>
        </w:r>
        <w:r w:rsidDel="00AE2E72">
          <w:rPr>
            <w:rFonts w:ascii="Courier New" w:hAnsi="Courier New" w:cs="Courier New"/>
          </w:rPr>
          <w:delText>rxnCode</w:delText>
        </w:r>
        <w:r w:rsidDel="00AE2E72">
          <w:delText>'</w:delText>
        </w:r>
      </w:del>
      <w:ins w:id="2779" w:author="Lyu Yuxiao" w:date="2023-02-17T09:06:00Z">
        <w:r w:rsidR="00AE2E72">
          <w:t>'</w:t>
        </w:r>
        <w:proofErr w:type="spellStart"/>
        <w:r w:rsidR="00AE2E72">
          <w:rPr>
            <w:rFonts w:ascii="Courier New" w:hAnsi="Courier New" w:cs="Courier New"/>
          </w:rPr>
          <w:t>rxNCode</w:t>
        </w:r>
        <w:proofErr w:type="spellEnd"/>
        <w:r w:rsidR="00AE2E72">
          <w:t>'</w:t>
        </w:r>
      </w:ins>
      <w:r>
        <w:br/>
        <w:t xml:space="preserve">Remarks: </w:t>
      </w:r>
      <w:del w:id="2780" w:author="Lyu Yuxiao" w:date="2023-02-17T09:06:00Z">
        <w:r w:rsidDel="00AE2E72">
          <w:delText>This attribute converts the subject, topic, and effects of regulations, etc., from plain text or natural language into a set of categories.</w:delText>
        </w:r>
      </w:del>
      <w:r>
        <w:br/>
        <w:t>Aliases: (none)</w:t>
      </w:r>
    </w:p>
    <w:p w14:paraId="4784A327"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305"/>
        <w:gridCol w:w="1080"/>
        <w:gridCol w:w="2425"/>
        <w:gridCol w:w="1296"/>
      </w:tblGrid>
      <w:tr w:rsidR="00EC0FF0" w14:paraId="650654B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73F91E"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28C797"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7DE7F0"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37B43C"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0A37AB" w14:textId="77777777" w:rsidR="00EC0FF0" w:rsidRDefault="00EC0FF0">
            <w:r>
              <w:rPr>
                <w:b/>
                <w:bCs/>
              </w:rPr>
              <w:t>sequential</w:t>
            </w:r>
          </w:p>
        </w:tc>
      </w:tr>
      <w:tr w:rsidR="00EC0FF0" w14:paraId="576F91D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EDCAA6" w14:textId="77777777" w:rsidR="00EC0FF0" w:rsidRDefault="00EC0FF0">
            <w:proofErr w:type="spellStart"/>
            <w:r>
              <w:t>categoryOfRxN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84230A" w14:textId="77777777" w:rsidR="00EC0FF0" w:rsidRDefault="00EC0FF0">
            <w:r>
              <w:t>S100_CodeList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40FD37"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3F04DE" w14:textId="77777777" w:rsidR="00EC0FF0" w:rsidRDefault="008A31A8">
            <w:r>
              <w:t>1:</w:t>
            </w:r>
            <w:r w:rsidR="00EC0FF0">
              <w:t xml:space="preserve"> navigation</w:t>
            </w:r>
            <w:r w:rsidR="00EC0FF0">
              <w:br/>
              <w:t>2: communication</w:t>
            </w:r>
            <w:r w:rsidR="00EC0FF0">
              <w:br/>
              <w:t>3: environmental protection</w:t>
            </w:r>
            <w:r w:rsidR="00EC0FF0">
              <w:br/>
              <w:t>4: wildlife protection</w:t>
            </w:r>
            <w:r w:rsidR="00EC0FF0">
              <w:br/>
              <w:t>5: security</w:t>
            </w:r>
            <w:r w:rsidR="00EC0FF0">
              <w:br/>
              <w:t>6: customs</w:t>
            </w:r>
            <w:r w:rsidR="00EC0FF0">
              <w:br/>
              <w:t>7: cargo operation</w:t>
            </w:r>
            <w:r w:rsidR="00EC0FF0">
              <w:br/>
              <w:t>8: refuge</w:t>
            </w:r>
            <w:r w:rsidR="00EC0FF0">
              <w:br/>
              <w:t>9: health</w:t>
            </w:r>
            <w:r w:rsidR="00EC0FF0">
              <w:br/>
              <w:t>10: natural resources or exploitation</w:t>
            </w:r>
            <w:r w:rsidR="00EC0FF0">
              <w:br/>
              <w:t>11: port</w:t>
            </w:r>
            <w:r w:rsidR="00EC0FF0">
              <w:br/>
              <w:t>12: finance</w:t>
            </w:r>
            <w:r w:rsidR="00EC0FF0">
              <w:br/>
              <w:t>13: agriculture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AA82F9" w14:textId="77777777" w:rsidR="00EC0FF0" w:rsidRDefault="00EC0FF0">
            <w:r>
              <w:t>false</w:t>
            </w:r>
          </w:p>
        </w:tc>
      </w:tr>
      <w:tr w:rsidR="00EC0FF0" w14:paraId="713B3EC7"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3B3AB9" w14:textId="77777777" w:rsidR="00EC0FF0" w:rsidRDefault="00EC0FF0">
            <w:proofErr w:type="spellStart"/>
            <w:r>
              <w:t>actionOrActivity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48C5F0" w14:textId="77777777" w:rsidR="00EC0FF0" w:rsidRDefault="00EC0FF0">
            <w:r>
              <w:t>S100_CodeList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DE7669"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71551C" w14:textId="77777777" w:rsidR="00EC0FF0" w:rsidRDefault="008A31A8">
            <w:r>
              <w:t>1:</w:t>
            </w:r>
            <w:r w:rsidR="00EC0FF0">
              <w:t xml:space="preserve"> navigating with a pilot</w:t>
            </w:r>
            <w:r w:rsidR="00EC0FF0">
              <w:br/>
              <w:t>2: entering port</w:t>
            </w:r>
            <w:r w:rsidR="00EC0FF0">
              <w:br/>
              <w:t>3: leaving port</w:t>
            </w:r>
            <w:r w:rsidR="00EC0FF0">
              <w:br/>
              <w:t>4: berthing</w:t>
            </w:r>
            <w:r w:rsidR="00EC0FF0">
              <w:br/>
              <w:t>5: slipping</w:t>
            </w:r>
            <w:r w:rsidR="00EC0FF0">
              <w:br/>
              <w:t>6: anchoring</w:t>
            </w:r>
            <w:r w:rsidR="00EC0FF0">
              <w:br/>
              <w:t>7: weighing anchor</w:t>
            </w:r>
            <w:r w:rsidR="00EC0FF0">
              <w:br/>
              <w:t>8: transiting</w:t>
            </w:r>
            <w:r w:rsidR="00EC0FF0">
              <w:br/>
              <w:t>9: overtaking</w:t>
            </w:r>
            <w:r w:rsidR="00EC0FF0">
              <w:br/>
              <w:t>10: reporting</w:t>
            </w:r>
            <w:r w:rsidR="00EC0FF0">
              <w:br/>
              <w:t>11: working cargo</w:t>
            </w:r>
            <w:r w:rsidR="00EC0FF0">
              <w:br/>
            </w:r>
            <w:r w:rsidR="00EC0FF0">
              <w:lastRenderedPageBreak/>
              <w:t>12: landing</w:t>
            </w:r>
            <w:r w:rsidR="00EC0FF0">
              <w:br/>
              <w:t>13: diving</w:t>
            </w:r>
            <w:r w:rsidR="00EC0FF0">
              <w:br/>
              <w:t>14: fishing</w:t>
            </w:r>
            <w:r w:rsidR="00EC0FF0">
              <w:br/>
              <w:t>15: discharging overboard</w:t>
            </w:r>
            <w:r w:rsidR="00EC0FF0">
              <w:br/>
              <w:t>16: passing</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DB1180" w14:textId="77777777" w:rsidR="00EC0FF0" w:rsidRDefault="00EC0FF0">
            <w:r>
              <w:lastRenderedPageBreak/>
              <w:t>false</w:t>
            </w:r>
          </w:p>
        </w:tc>
      </w:tr>
      <w:tr w:rsidR="00EC0FF0" w14:paraId="43629B7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E44C10" w14:textId="77777777" w:rsidR="00EC0FF0" w:rsidRDefault="00EC0FF0">
            <w:r>
              <w:t>headline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46A75A"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8F019B"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3D9651"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BC5055" w14:textId="77777777" w:rsidR="00EC0FF0" w:rsidRDefault="00EC0FF0">
            <w:r>
              <w:t>false</w:t>
            </w:r>
          </w:p>
        </w:tc>
      </w:tr>
    </w:tbl>
    <w:p w14:paraId="38F385EA" w14:textId="77777777" w:rsidR="00EC0FF0" w:rsidRDefault="00EC0FF0">
      <w:pPr>
        <w:pStyle w:val="Center"/>
      </w:pPr>
    </w:p>
    <w:p w14:paraId="71653FBE" w14:textId="77777777" w:rsidR="00EC0FF0" w:rsidRDefault="00EC0FF0">
      <w:r>
        <w:br/>
      </w:r>
    </w:p>
    <w:p w14:paraId="544B3EC7" w14:textId="77777777" w:rsidR="00EC0FF0" w:rsidRDefault="00EC0FF0">
      <w:pPr>
        <w:pStyle w:val="2"/>
        <w:spacing w:before="160" w:after="160"/>
        <w:rPr>
          <w:rFonts w:ascii="Times New Roman" w:hAnsi="Times New Roman" w:cs="Times New Roman"/>
          <w:b w:val="0"/>
          <w:bCs w:val="0"/>
          <w:sz w:val="24"/>
          <w:szCs w:val="24"/>
        </w:rPr>
      </w:pPr>
      <w:bookmarkStart w:id="2781" w:name="idmarkerx16777217x158901"/>
      <w:bookmarkStart w:id="2782" w:name="_Toc133573412"/>
      <w:bookmarkEnd w:id="2781"/>
      <w:r>
        <w:t xml:space="preserve">4.16 </w:t>
      </w:r>
      <w:commentRangeStart w:id="2783"/>
      <w:r>
        <w:t>Source indication</w:t>
      </w:r>
      <w:commentRangeEnd w:id="2783"/>
      <w:r w:rsidR="005535D3">
        <w:rPr>
          <w:rStyle w:val="ac"/>
          <w:rFonts w:ascii="Times New Roman" w:hAnsi="Times New Roman" w:cs="Times New Roman"/>
          <w:b w:val="0"/>
          <w:bCs w:val="0"/>
        </w:rPr>
        <w:commentReference w:id="2783"/>
      </w:r>
      <w:bookmarkEnd w:id="2782"/>
    </w:p>
    <w:p w14:paraId="65B441B7" w14:textId="3CE00330" w:rsidR="00EC0FF0" w:rsidRDefault="00EC0FF0">
      <w:r>
        <w:t xml:space="preserve">Name: Source </w:t>
      </w:r>
      <w:del w:id="2784" w:author="Lyu Yuxiao" w:date="2023-02-15T21:36:00Z">
        <w:r w:rsidDel="00B945E7">
          <w:delText>indication</w:delText>
        </w:r>
      </w:del>
      <w:ins w:id="2785" w:author="Lyu Yuxiao" w:date="2023-02-15T21:36:00Z">
        <w:r w:rsidR="00B945E7">
          <w:t>Indication</w:t>
        </w:r>
      </w:ins>
      <w:ins w:id="2786" w:author="Lyu Yuxiao" w:date="2023-04-24T11:03:00Z">
        <w:r w:rsidR="006408A0">
          <w:t xml:space="preserve"> [IHOREG 289]</w:t>
        </w:r>
      </w:ins>
      <w:r>
        <w:br/>
        <w:t>Definition: Information about the source document, publication, or reference from which object data or textual material included or referenced in a dataset are derived</w:t>
      </w:r>
      <w:r>
        <w:br/>
        <w:t>Code: '</w:t>
      </w:r>
      <w:proofErr w:type="spellStart"/>
      <w:r>
        <w:rPr>
          <w:rFonts w:ascii="Courier New" w:hAnsi="Courier New" w:cs="Courier New"/>
        </w:rPr>
        <w:t>sourceIndication</w:t>
      </w:r>
      <w:proofErr w:type="spellEnd"/>
      <w:r>
        <w:t>'</w:t>
      </w:r>
      <w:r>
        <w:br/>
        <w:t xml:space="preserve">Remarks: </w:t>
      </w:r>
      <w:r>
        <w:br/>
        <w:t>Aliases: SORIND</w:t>
      </w:r>
    </w:p>
    <w:p w14:paraId="4F49F91F"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760"/>
        <w:gridCol w:w="1080"/>
        <w:gridCol w:w="1970"/>
        <w:gridCol w:w="1296"/>
      </w:tblGrid>
      <w:tr w:rsidR="00EC0FF0" w14:paraId="4CED4833"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E70CD3"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E3F071"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8BE736"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31B305"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DADB2" w14:textId="77777777" w:rsidR="00EC0FF0" w:rsidRDefault="00EC0FF0">
            <w:r>
              <w:rPr>
                <w:b/>
                <w:bCs/>
              </w:rPr>
              <w:t>sequential</w:t>
            </w:r>
          </w:p>
        </w:tc>
      </w:tr>
      <w:tr w:rsidR="00EC0FF0" w14:paraId="7069BBC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F7B1C1" w14:textId="77777777" w:rsidR="00EC0FF0" w:rsidRDefault="00EC0FF0">
            <w:proofErr w:type="spellStart"/>
            <w:r>
              <w:t>categoryOfAuthority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6B222A"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0A7210"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C68A42" w14:textId="77777777" w:rsidR="00EC0FF0" w:rsidRDefault="008A31A8">
            <w:r>
              <w:t>1:</w:t>
            </w:r>
            <w:r w:rsidR="00EC0FF0">
              <w:t xml:space="preserve"> customs</w:t>
            </w:r>
            <w:r w:rsidR="00EC0FF0">
              <w:br/>
              <w:t>2: border control</w:t>
            </w:r>
            <w:r w:rsidR="00EC0FF0">
              <w:br/>
              <w:t>3: police</w:t>
            </w:r>
            <w:r w:rsidR="00EC0FF0">
              <w:br/>
              <w:t>4: port</w:t>
            </w:r>
            <w:r w:rsidR="00EC0FF0">
              <w:br/>
              <w:t>5: immigration</w:t>
            </w:r>
            <w:r w:rsidR="00EC0FF0">
              <w:br/>
              <w:t>6: health</w:t>
            </w:r>
            <w:r w:rsidR="00EC0FF0">
              <w:br/>
              <w:t>7: coast guard</w:t>
            </w:r>
            <w:r w:rsidR="00EC0FF0">
              <w:br/>
              <w:t>8: agricultural</w:t>
            </w:r>
            <w:r w:rsidR="00EC0FF0">
              <w:br/>
              <w:t>9: military</w:t>
            </w:r>
            <w:r w:rsidR="00EC0FF0">
              <w:br/>
              <w:t>10: private company</w:t>
            </w:r>
            <w:r w:rsidR="00EC0FF0">
              <w:br/>
              <w:t>11: maritime police</w:t>
            </w:r>
            <w:r w:rsidR="00EC0FF0">
              <w:br/>
              <w:t>12: environmental</w:t>
            </w:r>
            <w:r w:rsidR="00EC0FF0">
              <w:br/>
              <w:t>13: fishery</w:t>
            </w:r>
            <w:r w:rsidR="00EC0FF0">
              <w:br/>
              <w:t>14: finance</w:t>
            </w:r>
            <w:r w:rsidR="00EC0FF0">
              <w:br/>
              <w:t>15: maritime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B2D388" w14:textId="77777777" w:rsidR="00EC0FF0" w:rsidRDefault="00EC0FF0">
            <w:r>
              <w:t>false</w:t>
            </w:r>
          </w:p>
        </w:tc>
      </w:tr>
      <w:tr w:rsidR="00EC0FF0" w14:paraId="4EC418AE"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56BEE8" w14:textId="77777777" w:rsidR="00EC0FF0" w:rsidRDefault="00EC0FF0">
            <w:proofErr w:type="spellStart"/>
            <w:r>
              <w:t>countryName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E68181"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0306A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2432B9"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BAEA87" w14:textId="77777777" w:rsidR="00EC0FF0" w:rsidRDefault="00EC0FF0">
            <w:r>
              <w:t>false</w:t>
            </w:r>
          </w:p>
        </w:tc>
      </w:tr>
      <w:tr w:rsidR="00EC0FF0" w14:paraId="34ECE82C"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F3AAAB" w14:textId="77777777" w:rsidR="00EC0FF0" w:rsidRDefault="00EC0FF0">
            <w:proofErr w:type="spellStart"/>
            <w:r>
              <w:t>reportedDate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E74BB2"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4FC2E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F41C0F"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E561FD" w14:textId="77777777" w:rsidR="00EC0FF0" w:rsidRDefault="00EC0FF0">
            <w:r>
              <w:t>false</w:t>
            </w:r>
          </w:p>
        </w:tc>
      </w:tr>
      <w:tr w:rsidR="00EC0FF0" w14:paraId="0BA5EE5C"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93C1D7" w14:textId="77777777" w:rsidR="00EC0FF0" w:rsidRDefault="00EC0FF0">
            <w:r>
              <w:t>source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804E7D"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4FF523"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7C36D9"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511BD7" w14:textId="77777777" w:rsidR="00EC0FF0" w:rsidRDefault="00EC0FF0">
            <w:r>
              <w:t>false</w:t>
            </w:r>
          </w:p>
        </w:tc>
      </w:tr>
      <w:tr w:rsidR="00EC0FF0" w14:paraId="5B06FB86"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B5FE6F" w14:textId="77777777" w:rsidR="00EC0FF0" w:rsidRDefault="00EC0FF0">
            <w:proofErr w:type="spellStart"/>
            <w:r>
              <w:t>sourceType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EEDF50"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F9C49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F8E951" w14:textId="77777777" w:rsidR="00EC0FF0" w:rsidRDefault="008A31A8">
            <w:r>
              <w:t>1:</w:t>
            </w:r>
            <w:r w:rsidR="00EC0FF0">
              <w:t xml:space="preserve"> law or regulation</w:t>
            </w:r>
            <w:r w:rsidR="00EC0FF0">
              <w:br/>
              <w:t>2: official publication</w:t>
            </w:r>
            <w:r w:rsidR="00EC0FF0">
              <w:br/>
              <w:t>7: mariner report, confirmed</w:t>
            </w:r>
            <w:r w:rsidR="00EC0FF0">
              <w:br/>
              <w:t>8: mariner report, not confirmed</w:t>
            </w:r>
            <w:r w:rsidR="00EC0FF0">
              <w:br/>
              <w:t>9: industry publications and reports</w:t>
            </w:r>
            <w:r w:rsidR="00EC0FF0">
              <w:br/>
              <w:t>10: remotely sensed images</w:t>
            </w:r>
            <w:r w:rsidR="00EC0FF0">
              <w:br/>
              <w:t>11: photographs</w:t>
            </w:r>
            <w:r w:rsidR="00EC0FF0">
              <w:br/>
              <w:t>12: products issued by HO services</w:t>
            </w:r>
            <w:r w:rsidR="00EC0FF0">
              <w:br/>
              <w:t>13: news media</w:t>
            </w:r>
            <w:r w:rsidR="00EC0FF0">
              <w:br/>
              <w:t>14: traffic data</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1BB54B" w14:textId="77777777" w:rsidR="00EC0FF0" w:rsidRDefault="00EC0FF0">
            <w:r>
              <w:t>false</w:t>
            </w:r>
          </w:p>
        </w:tc>
      </w:tr>
      <w:tr w:rsidR="00EC0FF0" w14:paraId="53D50B7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EC387E" w14:textId="77777777" w:rsidR="00EC0FF0" w:rsidRDefault="00EC0FF0">
            <w:proofErr w:type="spellStart"/>
            <w:r>
              <w:lastRenderedPageBreak/>
              <w:t>featureName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401A6E"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42D3F1"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C98032"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47C81E" w14:textId="77777777" w:rsidR="00EC0FF0" w:rsidRDefault="00EC0FF0">
            <w:r>
              <w:t>true</w:t>
            </w:r>
          </w:p>
        </w:tc>
      </w:tr>
    </w:tbl>
    <w:p w14:paraId="2F2531D7" w14:textId="77777777" w:rsidR="00EC0FF0" w:rsidRDefault="00EC0FF0">
      <w:pPr>
        <w:pStyle w:val="Center"/>
      </w:pPr>
    </w:p>
    <w:p w14:paraId="40F5D0A2" w14:textId="77777777" w:rsidR="00EC0FF0" w:rsidRDefault="00EC0FF0">
      <w:r>
        <w:br/>
      </w:r>
    </w:p>
    <w:p w14:paraId="3151B44A" w14:textId="77777777" w:rsidR="00EC0FF0" w:rsidRDefault="00EC0FF0">
      <w:pPr>
        <w:pStyle w:val="2"/>
        <w:spacing w:before="160" w:after="160"/>
        <w:rPr>
          <w:rFonts w:ascii="Times New Roman" w:hAnsi="Times New Roman" w:cs="Times New Roman"/>
          <w:b w:val="0"/>
          <w:bCs w:val="0"/>
          <w:sz w:val="24"/>
          <w:szCs w:val="24"/>
        </w:rPr>
      </w:pPr>
      <w:bookmarkStart w:id="2787" w:name="idmarkerx16777217x161171"/>
      <w:bookmarkStart w:id="2788" w:name="_Toc133573413"/>
      <w:bookmarkEnd w:id="2787"/>
      <w:r>
        <w:t>4.17 Survey date range</w:t>
      </w:r>
      <w:bookmarkEnd w:id="2788"/>
    </w:p>
    <w:p w14:paraId="267E41C4" w14:textId="567E7FD7" w:rsidR="00EC0FF0" w:rsidRDefault="00EC0FF0">
      <w:r>
        <w:t xml:space="preserve">Name: Survey </w:t>
      </w:r>
      <w:del w:id="2789" w:author="Lyu Yuxiao" w:date="2023-04-24T11:07:00Z">
        <w:r w:rsidDel="009266C6">
          <w:rPr>
            <w:rFonts w:hint="eastAsia"/>
            <w:lang w:eastAsia="zh-CN"/>
          </w:rPr>
          <w:delText>d</w:delText>
        </w:r>
      </w:del>
      <w:ins w:id="2790" w:author="Lyu Yuxiao" w:date="2023-04-24T11:07:00Z">
        <w:r w:rsidR="009266C6">
          <w:rPr>
            <w:rFonts w:hint="eastAsia"/>
            <w:lang w:eastAsia="zh-CN"/>
          </w:rPr>
          <w:t>D</w:t>
        </w:r>
      </w:ins>
      <w:r>
        <w:t xml:space="preserve">ate </w:t>
      </w:r>
      <w:del w:id="2791" w:author="Lyu Yuxiao" w:date="2023-04-24T11:07:00Z">
        <w:r w:rsidDel="009266C6">
          <w:rPr>
            <w:rFonts w:hint="eastAsia"/>
            <w:lang w:eastAsia="zh-CN"/>
          </w:rPr>
          <w:delText>r</w:delText>
        </w:r>
      </w:del>
      <w:ins w:id="2792" w:author="Lyu Yuxiao" w:date="2023-04-24T11:07:00Z">
        <w:r w:rsidR="009266C6">
          <w:rPr>
            <w:rFonts w:hint="eastAsia"/>
            <w:lang w:eastAsia="zh-CN"/>
          </w:rPr>
          <w:t>R</w:t>
        </w:r>
      </w:ins>
      <w:r>
        <w:t>ange</w:t>
      </w:r>
      <w:ins w:id="2793" w:author="Lyu Yuxiao" w:date="2023-04-24T11:07:00Z">
        <w:r w:rsidR="009266C6">
          <w:t xml:space="preserve"> [IHOREG 795]</w:t>
        </w:r>
      </w:ins>
      <w:r>
        <w:br/>
        <w:t>Definition: The complex attribute describes the period of the hydrographic survey, as the time between its sub-attributes.</w:t>
      </w:r>
      <w:r>
        <w:br/>
        <w:t>Code: '</w:t>
      </w:r>
      <w:proofErr w:type="spellStart"/>
      <w:r>
        <w:rPr>
          <w:rFonts w:ascii="Courier New" w:hAnsi="Courier New" w:cs="Courier New"/>
        </w:rPr>
        <w:t>surveyDateRange</w:t>
      </w:r>
      <w:proofErr w:type="spellEnd"/>
      <w:r>
        <w:t>'</w:t>
      </w:r>
      <w:r>
        <w:br/>
        <w:t xml:space="preserve">Remarks: </w:t>
      </w:r>
      <w:r>
        <w:br/>
        <w:t>Aliases: (none)</w:t>
      </w:r>
    </w:p>
    <w:p w14:paraId="54ADCF99"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760"/>
        <w:gridCol w:w="1080"/>
        <w:gridCol w:w="1543"/>
        <w:gridCol w:w="1296"/>
      </w:tblGrid>
      <w:tr w:rsidR="00EC0FF0" w14:paraId="4D745209"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0200CB"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E527EB"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391061"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3620F2"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9AB73C" w14:textId="77777777" w:rsidR="00EC0FF0" w:rsidRDefault="00EC0FF0">
            <w:r>
              <w:rPr>
                <w:b/>
                <w:bCs/>
              </w:rPr>
              <w:t>sequential</w:t>
            </w:r>
          </w:p>
        </w:tc>
      </w:tr>
      <w:tr w:rsidR="00EC0FF0" w14:paraId="6613EF40"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7C09ED" w14:textId="77777777" w:rsidR="00EC0FF0" w:rsidRDefault="00EC0FF0">
            <w:proofErr w:type="spellStart"/>
            <w:r>
              <w:t>dateEnd</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9576BA"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F8AF2A"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64B6E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C96AD3" w14:textId="77777777" w:rsidR="00EC0FF0" w:rsidRDefault="00EC0FF0">
            <w:r>
              <w:t>false</w:t>
            </w:r>
          </w:p>
        </w:tc>
      </w:tr>
      <w:tr w:rsidR="00EC0FF0" w14:paraId="29271B51"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CE58D9" w14:textId="77777777" w:rsidR="00EC0FF0" w:rsidRDefault="00EC0FF0">
            <w:proofErr w:type="spellStart"/>
            <w:r>
              <w:t>dateStart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333433" w14:textId="77777777" w:rsidR="00EC0FF0" w:rsidRDefault="00EC0FF0">
            <w:r>
              <w:t>S100_TruncatedDate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6691A5"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EE505D"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8DEF6D" w14:textId="77777777" w:rsidR="00EC0FF0" w:rsidRDefault="00EC0FF0">
            <w:r>
              <w:t>false</w:t>
            </w:r>
          </w:p>
        </w:tc>
      </w:tr>
    </w:tbl>
    <w:p w14:paraId="5C4FA96C" w14:textId="77777777" w:rsidR="00EC0FF0" w:rsidRDefault="00EC0FF0">
      <w:pPr>
        <w:pStyle w:val="Center"/>
      </w:pPr>
    </w:p>
    <w:p w14:paraId="77237A82" w14:textId="77777777" w:rsidR="00EC0FF0" w:rsidRDefault="00EC0FF0">
      <w:r>
        <w:br/>
      </w:r>
    </w:p>
    <w:p w14:paraId="271FCB1C" w14:textId="77777777" w:rsidR="00EC0FF0" w:rsidRDefault="00EC0FF0">
      <w:pPr>
        <w:pStyle w:val="2"/>
        <w:spacing w:before="160" w:after="160"/>
        <w:rPr>
          <w:rFonts w:ascii="Times New Roman" w:hAnsi="Times New Roman" w:cs="Times New Roman"/>
          <w:b w:val="0"/>
          <w:bCs w:val="0"/>
          <w:sz w:val="24"/>
          <w:szCs w:val="24"/>
        </w:rPr>
      </w:pPr>
      <w:bookmarkStart w:id="2794" w:name="idmarkerx16777217x162085"/>
      <w:bookmarkStart w:id="2795" w:name="_Toc133573414"/>
      <w:bookmarkEnd w:id="2794"/>
      <w:r>
        <w:t>4.18 Telecommunications</w:t>
      </w:r>
      <w:bookmarkEnd w:id="2795"/>
    </w:p>
    <w:p w14:paraId="09BFAAA5" w14:textId="6ADE49D8" w:rsidR="00EC0FF0" w:rsidRDefault="00EC0FF0">
      <w:r>
        <w:t>Name: Telecommunications</w:t>
      </w:r>
      <w:ins w:id="2796" w:author="Lyu Yuxiao" w:date="2023-04-24T11:11:00Z">
        <w:r w:rsidR="001F5A5B">
          <w:t xml:space="preserve"> [IHOREG 255]</w:t>
        </w:r>
      </w:ins>
      <w:r>
        <w:br/>
        <w:t>Definition: A means or channel of communicating at a distance by electrical or electromagnetic means such as telegraphy, telephony, or broadcasting.</w:t>
      </w:r>
      <w:r>
        <w:br/>
        <w:t>Code: '</w:t>
      </w:r>
      <w:r>
        <w:rPr>
          <w:rFonts w:ascii="Courier New" w:hAnsi="Courier New" w:cs="Courier New"/>
        </w:rPr>
        <w:t>telecommunications</w:t>
      </w:r>
      <w:r>
        <w:t>'</w:t>
      </w:r>
      <w:r>
        <w:br/>
        <w:t xml:space="preserve">Remarks: </w:t>
      </w:r>
      <w:ins w:id="2797" w:author="Lyu Yuxiao" w:date="2023-04-24T11:09:00Z">
        <w:r w:rsidR="00042B91" w:rsidRPr="00042B91">
          <w:t>If no value is populated for the sub-attribute telecommunication service, this means the service is by voice communication. If no value is populated for the sub-attribute telecommunication carrier, this means the service is by land line communication</w:t>
        </w:r>
      </w:ins>
      <w:ins w:id="2798" w:author="Lyu Yuxiao" w:date="2023-04-24T11:11:00Z">
        <w:r w:rsidR="00042B91">
          <w:t>.</w:t>
        </w:r>
      </w:ins>
      <w:r>
        <w:br/>
        <w:t xml:space="preserve">Aliases: </w:t>
      </w:r>
      <w:del w:id="2799" w:author="Lyu Yuxiao" w:date="2023-04-24T11:09:00Z">
        <w:r w:rsidDel="00042B91">
          <w:delText>TELCOM</w:delText>
        </w:r>
      </w:del>
      <w:ins w:id="2800" w:author="Lyu Yuxiao" w:date="2023-04-24T11:09:00Z">
        <w:r w:rsidR="00042B91">
          <w:t>(none)</w:t>
        </w:r>
      </w:ins>
    </w:p>
    <w:p w14:paraId="19023BA2"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305"/>
        <w:gridCol w:w="1080"/>
        <w:gridCol w:w="1715"/>
        <w:gridCol w:w="1296"/>
      </w:tblGrid>
      <w:tr w:rsidR="00EC0FF0" w14:paraId="285DF2E0"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B67877"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383310"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0BD1BE"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7A3333"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0B08D1" w14:textId="77777777" w:rsidR="00EC0FF0" w:rsidRDefault="00EC0FF0">
            <w:r>
              <w:rPr>
                <w:b/>
                <w:bCs/>
              </w:rPr>
              <w:t>sequential</w:t>
            </w:r>
          </w:p>
        </w:tc>
      </w:tr>
      <w:tr w:rsidR="00EC0FF0" w14:paraId="5F99FC57"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3B30A6" w14:textId="77777777" w:rsidR="00EC0FF0" w:rsidRDefault="00EC0FF0">
            <w:proofErr w:type="spellStart"/>
            <w:r>
              <w:t>categoryOfCommPref</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C62FC3"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233569"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4FACD" w14:textId="77777777" w:rsidR="00EC0FF0" w:rsidRDefault="008A31A8">
            <w:r>
              <w:t>1:</w:t>
            </w:r>
            <w:r w:rsidR="00EC0FF0">
              <w:t xml:space="preserve"> preferred calling</w:t>
            </w:r>
            <w:r w:rsidR="00EC0FF0">
              <w:br/>
              <w:t>2: alternate calling</w:t>
            </w:r>
            <w:r w:rsidR="00EC0FF0">
              <w:br/>
              <w:t>3: preferred working</w:t>
            </w:r>
            <w:r w:rsidR="00EC0FF0">
              <w:br/>
              <w:t>4: alternate working</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D65579" w14:textId="77777777" w:rsidR="00EC0FF0" w:rsidRDefault="00EC0FF0">
            <w:r>
              <w:t>false</w:t>
            </w:r>
          </w:p>
        </w:tc>
      </w:tr>
      <w:tr w:rsidR="00EC0FF0" w14:paraId="345B5932"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727956" w14:textId="77777777" w:rsidR="00EC0FF0" w:rsidRDefault="00EC0FF0">
            <w:proofErr w:type="spellStart"/>
            <w:r>
              <w:t>telecommunicationIdentifier</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A5A905"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51D0F3"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C9D398"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7357A" w14:textId="77777777" w:rsidR="00EC0FF0" w:rsidRDefault="00EC0FF0">
            <w:r>
              <w:t>false</w:t>
            </w:r>
          </w:p>
        </w:tc>
      </w:tr>
      <w:tr w:rsidR="00EC0FF0" w14:paraId="47D632B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799EC5" w14:textId="77777777" w:rsidR="00EC0FF0" w:rsidRDefault="00EC0FF0">
            <w:proofErr w:type="spellStart"/>
            <w:r>
              <w:t>telcomCarrier</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CCA99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93886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E5DE19"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861B68" w14:textId="77777777" w:rsidR="00EC0FF0" w:rsidRDefault="00EC0FF0">
            <w:r>
              <w:t>false</w:t>
            </w:r>
          </w:p>
        </w:tc>
      </w:tr>
      <w:tr w:rsidR="00EC0FF0" w14:paraId="13F09D9F"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641FFE" w14:textId="77777777" w:rsidR="00EC0FF0" w:rsidRDefault="00EC0FF0">
            <w:proofErr w:type="spellStart"/>
            <w:r>
              <w:t>contactInstructions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2C5619"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EFDC9E"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EF639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CBF7DD" w14:textId="77777777" w:rsidR="00EC0FF0" w:rsidRDefault="00EC0FF0">
            <w:r>
              <w:t>false</w:t>
            </w:r>
          </w:p>
        </w:tc>
      </w:tr>
      <w:tr w:rsidR="00EC0FF0" w14:paraId="433B1A0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DBA96B" w14:textId="77777777" w:rsidR="00EC0FF0" w:rsidRDefault="00EC0FF0">
            <w:proofErr w:type="spellStart"/>
            <w:r>
              <w:t>telecommunicationService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F1A61" w14:textId="77777777" w:rsidR="00EC0FF0" w:rsidRDefault="00EC0FF0">
            <w:r>
              <w:t>S100_CodeList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A3D108"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96F8EC" w14:textId="77777777" w:rsidR="00EC0FF0" w:rsidRDefault="008A31A8">
            <w:r>
              <w:t>1:</w:t>
            </w:r>
            <w:r w:rsidR="00EC0FF0">
              <w:t xml:space="preserve"> voice</w:t>
            </w:r>
            <w:r w:rsidR="00EC0FF0">
              <w:br/>
              <w:t>2: facsimile</w:t>
            </w:r>
            <w:r w:rsidR="00EC0FF0">
              <w:br/>
              <w:t>3: SMS</w:t>
            </w:r>
            <w:r w:rsidR="00EC0FF0">
              <w:br/>
              <w:t>4: data</w:t>
            </w:r>
            <w:r w:rsidR="00EC0FF0">
              <w:br/>
              <w:t xml:space="preserve">5: </w:t>
            </w:r>
            <w:proofErr w:type="spellStart"/>
            <w:r w:rsidR="00EC0FF0">
              <w:t>streamedData</w:t>
            </w:r>
            <w:proofErr w:type="spellEnd"/>
            <w:r w:rsidR="00EC0FF0">
              <w:br/>
              <w:t>6: telex</w:t>
            </w:r>
            <w:r w:rsidR="00EC0FF0">
              <w:br/>
              <w:t>7: telegraph</w:t>
            </w:r>
            <w:r w:rsidR="00EC0FF0">
              <w:br/>
              <w:t>8: email</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D8477B" w14:textId="77777777" w:rsidR="00EC0FF0" w:rsidRDefault="00EC0FF0">
            <w:r>
              <w:t>false</w:t>
            </w:r>
          </w:p>
        </w:tc>
      </w:tr>
      <w:tr w:rsidR="00EC0FF0" w14:paraId="7D201DC4"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62E21A" w14:textId="77777777" w:rsidR="00EC0FF0" w:rsidRDefault="00EC0FF0">
            <w:proofErr w:type="spellStart"/>
            <w:r>
              <w:t>scheduleByDayOfWeek</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88CB92"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F68ED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D35A3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382CEB" w14:textId="77777777" w:rsidR="00EC0FF0" w:rsidRDefault="00EC0FF0">
            <w:r>
              <w:t>false</w:t>
            </w:r>
          </w:p>
        </w:tc>
      </w:tr>
    </w:tbl>
    <w:p w14:paraId="5422E5B5" w14:textId="77777777" w:rsidR="00EC0FF0" w:rsidRDefault="00EC0FF0">
      <w:pPr>
        <w:pStyle w:val="Center"/>
      </w:pPr>
    </w:p>
    <w:p w14:paraId="59D3342F" w14:textId="77777777" w:rsidR="00EC0FF0" w:rsidRDefault="00EC0FF0">
      <w:r>
        <w:br/>
      </w:r>
    </w:p>
    <w:p w14:paraId="1685CA57" w14:textId="77777777" w:rsidR="00EC0FF0" w:rsidRDefault="00EC0FF0">
      <w:pPr>
        <w:pStyle w:val="2"/>
        <w:spacing w:before="160" w:after="160"/>
        <w:rPr>
          <w:rFonts w:ascii="Times New Roman" w:hAnsi="Times New Roman" w:cs="Times New Roman"/>
          <w:b w:val="0"/>
          <w:bCs w:val="0"/>
          <w:sz w:val="24"/>
          <w:szCs w:val="24"/>
        </w:rPr>
      </w:pPr>
      <w:bookmarkStart w:id="2801" w:name="idmarkerx16777217x164238"/>
      <w:bookmarkStart w:id="2802" w:name="_Toc133573415"/>
      <w:bookmarkEnd w:id="2801"/>
      <w:r>
        <w:t>4.19 Text content</w:t>
      </w:r>
      <w:bookmarkEnd w:id="2802"/>
    </w:p>
    <w:p w14:paraId="25B02839" w14:textId="6982667B" w:rsidR="00EC0FF0" w:rsidRDefault="00EC0FF0">
      <w:r>
        <w:lastRenderedPageBreak/>
        <w:t xml:space="preserve">Name: Text </w:t>
      </w:r>
      <w:del w:id="2803" w:author="Lyu Yuxiao" w:date="2023-04-24T13:57:00Z">
        <w:r w:rsidDel="00E67110">
          <w:delText>content</w:delText>
        </w:r>
      </w:del>
      <w:ins w:id="2804" w:author="Lyu Yuxiao" w:date="2023-04-24T13:57:00Z">
        <w:r w:rsidR="00E67110">
          <w:t>Content [IHOREG 768]</w:t>
        </w:r>
      </w:ins>
      <w:r>
        <w:br/>
        <w:t>Definition: Textual material, or a pointer to a resource providing textual material. May be accompanied by basic information about its source and relationship to the source.</w:t>
      </w:r>
      <w:r>
        <w:br/>
        <w:t>Code: '</w:t>
      </w:r>
      <w:proofErr w:type="spellStart"/>
      <w:r>
        <w:rPr>
          <w:rFonts w:ascii="Courier New" w:hAnsi="Courier New" w:cs="Courier New"/>
        </w:rPr>
        <w:t>textContent</w:t>
      </w:r>
      <w:proofErr w:type="spellEnd"/>
      <w:r>
        <w:t>'</w:t>
      </w:r>
      <w:r>
        <w:br/>
        <w:t>Remarks:</w:t>
      </w:r>
      <w:ins w:id="2805" w:author="Lyu Yuxiao" w:date="2023-04-24T11:15:00Z">
        <w:r w:rsidR="00A92782" w:rsidRPr="00A92782">
          <w:t xml:space="preserve"> Exactly one of sub-attributes </w:t>
        </w:r>
        <w:proofErr w:type="spellStart"/>
        <w:r w:rsidR="00A92782" w:rsidRPr="00A92782">
          <w:t>onlineResource</w:t>
        </w:r>
        <w:proofErr w:type="spellEnd"/>
        <w:r w:rsidR="00A92782" w:rsidRPr="00A92782">
          <w:t xml:space="preserve"> or information must be completed in one instance of </w:t>
        </w:r>
        <w:proofErr w:type="spellStart"/>
        <w:r w:rsidR="00A92782" w:rsidRPr="00A92782">
          <w:t>textContent</w:t>
        </w:r>
        <w:proofErr w:type="spellEnd"/>
        <w:r w:rsidR="00A92782" w:rsidRPr="00A92782">
          <w:t xml:space="preserve">. Product specifications may restrict the use or content of </w:t>
        </w:r>
        <w:proofErr w:type="spellStart"/>
        <w:r w:rsidR="00A92782" w:rsidRPr="00A92782">
          <w:t>onlineResource</w:t>
        </w:r>
        <w:proofErr w:type="spellEnd"/>
        <w:r w:rsidR="00A92782" w:rsidRPr="00A92782">
          <w:t xml:space="preserve"> for security. For example, a product specification may forbid populating </w:t>
        </w:r>
        <w:proofErr w:type="spellStart"/>
        <w:r w:rsidR="00A92782" w:rsidRPr="00A92782">
          <w:t>onlineResource</w:t>
        </w:r>
        <w:proofErr w:type="spellEnd"/>
        <w:r w:rsidR="00A92782" w:rsidRPr="00A92782">
          <w:t>. Product specification authors must consider whether applications using the data product may be prevented from accessing off-system resources by security policies.</w:t>
        </w:r>
      </w:ins>
      <w:del w:id="2806" w:author="Lyu Yuxiao" w:date="2023-04-24T11:15:00Z">
        <w:r w:rsidDel="00A92782">
          <w:delText xml:space="preserve"> textContent is intended to allow text passages from other publications to be included in, or referenced by, instances of feature or information types. Exactly one of sub-attributes onlineResource or information must be completed in one instance of textContent. Product specifications may restrict the use or content of onlineResource for security. For example, a product specification may forbid populating onlineResource. Product specification authors must consider whether applications using the data product may be prevented from accessing off-system resources by security policies.</w:delText>
        </w:r>
      </w:del>
      <w:r>
        <w:br/>
        <w:t>Aliases: TXTCON</w:t>
      </w:r>
    </w:p>
    <w:p w14:paraId="7203EA85"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899"/>
        <w:gridCol w:w="1296"/>
      </w:tblGrid>
      <w:tr w:rsidR="00EC0FF0" w14:paraId="7E93751D"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48EC07"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9377D2"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68A4BB"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8473EB"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600459" w14:textId="77777777" w:rsidR="00EC0FF0" w:rsidRDefault="00EC0FF0">
            <w:r>
              <w:rPr>
                <w:b/>
                <w:bCs/>
              </w:rPr>
              <w:t>sequential</w:t>
            </w:r>
          </w:p>
        </w:tc>
      </w:tr>
      <w:tr w:rsidR="00EC0FF0" w14:paraId="65844697"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00CEDF" w14:textId="77777777" w:rsidR="00EC0FF0" w:rsidRDefault="00EC0FF0">
            <w:proofErr w:type="spellStart"/>
            <w:r>
              <w:t>categoryOfText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0D3A79"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88F85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AD01C6" w14:textId="77777777" w:rsidR="00EC0FF0" w:rsidRDefault="008A31A8">
            <w:r>
              <w:t>1:</w:t>
            </w:r>
            <w:r w:rsidR="00EC0FF0">
              <w:t xml:space="preserve"> abstract or summary</w:t>
            </w:r>
            <w:r w:rsidR="00EC0FF0">
              <w:br/>
              <w:t>2: extract</w:t>
            </w:r>
            <w:r w:rsidR="00EC0FF0">
              <w:br/>
              <w:t>3: full text</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29B152" w14:textId="77777777" w:rsidR="00EC0FF0" w:rsidRDefault="00EC0FF0">
            <w:r>
              <w:t>false</w:t>
            </w:r>
          </w:p>
        </w:tc>
      </w:tr>
      <w:tr w:rsidR="00EC0FF0" w14:paraId="4876810F"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950AB7"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C8CB9F"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3874FD"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D1322"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03D7B1" w14:textId="77777777" w:rsidR="00EC0FF0" w:rsidRDefault="00EC0FF0">
            <w:r>
              <w:t>false</w:t>
            </w:r>
          </w:p>
        </w:tc>
      </w:tr>
      <w:tr w:rsidR="00EC0FF0" w14:paraId="288D9AF7"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41FB8A" w14:textId="77777777" w:rsidR="00EC0FF0" w:rsidRDefault="00EC0FF0">
            <w:proofErr w:type="spellStart"/>
            <w:r>
              <w:t>onlineResource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5B7D80"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EA8353"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BCC93D"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810AF2" w14:textId="77777777" w:rsidR="00EC0FF0" w:rsidRDefault="00EC0FF0">
            <w:r>
              <w:t>false</w:t>
            </w:r>
          </w:p>
        </w:tc>
      </w:tr>
      <w:tr w:rsidR="00EC0FF0" w14:paraId="27F0065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7EC048" w14:textId="77777777" w:rsidR="00EC0FF0" w:rsidRDefault="00EC0FF0">
            <w:proofErr w:type="spellStart"/>
            <w:r>
              <w:t>sourceIndication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A38018" w14:textId="77777777" w:rsidR="00EC0FF0" w:rsidRDefault="00EC0FF0">
            <w:r>
              <w:t>complex</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75EED0"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57701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73E39D" w14:textId="77777777" w:rsidR="00EC0FF0" w:rsidRDefault="00EC0FF0">
            <w:r>
              <w:t>false</w:t>
            </w:r>
          </w:p>
        </w:tc>
      </w:tr>
    </w:tbl>
    <w:p w14:paraId="3E2FADF1" w14:textId="77777777" w:rsidR="00EC0FF0" w:rsidRDefault="00EC0FF0">
      <w:pPr>
        <w:pStyle w:val="Center"/>
      </w:pPr>
    </w:p>
    <w:p w14:paraId="4630BFD5" w14:textId="77777777" w:rsidR="00EC0FF0" w:rsidRDefault="00EC0FF0">
      <w:r>
        <w:br/>
      </w:r>
    </w:p>
    <w:p w14:paraId="573C1A94" w14:textId="77777777" w:rsidR="00EC0FF0" w:rsidRDefault="00EC0FF0">
      <w:pPr>
        <w:pStyle w:val="2"/>
        <w:spacing w:before="160" w:after="160"/>
        <w:rPr>
          <w:rFonts w:ascii="Times New Roman" w:hAnsi="Times New Roman" w:cs="Times New Roman"/>
          <w:b w:val="0"/>
          <w:bCs w:val="0"/>
          <w:sz w:val="24"/>
          <w:szCs w:val="24"/>
        </w:rPr>
      </w:pPr>
      <w:bookmarkStart w:id="2807" w:name="idmarkerx16777217x165745"/>
      <w:bookmarkStart w:id="2808" w:name="_Toc133573416"/>
      <w:bookmarkEnd w:id="2807"/>
      <w:r>
        <w:t>4.20 Time intervals by day of week</w:t>
      </w:r>
      <w:bookmarkEnd w:id="2808"/>
    </w:p>
    <w:p w14:paraId="37D4958E" w14:textId="2495148A" w:rsidR="00EC0FF0" w:rsidRDefault="00EC0FF0">
      <w:r>
        <w:t xml:space="preserve">Name: Time </w:t>
      </w:r>
      <w:del w:id="2809" w:author="Lyu Yuxiao" w:date="2023-04-24T13:59:00Z">
        <w:r w:rsidDel="00EF3EE2">
          <w:delText xml:space="preserve">intervals </w:delText>
        </w:r>
      </w:del>
      <w:ins w:id="2810" w:author="Lyu Yuxiao" w:date="2023-04-24T13:59:00Z">
        <w:r w:rsidR="00EF3EE2">
          <w:t xml:space="preserve">Intervals </w:t>
        </w:r>
      </w:ins>
      <w:r>
        <w:t xml:space="preserve">by </w:t>
      </w:r>
      <w:del w:id="2811" w:author="Lyu Yuxiao" w:date="2023-04-24T13:59:00Z">
        <w:r w:rsidDel="00EF3EE2">
          <w:delText xml:space="preserve">day </w:delText>
        </w:r>
      </w:del>
      <w:ins w:id="2812" w:author="Lyu Yuxiao" w:date="2023-04-24T13:59:00Z">
        <w:r w:rsidR="00EF3EE2">
          <w:t xml:space="preserve">Day </w:t>
        </w:r>
      </w:ins>
      <w:r>
        <w:t xml:space="preserve">of </w:t>
      </w:r>
      <w:del w:id="2813" w:author="Lyu Yuxiao" w:date="2023-04-24T13:59:00Z">
        <w:r w:rsidDel="00EF3EE2">
          <w:delText>week</w:delText>
        </w:r>
      </w:del>
      <w:ins w:id="2814" w:author="Lyu Yuxiao" w:date="2023-04-24T13:59:00Z">
        <w:r w:rsidR="00EF3EE2">
          <w:t>Week</w:t>
        </w:r>
      </w:ins>
      <w:ins w:id="2815" w:author="Lyu Yuxiao" w:date="2023-04-24T14:07:00Z">
        <w:r w:rsidR="00EA2B88">
          <w:t xml:space="preserve"> [IHOREG 248]</w:t>
        </w:r>
      </w:ins>
      <w:r>
        <w:br/>
        <w:t>Definition: Time intervals by days of the week.</w:t>
      </w:r>
      <w:r>
        <w:br/>
        <w:t>Code: '</w:t>
      </w:r>
      <w:proofErr w:type="spellStart"/>
      <w:r>
        <w:rPr>
          <w:rFonts w:ascii="Courier New" w:hAnsi="Courier New" w:cs="Courier New"/>
        </w:rPr>
        <w:t>timeIntervalsByDayOfWeek</w:t>
      </w:r>
      <w:proofErr w:type="spellEnd"/>
      <w:r>
        <w:t>'</w:t>
      </w:r>
      <w:r>
        <w:br/>
        <w:t xml:space="preserve">Remarks: </w:t>
      </w:r>
      <w:r>
        <w:br/>
        <w:t>Aliases: (none)</w:t>
      </w:r>
    </w:p>
    <w:p w14:paraId="717A30BD"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0EC9EF75"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ACBFCA"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468F69"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F87FB1"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478D41"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02DC4B" w14:textId="77777777" w:rsidR="00EC0FF0" w:rsidRDefault="00EC0FF0">
            <w:r>
              <w:rPr>
                <w:b/>
                <w:bCs/>
              </w:rPr>
              <w:t>sequential</w:t>
            </w:r>
          </w:p>
        </w:tc>
      </w:tr>
      <w:tr w:rsidR="00EC0FF0" w14:paraId="5CD3470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F4168B" w14:textId="77777777" w:rsidR="00EC0FF0" w:rsidRDefault="00EC0FF0">
            <w:proofErr w:type="spellStart"/>
            <w:r>
              <w:t>dayOfWeek</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11D7CA"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9065FB" w14:textId="77777777" w:rsidR="00EC0FF0" w:rsidRDefault="00EC0FF0">
            <w:r>
              <w:t>0..7</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A522EE" w14:textId="77777777" w:rsidR="00EC0FF0" w:rsidRDefault="008A31A8">
            <w:r>
              <w:t>1:</w:t>
            </w:r>
            <w:r w:rsidR="00EC0FF0">
              <w:t xml:space="preserve"> Sunday</w:t>
            </w:r>
            <w:r w:rsidR="00EC0FF0">
              <w:br/>
              <w:t>2: Monday</w:t>
            </w:r>
            <w:r w:rsidR="00EC0FF0">
              <w:br/>
              <w:t>3: Tuesday</w:t>
            </w:r>
            <w:r w:rsidR="00EC0FF0">
              <w:br/>
              <w:t>4: Wednesday</w:t>
            </w:r>
            <w:r w:rsidR="00EC0FF0">
              <w:br/>
              <w:t>5: Thursday</w:t>
            </w:r>
            <w:r w:rsidR="00EC0FF0">
              <w:br/>
              <w:t>6: Friday</w:t>
            </w:r>
            <w:r w:rsidR="00EC0FF0">
              <w:br/>
              <w:t>7: Saturday</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39C8A5" w14:textId="77777777" w:rsidR="00EC0FF0" w:rsidRDefault="00EC0FF0">
            <w:r>
              <w:t>true</w:t>
            </w:r>
          </w:p>
        </w:tc>
      </w:tr>
      <w:tr w:rsidR="00EC0FF0" w14:paraId="327D38DA"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586601" w14:textId="77777777" w:rsidR="00EC0FF0" w:rsidRDefault="00EC0FF0">
            <w:proofErr w:type="spellStart"/>
            <w:r>
              <w:t>dayOfWeekIsRange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4E1060" w14:textId="77777777" w:rsidR="00EC0FF0" w:rsidRDefault="00EC0FF0">
            <w:proofErr w:type="spellStart"/>
            <w:r>
              <w:t>boolean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D70ED0"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601687"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4D387F" w14:textId="77777777" w:rsidR="00EC0FF0" w:rsidRDefault="00EC0FF0">
            <w:r>
              <w:t>false</w:t>
            </w:r>
          </w:p>
        </w:tc>
      </w:tr>
      <w:tr w:rsidR="00EC0FF0" w14:paraId="79D38F57"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FADF70" w14:textId="77777777" w:rsidR="00EC0FF0" w:rsidRDefault="00EC0FF0">
            <w:proofErr w:type="spellStart"/>
            <w:r>
              <w:t>timeOfDayStart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5A6FCE" w14:textId="77777777" w:rsidR="00EC0FF0" w:rsidRDefault="00EC0FF0">
            <w:r>
              <w:t>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7FFA70"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B79B45"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CC4DDB" w14:textId="77777777" w:rsidR="00EC0FF0" w:rsidRDefault="00EC0FF0">
            <w:r>
              <w:t>true</w:t>
            </w:r>
          </w:p>
        </w:tc>
      </w:tr>
      <w:tr w:rsidR="00EC0FF0" w14:paraId="24E8E22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EF311" w14:textId="77777777" w:rsidR="00EC0FF0" w:rsidRDefault="00EC0FF0">
            <w:proofErr w:type="spellStart"/>
            <w:r>
              <w:t>timeOfDayEnd</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2FB3C2" w14:textId="77777777" w:rsidR="00EC0FF0" w:rsidRDefault="00EC0FF0">
            <w:r>
              <w:t>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0FF87D"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BC932D"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66EEED" w14:textId="77777777" w:rsidR="00EC0FF0" w:rsidRDefault="00EC0FF0">
            <w:r>
              <w:t>true</w:t>
            </w:r>
          </w:p>
        </w:tc>
      </w:tr>
    </w:tbl>
    <w:p w14:paraId="1539974A" w14:textId="77777777" w:rsidR="00EC0FF0" w:rsidRDefault="00EC0FF0">
      <w:pPr>
        <w:pStyle w:val="Center"/>
      </w:pPr>
    </w:p>
    <w:p w14:paraId="5D6DBB89" w14:textId="77777777" w:rsidR="00EC0FF0" w:rsidRDefault="00EC0FF0">
      <w:r>
        <w:br/>
      </w:r>
    </w:p>
    <w:p w14:paraId="55C065D0" w14:textId="77777777" w:rsidR="00EC0FF0" w:rsidRDefault="00EC0FF0">
      <w:pPr>
        <w:pStyle w:val="2"/>
        <w:spacing w:before="160" w:after="160"/>
        <w:rPr>
          <w:rFonts w:ascii="Times New Roman" w:hAnsi="Times New Roman" w:cs="Times New Roman"/>
          <w:b w:val="0"/>
          <w:bCs w:val="0"/>
          <w:sz w:val="24"/>
          <w:szCs w:val="24"/>
        </w:rPr>
      </w:pPr>
      <w:bookmarkStart w:id="2816" w:name="idmarkerx16777217x167286"/>
      <w:bookmarkStart w:id="2817" w:name="_Toc133573417"/>
      <w:bookmarkEnd w:id="2816"/>
      <w:r>
        <w:t xml:space="preserve">4.21 </w:t>
      </w:r>
      <w:proofErr w:type="spellStart"/>
      <w:r>
        <w:t>Underkeel</w:t>
      </w:r>
      <w:proofErr w:type="spellEnd"/>
      <w:r>
        <w:t xml:space="preserve"> allowance</w:t>
      </w:r>
      <w:bookmarkEnd w:id="2817"/>
    </w:p>
    <w:p w14:paraId="510EBDBE" w14:textId="5035C6D3" w:rsidR="00EC0FF0" w:rsidRDefault="00EC0FF0">
      <w:r>
        <w:t xml:space="preserve">Name: </w:t>
      </w:r>
      <w:proofErr w:type="spellStart"/>
      <w:r>
        <w:t>Underkeel</w:t>
      </w:r>
      <w:proofErr w:type="spellEnd"/>
      <w:r>
        <w:t xml:space="preserve"> </w:t>
      </w:r>
      <w:del w:id="2818" w:author="Lyu Yuxiao" w:date="2023-02-21T10:36:00Z">
        <w:r w:rsidDel="008F76DC">
          <w:delText>allowance</w:delText>
        </w:r>
      </w:del>
      <w:ins w:id="2819" w:author="Lyu Yuxiao" w:date="2023-02-21T10:36:00Z">
        <w:r w:rsidR="008F76DC">
          <w:t>Allowance</w:t>
        </w:r>
      </w:ins>
      <w:ins w:id="2820" w:author="Lyu Yuxiao" w:date="2023-04-24T14:11:00Z">
        <w:r w:rsidR="00B933D1">
          <w:t xml:space="preserve"> [IHOREG 770]</w:t>
        </w:r>
      </w:ins>
      <w:r>
        <w:br/>
        <w:t xml:space="preserve">Definition: A fixed figure, or a figure derived by calculation, which is added to draught in order to maintain the minimum </w:t>
      </w:r>
      <w:proofErr w:type="spellStart"/>
      <w:r>
        <w:t>underkeel</w:t>
      </w:r>
      <w:proofErr w:type="spellEnd"/>
      <w:r>
        <w:t xml:space="preserve"> clearance taking into account the vessel's static and dynamic characteristics, sea state, information from real time sensors and weather forecast, the reliability of the chart and variance from predicted height of tide or water level.</w:t>
      </w:r>
      <w:r>
        <w:br/>
        <w:t xml:space="preserve">Code: </w:t>
      </w:r>
      <w:del w:id="2821" w:author="Lyu Yuxiao" w:date="2023-02-21T10:35:00Z">
        <w:r w:rsidDel="008F76DC">
          <w:delText>'</w:delText>
        </w:r>
        <w:r w:rsidDel="008F76DC">
          <w:rPr>
            <w:rFonts w:ascii="Courier New" w:hAnsi="Courier New" w:cs="Courier New"/>
          </w:rPr>
          <w:delText>underkeelAllowance</w:delText>
        </w:r>
        <w:r w:rsidDel="008F76DC">
          <w:delText>'</w:delText>
        </w:r>
      </w:del>
      <w:ins w:id="2822" w:author="Lyu Yuxiao" w:date="2023-02-21T10:35:00Z">
        <w:r w:rsidR="008F76DC">
          <w:t>'</w:t>
        </w:r>
        <w:proofErr w:type="spellStart"/>
        <w:r w:rsidR="008F76DC">
          <w:rPr>
            <w:rFonts w:ascii="Courier New" w:hAnsi="Courier New" w:cs="Courier New"/>
          </w:rPr>
          <w:t>underKeelAllowance</w:t>
        </w:r>
        <w:proofErr w:type="spellEnd"/>
        <w:r w:rsidR="008F76DC">
          <w:t>'</w:t>
        </w:r>
      </w:ins>
      <w:r>
        <w:br/>
        <w:t xml:space="preserve">Remarks: </w:t>
      </w:r>
      <w:r>
        <w:br/>
      </w:r>
      <w:commentRangeStart w:id="2823"/>
      <w:r>
        <w:t xml:space="preserve">Aliases: </w:t>
      </w:r>
      <w:ins w:id="2824" w:author="Lyu Yuxiao" w:date="2023-04-28T10:27:00Z">
        <w:r w:rsidR="005E38D0">
          <w:t>(none)</w:t>
        </w:r>
      </w:ins>
      <w:del w:id="2825" w:author="Lyu Yuxiao" w:date="2023-04-28T10:27:00Z">
        <w:r w:rsidDel="005E38D0">
          <w:delText>UKALNS</w:delText>
        </w:r>
        <w:commentRangeEnd w:id="2823"/>
        <w:r w:rsidR="003B07B9" w:rsidDel="005E38D0">
          <w:rPr>
            <w:rStyle w:val="ac"/>
          </w:rPr>
          <w:commentReference w:id="2823"/>
        </w:r>
      </w:del>
    </w:p>
    <w:p w14:paraId="3D92126B"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1543"/>
        <w:gridCol w:w="1296"/>
      </w:tblGrid>
      <w:tr w:rsidR="00EC0FF0" w14:paraId="78EF1F51"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D95808" w14:textId="77777777" w:rsidR="00EC0FF0" w:rsidRDefault="00EC0FF0">
            <w:r>
              <w:rPr>
                <w:b/>
                <w:bCs/>
              </w:rPr>
              <w:lastRenderedPageBreak/>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12F77B"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AD1BF2"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161332"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EB1770" w14:textId="77777777" w:rsidR="00EC0FF0" w:rsidRDefault="00EC0FF0">
            <w:r>
              <w:rPr>
                <w:b/>
                <w:bCs/>
              </w:rPr>
              <w:t>sequential</w:t>
            </w:r>
          </w:p>
        </w:tc>
      </w:tr>
      <w:tr w:rsidR="00EC0FF0" w14:paraId="61465D45"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915B8B" w14:textId="77777777" w:rsidR="00EC0FF0" w:rsidRDefault="00EC0FF0">
            <w:proofErr w:type="spellStart"/>
            <w:r>
              <w:t>underkeelAllowanceFixed</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719360"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2FA656"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D10A0"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3ACBC" w14:textId="77777777" w:rsidR="00EC0FF0" w:rsidRDefault="00EC0FF0">
            <w:r>
              <w:t>false</w:t>
            </w:r>
          </w:p>
        </w:tc>
      </w:tr>
      <w:tr w:rsidR="00EC0FF0" w14:paraId="69BFE1AB"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750A03" w14:textId="77777777" w:rsidR="00EC0FF0" w:rsidRDefault="00EC0FF0">
            <w:proofErr w:type="spellStart"/>
            <w:r>
              <w:t>underkeelAllowanceVariableBeamBased</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0E0F27"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67FA85"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02B8B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758D70" w14:textId="77777777" w:rsidR="00EC0FF0" w:rsidRDefault="00EC0FF0">
            <w:r>
              <w:t>false</w:t>
            </w:r>
          </w:p>
        </w:tc>
      </w:tr>
      <w:tr w:rsidR="00EC0FF0" w14:paraId="57CAFE5D"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41511D" w14:textId="77777777" w:rsidR="00EC0FF0" w:rsidRDefault="00EC0FF0">
            <w:proofErr w:type="spellStart"/>
            <w:r>
              <w:t>underkeelAllowanceVariableDraughtBased</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D17FE8"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24ADDE"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2EE0A3"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6C8F86" w14:textId="77777777" w:rsidR="00EC0FF0" w:rsidRDefault="00EC0FF0">
            <w:r>
              <w:t>false</w:t>
            </w:r>
          </w:p>
        </w:tc>
      </w:tr>
      <w:tr w:rsidR="00EC0FF0" w14:paraId="562D19B3"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8D2B33" w14:textId="77777777" w:rsidR="00EC0FF0" w:rsidRDefault="00EC0FF0">
            <w:r>
              <w:t>operation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BF0F35"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B72944"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B6D458" w14:textId="77777777" w:rsidR="00EC0FF0" w:rsidRDefault="008A31A8">
            <w:r>
              <w:t>1:</w:t>
            </w:r>
            <w:r w:rsidR="00EC0FF0">
              <w:t xml:space="preserve"> largest value</w:t>
            </w:r>
            <w:r w:rsidR="00EC0FF0">
              <w:br/>
              <w:t>2: smallest value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FD081E" w14:textId="77777777" w:rsidR="00EC0FF0" w:rsidRDefault="00EC0FF0">
            <w:r>
              <w:t>false</w:t>
            </w:r>
          </w:p>
        </w:tc>
      </w:tr>
    </w:tbl>
    <w:p w14:paraId="1B3FC7B7" w14:textId="77777777" w:rsidR="00EC0FF0" w:rsidRDefault="00EC0FF0">
      <w:pPr>
        <w:pStyle w:val="Center"/>
      </w:pPr>
    </w:p>
    <w:p w14:paraId="78DD693B" w14:textId="77777777" w:rsidR="00EC0FF0" w:rsidRDefault="00EC0FF0">
      <w:r>
        <w:br/>
      </w:r>
    </w:p>
    <w:p w14:paraId="611AEDA6" w14:textId="77777777" w:rsidR="00EC0FF0" w:rsidRDefault="00EC0FF0">
      <w:pPr>
        <w:pStyle w:val="2"/>
        <w:spacing w:before="160" w:after="160"/>
        <w:rPr>
          <w:rFonts w:ascii="Times New Roman" w:hAnsi="Times New Roman" w:cs="Times New Roman"/>
          <w:b w:val="0"/>
          <w:bCs w:val="0"/>
          <w:sz w:val="24"/>
          <w:szCs w:val="24"/>
        </w:rPr>
      </w:pPr>
      <w:bookmarkStart w:id="2826" w:name="idmarkerx16777217x168785"/>
      <w:bookmarkStart w:id="2827" w:name="_Toc133573418"/>
      <w:bookmarkEnd w:id="2826"/>
      <w:r>
        <w:t>4.22 Vessels measurements</w:t>
      </w:r>
      <w:bookmarkEnd w:id="2827"/>
    </w:p>
    <w:p w14:paraId="611BE4D3" w14:textId="621997BB" w:rsidR="00EC0FF0" w:rsidRDefault="00EC0FF0">
      <w:r>
        <w:t xml:space="preserve">Name: Vessels </w:t>
      </w:r>
      <w:del w:id="2828" w:author="Lyu Yuxiao" w:date="2023-04-24T14:13:00Z">
        <w:r w:rsidDel="00782400">
          <w:delText>measurements</w:delText>
        </w:r>
      </w:del>
      <w:ins w:id="2829" w:author="Lyu Yuxiao" w:date="2023-04-24T14:13:00Z">
        <w:r w:rsidR="00782400">
          <w:t>Measurements</w:t>
        </w:r>
      </w:ins>
      <w:ins w:id="2830" w:author="Lyu Yuxiao" w:date="2023-04-24T14:19:00Z">
        <w:r w:rsidR="00B74474">
          <w:t xml:space="preserve"> [IHOREG 772]</w:t>
        </w:r>
      </w:ins>
      <w:r>
        <w:br/>
        <w:t xml:space="preserve">Definition: </w:t>
      </w:r>
      <w:del w:id="2831" w:author="Lyu Yuxiao" w:date="2023-04-24T14:13:00Z">
        <w:r w:rsidDel="00782400">
          <w:delText>T</w:delText>
        </w:r>
      </w:del>
      <w:ins w:id="2832" w:author="Lyu Yuxiao" w:date="2023-04-24T14:13:00Z">
        <w:r w:rsidR="00782400" w:rsidRPr="00782400">
          <w:t>Values, discovered by measuring, that correspond to vessels characteristics.</w:t>
        </w:r>
      </w:ins>
      <w:del w:id="2833" w:author="Lyu Yuxiao" w:date="2023-04-24T14:13:00Z">
        <w:r w:rsidDel="00782400">
          <w:delText>erms and definitions specifically related to vessels</w:delText>
        </w:r>
      </w:del>
      <w:r>
        <w:br/>
        <w:t>Code: '</w:t>
      </w:r>
      <w:proofErr w:type="spellStart"/>
      <w:r>
        <w:rPr>
          <w:rFonts w:ascii="Courier New" w:hAnsi="Courier New" w:cs="Courier New"/>
        </w:rPr>
        <w:t>vesselsMeasurements</w:t>
      </w:r>
      <w:proofErr w:type="spellEnd"/>
      <w:r>
        <w:t>'</w:t>
      </w:r>
      <w:r>
        <w:br/>
        <w:t xml:space="preserve">Remarks: </w:t>
      </w:r>
      <w:ins w:id="2834" w:author="Lyu Yuxiao" w:date="2023-04-24T14:17:00Z">
        <w:r w:rsidR="00B74474" w:rsidRPr="00B74474">
          <w:t>Combines (</w:t>
        </w:r>
        <w:proofErr w:type="spellStart"/>
        <w:r w:rsidR="00B74474" w:rsidRPr="00B74474">
          <w:t>i</w:t>
        </w:r>
        <w:proofErr w:type="spellEnd"/>
        <w:r w:rsidR="00B74474" w:rsidRPr="00B74474">
          <w:t xml:space="preserve">) specifications of vessels' measurable characteristics (length, beam, tonnages, etc.), (ii) limit values for the specified characteristics (with units), (iii) arithmetical comparison operators (greater than, etc.), and (iv) logical operators (AND/OR) to define a subset of vessels characterized by the specified ranges. For example, the combination (draught, 10.5, </w:t>
        </w:r>
        <w:proofErr w:type="spellStart"/>
        <w:r w:rsidR="00B74474" w:rsidRPr="00B74474">
          <w:t>metres</w:t>
        </w:r>
        <w:proofErr w:type="spellEnd"/>
        <w:r w:rsidR="00B74474" w:rsidRPr="00B74474">
          <w:t xml:space="preserve">, </w:t>
        </w:r>
        <w:proofErr w:type="spellStart"/>
        <w:r w:rsidR="00B74474" w:rsidRPr="00B74474">
          <w:t>greaterThan</w:t>
        </w:r>
        <w:proofErr w:type="spellEnd"/>
        <w:r w:rsidR="00B74474" w:rsidRPr="00B74474">
          <w:t xml:space="preserve">) describes "vessels with draught greater than 10.5 </w:t>
        </w:r>
        <w:proofErr w:type="spellStart"/>
        <w:r w:rsidR="00B74474" w:rsidRPr="00B74474">
          <w:t>metres</w:t>
        </w:r>
        <w:proofErr w:type="spellEnd"/>
        <w:r w:rsidR="00B74474" w:rsidRPr="00B74474">
          <w:t>".</w:t>
        </w:r>
      </w:ins>
      <w:r>
        <w:br/>
        <w:t>Aliases: VSLMSM</w:t>
      </w:r>
    </w:p>
    <w:p w14:paraId="06266599" w14:textId="77777777" w:rsidR="00EC0FF0" w:rsidRDefault="00EC0FF0">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709"/>
        <w:gridCol w:w="1080"/>
        <w:gridCol w:w="1080"/>
        <w:gridCol w:w="2650"/>
        <w:gridCol w:w="1296"/>
      </w:tblGrid>
      <w:tr w:rsidR="00EC0FF0" w14:paraId="1954544C" w14:textId="77777777">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144420" w14:textId="77777777" w:rsidR="00EC0FF0" w:rsidRDefault="00EC0FF0">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86332D" w14:textId="77777777" w:rsidR="00EC0FF0" w:rsidRDefault="00EC0FF0">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661DFD"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99482D" w14:textId="77777777" w:rsidR="00EC0FF0" w:rsidRDefault="00EC0FF0">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72DB4F" w14:textId="77777777" w:rsidR="00EC0FF0" w:rsidRDefault="00EC0FF0">
            <w:r>
              <w:rPr>
                <w:b/>
                <w:bCs/>
              </w:rPr>
              <w:t>sequential</w:t>
            </w:r>
          </w:p>
        </w:tc>
      </w:tr>
      <w:tr w:rsidR="00EC0FF0" w14:paraId="40D34782"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329EFB" w14:textId="77777777" w:rsidR="00EC0FF0" w:rsidRDefault="00EC0FF0">
            <w:proofErr w:type="spellStart"/>
            <w:r>
              <w:t>comparisonOperator</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09E5F0"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C71177"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F5BD94" w14:textId="77777777" w:rsidR="00EC0FF0" w:rsidRDefault="008A31A8">
            <w:r>
              <w:t>1:</w:t>
            </w:r>
            <w:r w:rsidR="00EC0FF0">
              <w:t xml:space="preserve"> greater than</w:t>
            </w:r>
            <w:r w:rsidR="00EC0FF0">
              <w:br/>
              <w:t>2: greater than or equal to</w:t>
            </w:r>
            <w:r w:rsidR="00EC0FF0">
              <w:br/>
              <w:t>3: less than</w:t>
            </w:r>
            <w:r w:rsidR="00EC0FF0">
              <w:br/>
              <w:t>4: less than or equal to</w:t>
            </w:r>
            <w:r w:rsidR="00EC0FF0">
              <w:br/>
              <w:t>5: equal to</w:t>
            </w:r>
            <w:r w:rsidR="00EC0FF0">
              <w:br/>
              <w:t>6: not equal to</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7684D9" w14:textId="77777777" w:rsidR="00EC0FF0" w:rsidRDefault="00EC0FF0">
            <w:r>
              <w:t>false</w:t>
            </w:r>
          </w:p>
        </w:tc>
      </w:tr>
      <w:tr w:rsidR="00EC0FF0" w14:paraId="13EFC3C6"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6B156E" w14:textId="77777777" w:rsidR="00EC0FF0" w:rsidRDefault="00EC0FF0">
            <w:proofErr w:type="spellStart"/>
            <w:r>
              <w:t>vesselsCharacteristics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21D037"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3D8ABE"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00A725" w14:textId="77777777" w:rsidR="00EC0FF0" w:rsidRDefault="008A31A8">
            <w:r>
              <w:t>1:</w:t>
            </w:r>
            <w:r w:rsidR="00EC0FF0">
              <w:t xml:space="preserve"> length overall</w:t>
            </w:r>
            <w:r w:rsidR="00EC0FF0">
              <w:br/>
              <w:t>2: length at waterline</w:t>
            </w:r>
            <w:r w:rsidR="00EC0FF0">
              <w:br/>
              <w:t>3: breadth</w:t>
            </w:r>
            <w:r w:rsidR="00EC0FF0">
              <w:br/>
              <w:t>4: draught</w:t>
            </w:r>
            <w:r w:rsidR="00EC0FF0">
              <w:br/>
              <w:t>5: height</w:t>
            </w:r>
            <w:r w:rsidR="00EC0FF0">
              <w:br/>
              <w:t>6: displacement tonnage</w:t>
            </w:r>
            <w:r w:rsidR="00EC0FF0">
              <w:br/>
              <w:t>7: displacement tonnage, light</w:t>
            </w:r>
            <w:r w:rsidR="00EC0FF0">
              <w:br/>
              <w:t>8: displacement tonnage, loaded</w:t>
            </w:r>
            <w:r w:rsidR="00EC0FF0">
              <w:br/>
              <w:t>9: deadweight tonnage</w:t>
            </w:r>
            <w:r w:rsidR="00EC0FF0">
              <w:br/>
              <w:t>10: gross tonnage</w:t>
            </w:r>
            <w:r w:rsidR="00EC0FF0">
              <w:br/>
              <w:t>11: net tonnage</w:t>
            </w:r>
            <w:r w:rsidR="00EC0FF0">
              <w:br/>
              <w:t>12: Panama Canal/Universal Measurement System net tonnage</w:t>
            </w:r>
            <w:r w:rsidR="00EC0FF0">
              <w:br/>
              <w:t>13: Suez Canal net tonnage</w:t>
            </w:r>
            <w:r w:rsidR="00EC0FF0">
              <w:br/>
              <w:t>14: Suez Canal gross tonnage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18DD54" w14:textId="77777777" w:rsidR="00EC0FF0" w:rsidRDefault="00EC0FF0">
            <w:r>
              <w:t>false</w:t>
            </w:r>
          </w:p>
        </w:tc>
      </w:tr>
      <w:tr w:rsidR="00EC0FF0" w14:paraId="4D965DF9"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364EC1" w14:textId="77777777" w:rsidR="00EC0FF0" w:rsidRDefault="00EC0FF0">
            <w:proofErr w:type="spellStart"/>
            <w:r>
              <w:t>vesselsCharacteristicsValue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783B6B" w14:textId="77777777" w:rsidR="00EC0FF0" w:rsidRDefault="00EC0FF0">
            <w:r>
              <w:t>real</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8C7B13"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5A3D7A" w14:textId="77777777" w:rsidR="00EC0FF0" w:rsidRDefault="00EC0FF0"/>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F5464A" w14:textId="77777777" w:rsidR="00EC0FF0" w:rsidRDefault="00EC0FF0">
            <w:r>
              <w:t>false</w:t>
            </w:r>
          </w:p>
        </w:tc>
      </w:tr>
      <w:tr w:rsidR="00EC0FF0" w14:paraId="3FC8F6A3" w14:textId="77777777">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9FF22D" w14:textId="77777777" w:rsidR="00EC0FF0" w:rsidRDefault="00EC0FF0">
            <w:proofErr w:type="spellStart"/>
            <w:r>
              <w:t>vesselsCharacteristicsUnit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1A5E39" w14:textId="77777777" w:rsidR="00EC0FF0" w:rsidRDefault="00EC0FF0">
            <w:r>
              <w:t>enumeration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9D7B2F"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8BA90B" w14:textId="77777777" w:rsidR="00EC0FF0" w:rsidRDefault="008A31A8">
            <w:r>
              <w:t>1:</w:t>
            </w:r>
            <w:r w:rsidR="00EC0FF0">
              <w:t xml:space="preserve"> </w:t>
            </w:r>
            <w:proofErr w:type="spellStart"/>
            <w:r w:rsidR="00EC0FF0">
              <w:t>metre</w:t>
            </w:r>
            <w:proofErr w:type="spellEnd"/>
            <w:r w:rsidR="00EC0FF0">
              <w:br/>
              <w:t>2: foot</w:t>
            </w:r>
            <w:r w:rsidR="00EC0FF0">
              <w:br/>
              <w:t>3: metric ton</w:t>
            </w:r>
            <w:r w:rsidR="00EC0FF0">
              <w:br/>
              <w:t>4: ton</w:t>
            </w:r>
            <w:r w:rsidR="00EC0FF0">
              <w:br/>
              <w:t>5: short ton</w:t>
            </w:r>
            <w:r w:rsidR="00EC0FF0">
              <w:br/>
              <w:t>6: gross ton</w:t>
            </w:r>
            <w:r w:rsidR="00EC0FF0">
              <w:br/>
              <w:t>7: net ton</w:t>
            </w:r>
            <w:r w:rsidR="00EC0FF0">
              <w:br/>
              <w:t xml:space="preserve">8: Panama Canal/Universal Measurement System net </w:t>
            </w:r>
            <w:r w:rsidR="00EC0FF0">
              <w:lastRenderedPageBreak/>
              <w:t>tonnage</w:t>
            </w:r>
            <w:r w:rsidR="00EC0FF0">
              <w:br/>
              <w:t>9: Suez Canal Net Tonnage</w:t>
            </w:r>
            <w:r w:rsidR="00EC0FF0">
              <w:br/>
              <w:t>10: none</w:t>
            </w:r>
            <w:r w:rsidR="00EC0FF0">
              <w:br/>
              <w:t xml:space="preserve">11: cubic </w:t>
            </w:r>
            <w:proofErr w:type="spellStart"/>
            <w:r w:rsidR="00EC0FF0">
              <w:t>metres</w:t>
            </w:r>
            <w:proofErr w:type="spellEnd"/>
            <w:r w:rsidR="00EC0FF0">
              <w:br/>
              <w:t>12: Suez Canal Gross Tonnage</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E0E549" w14:textId="77777777" w:rsidR="00EC0FF0" w:rsidRDefault="00EC0FF0">
            <w:r>
              <w:lastRenderedPageBreak/>
              <w:t>false</w:t>
            </w:r>
          </w:p>
        </w:tc>
      </w:tr>
    </w:tbl>
    <w:p w14:paraId="1BAAB23E" w14:textId="77777777" w:rsidR="00EC0FF0" w:rsidRDefault="00EC0FF0">
      <w:pPr>
        <w:pStyle w:val="Center"/>
      </w:pPr>
    </w:p>
    <w:p w14:paraId="7E84C4FE" w14:textId="77777777" w:rsidR="00EC0FF0" w:rsidRDefault="00EC0FF0">
      <w:pPr>
        <w:pStyle w:val="Paragraph"/>
      </w:pPr>
      <w:r>
        <w:br/>
      </w:r>
    </w:p>
    <w:p w14:paraId="4686479F" w14:textId="77777777" w:rsidR="00EC0FF0" w:rsidRDefault="00EC0FF0">
      <w:pPr>
        <w:pStyle w:val="1"/>
        <w:spacing w:before="160" w:after="160"/>
        <w:rPr>
          <w:rFonts w:ascii="Times New Roman" w:hAnsi="Times New Roman" w:cs="Times New Roman"/>
          <w:b w:val="0"/>
          <w:bCs w:val="0"/>
          <w:sz w:val="24"/>
          <w:szCs w:val="24"/>
        </w:rPr>
      </w:pPr>
      <w:r>
        <w:br w:type="page"/>
      </w:r>
      <w:bookmarkStart w:id="2835" w:name="idmarkerx16777217x170555"/>
      <w:bookmarkStart w:id="2836" w:name="_Toc133573419"/>
      <w:bookmarkEnd w:id="2835"/>
      <w:r>
        <w:lastRenderedPageBreak/>
        <w:t>5 Roles</w:t>
      </w:r>
      <w:bookmarkEnd w:id="2836"/>
    </w:p>
    <w:p w14:paraId="287688A3" w14:textId="77777777" w:rsidR="00EC0FF0" w:rsidRDefault="00EC0FF0">
      <w:pPr>
        <w:pStyle w:val="2"/>
        <w:spacing w:before="160" w:after="160"/>
        <w:rPr>
          <w:rFonts w:ascii="Times New Roman" w:hAnsi="Times New Roman" w:cs="Times New Roman"/>
          <w:b w:val="0"/>
          <w:bCs w:val="0"/>
          <w:sz w:val="24"/>
          <w:szCs w:val="24"/>
        </w:rPr>
      </w:pPr>
      <w:bookmarkStart w:id="2837" w:name="idmarkerx16777217x170576"/>
      <w:bookmarkStart w:id="2838" w:name="_Toc133573420"/>
      <w:bookmarkEnd w:id="2837"/>
      <w:r>
        <w:t>5.1 Component of</w:t>
      </w:r>
      <w:bookmarkEnd w:id="2838"/>
    </w:p>
    <w:p w14:paraId="6664A1F0" w14:textId="77777777" w:rsidR="00EC0FF0" w:rsidRDefault="00EC0FF0">
      <w:r>
        <w:t>Name: Component of</w:t>
      </w:r>
      <w:r>
        <w:br/>
        <w:t>Definition: A pointer to the aggregate in a whole-part relationship.</w:t>
      </w:r>
      <w:r>
        <w:br/>
        <w:t>Code: '</w:t>
      </w:r>
      <w:proofErr w:type="spellStart"/>
      <w:r>
        <w:rPr>
          <w:rFonts w:ascii="Courier New" w:hAnsi="Courier New" w:cs="Courier New"/>
        </w:rPr>
        <w:t>componentOf</w:t>
      </w:r>
      <w:proofErr w:type="spellEnd"/>
      <w:r>
        <w:t>'</w:t>
      </w:r>
      <w:r>
        <w:br/>
        <w:t>Remarks: Definition may need to be discussed with S-101 team and GI registry manager</w:t>
      </w:r>
      <w:r>
        <w:br/>
        <w:t>Aliases: (none)</w:t>
      </w:r>
    </w:p>
    <w:p w14:paraId="3DA57464" w14:textId="77777777" w:rsidR="00EC0FF0" w:rsidRDefault="00EC0FF0">
      <w:pPr>
        <w:pStyle w:val="2"/>
        <w:spacing w:before="160" w:after="160"/>
        <w:rPr>
          <w:rFonts w:ascii="Times New Roman" w:hAnsi="Times New Roman" w:cs="Times New Roman"/>
          <w:b w:val="0"/>
          <w:bCs w:val="0"/>
          <w:sz w:val="24"/>
          <w:szCs w:val="24"/>
        </w:rPr>
      </w:pPr>
      <w:bookmarkStart w:id="2839" w:name="idmarkerx16777217x170627"/>
      <w:bookmarkStart w:id="2840" w:name="_Toc133573421"/>
      <w:bookmarkEnd w:id="2839"/>
      <w:r>
        <w:t>5.2 Consists of</w:t>
      </w:r>
      <w:bookmarkEnd w:id="2840"/>
    </w:p>
    <w:p w14:paraId="0F6EF201" w14:textId="77777777" w:rsidR="00EC0FF0" w:rsidRDefault="00EC0FF0">
      <w:r>
        <w:t>Name: Consists of</w:t>
      </w:r>
      <w:r>
        <w:br/>
        <w:t>Definition: A pointer to a part in a whole-part relationship</w:t>
      </w:r>
      <w:r>
        <w:br/>
        <w:t>Code: '</w:t>
      </w:r>
      <w:proofErr w:type="spellStart"/>
      <w:r>
        <w:rPr>
          <w:rFonts w:ascii="Courier New" w:hAnsi="Courier New" w:cs="Courier New"/>
        </w:rPr>
        <w:t>consistsOf</w:t>
      </w:r>
      <w:proofErr w:type="spellEnd"/>
      <w:r>
        <w:t>'</w:t>
      </w:r>
      <w:r>
        <w:br/>
        <w:t>Remarks: Definition may need to be discussed with S-101 team and GI registry manager</w:t>
      </w:r>
      <w:r>
        <w:br/>
        <w:t>Aliases: (none)</w:t>
      </w:r>
    </w:p>
    <w:p w14:paraId="2E46C364" w14:textId="77777777" w:rsidR="00EC0FF0" w:rsidRDefault="00EC0FF0">
      <w:pPr>
        <w:pStyle w:val="2"/>
        <w:spacing w:before="160" w:after="160"/>
        <w:rPr>
          <w:rFonts w:ascii="Times New Roman" w:hAnsi="Times New Roman" w:cs="Times New Roman"/>
          <w:b w:val="0"/>
          <w:bCs w:val="0"/>
          <w:sz w:val="24"/>
          <w:szCs w:val="24"/>
        </w:rPr>
      </w:pPr>
      <w:bookmarkStart w:id="2841" w:name="idmarkerx16777217x170678"/>
      <w:bookmarkStart w:id="2842" w:name="_Toc133573422"/>
      <w:bookmarkEnd w:id="2841"/>
      <w:r>
        <w:t xml:space="preserve">5.3 The applicable </w:t>
      </w:r>
      <w:proofErr w:type="spellStart"/>
      <w:r>
        <w:t>RxN</w:t>
      </w:r>
      <w:bookmarkEnd w:id="2842"/>
      <w:proofErr w:type="spellEnd"/>
    </w:p>
    <w:p w14:paraId="6BC2A18D" w14:textId="77777777" w:rsidR="00EC0FF0" w:rsidRDefault="00EC0FF0">
      <w:r>
        <w:t xml:space="preserve">Name: The applicable </w:t>
      </w:r>
      <w:proofErr w:type="spellStart"/>
      <w:r>
        <w:t>RxN</w:t>
      </w:r>
      <w:proofErr w:type="spellEnd"/>
      <w:r>
        <w:br/>
        <w:t>Definition: The applicable regulation, restriction, recommendation or nautical information</w:t>
      </w:r>
      <w:r>
        <w:br/>
        <w:t>Code: '</w:t>
      </w:r>
      <w:proofErr w:type="spellStart"/>
      <w:r>
        <w:rPr>
          <w:rFonts w:ascii="Courier New" w:hAnsi="Courier New" w:cs="Courier New"/>
        </w:rPr>
        <w:t>theApplicableRxN</w:t>
      </w:r>
      <w:proofErr w:type="spellEnd"/>
      <w:r>
        <w:t>'</w:t>
      </w:r>
      <w:r>
        <w:br/>
        <w:t xml:space="preserve">Remarks: </w:t>
      </w:r>
      <w:r>
        <w:br/>
        <w:t>Aliases: (none)</w:t>
      </w:r>
    </w:p>
    <w:p w14:paraId="24BC9057" w14:textId="77777777" w:rsidR="00EC0FF0" w:rsidRDefault="00EC0FF0">
      <w:pPr>
        <w:pStyle w:val="2"/>
        <w:spacing w:before="160" w:after="160"/>
        <w:rPr>
          <w:rFonts w:ascii="Times New Roman" w:hAnsi="Times New Roman" w:cs="Times New Roman"/>
          <w:b w:val="0"/>
          <w:bCs w:val="0"/>
          <w:sz w:val="24"/>
          <w:szCs w:val="24"/>
        </w:rPr>
      </w:pPr>
      <w:bookmarkStart w:id="2843" w:name="idmarkerx16777217x170726"/>
      <w:bookmarkStart w:id="2844" w:name="_Toc133573423"/>
      <w:bookmarkEnd w:id="2843"/>
      <w:r>
        <w:t>5.4 Applies in location</w:t>
      </w:r>
      <w:bookmarkEnd w:id="2844"/>
    </w:p>
    <w:p w14:paraId="70FA25A8" w14:textId="77777777" w:rsidR="00EC0FF0" w:rsidRDefault="00EC0FF0">
      <w:r>
        <w:t>Name: Applies in location</w:t>
      </w:r>
      <w:r>
        <w:br/>
        <w:t>Definition: The location in which the information item applies</w:t>
      </w:r>
      <w:r>
        <w:br/>
        <w:t>Code: '</w:t>
      </w:r>
      <w:proofErr w:type="spellStart"/>
      <w:r>
        <w:rPr>
          <w:rFonts w:ascii="Courier New" w:hAnsi="Courier New" w:cs="Courier New"/>
        </w:rPr>
        <w:t>appliesInLocation</w:t>
      </w:r>
      <w:proofErr w:type="spellEnd"/>
      <w:r>
        <w:t>'</w:t>
      </w:r>
      <w:r>
        <w:br/>
        <w:t xml:space="preserve">Remarks: </w:t>
      </w:r>
      <w:r>
        <w:br/>
        <w:t>Aliases: (none)</w:t>
      </w:r>
    </w:p>
    <w:p w14:paraId="478385E2" w14:textId="4CE89C2D" w:rsidR="00EC0FF0" w:rsidRDefault="00EC0FF0">
      <w:pPr>
        <w:pStyle w:val="2"/>
        <w:spacing w:before="160" w:after="160"/>
        <w:rPr>
          <w:rFonts w:ascii="Times New Roman" w:hAnsi="Times New Roman" w:cs="Times New Roman"/>
          <w:b w:val="0"/>
          <w:bCs w:val="0"/>
          <w:sz w:val="24"/>
          <w:szCs w:val="24"/>
        </w:rPr>
      </w:pPr>
      <w:bookmarkStart w:id="2845" w:name="idmarkerx16777217x170774"/>
      <w:bookmarkStart w:id="2846" w:name="_Toc133573424"/>
      <w:bookmarkEnd w:id="2845"/>
      <w:r>
        <w:t>5.5 Authority (reference)</w:t>
      </w:r>
      <w:bookmarkEnd w:id="2846"/>
    </w:p>
    <w:p w14:paraId="1BB3FFA7" w14:textId="2853E1D5" w:rsidR="00EC0FF0" w:rsidRDefault="00EC0FF0">
      <w:r>
        <w:t xml:space="preserve">Name: </w:t>
      </w:r>
      <w:commentRangeStart w:id="2847"/>
      <w:r>
        <w:t>Authority (reference)</w:t>
      </w:r>
      <w:commentRangeEnd w:id="2847"/>
      <w:r w:rsidR="00266742">
        <w:rPr>
          <w:rStyle w:val="ac"/>
        </w:rPr>
        <w:commentReference w:id="2847"/>
      </w:r>
      <w:r>
        <w:br/>
        <w:t>Definition: A pointer to an Authority object</w:t>
      </w:r>
      <w:r>
        <w:br/>
        <w:t>Code: '</w:t>
      </w:r>
      <w:proofErr w:type="spellStart"/>
      <w:r>
        <w:rPr>
          <w:rFonts w:ascii="Courier New" w:hAnsi="Courier New" w:cs="Courier New"/>
        </w:rPr>
        <w:t>theAuthority</w:t>
      </w:r>
      <w:proofErr w:type="spellEnd"/>
      <w:r>
        <w:t>'</w:t>
      </w:r>
      <w:r>
        <w:br/>
        <w:t xml:space="preserve">Remarks: </w:t>
      </w:r>
      <w:r>
        <w:br/>
        <w:t>Aliases: (none)</w:t>
      </w:r>
    </w:p>
    <w:p w14:paraId="63636742" w14:textId="77777777" w:rsidR="00EC0FF0" w:rsidRDefault="00EC0FF0">
      <w:pPr>
        <w:pStyle w:val="2"/>
        <w:spacing w:before="160" w:after="160"/>
        <w:rPr>
          <w:rFonts w:ascii="Times New Roman" w:hAnsi="Times New Roman" w:cs="Times New Roman"/>
          <w:b w:val="0"/>
          <w:bCs w:val="0"/>
          <w:sz w:val="24"/>
          <w:szCs w:val="24"/>
        </w:rPr>
      </w:pPr>
      <w:bookmarkStart w:id="2848" w:name="idmarkerx16777217x170822"/>
      <w:bookmarkStart w:id="2849" w:name="_Toc133573425"/>
      <w:bookmarkEnd w:id="2848"/>
      <w:r>
        <w:t>5.6 Authority service hours</w:t>
      </w:r>
      <w:bookmarkEnd w:id="2849"/>
    </w:p>
    <w:p w14:paraId="777D34A7" w14:textId="77777777" w:rsidR="00EC0FF0" w:rsidRDefault="00EC0FF0">
      <w:r>
        <w:t>Name: Authority service hours</w:t>
      </w:r>
      <w:r>
        <w:br/>
        <w:t>Definition: The authority for which service hours are given</w:t>
      </w:r>
      <w:r>
        <w:br/>
        <w:t>Code: '</w:t>
      </w:r>
      <w:proofErr w:type="spellStart"/>
      <w:r>
        <w:rPr>
          <w:rFonts w:ascii="Courier New" w:hAnsi="Courier New" w:cs="Courier New"/>
        </w:rPr>
        <w:t>theAuthority_srvHrs</w:t>
      </w:r>
      <w:proofErr w:type="spellEnd"/>
      <w:r>
        <w:t>'</w:t>
      </w:r>
      <w:r>
        <w:br/>
        <w:t xml:space="preserve">Remarks: </w:t>
      </w:r>
      <w:r>
        <w:br/>
        <w:t>Aliases: (none)</w:t>
      </w:r>
    </w:p>
    <w:p w14:paraId="1959D72B" w14:textId="77777777" w:rsidR="00EC0FF0" w:rsidRDefault="00EC0FF0">
      <w:pPr>
        <w:pStyle w:val="2"/>
        <w:spacing w:before="160" w:after="160"/>
        <w:rPr>
          <w:rFonts w:ascii="Times New Roman" w:hAnsi="Times New Roman" w:cs="Times New Roman"/>
          <w:b w:val="0"/>
          <w:bCs w:val="0"/>
          <w:sz w:val="24"/>
          <w:szCs w:val="24"/>
        </w:rPr>
      </w:pPr>
      <w:bookmarkStart w:id="2850" w:name="idmarkerx16777217x170870"/>
      <w:bookmarkStart w:id="2851" w:name="_Toc133573426"/>
      <w:bookmarkEnd w:id="2850"/>
      <w:r>
        <w:t>5.7 Contact details (reference)</w:t>
      </w:r>
      <w:bookmarkEnd w:id="2851"/>
    </w:p>
    <w:p w14:paraId="26A040B3" w14:textId="77777777" w:rsidR="00EC0FF0" w:rsidRDefault="00EC0FF0">
      <w:r>
        <w:t>Name:</w:t>
      </w:r>
      <w:commentRangeStart w:id="2852"/>
      <w:r>
        <w:t xml:space="preserve"> Contact details (reference)</w:t>
      </w:r>
      <w:commentRangeEnd w:id="2852"/>
      <w:r w:rsidR="007A065A">
        <w:rPr>
          <w:rStyle w:val="ac"/>
        </w:rPr>
        <w:commentReference w:id="2852"/>
      </w:r>
      <w:r>
        <w:br/>
        <w:t xml:space="preserve">Definition: A pointer to </w:t>
      </w:r>
      <w:proofErr w:type="gramStart"/>
      <w:r>
        <w:t>an</w:t>
      </w:r>
      <w:proofErr w:type="gramEnd"/>
      <w:r>
        <w:t xml:space="preserve"> Contact Details object</w:t>
      </w:r>
      <w:r>
        <w:br/>
        <w:t>Code: '</w:t>
      </w:r>
      <w:proofErr w:type="spellStart"/>
      <w:r>
        <w:rPr>
          <w:rFonts w:ascii="Courier New" w:hAnsi="Courier New" w:cs="Courier New"/>
        </w:rPr>
        <w:t>theContactDetails</w:t>
      </w:r>
      <w:proofErr w:type="spellEnd"/>
      <w:r>
        <w:t>'</w:t>
      </w:r>
      <w:r>
        <w:br/>
        <w:t xml:space="preserve">Remarks: </w:t>
      </w:r>
      <w:r>
        <w:br/>
      </w:r>
      <w:r>
        <w:lastRenderedPageBreak/>
        <w:t>Aliases: (none)</w:t>
      </w:r>
    </w:p>
    <w:p w14:paraId="6CDECFB8" w14:textId="77777777" w:rsidR="00EC0FF0" w:rsidRDefault="00EC0FF0">
      <w:pPr>
        <w:pStyle w:val="2"/>
        <w:spacing w:before="160" w:after="160"/>
        <w:rPr>
          <w:rFonts w:ascii="Times New Roman" w:hAnsi="Times New Roman" w:cs="Times New Roman"/>
          <w:b w:val="0"/>
          <w:bCs w:val="0"/>
          <w:sz w:val="24"/>
          <w:szCs w:val="24"/>
        </w:rPr>
      </w:pPr>
      <w:bookmarkStart w:id="2853" w:name="idmarkerx16777217x170918"/>
      <w:bookmarkStart w:id="2854" w:name="_Toc133573427"/>
      <w:bookmarkEnd w:id="2853"/>
      <w:r>
        <w:t>5.8 Control authority</w:t>
      </w:r>
      <w:bookmarkEnd w:id="2854"/>
    </w:p>
    <w:p w14:paraId="3AD3A4A1" w14:textId="77777777" w:rsidR="00EC0FF0" w:rsidRDefault="00EC0FF0">
      <w:r>
        <w:t>Name: Control authority</w:t>
      </w:r>
      <w:r>
        <w:br/>
        <w:t>Definition: The controlling organization or authority for a geographically located service</w:t>
      </w:r>
      <w:r>
        <w:br/>
        <w:t>Code: '</w:t>
      </w:r>
      <w:proofErr w:type="spellStart"/>
      <w:r>
        <w:rPr>
          <w:rFonts w:ascii="Courier New" w:hAnsi="Courier New" w:cs="Courier New"/>
        </w:rPr>
        <w:t>controlAuthority</w:t>
      </w:r>
      <w:proofErr w:type="spellEnd"/>
      <w:r>
        <w:t>'</w:t>
      </w:r>
      <w:r>
        <w:br/>
        <w:t xml:space="preserve">Remarks: </w:t>
      </w:r>
      <w:r>
        <w:br/>
        <w:t>Aliases: (none)</w:t>
      </w:r>
    </w:p>
    <w:p w14:paraId="645F85C9" w14:textId="77777777" w:rsidR="00EC0FF0" w:rsidRDefault="00EC0FF0">
      <w:pPr>
        <w:pStyle w:val="2"/>
        <w:spacing w:before="160" w:after="160"/>
        <w:rPr>
          <w:rFonts w:ascii="Times New Roman" w:hAnsi="Times New Roman" w:cs="Times New Roman"/>
          <w:b w:val="0"/>
          <w:bCs w:val="0"/>
          <w:sz w:val="24"/>
          <w:szCs w:val="24"/>
        </w:rPr>
      </w:pPr>
      <w:bookmarkStart w:id="2855" w:name="idmarkerx16777217x170966"/>
      <w:bookmarkStart w:id="2856" w:name="_Toc133573428"/>
      <w:bookmarkEnd w:id="2855"/>
      <w:r>
        <w:t>5.9 Controlled service</w:t>
      </w:r>
      <w:bookmarkEnd w:id="2856"/>
    </w:p>
    <w:p w14:paraId="3F9C4CEE" w14:textId="77777777" w:rsidR="00EC0FF0" w:rsidRDefault="00EC0FF0">
      <w:r>
        <w:t>Name: Controlled service</w:t>
      </w:r>
      <w:r>
        <w:br/>
        <w:t xml:space="preserve">Definition: The service controlled by an </w:t>
      </w:r>
      <w:proofErr w:type="spellStart"/>
      <w:r>
        <w:t>organisation</w:t>
      </w:r>
      <w:proofErr w:type="spellEnd"/>
      <w:r>
        <w:t xml:space="preserve"> or authority</w:t>
      </w:r>
      <w:r>
        <w:br/>
        <w:t>Code: '</w:t>
      </w:r>
      <w:proofErr w:type="spellStart"/>
      <w:r>
        <w:rPr>
          <w:rFonts w:ascii="Courier New" w:hAnsi="Courier New" w:cs="Courier New"/>
        </w:rPr>
        <w:t>controlledService</w:t>
      </w:r>
      <w:proofErr w:type="spellEnd"/>
      <w:r>
        <w:t>'</w:t>
      </w:r>
      <w:r>
        <w:br/>
        <w:t xml:space="preserve">Remarks: </w:t>
      </w:r>
      <w:r>
        <w:br/>
        <w:t>Aliases: (none)</w:t>
      </w:r>
    </w:p>
    <w:p w14:paraId="6A40294A" w14:textId="77777777" w:rsidR="00EC0FF0" w:rsidRDefault="00EC0FF0">
      <w:pPr>
        <w:pStyle w:val="2"/>
        <w:spacing w:before="160" w:after="160"/>
        <w:rPr>
          <w:rFonts w:ascii="Times New Roman" w:hAnsi="Times New Roman" w:cs="Times New Roman"/>
          <w:b w:val="0"/>
          <w:bCs w:val="0"/>
          <w:sz w:val="24"/>
          <w:szCs w:val="24"/>
        </w:rPr>
      </w:pPr>
      <w:bookmarkStart w:id="2857" w:name="idmarkerx16777217x171014"/>
      <w:bookmarkStart w:id="2858" w:name="_Toc133573429"/>
      <w:bookmarkEnd w:id="2857"/>
      <w:r>
        <w:t>5.10 Defined for</w:t>
      </w:r>
      <w:bookmarkEnd w:id="2858"/>
    </w:p>
    <w:p w14:paraId="3A7CEC20" w14:textId="77777777" w:rsidR="00EC0FF0" w:rsidRDefault="00EC0FF0">
      <w:r>
        <w:t>Name: Defined for</w:t>
      </w:r>
      <w:r>
        <w:br/>
        <w:t>Definition: A pointer to a specific spatial type(s).</w:t>
      </w:r>
      <w:r>
        <w:br/>
        <w:t>Code: '</w:t>
      </w:r>
      <w:proofErr w:type="spellStart"/>
      <w:r>
        <w:rPr>
          <w:rFonts w:ascii="Courier New" w:hAnsi="Courier New" w:cs="Courier New"/>
        </w:rPr>
        <w:t>definedFor</w:t>
      </w:r>
      <w:proofErr w:type="spellEnd"/>
      <w:r>
        <w:t>'</w:t>
      </w:r>
      <w:r>
        <w:br/>
        <w:t xml:space="preserve">Remarks: </w:t>
      </w:r>
      <w:r>
        <w:br/>
        <w:t>Aliases: (none)</w:t>
      </w:r>
    </w:p>
    <w:p w14:paraId="657B6535" w14:textId="77777777" w:rsidR="00EC0FF0" w:rsidRDefault="00EC0FF0">
      <w:pPr>
        <w:pStyle w:val="2"/>
        <w:spacing w:before="160" w:after="160"/>
        <w:rPr>
          <w:rFonts w:ascii="Times New Roman" w:hAnsi="Times New Roman" w:cs="Times New Roman"/>
          <w:b w:val="0"/>
          <w:bCs w:val="0"/>
          <w:sz w:val="24"/>
          <w:szCs w:val="24"/>
        </w:rPr>
      </w:pPr>
      <w:bookmarkStart w:id="2859" w:name="idmarkerx16777217x171062"/>
      <w:bookmarkStart w:id="2860" w:name="_Toc133573430"/>
      <w:bookmarkEnd w:id="2859"/>
      <w:r>
        <w:t>5.11 Defines</w:t>
      </w:r>
      <w:bookmarkEnd w:id="2860"/>
    </w:p>
    <w:p w14:paraId="49E69D70" w14:textId="77777777" w:rsidR="00EC0FF0" w:rsidRDefault="00EC0FF0">
      <w:r>
        <w:t>Name: Defines</w:t>
      </w:r>
      <w:r>
        <w:br/>
        <w:t>Definition: A pointer to an information type providing spatial quality information.</w:t>
      </w:r>
      <w:r>
        <w:br/>
        <w:t>Code: '</w:t>
      </w:r>
      <w:r>
        <w:rPr>
          <w:rFonts w:ascii="Courier New" w:hAnsi="Courier New" w:cs="Courier New"/>
        </w:rPr>
        <w:t>defines</w:t>
      </w:r>
      <w:r>
        <w:t>'</w:t>
      </w:r>
      <w:r>
        <w:br/>
        <w:t xml:space="preserve">Remarks: </w:t>
      </w:r>
      <w:r>
        <w:br/>
        <w:t>Aliases: (none)</w:t>
      </w:r>
    </w:p>
    <w:p w14:paraId="2F329CD8" w14:textId="77777777" w:rsidR="00EC0FF0" w:rsidRDefault="00EC0FF0">
      <w:pPr>
        <w:pStyle w:val="2"/>
        <w:spacing w:before="160" w:after="160"/>
        <w:rPr>
          <w:rFonts w:ascii="Times New Roman" w:hAnsi="Times New Roman" w:cs="Times New Roman"/>
          <w:b w:val="0"/>
          <w:bCs w:val="0"/>
          <w:sz w:val="24"/>
          <w:szCs w:val="24"/>
        </w:rPr>
      </w:pPr>
      <w:bookmarkStart w:id="2861" w:name="idmarkerx16777217x171110"/>
      <w:bookmarkStart w:id="2862" w:name="_Toc133573431"/>
      <w:bookmarkEnd w:id="2861"/>
      <w:r>
        <w:t>5.12 Identifies</w:t>
      </w:r>
      <w:bookmarkEnd w:id="2862"/>
    </w:p>
    <w:p w14:paraId="43B7C510" w14:textId="77777777" w:rsidR="00EC0FF0" w:rsidRDefault="00EC0FF0">
      <w:r>
        <w:t>Name: Identifies</w:t>
      </w:r>
      <w:r>
        <w:br/>
        <w:t>Definition: A pointer to a specific feature(s).</w:t>
      </w:r>
      <w:r>
        <w:br/>
        <w:t>Code: '</w:t>
      </w:r>
      <w:r>
        <w:rPr>
          <w:rFonts w:ascii="Courier New" w:hAnsi="Courier New" w:cs="Courier New"/>
        </w:rPr>
        <w:t>identifies</w:t>
      </w:r>
      <w:r>
        <w:t>'</w:t>
      </w:r>
      <w:r>
        <w:br/>
        <w:t xml:space="preserve">Remarks: </w:t>
      </w:r>
      <w:r>
        <w:br/>
        <w:t>Aliases: (none)</w:t>
      </w:r>
    </w:p>
    <w:p w14:paraId="7C0FD24C" w14:textId="77777777" w:rsidR="00EC0FF0" w:rsidRDefault="00EC0FF0">
      <w:pPr>
        <w:pStyle w:val="2"/>
        <w:spacing w:before="160" w:after="160"/>
        <w:rPr>
          <w:rFonts w:ascii="Times New Roman" w:hAnsi="Times New Roman" w:cs="Times New Roman"/>
          <w:b w:val="0"/>
          <w:bCs w:val="0"/>
          <w:sz w:val="24"/>
          <w:szCs w:val="24"/>
        </w:rPr>
      </w:pPr>
      <w:bookmarkStart w:id="2863" w:name="idmarkerx16777217x171158"/>
      <w:bookmarkStart w:id="2864" w:name="_Toc133573432"/>
      <w:bookmarkEnd w:id="2863"/>
      <w:r>
        <w:t>5.13 Information provided for</w:t>
      </w:r>
      <w:bookmarkEnd w:id="2864"/>
    </w:p>
    <w:p w14:paraId="0603A580" w14:textId="77777777" w:rsidR="00EC0FF0" w:rsidRDefault="00EC0FF0">
      <w:r>
        <w:t>Name: Information provided for</w:t>
      </w:r>
      <w:r>
        <w:br/>
        <w:t>Definition: A pointer to a specific feature(s) for which further information is required.</w:t>
      </w:r>
      <w:r>
        <w:br/>
        <w:t>Code: '</w:t>
      </w:r>
      <w:proofErr w:type="spellStart"/>
      <w:r>
        <w:rPr>
          <w:rFonts w:ascii="Courier New" w:hAnsi="Courier New" w:cs="Courier New"/>
        </w:rPr>
        <w:t>informationProvidedFor</w:t>
      </w:r>
      <w:proofErr w:type="spellEnd"/>
      <w:r>
        <w:t>'</w:t>
      </w:r>
      <w:r>
        <w:br/>
        <w:t xml:space="preserve">Remarks: </w:t>
      </w:r>
      <w:r>
        <w:br/>
        <w:t>Aliases: (none)</w:t>
      </w:r>
    </w:p>
    <w:p w14:paraId="54F0C497" w14:textId="77777777" w:rsidR="00EC0FF0" w:rsidRDefault="00EC0FF0">
      <w:pPr>
        <w:pStyle w:val="2"/>
        <w:spacing w:before="160" w:after="160"/>
        <w:rPr>
          <w:rFonts w:ascii="Times New Roman" w:hAnsi="Times New Roman" w:cs="Times New Roman"/>
          <w:b w:val="0"/>
          <w:bCs w:val="0"/>
          <w:sz w:val="24"/>
          <w:szCs w:val="24"/>
        </w:rPr>
      </w:pPr>
      <w:bookmarkStart w:id="2865" w:name="idmarkerx16777217x171206"/>
      <w:bookmarkStart w:id="2866" w:name="_Toc133573433"/>
      <w:bookmarkEnd w:id="2865"/>
      <w:r>
        <w:t>5.14 Is applicable to</w:t>
      </w:r>
      <w:bookmarkEnd w:id="2866"/>
    </w:p>
    <w:p w14:paraId="33B2AB53" w14:textId="77777777" w:rsidR="00EC0FF0" w:rsidRDefault="00EC0FF0">
      <w:r>
        <w:t>Name: Is applicable to</w:t>
      </w:r>
      <w:r>
        <w:br/>
        <w:t>Definition: The object or class of objects to which the regulation, restriction, recommendation, or nautical information applies</w:t>
      </w:r>
      <w:r>
        <w:br/>
        <w:t>Code: '</w:t>
      </w:r>
      <w:proofErr w:type="spellStart"/>
      <w:r>
        <w:rPr>
          <w:rFonts w:ascii="Courier New" w:hAnsi="Courier New" w:cs="Courier New"/>
        </w:rPr>
        <w:t>isApplicableTo</w:t>
      </w:r>
      <w:proofErr w:type="spellEnd"/>
      <w:r>
        <w:t>'</w:t>
      </w:r>
      <w:r>
        <w:br/>
        <w:t xml:space="preserve">Remarks: </w:t>
      </w:r>
      <w:r>
        <w:br/>
        <w:t>Aliases: (none)</w:t>
      </w:r>
    </w:p>
    <w:p w14:paraId="68635A27" w14:textId="77777777" w:rsidR="00EC0FF0" w:rsidRDefault="00EC0FF0">
      <w:pPr>
        <w:pStyle w:val="2"/>
        <w:spacing w:before="160" w:after="160"/>
        <w:rPr>
          <w:rFonts w:ascii="Times New Roman" w:hAnsi="Times New Roman" w:cs="Times New Roman"/>
          <w:b w:val="0"/>
          <w:bCs w:val="0"/>
          <w:sz w:val="24"/>
          <w:szCs w:val="24"/>
        </w:rPr>
      </w:pPr>
      <w:bookmarkStart w:id="2867" w:name="idmarkerx16777217x171254"/>
      <w:bookmarkStart w:id="2868" w:name="_Toc133573434"/>
      <w:bookmarkEnd w:id="2867"/>
      <w:r>
        <w:lastRenderedPageBreak/>
        <w:t>5.15 Location service hours</w:t>
      </w:r>
      <w:bookmarkEnd w:id="2868"/>
    </w:p>
    <w:p w14:paraId="4686838D" w14:textId="77777777" w:rsidR="00EC0FF0" w:rsidRDefault="00EC0FF0">
      <w:r>
        <w:t>Name: Location service hours</w:t>
      </w:r>
      <w:r>
        <w:br/>
        <w:t>Definition: The location for which service hours are given</w:t>
      </w:r>
      <w:r>
        <w:br/>
        <w:t>Code: '</w:t>
      </w:r>
      <w:proofErr w:type="spellStart"/>
      <w:r>
        <w:rPr>
          <w:rFonts w:ascii="Courier New" w:hAnsi="Courier New" w:cs="Courier New"/>
        </w:rPr>
        <w:t>location_srvHrs</w:t>
      </w:r>
      <w:proofErr w:type="spellEnd"/>
      <w:r>
        <w:t>'</w:t>
      </w:r>
      <w:r>
        <w:br/>
        <w:t xml:space="preserve">Remarks: </w:t>
      </w:r>
      <w:r>
        <w:br/>
        <w:t>Aliases: (none)</w:t>
      </w:r>
    </w:p>
    <w:p w14:paraId="31719BF4" w14:textId="77777777" w:rsidR="00EC0FF0" w:rsidRDefault="00EC0FF0">
      <w:pPr>
        <w:pStyle w:val="2"/>
        <w:spacing w:before="160" w:after="160"/>
        <w:rPr>
          <w:rFonts w:ascii="Times New Roman" w:hAnsi="Times New Roman" w:cs="Times New Roman"/>
          <w:b w:val="0"/>
          <w:bCs w:val="0"/>
          <w:sz w:val="24"/>
          <w:szCs w:val="24"/>
        </w:rPr>
      </w:pPr>
      <w:bookmarkStart w:id="2869" w:name="idmarkerx16777217x171302"/>
      <w:bookmarkStart w:id="2870" w:name="_Toc133573435"/>
      <w:bookmarkEnd w:id="2869"/>
      <w:r>
        <w:t>5.16 The information</w:t>
      </w:r>
      <w:bookmarkEnd w:id="2870"/>
    </w:p>
    <w:p w14:paraId="6E78B069" w14:textId="77777777" w:rsidR="00EC0FF0" w:rsidRDefault="00EC0FF0">
      <w:r>
        <w:t>Name: The information</w:t>
      </w:r>
      <w:r>
        <w:br/>
        <w:t xml:space="preserve">Definition: Information related to an </w:t>
      </w:r>
      <w:proofErr w:type="spellStart"/>
      <w:r>
        <w:t>organisation</w:t>
      </w:r>
      <w:proofErr w:type="spellEnd"/>
      <w:r>
        <w:br/>
        <w:t>Code: '</w:t>
      </w:r>
      <w:proofErr w:type="spellStart"/>
      <w:r>
        <w:rPr>
          <w:rFonts w:ascii="Courier New" w:hAnsi="Courier New" w:cs="Courier New"/>
        </w:rPr>
        <w:t>theInformation</w:t>
      </w:r>
      <w:proofErr w:type="spellEnd"/>
      <w:r>
        <w:t>'</w:t>
      </w:r>
      <w:r>
        <w:br/>
        <w:t xml:space="preserve">Remarks: </w:t>
      </w:r>
      <w:r>
        <w:br/>
        <w:t>Aliases: (none)</w:t>
      </w:r>
    </w:p>
    <w:p w14:paraId="2714A501" w14:textId="77777777" w:rsidR="00EC0FF0" w:rsidRDefault="00EC0FF0">
      <w:pPr>
        <w:pStyle w:val="2"/>
        <w:spacing w:before="160" w:after="160"/>
        <w:rPr>
          <w:rFonts w:ascii="Times New Roman" w:hAnsi="Times New Roman" w:cs="Times New Roman"/>
          <w:b w:val="0"/>
          <w:bCs w:val="0"/>
          <w:sz w:val="24"/>
          <w:szCs w:val="24"/>
        </w:rPr>
      </w:pPr>
      <w:bookmarkStart w:id="2871" w:name="idmarkerx16777217x171350"/>
      <w:bookmarkStart w:id="2872" w:name="_Toc133573436"/>
      <w:bookmarkEnd w:id="2871"/>
      <w:r>
        <w:t xml:space="preserve">5.17 The </w:t>
      </w:r>
      <w:proofErr w:type="spellStart"/>
      <w:r>
        <w:t>organisation</w:t>
      </w:r>
      <w:bookmarkEnd w:id="2872"/>
      <w:proofErr w:type="spellEnd"/>
    </w:p>
    <w:p w14:paraId="5E0AF0C0" w14:textId="77777777" w:rsidR="00EC0FF0" w:rsidRDefault="00EC0FF0">
      <w:r>
        <w:t xml:space="preserve">Name: The </w:t>
      </w:r>
      <w:proofErr w:type="spellStart"/>
      <w:r>
        <w:t>organisation</w:t>
      </w:r>
      <w:proofErr w:type="spellEnd"/>
      <w:r>
        <w:br/>
        <w:t xml:space="preserve">Definition: The </w:t>
      </w:r>
      <w:proofErr w:type="spellStart"/>
      <w:r>
        <w:t>organisation</w:t>
      </w:r>
      <w:proofErr w:type="spellEnd"/>
      <w:r>
        <w:t xml:space="preserve"> to which information relates</w:t>
      </w:r>
      <w:r>
        <w:br/>
        <w:t>Code: '</w:t>
      </w:r>
      <w:proofErr w:type="spellStart"/>
      <w:r>
        <w:rPr>
          <w:rFonts w:ascii="Courier New" w:hAnsi="Courier New" w:cs="Courier New"/>
        </w:rPr>
        <w:t>theOrganisation</w:t>
      </w:r>
      <w:proofErr w:type="spellEnd"/>
      <w:r>
        <w:t>'</w:t>
      </w:r>
      <w:r>
        <w:br/>
        <w:t xml:space="preserve">Remarks: </w:t>
      </w:r>
      <w:r>
        <w:br/>
        <w:t>Aliases: (none)</w:t>
      </w:r>
    </w:p>
    <w:p w14:paraId="64C2EA56" w14:textId="77777777" w:rsidR="00EC0FF0" w:rsidRDefault="00EC0FF0">
      <w:pPr>
        <w:pStyle w:val="2"/>
        <w:spacing w:before="160" w:after="160"/>
        <w:rPr>
          <w:rFonts w:ascii="Times New Roman" w:hAnsi="Times New Roman" w:cs="Times New Roman"/>
          <w:b w:val="0"/>
          <w:bCs w:val="0"/>
          <w:sz w:val="24"/>
          <w:szCs w:val="24"/>
        </w:rPr>
      </w:pPr>
      <w:bookmarkStart w:id="2873" w:name="idmarkerx16777217x171398"/>
      <w:bookmarkStart w:id="2874" w:name="_Toc133573437"/>
      <w:bookmarkEnd w:id="2873"/>
      <w:r>
        <w:t>5.18 Partial working day</w:t>
      </w:r>
      <w:bookmarkEnd w:id="2874"/>
    </w:p>
    <w:p w14:paraId="24A4D75C" w14:textId="77777777" w:rsidR="00EC0FF0" w:rsidRDefault="00EC0FF0">
      <w:r>
        <w:t>Name: Partial working day</w:t>
      </w:r>
      <w:r>
        <w:br/>
        <w:t>Definition: The work hours for a non-standard workday</w:t>
      </w:r>
      <w:r>
        <w:br/>
        <w:t>Code: '</w:t>
      </w:r>
      <w:proofErr w:type="spellStart"/>
      <w:r>
        <w:rPr>
          <w:rFonts w:ascii="Courier New" w:hAnsi="Courier New" w:cs="Courier New"/>
        </w:rPr>
        <w:t>partialWorkingDay</w:t>
      </w:r>
      <w:proofErr w:type="spellEnd"/>
      <w:r>
        <w:t>'</w:t>
      </w:r>
      <w:r>
        <w:br/>
        <w:t xml:space="preserve">Remarks: </w:t>
      </w:r>
      <w:r>
        <w:br/>
        <w:t>Aliases: (none)</w:t>
      </w:r>
    </w:p>
    <w:p w14:paraId="62E6B066" w14:textId="77777777" w:rsidR="00EC0FF0" w:rsidRDefault="00EC0FF0">
      <w:pPr>
        <w:pStyle w:val="2"/>
        <w:spacing w:before="160" w:after="160"/>
        <w:rPr>
          <w:rFonts w:ascii="Times New Roman" w:hAnsi="Times New Roman" w:cs="Times New Roman"/>
          <w:b w:val="0"/>
          <w:bCs w:val="0"/>
          <w:sz w:val="24"/>
          <w:szCs w:val="24"/>
        </w:rPr>
      </w:pPr>
      <w:bookmarkStart w:id="2875" w:name="idmarkerx16777217x171446"/>
      <w:bookmarkStart w:id="2876" w:name="_Toc133573438"/>
      <w:bookmarkEnd w:id="2875"/>
      <w:r>
        <w:t>5.19 Permission</w:t>
      </w:r>
      <w:bookmarkEnd w:id="2876"/>
    </w:p>
    <w:p w14:paraId="470A19F0" w14:textId="77777777" w:rsidR="00EC0FF0" w:rsidRDefault="00EC0FF0">
      <w:r>
        <w:t>Name: Permission</w:t>
      </w:r>
      <w:r>
        <w:br/>
        <w:t>Definition: The permissions for a location</w:t>
      </w:r>
      <w:r>
        <w:br/>
        <w:t>Code: '</w:t>
      </w:r>
      <w:r>
        <w:rPr>
          <w:rFonts w:ascii="Courier New" w:hAnsi="Courier New" w:cs="Courier New"/>
        </w:rPr>
        <w:t>permission</w:t>
      </w:r>
      <w:r>
        <w:t>'</w:t>
      </w:r>
      <w:r>
        <w:br/>
        <w:t xml:space="preserve">Remarks: </w:t>
      </w:r>
      <w:r>
        <w:br/>
        <w:t>Aliases: (none)</w:t>
      </w:r>
    </w:p>
    <w:p w14:paraId="6991E0B4" w14:textId="77777777" w:rsidR="00EC0FF0" w:rsidRDefault="00EC0FF0">
      <w:pPr>
        <w:pStyle w:val="2"/>
        <w:spacing w:before="160" w:after="160"/>
        <w:rPr>
          <w:rFonts w:ascii="Times New Roman" w:hAnsi="Times New Roman" w:cs="Times New Roman"/>
          <w:b w:val="0"/>
          <w:bCs w:val="0"/>
          <w:sz w:val="24"/>
          <w:szCs w:val="24"/>
        </w:rPr>
      </w:pPr>
      <w:bookmarkStart w:id="2877" w:name="idmarkerx16777217x171494"/>
      <w:bookmarkStart w:id="2878" w:name="_Toc133573439"/>
      <w:bookmarkEnd w:id="2877"/>
      <w:r>
        <w:t>5.20 Must be filed by</w:t>
      </w:r>
      <w:bookmarkEnd w:id="2878"/>
    </w:p>
    <w:p w14:paraId="1C665566" w14:textId="77777777" w:rsidR="00EC0FF0" w:rsidRDefault="00EC0FF0">
      <w:r>
        <w:t>Name: Must be filed by</w:t>
      </w:r>
      <w:r>
        <w:br/>
        <w:t>Definition: The class (generally, qualifying vessels) which must file the report</w:t>
      </w:r>
      <w:r>
        <w:br/>
        <w:t>Code: '</w:t>
      </w:r>
      <w:proofErr w:type="spellStart"/>
      <w:r>
        <w:rPr>
          <w:rFonts w:ascii="Courier New" w:hAnsi="Courier New" w:cs="Courier New"/>
        </w:rPr>
        <w:t>mustBeFiledBy</w:t>
      </w:r>
      <w:proofErr w:type="spellEnd"/>
      <w:r>
        <w:t>'</w:t>
      </w:r>
      <w:r>
        <w:br/>
        <w:t xml:space="preserve">Remarks: </w:t>
      </w:r>
      <w:r>
        <w:br/>
        <w:t>Aliases: (none)</w:t>
      </w:r>
    </w:p>
    <w:p w14:paraId="1CE6F523" w14:textId="77777777" w:rsidR="00EC0FF0" w:rsidRDefault="00EC0FF0">
      <w:pPr>
        <w:pStyle w:val="2"/>
        <w:spacing w:before="160" w:after="160"/>
        <w:rPr>
          <w:rFonts w:ascii="Times New Roman" w:hAnsi="Times New Roman" w:cs="Times New Roman"/>
          <w:b w:val="0"/>
          <w:bCs w:val="0"/>
          <w:sz w:val="24"/>
          <w:szCs w:val="24"/>
        </w:rPr>
      </w:pPr>
      <w:bookmarkStart w:id="2879" w:name="idmarkerx16777217x171542"/>
      <w:bookmarkStart w:id="2880" w:name="_Toc133573440"/>
      <w:bookmarkEnd w:id="2879"/>
      <w:r>
        <w:t>5.21 Positions</w:t>
      </w:r>
      <w:bookmarkEnd w:id="2880"/>
    </w:p>
    <w:p w14:paraId="6356F357" w14:textId="77777777" w:rsidR="00EC0FF0" w:rsidRDefault="00EC0FF0">
      <w:r>
        <w:t>Name: Positions</w:t>
      </w:r>
      <w:r>
        <w:br/>
        <w:t>Definition: A pointer to a specific cartographically positioned location for text.</w:t>
      </w:r>
      <w:r>
        <w:br/>
        <w:t>Code: '</w:t>
      </w:r>
      <w:r>
        <w:rPr>
          <w:rFonts w:ascii="Courier New" w:hAnsi="Courier New" w:cs="Courier New"/>
        </w:rPr>
        <w:t>positions</w:t>
      </w:r>
      <w:r>
        <w:t>'</w:t>
      </w:r>
      <w:r>
        <w:br/>
        <w:t xml:space="preserve">Remarks: </w:t>
      </w:r>
      <w:r>
        <w:br/>
        <w:t>Aliases: (none)</w:t>
      </w:r>
    </w:p>
    <w:p w14:paraId="19C23037" w14:textId="77777777" w:rsidR="00EC0FF0" w:rsidRDefault="00EC0FF0">
      <w:pPr>
        <w:pStyle w:val="2"/>
        <w:spacing w:before="160" w:after="160"/>
        <w:rPr>
          <w:rFonts w:ascii="Times New Roman" w:hAnsi="Times New Roman" w:cs="Times New Roman"/>
          <w:b w:val="0"/>
          <w:bCs w:val="0"/>
          <w:sz w:val="24"/>
          <w:szCs w:val="24"/>
        </w:rPr>
      </w:pPr>
      <w:bookmarkStart w:id="2881" w:name="idmarkerx16777217x171590"/>
      <w:bookmarkStart w:id="2882" w:name="_Toc133573441"/>
      <w:bookmarkEnd w:id="2881"/>
      <w:r>
        <w:t>5.22 Provides information</w:t>
      </w:r>
      <w:bookmarkEnd w:id="2882"/>
    </w:p>
    <w:p w14:paraId="49C07F21" w14:textId="77777777" w:rsidR="00EC0FF0" w:rsidRDefault="00EC0FF0">
      <w:r>
        <w:lastRenderedPageBreak/>
        <w:t>Name: Provides information</w:t>
      </w:r>
      <w:r>
        <w:br/>
        <w:t>Definition: A pointer to an object that provides more information about the referencing feature or information type.</w:t>
      </w:r>
      <w:r>
        <w:br/>
        <w:t>Code: '</w:t>
      </w:r>
      <w:proofErr w:type="spellStart"/>
      <w:r>
        <w:rPr>
          <w:rFonts w:ascii="Courier New" w:hAnsi="Courier New" w:cs="Courier New"/>
        </w:rPr>
        <w:t>providesInformation</w:t>
      </w:r>
      <w:proofErr w:type="spellEnd"/>
      <w:r>
        <w:t>'</w:t>
      </w:r>
      <w:r>
        <w:br/>
        <w:t xml:space="preserve">Remarks: </w:t>
      </w:r>
      <w:r>
        <w:br/>
        <w:t>Aliases: (none)</w:t>
      </w:r>
    </w:p>
    <w:p w14:paraId="78D9E3F6" w14:textId="77777777" w:rsidR="00EC0FF0" w:rsidRDefault="00EC0FF0">
      <w:pPr>
        <w:pStyle w:val="2"/>
        <w:spacing w:before="160" w:after="160"/>
        <w:rPr>
          <w:rFonts w:ascii="Times New Roman" w:hAnsi="Times New Roman" w:cs="Times New Roman"/>
          <w:b w:val="0"/>
          <w:bCs w:val="0"/>
          <w:sz w:val="24"/>
          <w:szCs w:val="24"/>
        </w:rPr>
      </w:pPr>
      <w:bookmarkStart w:id="2883" w:name="idmarkerx16777217x171638"/>
      <w:bookmarkStart w:id="2884" w:name="_Toc133573442"/>
      <w:bookmarkEnd w:id="2883"/>
      <w:r>
        <w:t>5.23 Report for location</w:t>
      </w:r>
      <w:bookmarkEnd w:id="2884"/>
    </w:p>
    <w:p w14:paraId="5A0B3F70" w14:textId="77777777" w:rsidR="00EC0FF0" w:rsidRDefault="00EC0FF0">
      <w:r>
        <w:t>Name: Report for location</w:t>
      </w:r>
      <w:r>
        <w:br/>
        <w:t>Definition: The feature pertaining to a report</w:t>
      </w:r>
      <w:r>
        <w:br/>
        <w:t>Code: '</w:t>
      </w:r>
      <w:proofErr w:type="spellStart"/>
      <w:r>
        <w:rPr>
          <w:rFonts w:ascii="Courier New" w:hAnsi="Courier New" w:cs="Courier New"/>
        </w:rPr>
        <w:t>reptForLocation</w:t>
      </w:r>
      <w:proofErr w:type="spellEnd"/>
      <w:r>
        <w:t>'</w:t>
      </w:r>
      <w:r>
        <w:br/>
        <w:t>Remarks: Encodable only as a generic association in 3.0.0 datasets as it is an information-&gt;feature link. Example: reference to a controlled area which requires a report to be filed upon entry and departure</w:t>
      </w:r>
      <w:r>
        <w:br/>
        <w:t>Aliases: (none)</w:t>
      </w:r>
    </w:p>
    <w:p w14:paraId="7C8D9B41" w14:textId="77777777" w:rsidR="00EC0FF0" w:rsidRDefault="00EC0FF0">
      <w:pPr>
        <w:pStyle w:val="2"/>
        <w:spacing w:before="160" w:after="160"/>
        <w:rPr>
          <w:rFonts w:ascii="Times New Roman" w:hAnsi="Times New Roman" w:cs="Times New Roman"/>
          <w:b w:val="0"/>
          <w:bCs w:val="0"/>
          <w:sz w:val="24"/>
          <w:szCs w:val="24"/>
        </w:rPr>
      </w:pPr>
      <w:bookmarkStart w:id="2885" w:name="idmarkerx16777217x171689"/>
      <w:bookmarkStart w:id="2886" w:name="_Toc133573443"/>
      <w:bookmarkEnd w:id="2885"/>
      <w:r>
        <w:t>5.24 Report to</w:t>
      </w:r>
      <w:bookmarkEnd w:id="2886"/>
    </w:p>
    <w:p w14:paraId="5F89F835" w14:textId="77777777" w:rsidR="00EC0FF0" w:rsidRDefault="00EC0FF0">
      <w:r>
        <w:t>Name: Report to</w:t>
      </w:r>
      <w:r>
        <w:br/>
        <w:t xml:space="preserve">Definition: The </w:t>
      </w:r>
      <w:proofErr w:type="spellStart"/>
      <w:r>
        <w:t>organisation</w:t>
      </w:r>
      <w:proofErr w:type="spellEnd"/>
      <w:r>
        <w:t xml:space="preserve"> or place to which a report is sent.</w:t>
      </w:r>
      <w:r>
        <w:br/>
        <w:t>Code: '</w:t>
      </w:r>
      <w:proofErr w:type="spellStart"/>
      <w:r>
        <w:rPr>
          <w:rFonts w:ascii="Courier New" w:hAnsi="Courier New" w:cs="Courier New"/>
        </w:rPr>
        <w:t>reportTo</w:t>
      </w:r>
      <w:proofErr w:type="spellEnd"/>
      <w:r>
        <w:t>'</w:t>
      </w:r>
      <w:r>
        <w:br/>
        <w:t xml:space="preserve">Remarks: </w:t>
      </w:r>
      <w:r>
        <w:br/>
        <w:t>Aliases: (none)</w:t>
      </w:r>
    </w:p>
    <w:p w14:paraId="4B040329" w14:textId="77777777" w:rsidR="00EC0FF0" w:rsidRDefault="00EC0FF0">
      <w:pPr>
        <w:pStyle w:val="2"/>
        <w:spacing w:before="160" w:after="160"/>
        <w:rPr>
          <w:rFonts w:ascii="Times New Roman" w:hAnsi="Times New Roman" w:cs="Times New Roman"/>
          <w:b w:val="0"/>
          <w:bCs w:val="0"/>
          <w:sz w:val="24"/>
          <w:szCs w:val="24"/>
        </w:rPr>
      </w:pPr>
      <w:bookmarkStart w:id="2887" w:name="idmarkerx16777217x171737"/>
      <w:bookmarkStart w:id="2888" w:name="_Toc133573444"/>
      <w:bookmarkEnd w:id="2887"/>
      <w:r>
        <w:t xml:space="preserve">5.25 The </w:t>
      </w:r>
      <w:proofErr w:type="spellStart"/>
      <w:r>
        <w:t>RxN</w:t>
      </w:r>
      <w:bookmarkEnd w:id="2888"/>
      <w:proofErr w:type="spellEnd"/>
    </w:p>
    <w:p w14:paraId="73FA2A09" w14:textId="77777777" w:rsidR="00EC0FF0" w:rsidRDefault="00EC0FF0">
      <w:r>
        <w:t xml:space="preserve">Name: The </w:t>
      </w:r>
      <w:proofErr w:type="spellStart"/>
      <w:r>
        <w:t>RxN</w:t>
      </w:r>
      <w:proofErr w:type="spellEnd"/>
      <w:r>
        <w:br/>
        <w:t>Definition: The regulation, restriction, recommendation, or nautical information</w:t>
      </w:r>
      <w:r>
        <w:br/>
        <w:t>Code: '</w:t>
      </w:r>
      <w:proofErr w:type="spellStart"/>
      <w:r>
        <w:rPr>
          <w:rFonts w:ascii="Courier New" w:hAnsi="Courier New" w:cs="Courier New"/>
        </w:rPr>
        <w:t>theRxN</w:t>
      </w:r>
      <w:proofErr w:type="spellEnd"/>
      <w:r>
        <w:t>'</w:t>
      </w:r>
      <w:r>
        <w:br/>
        <w:t xml:space="preserve">Remarks: </w:t>
      </w:r>
      <w:r>
        <w:br/>
        <w:t>Aliases: (none)</w:t>
      </w:r>
    </w:p>
    <w:p w14:paraId="5F2B9BEB" w14:textId="77777777" w:rsidR="00EC0FF0" w:rsidRDefault="00EC0FF0">
      <w:pPr>
        <w:pStyle w:val="2"/>
        <w:spacing w:before="160" w:after="160"/>
        <w:rPr>
          <w:rFonts w:ascii="Times New Roman" w:hAnsi="Times New Roman" w:cs="Times New Roman"/>
          <w:b w:val="0"/>
          <w:bCs w:val="0"/>
          <w:sz w:val="24"/>
          <w:szCs w:val="24"/>
        </w:rPr>
      </w:pPr>
      <w:bookmarkStart w:id="2889" w:name="idmarkerx16777217x171785"/>
      <w:bookmarkStart w:id="2890" w:name="_Toc133573445"/>
      <w:bookmarkEnd w:id="2889"/>
      <w:r>
        <w:t>5.26 Service Hours (reference)</w:t>
      </w:r>
      <w:bookmarkEnd w:id="2890"/>
    </w:p>
    <w:p w14:paraId="270981EE" w14:textId="77777777" w:rsidR="00EC0FF0" w:rsidRDefault="00EC0FF0">
      <w:r>
        <w:t>Name: Service Hours (reference)</w:t>
      </w:r>
      <w:r>
        <w:br/>
        <w:t>Definition: Service hours for an authority or</w:t>
      </w:r>
      <w:del w:id="2891" w:author="Lyu Yuxiao" w:date="2023-04-24T09:12:00Z">
        <w:r w:rsidDel="00C620DA">
          <w:delText>e</w:delText>
        </w:r>
      </w:del>
      <w:r>
        <w:t xml:space="preserve"> service provider</w:t>
      </w:r>
      <w:r>
        <w:br/>
        <w:t>Code: '</w:t>
      </w:r>
      <w:proofErr w:type="spellStart"/>
      <w:r>
        <w:rPr>
          <w:rFonts w:ascii="Courier New" w:hAnsi="Courier New" w:cs="Courier New"/>
        </w:rPr>
        <w:t>theServiceHours</w:t>
      </w:r>
      <w:proofErr w:type="spellEnd"/>
      <w:r>
        <w:t>'</w:t>
      </w:r>
      <w:r>
        <w:br/>
        <w:t xml:space="preserve">Remarks: </w:t>
      </w:r>
      <w:r>
        <w:br/>
        <w:t>Aliases: (none)</w:t>
      </w:r>
    </w:p>
    <w:p w14:paraId="32CA4F18" w14:textId="77777777" w:rsidR="00EC0FF0" w:rsidRDefault="00EC0FF0">
      <w:pPr>
        <w:pStyle w:val="2"/>
        <w:spacing w:before="160" w:after="160"/>
        <w:rPr>
          <w:rFonts w:ascii="Times New Roman" w:hAnsi="Times New Roman" w:cs="Times New Roman"/>
          <w:b w:val="0"/>
          <w:bCs w:val="0"/>
          <w:sz w:val="24"/>
          <w:szCs w:val="24"/>
        </w:rPr>
      </w:pPr>
      <w:bookmarkStart w:id="2892" w:name="idmarkerx16777217x171833"/>
      <w:bookmarkStart w:id="2893" w:name="_Toc133573446"/>
      <w:bookmarkEnd w:id="2892"/>
      <w:r>
        <w:t>5.27 The service hours for a non-standard workday</w:t>
      </w:r>
      <w:bookmarkEnd w:id="2893"/>
    </w:p>
    <w:p w14:paraId="16491813" w14:textId="77777777" w:rsidR="00EC0FF0" w:rsidRDefault="00EC0FF0">
      <w:r>
        <w:t>Name: The service hours for a non-standard workday</w:t>
      </w:r>
      <w:r>
        <w:br/>
        <w:t>Definition: The usual service hours to which an exception applies</w:t>
      </w:r>
      <w:r>
        <w:br/>
        <w:t>Code: '</w:t>
      </w:r>
      <w:proofErr w:type="spellStart"/>
      <w:r>
        <w:rPr>
          <w:rFonts w:ascii="Courier New" w:hAnsi="Courier New" w:cs="Courier New"/>
        </w:rPr>
        <w:t>theServiceHours_nsdy</w:t>
      </w:r>
      <w:proofErr w:type="spellEnd"/>
      <w:r>
        <w:t>'</w:t>
      </w:r>
      <w:r>
        <w:br/>
        <w:t xml:space="preserve">Remarks: </w:t>
      </w:r>
      <w:r>
        <w:br/>
        <w:t>Aliases: (none)</w:t>
      </w:r>
    </w:p>
    <w:p w14:paraId="0D2D47E7" w14:textId="77777777" w:rsidR="00EC0FF0" w:rsidRDefault="00EC0FF0">
      <w:pPr>
        <w:pStyle w:val="2"/>
        <w:spacing w:before="160" w:after="160"/>
        <w:rPr>
          <w:rFonts w:ascii="Times New Roman" w:hAnsi="Times New Roman" w:cs="Times New Roman"/>
          <w:b w:val="0"/>
          <w:bCs w:val="0"/>
          <w:sz w:val="24"/>
          <w:szCs w:val="24"/>
        </w:rPr>
      </w:pPr>
      <w:bookmarkStart w:id="2894" w:name="idmarkerx16777217x171881"/>
      <w:bookmarkStart w:id="2895" w:name="_Toc133573447"/>
      <w:bookmarkEnd w:id="2894"/>
      <w:r>
        <w:t>5.28 Service place</w:t>
      </w:r>
      <w:bookmarkEnd w:id="2895"/>
    </w:p>
    <w:p w14:paraId="1D2C28D6" w14:textId="706D6C48" w:rsidR="00EC0FF0" w:rsidRDefault="00EC0FF0">
      <w:r>
        <w:t>Name: Service place</w:t>
      </w:r>
      <w:r>
        <w:br/>
        <w:t>Definition: Pointer to service or facility</w:t>
      </w:r>
      <w:r>
        <w:br/>
        <w:t>Code: '</w:t>
      </w:r>
      <w:proofErr w:type="spellStart"/>
      <w:r>
        <w:rPr>
          <w:rFonts w:ascii="Courier New" w:hAnsi="Courier New" w:cs="Courier New"/>
        </w:rPr>
        <w:t>servicePlace</w:t>
      </w:r>
      <w:proofErr w:type="spellEnd"/>
      <w:r>
        <w:t>'</w:t>
      </w:r>
      <w:r>
        <w:br/>
        <w:t xml:space="preserve">Remarks: Distinction: </w:t>
      </w:r>
      <w:proofErr w:type="spellStart"/>
      <w:r>
        <w:t>serviceArea</w:t>
      </w:r>
      <w:proofErr w:type="spellEnd"/>
      <w:r>
        <w:t xml:space="preserve"> (area served by a provider)</w:t>
      </w:r>
      <w:r>
        <w:br/>
        <w:t>Aliases: (none)</w:t>
      </w:r>
    </w:p>
    <w:p w14:paraId="42274AE5" w14:textId="77777777" w:rsidR="00EC0FF0" w:rsidRDefault="00EC0FF0">
      <w:pPr>
        <w:pStyle w:val="2"/>
        <w:spacing w:before="160" w:after="160"/>
        <w:rPr>
          <w:rFonts w:ascii="Times New Roman" w:hAnsi="Times New Roman" w:cs="Times New Roman"/>
          <w:b w:val="0"/>
          <w:bCs w:val="0"/>
          <w:sz w:val="24"/>
          <w:szCs w:val="24"/>
        </w:rPr>
      </w:pPr>
      <w:bookmarkStart w:id="2896" w:name="idmarkerx16777217x171932"/>
      <w:bookmarkStart w:id="2897" w:name="_Toc133573448"/>
      <w:bookmarkEnd w:id="2896"/>
      <w:r>
        <w:t>5.29 Service area</w:t>
      </w:r>
      <w:bookmarkEnd w:id="2897"/>
    </w:p>
    <w:p w14:paraId="78711306" w14:textId="77777777" w:rsidR="00EC0FF0" w:rsidRDefault="00EC0FF0">
      <w:r>
        <w:t>Name: Service area</w:t>
      </w:r>
      <w:r>
        <w:br/>
      </w:r>
      <w:r>
        <w:lastRenderedPageBreak/>
        <w:t>Definition: The area served by a service provider.</w:t>
      </w:r>
      <w:r>
        <w:br/>
        <w:t>Code: '</w:t>
      </w:r>
      <w:proofErr w:type="spellStart"/>
      <w:r>
        <w:rPr>
          <w:rFonts w:ascii="Courier New" w:hAnsi="Courier New" w:cs="Courier New"/>
        </w:rPr>
        <w:t>serviceArea</w:t>
      </w:r>
      <w:proofErr w:type="spellEnd"/>
      <w:r>
        <w:t>'</w:t>
      </w:r>
      <w:r>
        <w:br/>
        <w:t xml:space="preserve">Remarks: Distinction: </w:t>
      </w:r>
      <w:proofErr w:type="spellStart"/>
      <w:r>
        <w:t>servicePlace</w:t>
      </w:r>
      <w:proofErr w:type="spellEnd"/>
      <w:r>
        <w:t xml:space="preserve"> (the facility for which contact information is provided)</w:t>
      </w:r>
      <w:r>
        <w:br/>
        <w:t>Aliases: (none)</w:t>
      </w:r>
    </w:p>
    <w:p w14:paraId="24F3B33C" w14:textId="77777777" w:rsidR="00EC0FF0" w:rsidRDefault="00EC0FF0">
      <w:pPr>
        <w:pStyle w:val="2"/>
        <w:spacing w:before="160" w:after="160"/>
        <w:rPr>
          <w:rFonts w:ascii="Times New Roman" w:hAnsi="Times New Roman" w:cs="Times New Roman"/>
          <w:b w:val="0"/>
          <w:bCs w:val="0"/>
          <w:sz w:val="24"/>
          <w:szCs w:val="24"/>
        </w:rPr>
      </w:pPr>
      <w:bookmarkStart w:id="2898" w:name="idmarkerx16777217x171983"/>
      <w:bookmarkStart w:id="2899" w:name="_Toc133573449"/>
      <w:bookmarkEnd w:id="2898"/>
      <w:r>
        <w:t>5.30 Service provider</w:t>
      </w:r>
      <w:bookmarkEnd w:id="2899"/>
    </w:p>
    <w:p w14:paraId="342FC78F" w14:textId="77777777" w:rsidR="00EC0FF0" w:rsidRDefault="00EC0FF0">
      <w:r>
        <w:t>Name: Service provider</w:t>
      </w:r>
      <w:r>
        <w:br/>
        <w:t>Definition: Pointer to a feature from where a provider supplies a service.</w:t>
      </w:r>
      <w:r>
        <w:br/>
        <w:t>Code: '</w:t>
      </w:r>
      <w:proofErr w:type="spellStart"/>
      <w:r>
        <w:rPr>
          <w:rFonts w:ascii="Courier New" w:hAnsi="Courier New" w:cs="Courier New"/>
        </w:rPr>
        <w:t>serviceProvider</w:t>
      </w:r>
      <w:proofErr w:type="spellEnd"/>
      <w:r>
        <w:t>'</w:t>
      </w:r>
      <w:r>
        <w:br/>
        <w:t xml:space="preserve">Remarks: </w:t>
      </w:r>
      <w:r>
        <w:br/>
        <w:t>Aliases: (none)</w:t>
      </w:r>
    </w:p>
    <w:p w14:paraId="28078CB9" w14:textId="77777777" w:rsidR="00EC0FF0" w:rsidRDefault="00EC0FF0">
      <w:pPr>
        <w:pStyle w:val="2"/>
        <w:spacing w:before="160" w:after="160"/>
        <w:rPr>
          <w:rFonts w:ascii="Times New Roman" w:hAnsi="Times New Roman" w:cs="Times New Roman"/>
          <w:b w:val="0"/>
          <w:bCs w:val="0"/>
          <w:sz w:val="24"/>
          <w:szCs w:val="24"/>
        </w:rPr>
      </w:pPr>
      <w:bookmarkStart w:id="2900" w:name="idmarkerx16777217x172031"/>
      <w:bookmarkStart w:id="2901" w:name="_Toc133573450"/>
      <w:bookmarkEnd w:id="2900"/>
      <w:r>
        <w:t>5.31 The ship report</w:t>
      </w:r>
      <w:bookmarkEnd w:id="2901"/>
    </w:p>
    <w:p w14:paraId="44AE4B88" w14:textId="77777777" w:rsidR="00EC0FF0" w:rsidRDefault="00EC0FF0">
      <w:r>
        <w:t>Name: The ship report</w:t>
      </w:r>
      <w:r>
        <w:br/>
        <w:t>Definition: The report to be filed by a vessel</w:t>
      </w:r>
      <w:r>
        <w:br/>
        <w:t>Code: '</w:t>
      </w:r>
      <w:proofErr w:type="spellStart"/>
      <w:r>
        <w:rPr>
          <w:rFonts w:ascii="Courier New" w:hAnsi="Courier New" w:cs="Courier New"/>
        </w:rPr>
        <w:t>theShipReport</w:t>
      </w:r>
      <w:proofErr w:type="spellEnd"/>
      <w:r>
        <w:t>'</w:t>
      </w:r>
      <w:r>
        <w:br/>
        <w:t xml:space="preserve">Remarks: </w:t>
      </w:r>
      <w:r>
        <w:br/>
        <w:t>Aliases: (none)</w:t>
      </w:r>
    </w:p>
    <w:p w14:paraId="6D946E54" w14:textId="77777777" w:rsidR="00EC0FF0" w:rsidRDefault="00EC0FF0">
      <w:pPr>
        <w:pStyle w:val="2"/>
        <w:spacing w:before="160" w:after="160"/>
        <w:rPr>
          <w:rFonts w:ascii="Times New Roman" w:hAnsi="Times New Roman" w:cs="Times New Roman"/>
          <w:b w:val="0"/>
          <w:bCs w:val="0"/>
          <w:sz w:val="24"/>
          <w:szCs w:val="24"/>
        </w:rPr>
      </w:pPr>
      <w:bookmarkStart w:id="2902" w:name="idmarkerx16777217x172079"/>
      <w:bookmarkStart w:id="2903" w:name="_Toc133573451"/>
      <w:bookmarkEnd w:id="2902"/>
      <w:r>
        <w:t>5.32 Traffic service report</w:t>
      </w:r>
      <w:bookmarkEnd w:id="2903"/>
    </w:p>
    <w:p w14:paraId="7259891E" w14:textId="77777777" w:rsidR="00EC0FF0" w:rsidRDefault="00EC0FF0">
      <w:r>
        <w:t>Name: Traffic service report</w:t>
      </w:r>
      <w:r>
        <w:br/>
        <w:t>Definition: The report for a traffic service</w:t>
      </w:r>
      <w:r>
        <w:br/>
        <w:t>Code: '</w:t>
      </w:r>
      <w:proofErr w:type="spellStart"/>
      <w:r>
        <w:rPr>
          <w:rFonts w:ascii="Courier New" w:hAnsi="Courier New" w:cs="Courier New"/>
        </w:rPr>
        <w:t>reptForTrafficServ</w:t>
      </w:r>
      <w:proofErr w:type="spellEnd"/>
      <w:r>
        <w:t>'</w:t>
      </w:r>
      <w:r>
        <w:br/>
        <w:t xml:space="preserve">Remarks: </w:t>
      </w:r>
      <w:r>
        <w:br/>
        <w:t>Aliases: (none)</w:t>
      </w:r>
    </w:p>
    <w:p w14:paraId="6FEE46CC" w14:textId="77777777" w:rsidR="00EC0FF0" w:rsidRDefault="00EC0FF0">
      <w:pPr>
        <w:pStyle w:val="2"/>
        <w:spacing w:before="160" w:after="160"/>
        <w:rPr>
          <w:rFonts w:ascii="Times New Roman" w:hAnsi="Times New Roman" w:cs="Times New Roman"/>
          <w:b w:val="0"/>
          <w:bCs w:val="0"/>
          <w:sz w:val="24"/>
          <w:szCs w:val="24"/>
        </w:rPr>
      </w:pPr>
      <w:bookmarkStart w:id="2904" w:name="idmarkerx16777217x172127"/>
      <w:bookmarkStart w:id="2905" w:name="_Toc133573452"/>
      <w:bookmarkEnd w:id="2904"/>
      <w:r>
        <w:t>5.33 Vessel location</w:t>
      </w:r>
      <w:bookmarkEnd w:id="2905"/>
    </w:p>
    <w:p w14:paraId="231EE68A" w14:textId="77777777" w:rsidR="00EC0FF0" w:rsidRDefault="00EC0FF0">
      <w:pPr>
        <w:spacing w:before="160" w:after="160"/>
      </w:pPr>
      <w:r>
        <w:t>Name: Vessel location</w:t>
      </w:r>
      <w:r>
        <w:br/>
        <w:t>Definition: The location to which the permission statement applies</w:t>
      </w:r>
      <w:r>
        <w:br/>
        <w:t>Code: '</w:t>
      </w:r>
      <w:proofErr w:type="spellStart"/>
      <w:r>
        <w:rPr>
          <w:rFonts w:ascii="Courier New" w:hAnsi="Courier New" w:cs="Courier New"/>
        </w:rPr>
        <w:t>vslLocation</w:t>
      </w:r>
      <w:proofErr w:type="spellEnd"/>
      <w:r>
        <w:t>'</w:t>
      </w:r>
      <w:r>
        <w:br/>
        <w:t xml:space="preserve">Remarks: Implementations must use between Applicability and </w:t>
      </w:r>
      <w:proofErr w:type="spellStart"/>
      <w:r>
        <w:t>PermissionType</w:t>
      </w:r>
      <w:proofErr w:type="spellEnd"/>
      <w:r>
        <w:t xml:space="preserve"> objects, not to feature instance. The </w:t>
      </w:r>
      <w:proofErr w:type="spellStart"/>
      <w:r>
        <w:t>PermissionType</w:t>
      </w:r>
      <w:proofErr w:type="spellEnd"/>
      <w:r>
        <w:t>-&gt;feature link is via a generic inverse association</w:t>
      </w:r>
      <w:r>
        <w:br/>
        <w:t>Aliases: (none)</w:t>
      </w:r>
    </w:p>
    <w:p w14:paraId="737EFB4B" w14:textId="77777777" w:rsidR="00EC0FF0" w:rsidRDefault="00EC0FF0">
      <w:pPr>
        <w:pStyle w:val="1"/>
        <w:spacing w:before="160" w:after="160"/>
        <w:rPr>
          <w:rFonts w:ascii="Times New Roman" w:hAnsi="Times New Roman" w:cs="Times New Roman"/>
          <w:b w:val="0"/>
          <w:bCs w:val="0"/>
          <w:sz w:val="24"/>
          <w:szCs w:val="24"/>
        </w:rPr>
      </w:pPr>
      <w:r>
        <w:br w:type="page"/>
      </w:r>
      <w:bookmarkStart w:id="2906" w:name="idmarkerx16777217x172179"/>
      <w:bookmarkStart w:id="2907" w:name="_Toc133573453"/>
      <w:bookmarkEnd w:id="2906"/>
      <w:r>
        <w:lastRenderedPageBreak/>
        <w:t>6 Information Associations</w:t>
      </w:r>
      <w:bookmarkEnd w:id="2907"/>
    </w:p>
    <w:p w14:paraId="697B712B" w14:textId="77777777" w:rsidR="00EC0FF0" w:rsidRDefault="00EC0FF0">
      <w:pPr>
        <w:pStyle w:val="2"/>
        <w:spacing w:before="160" w:after="160"/>
        <w:rPr>
          <w:rFonts w:ascii="Times New Roman" w:hAnsi="Times New Roman" w:cs="Times New Roman"/>
          <w:b w:val="0"/>
          <w:bCs w:val="0"/>
          <w:sz w:val="24"/>
          <w:szCs w:val="24"/>
        </w:rPr>
      </w:pPr>
      <w:bookmarkStart w:id="2908" w:name="idmarkerx16777217x172200"/>
      <w:bookmarkStart w:id="2909" w:name="_Toc133573454"/>
      <w:bookmarkEnd w:id="2908"/>
      <w:r>
        <w:t>6.1 Additional information</w:t>
      </w:r>
      <w:bookmarkEnd w:id="2909"/>
    </w:p>
    <w:p w14:paraId="3FB16174" w14:textId="1BC0E5CD" w:rsidR="00EC0FF0" w:rsidRDefault="00EC0FF0">
      <w:r>
        <w:t xml:space="preserve">Name: Additional </w:t>
      </w:r>
      <w:del w:id="2910" w:author="Lyu Yuxiao" w:date="2023-04-21T15:02:00Z">
        <w:r w:rsidDel="001918BC">
          <w:rPr>
            <w:rFonts w:hint="eastAsia"/>
            <w:lang w:eastAsia="zh-CN"/>
          </w:rPr>
          <w:delText>i</w:delText>
        </w:r>
      </w:del>
      <w:ins w:id="2911" w:author="Lyu Yuxiao" w:date="2023-04-21T15:02:00Z">
        <w:r w:rsidR="001918BC">
          <w:rPr>
            <w:rFonts w:hint="eastAsia"/>
            <w:lang w:eastAsia="zh-CN"/>
          </w:rPr>
          <w:t>I</w:t>
        </w:r>
      </w:ins>
      <w:r>
        <w:t>nformation</w:t>
      </w:r>
      <w:r>
        <w:br/>
        <w:t>Definition: A feature association for the binding between at least one instance of a geo feature and an instance of an information type.</w:t>
      </w:r>
      <w:r>
        <w:br/>
        <w:t>Code: '</w:t>
      </w:r>
      <w:proofErr w:type="spellStart"/>
      <w:r>
        <w:rPr>
          <w:rFonts w:ascii="Courier New" w:hAnsi="Courier New" w:cs="Courier New"/>
        </w:rPr>
        <w:t>AdditionalInformation</w:t>
      </w:r>
      <w:proofErr w:type="spellEnd"/>
      <w:r>
        <w:t>'</w:t>
      </w:r>
      <w:r>
        <w:br/>
        <w:t xml:space="preserve">Remarks: Role </w:t>
      </w:r>
      <w:proofErr w:type="spellStart"/>
      <w:r>
        <w:t>informationProvidedFor</w:t>
      </w:r>
      <w:proofErr w:type="spellEnd"/>
      <w:r>
        <w:t xml:space="preserve"> encodable only as a generic inverse association in feature objects in 3.0.0 datasets</w:t>
      </w:r>
      <w:r>
        <w:br/>
        <w:t>Aliases: (none)</w:t>
      </w:r>
    </w:p>
    <w:p w14:paraId="12F46906" w14:textId="77777777" w:rsidR="00EC0FF0" w:rsidRDefault="00EC0FF0">
      <w:pPr>
        <w:pStyle w:val="Center"/>
      </w:pPr>
      <w:r>
        <w:t>Attribute Bindings</w:t>
      </w:r>
    </w:p>
    <w:p w14:paraId="456DC267" w14:textId="77777777" w:rsidR="00EC0FF0" w:rsidRDefault="00EC0FF0">
      <w:pPr>
        <w:spacing w:before="160" w:after="160"/>
      </w:pPr>
      <w:r>
        <w:t>(No local bindings, but will inherit bindings from super-types if any)</w:t>
      </w:r>
    </w:p>
    <w:p w14:paraId="1EC7BE3D" w14:textId="77777777" w:rsidR="00EC0FF0" w:rsidRDefault="00EC0FF0">
      <w:r>
        <w:t xml:space="preserve">Role: </w:t>
      </w:r>
      <w:proofErr w:type="spellStart"/>
      <w:r>
        <w:t>providesInformation</w:t>
      </w:r>
      <w:proofErr w:type="spellEnd"/>
      <w:r>
        <w:t xml:space="preserve"> </w:t>
      </w:r>
      <w:proofErr w:type="spellStart"/>
      <w:r>
        <w:t>informationProvidedFor</w:t>
      </w:r>
      <w:proofErr w:type="spellEnd"/>
      <w:r>
        <w:t xml:space="preserve"> </w:t>
      </w:r>
    </w:p>
    <w:p w14:paraId="6FD9F550" w14:textId="77777777" w:rsidR="00EC0FF0" w:rsidRDefault="00EC0FF0">
      <w:pPr>
        <w:pStyle w:val="2"/>
        <w:spacing w:before="160" w:after="160"/>
        <w:rPr>
          <w:rFonts w:ascii="Times New Roman" w:hAnsi="Times New Roman" w:cs="Times New Roman"/>
          <w:b w:val="0"/>
          <w:bCs w:val="0"/>
          <w:sz w:val="24"/>
          <w:szCs w:val="24"/>
        </w:rPr>
      </w:pPr>
      <w:bookmarkStart w:id="2912" w:name="idmarkerx16777217x172281"/>
      <w:bookmarkStart w:id="2913" w:name="_Toc133573455"/>
      <w:bookmarkEnd w:id="2912"/>
      <w:r>
        <w:t>6.2 Authority contact</w:t>
      </w:r>
      <w:bookmarkEnd w:id="2913"/>
    </w:p>
    <w:p w14:paraId="17A4DF06" w14:textId="591BC762" w:rsidR="00EC0FF0" w:rsidRDefault="00EC0FF0">
      <w:r>
        <w:t xml:space="preserve">Name: Authority </w:t>
      </w:r>
      <w:del w:id="2914" w:author="Lyu Yuxiao" w:date="2023-04-21T15:16:00Z">
        <w:r w:rsidDel="00B53160">
          <w:rPr>
            <w:rFonts w:hint="eastAsia"/>
            <w:lang w:eastAsia="zh-CN"/>
          </w:rPr>
          <w:delText>c</w:delText>
        </w:r>
      </w:del>
      <w:ins w:id="2915" w:author="Lyu Yuxiao" w:date="2023-04-21T15:16:00Z">
        <w:r w:rsidR="00B53160">
          <w:rPr>
            <w:rFonts w:hint="eastAsia"/>
            <w:lang w:eastAsia="zh-CN"/>
          </w:rPr>
          <w:t>C</w:t>
        </w:r>
      </w:ins>
      <w:r>
        <w:t>ontact</w:t>
      </w:r>
      <w:r>
        <w:br/>
        <w:t>Definition: Contact information for an authority</w:t>
      </w:r>
      <w:r>
        <w:br/>
        <w:t>Code: '</w:t>
      </w:r>
      <w:proofErr w:type="spellStart"/>
      <w:r>
        <w:rPr>
          <w:rFonts w:ascii="Courier New" w:hAnsi="Courier New" w:cs="Courier New"/>
        </w:rPr>
        <w:t>AuthorityContact</w:t>
      </w:r>
      <w:proofErr w:type="spellEnd"/>
      <w:r>
        <w:t>'</w:t>
      </w:r>
      <w:r>
        <w:br/>
        <w:t xml:space="preserve">Remarks: </w:t>
      </w:r>
      <w:r>
        <w:br/>
        <w:t>Aliases: (none)</w:t>
      </w:r>
    </w:p>
    <w:p w14:paraId="2B0C9E75" w14:textId="77777777" w:rsidR="00EC0FF0" w:rsidRDefault="00EC0FF0">
      <w:pPr>
        <w:pStyle w:val="Center"/>
      </w:pPr>
      <w:r>
        <w:t>Attribute Bindings</w:t>
      </w:r>
    </w:p>
    <w:p w14:paraId="1E27A79A" w14:textId="77777777" w:rsidR="00EC0FF0" w:rsidRDefault="00EC0FF0">
      <w:pPr>
        <w:spacing w:before="160" w:after="160"/>
      </w:pPr>
      <w:r>
        <w:t>(No local bindings, but will inherit bindings from super-types if any)</w:t>
      </w:r>
    </w:p>
    <w:p w14:paraId="72558227" w14:textId="77777777" w:rsidR="00EC0FF0" w:rsidRDefault="00EC0FF0">
      <w:r>
        <w:t xml:space="preserve">Role: </w:t>
      </w:r>
      <w:proofErr w:type="spellStart"/>
      <w:r>
        <w:t>theAuthority</w:t>
      </w:r>
      <w:proofErr w:type="spellEnd"/>
      <w:r>
        <w:t xml:space="preserve"> </w:t>
      </w:r>
      <w:proofErr w:type="spellStart"/>
      <w:r>
        <w:t>theContactDetails</w:t>
      </w:r>
      <w:proofErr w:type="spellEnd"/>
      <w:r>
        <w:t xml:space="preserve"> </w:t>
      </w:r>
    </w:p>
    <w:p w14:paraId="556F0FBF" w14:textId="77777777" w:rsidR="00EC0FF0" w:rsidRDefault="00EC0FF0">
      <w:pPr>
        <w:pStyle w:val="2"/>
        <w:spacing w:before="160" w:after="160"/>
        <w:rPr>
          <w:rFonts w:ascii="Times New Roman" w:hAnsi="Times New Roman" w:cs="Times New Roman"/>
          <w:b w:val="0"/>
          <w:bCs w:val="0"/>
          <w:sz w:val="24"/>
          <w:szCs w:val="24"/>
        </w:rPr>
      </w:pPr>
      <w:bookmarkStart w:id="2916" w:name="idmarkerx16777217x172359"/>
      <w:bookmarkStart w:id="2917" w:name="_Toc133573456"/>
      <w:bookmarkEnd w:id="2916"/>
      <w:r>
        <w:t>6.3 Authority hours</w:t>
      </w:r>
      <w:bookmarkEnd w:id="2917"/>
    </w:p>
    <w:p w14:paraId="20BBFCB6" w14:textId="273C9CF6" w:rsidR="00EC0FF0" w:rsidRDefault="00EC0FF0">
      <w:r>
        <w:t xml:space="preserve">Name: Authority </w:t>
      </w:r>
      <w:del w:id="2918" w:author="Lyu Yuxiao" w:date="2023-04-21T15:16:00Z">
        <w:r w:rsidDel="00B53160">
          <w:rPr>
            <w:rFonts w:hint="eastAsia"/>
            <w:lang w:eastAsia="zh-CN"/>
          </w:rPr>
          <w:delText>h</w:delText>
        </w:r>
      </w:del>
      <w:ins w:id="2919" w:author="Lyu Yuxiao" w:date="2023-04-21T15:16:00Z">
        <w:r w:rsidR="00B53160">
          <w:rPr>
            <w:rFonts w:hint="eastAsia"/>
            <w:lang w:eastAsia="zh-CN"/>
          </w:rPr>
          <w:t>H</w:t>
        </w:r>
      </w:ins>
      <w:r>
        <w:t>ours</w:t>
      </w:r>
      <w:r>
        <w:br/>
        <w:t>Definition: Service hours for an authority</w:t>
      </w:r>
      <w:r>
        <w:br/>
        <w:t>Code: '</w:t>
      </w:r>
      <w:proofErr w:type="spellStart"/>
      <w:r>
        <w:rPr>
          <w:rFonts w:ascii="Courier New" w:hAnsi="Courier New" w:cs="Courier New"/>
        </w:rPr>
        <w:t>AuthorityHours</w:t>
      </w:r>
      <w:proofErr w:type="spellEnd"/>
      <w:r>
        <w:t>'</w:t>
      </w:r>
      <w:r>
        <w:br/>
        <w:t xml:space="preserve">Remarks: </w:t>
      </w:r>
      <w:r>
        <w:br/>
        <w:t>Aliases: (none)</w:t>
      </w:r>
    </w:p>
    <w:p w14:paraId="66DAA24A" w14:textId="77777777" w:rsidR="00EC0FF0" w:rsidRDefault="00EC0FF0">
      <w:pPr>
        <w:pStyle w:val="Center"/>
      </w:pPr>
      <w:r>
        <w:t>Attribute Bindings</w:t>
      </w:r>
    </w:p>
    <w:p w14:paraId="6C90D85B" w14:textId="77777777" w:rsidR="00EC0FF0" w:rsidRDefault="00EC0FF0">
      <w:pPr>
        <w:spacing w:before="160" w:after="160"/>
      </w:pPr>
      <w:r>
        <w:t>(No local bindings, but will inherit bindings from super-types if any)</w:t>
      </w:r>
    </w:p>
    <w:p w14:paraId="0BC91558" w14:textId="77777777" w:rsidR="00EC0FF0" w:rsidRDefault="00EC0FF0">
      <w:r>
        <w:t xml:space="preserve">Role: </w:t>
      </w:r>
      <w:proofErr w:type="spellStart"/>
      <w:r>
        <w:t>theAuthority_srvHrs</w:t>
      </w:r>
      <w:proofErr w:type="spellEnd"/>
      <w:r>
        <w:t xml:space="preserve"> </w:t>
      </w:r>
      <w:proofErr w:type="spellStart"/>
      <w:r>
        <w:t>theServiceHours</w:t>
      </w:r>
      <w:proofErr w:type="spellEnd"/>
      <w:r>
        <w:t xml:space="preserve"> </w:t>
      </w:r>
    </w:p>
    <w:p w14:paraId="3C44953B" w14:textId="77777777" w:rsidR="00EC0FF0" w:rsidRDefault="00EC0FF0">
      <w:pPr>
        <w:pStyle w:val="2"/>
        <w:spacing w:before="160" w:after="160"/>
        <w:rPr>
          <w:rFonts w:ascii="Times New Roman" w:hAnsi="Times New Roman" w:cs="Times New Roman"/>
          <w:b w:val="0"/>
          <w:bCs w:val="0"/>
          <w:sz w:val="24"/>
          <w:szCs w:val="24"/>
        </w:rPr>
      </w:pPr>
      <w:bookmarkStart w:id="2920" w:name="idmarkerx16777217x172437"/>
      <w:bookmarkStart w:id="2921" w:name="_Toc133573457"/>
      <w:bookmarkEnd w:id="2920"/>
      <w:r>
        <w:t xml:space="preserve">6.4 Associated </w:t>
      </w:r>
      <w:proofErr w:type="spellStart"/>
      <w:r>
        <w:t>RxN</w:t>
      </w:r>
      <w:bookmarkEnd w:id="2921"/>
      <w:proofErr w:type="spellEnd"/>
    </w:p>
    <w:p w14:paraId="2E1DBE1E" w14:textId="77777777" w:rsidR="00EC0FF0" w:rsidRDefault="00EC0FF0">
      <w:r>
        <w:t xml:space="preserve">Name: Associated </w:t>
      </w:r>
      <w:proofErr w:type="spellStart"/>
      <w:r>
        <w:t>RxN</w:t>
      </w:r>
      <w:proofErr w:type="spellEnd"/>
      <w:r>
        <w:br/>
        <w:t>Definition: Association between a geographic location and a regulation, restriction, recommendation, or nautical information</w:t>
      </w:r>
      <w:r>
        <w:br/>
        <w:t>Code: '</w:t>
      </w:r>
      <w:proofErr w:type="spellStart"/>
      <w:r>
        <w:rPr>
          <w:rFonts w:ascii="Courier New" w:hAnsi="Courier New" w:cs="Courier New"/>
        </w:rPr>
        <w:t>AssociatedRxN</w:t>
      </w:r>
      <w:proofErr w:type="spellEnd"/>
      <w:r>
        <w:t>'</w:t>
      </w:r>
      <w:r>
        <w:br/>
        <w:t xml:space="preserve">Remarks: Role </w:t>
      </w:r>
      <w:proofErr w:type="spellStart"/>
      <w:r>
        <w:t>appliesInLocation</w:t>
      </w:r>
      <w:proofErr w:type="spellEnd"/>
      <w:r>
        <w:t xml:space="preserve"> encodable only as a generic inverse association in 3.0.0 datasets as it is an information-&gt;feature link</w:t>
      </w:r>
      <w:r>
        <w:br/>
        <w:t>Aliases: (none)</w:t>
      </w:r>
    </w:p>
    <w:p w14:paraId="46135BE4" w14:textId="77777777" w:rsidR="00EC0FF0" w:rsidRDefault="00EC0FF0">
      <w:pPr>
        <w:pStyle w:val="Center"/>
      </w:pPr>
      <w:r>
        <w:t>Attribute Bindings</w:t>
      </w:r>
    </w:p>
    <w:p w14:paraId="6FB90F3E" w14:textId="77777777" w:rsidR="00EC0FF0" w:rsidRDefault="00EC0FF0">
      <w:pPr>
        <w:spacing w:before="160" w:after="160"/>
      </w:pPr>
      <w:r>
        <w:t>(No local bindings, but will inherit bindings from super-types if any)</w:t>
      </w:r>
    </w:p>
    <w:p w14:paraId="298AC06D" w14:textId="77777777" w:rsidR="00EC0FF0" w:rsidRDefault="00EC0FF0">
      <w:r>
        <w:t xml:space="preserve">Role: </w:t>
      </w:r>
      <w:proofErr w:type="spellStart"/>
      <w:r>
        <w:t>appliesInLocation</w:t>
      </w:r>
      <w:proofErr w:type="spellEnd"/>
      <w:r>
        <w:t xml:space="preserve"> </w:t>
      </w:r>
      <w:proofErr w:type="spellStart"/>
      <w:r>
        <w:t>theRxN</w:t>
      </w:r>
      <w:proofErr w:type="spellEnd"/>
      <w:r>
        <w:t xml:space="preserve"> </w:t>
      </w:r>
    </w:p>
    <w:p w14:paraId="4B04D5A9" w14:textId="77777777" w:rsidR="00EC0FF0" w:rsidRDefault="00EC0FF0">
      <w:pPr>
        <w:pStyle w:val="2"/>
        <w:spacing w:before="160" w:after="160"/>
        <w:rPr>
          <w:rFonts w:ascii="Times New Roman" w:hAnsi="Times New Roman" w:cs="Times New Roman"/>
          <w:b w:val="0"/>
          <w:bCs w:val="0"/>
          <w:sz w:val="24"/>
          <w:szCs w:val="24"/>
        </w:rPr>
      </w:pPr>
      <w:bookmarkStart w:id="2922" w:name="idmarkerx16777217x172518"/>
      <w:bookmarkStart w:id="2923" w:name="_Toc133573458"/>
      <w:bookmarkEnd w:id="2922"/>
      <w:r>
        <w:t>6.5 Exceptional workday</w:t>
      </w:r>
      <w:bookmarkEnd w:id="2923"/>
    </w:p>
    <w:p w14:paraId="138599DA" w14:textId="037609D9" w:rsidR="00EC0FF0" w:rsidRDefault="00EC0FF0">
      <w:r>
        <w:t xml:space="preserve">Name: Exceptional </w:t>
      </w:r>
      <w:del w:id="2924" w:author="Lyu Yuxiao" w:date="2023-04-21T15:16:00Z">
        <w:r w:rsidDel="00B53160">
          <w:rPr>
            <w:rFonts w:hint="eastAsia"/>
            <w:lang w:eastAsia="zh-CN"/>
          </w:rPr>
          <w:delText>w</w:delText>
        </w:r>
      </w:del>
      <w:ins w:id="2925" w:author="Lyu Yuxiao" w:date="2023-04-21T15:16:00Z">
        <w:r w:rsidR="00B53160">
          <w:rPr>
            <w:rFonts w:hint="eastAsia"/>
            <w:lang w:eastAsia="zh-CN"/>
          </w:rPr>
          <w:t>W</w:t>
        </w:r>
      </w:ins>
      <w:r>
        <w:t>orkday</w:t>
      </w:r>
      <w:r>
        <w:br/>
        <w:t>Definition: Exception to the usual working day</w:t>
      </w:r>
      <w:r>
        <w:br/>
      </w:r>
      <w:r>
        <w:lastRenderedPageBreak/>
        <w:t>Code: '</w:t>
      </w:r>
      <w:proofErr w:type="spellStart"/>
      <w:r>
        <w:rPr>
          <w:rFonts w:ascii="Courier New" w:hAnsi="Courier New" w:cs="Courier New"/>
        </w:rPr>
        <w:t>ExceptionalWorkday</w:t>
      </w:r>
      <w:proofErr w:type="spellEnd"/>
      <w:r>
        <w:t>'</w:t>
      </w:r>
      <w:r>
        <w:br/>
        <w:t xml:space="preserve">Remarks: </w:t>
      </w:r>
      <w:r>
        <w:br/>
        <w:t>Aliases: (none)</w:t>
      </w:r>
    </w:p>
    <w:p w14:paraId="076BF16D" w14:textId="77777777" w:rsidR="00EC0FF0" w:rsidRDefault="00EC0FF0">
      <w:pPr>
        <w:pStyle w:val="Center"/>
      </w:pPr>
      <w:r>
        <w:t>Attribute Bindings</w:t>
      </w:r>
    </w:p>
    <w:p w14:paraId="5319A309" w14:textId="77777777" w:rsidR="00EC0FF0" w:rsidRDefault="00EC0FF0">
      <w:pPr>
        <w:spacing w:before="160" w:after="160"/>
      </w:pPr>
      <w:r>
        <w:t>(No local bindings, but will inherit bindings from super-types if any)</w:t>
      </w:r>
    </w:p>
    <w:p w14:paraId="19907234" w14:textId="77777777" w:rsidR="00EC0FF0" w:rsidRDefault="00EC0FF0">
      <w:r>
        <w:t xml:space="preserve">Role: </w:t>
      </w:r>
      <w:proofErr w:type="spellStart"/>
      <w:r>
        <w:t>theServiceHours_nsdy</w:t>
      </w:r>
      <w:proofErr w:type="spellEnd"/>
      <w:r>
        <w:t xml:space="preserve"> </w:t>
      </w:r>
      <w:proofErr w:type="spellStart"/>
      <w:r>
        <w:t>partialWorkingDay</w:t>
      </w:r>
      <w:proofErr w:type="spellEnd"/>
      <w:r>
        <w:t xml:space="preserve"> </w:t>
      </w:r>
    </w:p>
    <w:p w14:paraId="5579F7E0" w14:textId="77777777" w:rsidR="00EC0FF0" w:rsidRDefault="00EC0FF0">
      <w:pPr>
        <w:pStyle w:val="2"/>
        <w:spacing w:before="160" w:after="160"/>
        <w:rPr>
          <w:rFonts w:ascii="Times New Roman" w:hAnsi="Times New Roman" w:cs="Times New Roman"/>
          <w:b w:val="0"/>
          <w:bCs w:val="0"/>
          <w:sz w:val="24"/>
          <w:szCs w:val="24"/>
        </w:rPr>
      </w:pPr>
      <w:bookmarkStart w:id="2926" w:name="idmarkerx16777217x172596"/>
      <w:bookmarkStart w:id="2927" w:name="_Toc133573459"/>
      <w:bookmarkEnd w:id="2926"/>
      <w:r>
        <w:t>6.6 Inclusion type</w:t>
      </w:r>
      <w:bookmarkEnd w:id="2927"/>
    </w:p>
    <w:p w14:paraId="4327350D" w14:textId="102D3063" w:rsidR="00EC0FF0" w:rsidRDefault="00EC0FF0">
      <w:r>
        <w:t xml:space="preserve">Name: Inclusion </w:t>
      </w:r>
      <w:del w:id="2928" w:author="Lyu Yuxiao" w:date="2023-04-21T15:16:00Z">
        <w:r w:rsidDel="00B53160">
          <w:rPr>
            <w:rFonts w:hint="eastAsia"/>
            <w:lang w:eastAsia="zh-CN"/>
          </w:rPr>
          <w:delText>t</w:delText>
        </w:r>
      </w:del>
      <w:ins w:id="2929" w:author="Lyu Yuxiao" w:date="2023-04-21T15:16:00Z">
        <w:r w:rsidR="00B53160">
          <w:rPr>
            <w:rFonts w:hint="eastAsia"/>
            <w:lang w:eastAsia="zh-CN"/>
          </w:rPr>
          <w:t>T</w:t>
        </w:r>
      </w:ins>
      <w:r>
        <w:t>ype</w:t>
      </w:r>
      <w:r>
        <w:br/>
        <w:t>Definition: Association class specifying the relationship between the subset of vessels described by an APPLIC data object and a regulation (restriction, recommendation, or nautical information).</w:t>
      </w:r>
      <w:r>
        <w:br/>
        <w:t>Code: '</w:t>
      </w:r>
      <w:proofErr w:type="spellStart"/>
      <w:r>
        <w:rPr>
          <w:rFonts w:ascii="Courier New" w:hAnsi="Courier New" w:cs="Courier New"/>
        </w:rPr>
        <w:t>InclusionType</w:t>
      </w:r>
      <w:proofErr w:type="spellEnd"/>
      <w:r>
        <w:t>'</w:t>
      </w:r>
      <w:r>
        <w:br/>
        <w:t xml:space="preserve">Remarks: </w:t>
      </w:r>
      <w:r>
        <w:br/>
        <w:t>Aliases: (none)</w:t>
      </w:r>
    </w:p>
    <w:p w14:paraId="522B040C"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699107B1"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470F68"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26FAD2"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7135A9"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247966"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521232" w14:textId="77777777" w:rsidR="00EC0FF0" w:rsidRDefault="00EC0FF0">
            <w:r>
              <w:rPr>
                <w:b/>
                <w:bCs/>
              </w:rPr>
              <w:t>Sequential</w:t>
            </w:r>
          </w:p>
        </w:tc>
      </w:tr>
      <w:tr w:rsidR="00EC0FF0" w14:paraId="2D2AE21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E0F0FB" w14:textId="77777777" w:rsidR="00EC0FF0" w:rsidRDefault="00EC0FF0">
            <w:r>
              <w:t>membership</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89CBA9"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57039C"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326331" w14:textId="77777777" w:rsidR="00EC0FF0" w:rsidRDefault="008A31A8">
            <w:proofErr w:type="gramStart"/>
            <w:r>
              <w:t>1 :</w:t>
            </w:r>
            <w:proofErr w:type="gramEnd"/>
            <w:r w:rsidR="00EC0FF0">
              <w:t xml:space="preserve"> included</w:t>
            </w:r>
            <w:r w:rsidR="00EC0FF0">
              <w:br/>
              <w:t>2 : excluded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1441BE" w14:textId="77777777" w:rsidR="00EC0FF0" w:rsidRDefault="00EC0FF0">
            <w:r>
              <w:t>false</w:t>
            </w:r>
          </w:p>
        </w:tc>
      </w:tr>
    </w:tbl>
    <w:p w14:paraId="612FDAC0" w14:textId="77777777" w:rsidR="00EC0FF0" w:rsidRDefault="00EC0FF0">
      <w:pPr>
        <w:spacing w:before="160" w:after="160"/>
      </w:pPr>
    </w:p>
    <w:p w14:paraId="03E7EE84" w14:textId="77777777" w:rsidR="00EC0FF0" w:rsidRDefault="00EC0FF0">
      <w:r>
        <w:t xml:space="preserve">Role: </w:t>
      </w:r>
      <w:proofErr w:type="spellStart"/>
      <w:r>
        <w:t>theApplicableRxN</w:t>
      </w:r>
      <w:proofErr w:type="spellEnd"/>
      <w:r>
        <w:t xml:space="preserve"> </w:t>
      </w:r>
      <w:proofErr w:type="spellStart"/>
      <w:r>
        <w:t>isApplicableTo</w:t>
      </w:r>
      <w:proofErr w:type="spellEnd"/>
      <w:r>
        <w:t xml:space="preserve"> </w:t>
      </w:r>
    </w:p>
    <w:p w14:paraId="73B5ED9B" w14:textId="77777777" w:rsidR="00EC0FF0" w:rsidRDefault="00EC0FF0">
      <w:pPr>
        <w:pStyle w:val="2"/>
        <w:spacing w:before="160" w:after="160"/>
        <w:rPr>
          <w:rFonts w:ascii="Times New Roman" w:hAnsi="Times New Roman" w:cs="Times New Roman"/>
          <w:b w:val="0"/>
          <w:bCs w:val="0"/>
          <w:sz w:val="24"/>
          <w:szCs w:val="24"/>
        </w:rPr>
      </w:pPr>
      <w:bookmarkStart w:id="2930" w:name="idmarkerx16777217x173246"/>
      <w:bookmarkStart w:id="2931" w:name="_Toc133573460"/>
      <w:bookmarkEnd w:id="2930"/>
      <w:r>
        <w:t>6.7 Permission type</w:t>
      </w:r>
      <w:bookmarkEnd w:id="2931"/>
    </w:p>
    <w:p w14:paraId="2569413B" w14:textId="6EB87800" w:rsidR="00EC0FF0" w:rsidRDefault="00EC0FF0">
      <w:r>
        <w:t xml:space="preserve">Name: Permission </w:t>
      </w:r>
      <w:del w:id="2932" w:author="Lyu Yuxiao" w:date="2023-04-21T15:16:00Z">
        <w:r w:rsidDel="00B53160">
          <w:rPr>
            <w:rFonts w:hint="eastAsia"/>
            <w:lang w:eastAsia="zh-CN"/>
          </w:rPr>
          <w:delText>t</w:delText>
        </w:r>
      </w:del>
      <w:ins w:id="2933" w:author="Lyu Yuxiao" w:date="2023-04-21T15:16:00Z">
        <w:r w:rsidR="00B53160">
          <w:rPr>
            <w:rFonts w:hint="eastAsia"/>
            <w:lang w:eastAsia="zh-CN"/>
          </w:rPr>
          <w:t>T</w:t>
        </w:r>
      </w:ins>
      <w:r>
        <w:t>ype</w:t>
      </w:r>
      <w:r>
        <w:br/>
        <w:t>Definition: Association class for associations describing whether the subsets of vessels determined by the ship characteristics specified in APPLIC may (or must, etc.) transit, enter, or use a feature.</w:t>
      </w:r>
      <w:r>
        <w:br/>
        <w:t>Code: '</w:t>
      </w:r>
      <w:proofErr w:type="spellStart"/>
      <w:r>
        <w:rPr>
          <w:rFonts w:ascii="Courier New" w:hAnsi="Courier New" w:cs="Courier New"/>
        </w:rPr>
        <w:t>PermissionType</w:t>
      </w:r>
      <w:proofErr w:type="spellEnd"/>
      <w:r>
        <w:t>'</w:t>
      </w:r>
      <w:r>
        <w:br/>
        <w:t xml:space="preserve">Remarks: </w:t>
      </w:r>
      <w:r>
        <w:br/>
        <w:t>Aliases: (none)</w:t>
      </w:r>
    </w:p>
    <w:p w14:paraId="51F839E4"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18FD6312"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D1C847"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FD2D94"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CA3BD1"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658B7A"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A4BD42" w14:textId="77777777" w:rsidR="00EC0FF0" w:rsidRDefault="00EC0FF0">
            <w:r>
              <w:rPr>
                <w:b/>
                <w:bCs/>
              </w:rPr>
              <w:t>Sequential</w:t>
            </w:r>
          </w:p>
        </w:tc>
      </w:tr>
      <w:tr w:rsidR="00EC0FF0" w14:paraId="6CA35AE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E7810" w14:textId="77777777" w:rsidR="00EC0FF0" w:rsidRDefault="00EC0FF0">
            <w:proofErr w:type="spellStart"/>
            <w:r>
              <w:t>categoryOfRelationship</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E0E570"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CEDB8C"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C945E1" w14:textId="77777777" w:rsidR="00EC0FF0" w:rsidRDefault="008A31A8">
            <w:proofErr w:type="gramStart"/>
            <w:r>
              <w:t>1 :</w:t>
            </w:r>
            <w:proofErr w:type="gramEnd"/>
            <w:r w:rsidR="00EC0FF0">
              <w:t xml:space="preserve"> prohibited</w:t>
            </w:r>
            <w:r w:rsidR="00EC0FF0">
              <w:br/>
              <w:t>2 : not recommended</w:t>
            </w:r>
            <w:r w:rsidR="00EC0FF0">
              <w:br/>
              <w:t>3 : permitted</w:t>
            </w:r>
            <w:r w:rsidR="00EC0FF0">
              <w:br/>
              <w:t>4 : recommended</w:t>
            </w:r>
            <w:r w:rsidR="00EC0FF0">
              <w:br/>
              <w:t>5 : required</w:t>
            </w:r>
            <w:r w:rsidR="00EC0FF0">
              <w:br/>
              <w:t>6 : not required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8A8F2B" w14:textId="77777777" w:rsidR="00EC0FF0" w:rsidRDefault="00EC0FF0">
            <w:r>
              <w:t>false</w:t>
            </w:r>
          </w:p>
        </w:tc>
      </w:tr>
    </w:tbl>
    <w:p w14:paraId="51E45565" w14:textId="77777777" w:rsidR="00EC0FF0" w:rsidRDefault="00EC0FF0">
      <w:pPr>
        <w:spacing w:before="160" w:after="160"/>
      </w:pPr>
    </w:p>
    <w:p w14:paraId="3FACE420" w14:textId="77777777" w:rsidR="00EC0FF0" w:rsidRDefault="00EC0FF0">
      <w:r>
        <w:t xml:space="preserve">Role: </w:t>
      </w:r>
      <w:proofErr w:type="spellStart"/>
      <w:r>
        <w:t>vslLocation</w:t>
      </w:r>
      <w:proofErr w:type="spellEnd"/>
      <w:r>
        <w:t xml:space="preserve"> permission </w:t>
      </w:r>
    </w:p>
    <w:p w14:paraId="66B870B2" w14:textId="77777777" w:rsidR="00EC0FF0" w:rsidRDefault="00EC0FF0">
      <w:pPr>
        <w:pStyle w:val="2"/>
        <w:spacing w:before="160" w:after="160"/>
        <w:rPr>
          <w:rFonts w:ascii="Times New Roman" w:hAnsi="Times New Roman" w:cs="Times New Roman"/>
          <w:b w:val="0"/>
          <w:bCs w:val="0"/>
          <w:sz w:val="24"/>
          <w:szCs w:val="24"/>
        </w:rPr>
      </w:pPr>
      <w:bookmarkStart w:id="2934" w:name="idmarkerx16777217x173912"/>
      <w:bookmarkStart w:id="2935" w:name="_Toc133573461"/>
      <w:bookmarkEnd w:id="2934"/>
      <w:r>
        <w:t xml:space="preserve">6.8 Related </w:t>
      </w:r>
      <w:proofErr w:type="spellStart"/>
      <w:r>
        <w:t>organisation</w:t>
      </w:r>
      <w:bookmarkEnd w:id="2935"/>
      <w:proofErr w:type="spellEnd"/>
    </w:p>
    <w:p w14:paraId="4CC84B08" w14:textId="40EA3A47" w:rsidR="00EC0FF0" w:rsidRDefault="00EC0FF0">
      <w:r>
        <w:t xml:space="preserve">Name: Related </w:t>
      </w:r>
      <w:del w:id="2936" w:author="Lyu Yuxiao" w:date="2023-04-21T15:17:00Z">
        <w:r w:rsidDel="00B53160">
          <w:rPr>
            <w:rFonts w:hint="eastAsia"/>
            <w:lang w:eastAsia="zh-CN"/>
          </w:rPr>
          <w:delText>o</w:delText>
        </w:r>
      </w:del>
      <w:proofErr w:type="spellStart"/>
      <w:ins w:id="2937" w:author="Lyu Yuxiao" w:date="2023-04-21T15:17:00Z">
        <w:r w:rsidR="00B53160">
          <w:rPr>
            <w:rFonts w:hint="eastAsia"/>
            <w:lang w:eastAsia="zh-CN"/>
          </w:rPr>
          <w:t>O</w:t>
        </w:r>
      </w:ins>
      <w:r>
        <w:t>rganisation</w:t>
      </w:r>
      <w:proofErr w:type="spellEnd"/>
      <w:r>
        <w:br/>
        <w:t xml:space="preserve">Definition: Related </w:t>
      </w:r>
      <w:proofErr w:type="spellStart"/>
      <w:r>
        <w:t>organisation</w:t>
      </w:r>
      <w:proofErr w:type="spellEnd"/>
      <w:r>
        <w:br/>
        <w:t>Code: '</w:t>
      </w:r>
      <w:proofErr w:type="spellStart"/>
      <w:r>
        <w:rPr>
          <w:rFonts w:ascii="Courier New" w:hAnsi="Courier New" w:cs="Courier New"/>
        </w:rPr>
        <w:t>RelatedOrganisation</w:t>
      </w:r>
      <w:proofErr w:type="spellEnd"/>
      <w:r>
        <w:t>'</w:t>
      </w:r>
      <w:r>
        <w:br/>
        <w:t xml:space="preserve">Remarks: </w:t>
      </w:r>
      <w:r>
        <w:br/>
        <w:t>Aliases: (none)</w:t>
      </w:r>
    </w:p>
    <w:p w14:paraId="3AF3611A" w14:textId="77777777" w:rsidR="00EC0FF0" w:rsidRDefault="00EC0FF0">
      <w:pPr>
        <w:pStyle w:val="Center"/>
      </w:pPr>
      <w:r>
        <w:t>Attribute Bindings</w:t>
      </w:r>
    </w:p>
    <w:p w14:paraId="25E0EB34" w14:textId="77777777" w:rsidR="00EC0FF0" w:rsidRDefault="00EC0FF0">
      <w:pPr>
        <w:spacing w:before="160" w:after="160"/>
      </w:pPr>
      <w:r>
        <w:t>(No local bindings, but will inherit bindings from super-types if any)</w:t>
      </w:r>
    </w:p>
    <w:p w14:paraId="40ABEBAE" w14:textId="77777777" w:rsidR="00EC0FF0" w:rsidRDefault="00EC0FF0">
      <w:r>
        <w:t xml:space="preserve">Role: </w:t>
      </w:r>
      <w:proofErr w:type="spellStart"/>
      <w:r>
        <w:t>theInformation</w:t>
      </w:r>
      <w:proofErr w:type="spellEnd"/>
      <w:r>
        <w:t xml:space="preserve"> </w:t>
      </w:r>
      <w:proofErr w:type="spellStart"/>
      <w:r>
        <w:t>theOrganisation</w:t>
      </w:r>
      <w:proofErr w:type="spellEnd"/>
      <w:r>
        <w:t xml:space="preserve"> </w:t>
      </w:r>
    </w:p>
    <w:p w14:paraId="1E7D381F" w14:textId="77777777" w:rsidR="00EC0FF0" w:rsidRDefault="00EC0FF0">
      <w:pPr>
        <w:pStyle w:val="2"/>
        <w:spacing w:before="160" w:after="160"/>
        <w:rPr>
          <w:rFonts w:ascii="Times New Roman" w:hAnsi="Times New Roman" w:cs="Times New Roman"/>
          <w:b w:val="0"/>
          <w:bCs w:val="0"/>
          <w:sz w:val="24"/>
          <w:szCs w:val="24"/>
        </w:rPr>
      </w:pPr>
      <w:bookmarkStart w:id="2938" w:name="idmarkerx16777217x173990"/>
      <w:bookmarkStart w:id="2939" w:name="_Toc133573462"/>
      <w:bookmarkEnd w:id="2938"/>
      <w:r>
        <w:lastRenderedPageBreak/>
        <w:t>6.9 Reporting authority</w:t>
      </w:r>
      <w:bookmarkEnd w:id="2939"/>
    </w:p>
    <w:p w14:paraId="44DEC2CC" w14:textId="7E8F2C2E" w:rsidR="00EC0FF0" w:rsidRDefault="00EC0FF0">
      <w:r>
        <w:t xml:space="preserve">Name: Reporting </w:t>
      </w:r>
      <w:del w:id="2940" w:author="Lyu Yuxiao" w:date="2023-04-21T15:17:00Z">
        <w:r w:rsidDel="00B53160">
          <w:rPr>
            <w:rFonts w:hint="eastAsia"/>
            <w:lang w:eastAsia="zh-CN"/>
          </w:rPr>
          <w:delText>a</w:delText>
        </w:r>
      </w:del>
      <w:ins w:id="2941" w:author="Lyu Yuxiao" w:date="2023-04-21T15:17:00Z">
        <w:r w:rsidR="00B53160">
          <w:rPr>
            <w:rFonts w:hint="eastAsia"/>
            <w:lang w:eastAsia="zh-CN"/>
          </w:rPr>
          <w:t>A</w:t>
        </w:r>
      </w:ins>
      <w:r>
        <w:t>uthority</w:t>
      </w:r>
      <w:r>
        <w:br/>
        <w:t>Definition: The authority with which a report must be filed</w:t>
      </w:r>
      <w:r>
        <w:br/>
        <w:t>Code: '</w:t>
      </w:r>
      <w:proofErr w:type="spellStart"/>
      <w:ins w:id="2942" w:author="Lyu Yuxiao" w:date="2023-04-21T15:58:00Z">
        <w:r w:rsidR="00E3553F" w:rsidRPr="00E3553F">
          <w:rPr>
            <w:rFonts w:ascii="Courier New" w:hAnsi="Courier New" w:cs="Courier New"/>
          </w:rPr>
          <w:t>ReportingAuthority</w:t>
        </w:r>
      </w:ins>
      <w:proofErr w:type="spellEnd"/>
      <w:del w:id="2943" w:author="Lyu Yuxiao" w:date="2023-04-21T15:58:00Z">
        <w:r w:rsidDel="00E3553F">
          <w:rPr>
            <w:rFonts w:ascii="Courier New" w:hAnsi="Courier New" w:cs="Courier New"/>
          </w:rPr>
          <w:delText>ReptAuthority</w:delText>
        </w:r>
      </w:del>
      <w:r>
        <w:t>'</w:t>
      </w:r>
      <w:r>
        <w:br/>
        <w:t xml:space="preserve">Remarks: </w:t>
      </w:r>
      <w:r>
        <w:br/>
        <w:t>Aliases: (none)</w:t>
      </w:r>
    </w:p>
    <w:p w14:paraId="30E3D52A" w14:textId="77777777" w:rsidR="00EC0FF0" w:rsidRDefault="00EC0FF0">
      <w:pPr>
        <w:pStyle w:val="Center"/>
      </w:pPr>
      <w:r>
        <w:t>Attribute Bindings</w:t>
      </w:r>
    </w:p>
    <w:p w14:paraId="2F7589EB" w14:textId="77777777" w:rsidR="00EC0FF0" w:rsidRDefault="00EC0FF0">
      <w:pPr>
        <w:spacing w:before="160" w:after="160"/>
      </w:pPr>
      <w:r>
        <w:t>(No local bindings, but will inherit bindings from super-types if any)</w:t>
      </w:r>
    </w:p>
    <w:p w14:paraId="4B38D828" w14:textId="77777777" w:rsidR="00EC0FF0" w:rsidRDefault="00EC0FF0">
      <w:r>
        <w:t xml:space="preserve">Role: </w:t>
      </w:r>
      <w:proofErr w:type="spellStart"/>
      <w:r>
        <w:t>reportTo</w:t>
      </w:r>
      <w:proofErr w:type="spellEnd"/>
      <w:r>
        <w:t xml:space="preserve"> </w:t>
      </w:r>
      <w:proofErr w:type="spellStart"/>
      <w:r>
        <w:t>theShipReport</w:t>
      </w:r>
      <w:proofErr w:type="spellEnd"/>
      <w:r>
        <w:t xml:space="preserve"> </w:t>
      </w:r>
    </w:p>
    <w:p w14:paraId="5EC963ED" w14:textId="77777777" w:rsidR="00EC0FF0" w:rsidRDefault="00EC0FF0">
      <w:pPr>
        <w:pStyle w:val="2"/>
        <w:spacing w:before="160" w:after="160"/>
        <w:rPr>
          <w:rFonts w:ascii="Times New Roman" w:hAnsi="Times New Roman" w:cs="Times New Roman"/>
          <w:b w:val="0"/>
          <w:bCs w:val="0"/>
          <w:sz w:val="24"/>
          <w:szCs w:val="24"/>
        </w:rPr>
      </w:pPr>
      <w:bookmarkStart w:id="2944" w:name="idmarkerx16777217x174068"/>
      <w:bookmarkStart w:id="2945" w:name="_Toc133573463"/>
      <w:bookmarkEnd w:id="2944"/>
      <w:r>
        <w:t>6.10 Reporting requirement</w:t>
      </w:r>
      <w:bookmarkEnd w:id="2945"/>
    </w:p>
    <w:p w14:paraId="6F0B5C6D" w14:textId="2F492D52" w:rsidR="00EC0FF0" w:rsidRDefault="00EC0FF0">
      <w:r>
        <w:t xml:space="preserve">Name: Reporting </w:t>
      </w:r>
      <w:del w:id="2946" w:author="Lyu Yuxiao" w:date="2023-04-21T15:17:00Z">
        <w:r w:rsidDel="00B53160">
          <w:rPr>
            <w:rFonts w:hint="eastAsia"/>
            <w:lang w:eastAsia="zh-CN"/>
          </w:rPr>
          <w:delText>r</w:delText>
        </w:r>
      </w:del>
      <w:ins w:id="2947" w:author="Lyu Yuxiao" w:date="2023-04-21T15:17:00Z">
        <w:r w:rsidR="00B53160">
          <w:rPr>
            <w:rFonts w:hint="eastAsia"/>
            <w:lang w:eastAsia="zh-CN"/>
          </w:rPr>
          <w:t>R</w:t>
        </w:r>
      </w:ins>
      <w:r>
        <w:t>equirement</w:t>
      </w:r>
      <w:r>
        <w:br/>
        <w:t>Definition: Association between types of reports and classes of vessels which must file report of the type described</w:t>
      </w:r>
      <w:r>
        <w:br/>
        <w:t>Code: '</w:t>
      </w:r>
      <w:proofErr w:type="spellStart"/>
      <w:r>
        <w:rPr>
          <w:rFonts w:ascii="Courier New" w:hAnsi="Courier New" w:cs="Courier New"/>
        </w:rPr>
        <w:t>Report</w:t>
      </w:r>
      <w:ins w:id="2948" w:author="Lyu Yuxiao" w:date="2023-04-21T15:56:00Z">
        <w:r w:rsidR="001C480B">
          <w:rPr>
            <w:rFonts w:ascii="Courier New" w:hAnsi="Courier New" w:cs="Courier New" w:hint="eastAsia"/>
          </w:rPr>
          <w:t>ing</w:t>
        </w:r>
      </w:ins>
      <w:r>
        <w:rPr>
          <w:rFonts w:ascii="Courier New" w:hAnsi="Courier New" w:cs="Courier New"/>
        </w:rPr>
        <w:t>Re</w:t>
      </w:r>
      <w:ins w:id="2949" w:author="Lyu Yuxiao" w:date="2023-04-21T15:56:00Z">
        <w:r w:rsidR="001C480B" w:rsidRPr="00E3553F">
          <w:rPr>
            <w:rFonts w:ascii="Courier New" w:hAnsi="Courier New" w:cs="Courier New"/>
            <w:rPrChange w:id="2950" w:author="Lyu Yuxiao" w:date="2023-04-21T15:59:00Z">
              <w:rPr/>
            </w:rPrChange>
          </w:rPr>
          <w:t>quirement</w:t>
        </w:r>
      </w:ins>
      <w:proofErr w:type="spellEnd"/>
      <w:ins w:id="2951" w:author="Lyu Yuxiao" w:date="2023-04-21T15:59:00Z">
        <w:r w:rsidR="00E3553F">
          <w:t>'</w:t>
        </w:r>
      </w:ins>
      <w:del w:id="2952" w:author="Lyu Yuxiao" w:date="2023-04-21T15:56:00Z">
        <w:r w:rsidDel="001C480B">
          <w:rPr>
            <w:rFonts w:ascii="Courier New" w:hAnsi="Courier New" w:cs="Courier New"/>
          </w:rPr>
          <w:delText>qmt</w:delText>
        </w:r>
      </w:del>
      <w:del w:id="2953" w:author="Lyu Yuxiao" w:date="2023-04-21T15:59:00Z">
        <w:r w:rsidRPr="00E3553F" w:rsidDel="00E3553F">
          <w:rPr>
            <w:rFonts w:ascii="Courier New" w:hAnsi="Courier New" w:cs="Courier New"/>
            <w:rPrChange w:id="2954" w:author="Lyu Yuxiao" w:date="2023-04-21T15:59:00Z">
              <w:rPr/>
            </w:rPrChange>
          </w:rPr>
          <w:delText>'</w:delText>
        </w:r>
      </w:del>
      <w:r>
        <w:br/>
        <w:t xml:space="preserve">Remarks: </w:t>
      </w:r>
      <w:r>
        <w:br/>
        <w:t>Aliases: (none)</w:t>
      </w:r>
    </w:p>
    <w:p w14:paraId="21E5BFEE" w14:textId="77777777" w:rsidR="00EC0FF0" w:rsidRDefault="00EC0FF0">
      <w:pPr>
        <w:pStyle w:val="Center"/>
      </w:pPr>
      <w:r>
        <w:t>Attribute Bindings</w:t>
      </w:r>
    </w:p>
    <w:p w14:paraId="0600CA88" w14:textId="77777777" w:rsidR="00EC0FF0" w:rsidRDefault="00EC0FF0">
      <w:pPr>
        <w:spacing w:before="160" w:after="160"/>
      </w:pPr>
      <w:r>
        <w:t>(No local bindings, but will inherit bindings from super-types if any)</w:t>
      </w:r>
    </w:p>
    <w:p w14:paraId="6766784E" w14:textId="77777777" w:rsidR="00EC0FF0" w:rsidRDefault="00EC0FF0">
      <w:r>
        <w:t xml:space="preserve">Role: </w:t>
      </w:r>
      <w:proofErr w:type="spellStart"/>
      <w:r>
        <w:t>theShipReport</w:t>
      </w:r>
      <w:proofErr w:type="spellEnd"/>
      <w:r>
        <w:t xml:space="preserve"> </w:t>
      </w:r>
      <w:proofErr w:type="spellStart"/>
      <w:r>
        <w:t>mustBeFiledBy</w:t>
      </w:r>
      <w:proofErr w:type="spellEnd"/>
      <w:r>
        <w:t xml:space="preserve"> </w:t>
      </w:r>
    </w:p>
    <w:p w14:paraId="61222B51" w14:textId="77777777" w:rsidR="00EC0FF0" w:rsidRDefault="00EC0FF0">
      <w:pPr>
        <w:pStyle w:val="2"/>
        <w:spacing w:before="160" w:after="160"/>
        <w:rPr>
          <w:rFonts w:ascii="Times New Roman" w:hAnsi="Times New Roman" w:cs="Times New Roman"/>
          <w:b w:val="0"/>
          <w:bCs w:val="0"/>
          <w:sz w:val="24"/>
          <w:szCs w:val="24"/>
        </w:rPr>
      </w:pPr>
      <w:bookmarkStart w:id="2955" w:name="idmarkerx16777217x174146"/>
      <w:bookmarkStart w:id="2956" w:name="_Toc133573464"/>
      <w:bookmarkEnd w:id="2955"/>
      <w:r>
        <w:t>6.11 Service contact</w:t>
      </w:r>
      <w:bookmarkEnd w:id="2956"/>
    </w:p>
    <w:p w14:paraId="76E49A3D" w14:textId="1BCB6783" w:rsidR="00EC0FF0" w:rsidRDefault="00EC0FF0">
      <w:r>
        <w:t xml:space="preserve">Name: Service </w:t>
      </w:r>
      <w:del w:id="2957" w:author="Lyu Yuxiao" w:date="2023-04-21T15:17:00Z">
        <w:r w:rsidDel="00B53160">
          <w:rPr>
            <w:rFonts w:hint="eastAsia"/>
            <w:lang w:eastAsia="zh-CN"/>
          </w:rPr>
          <w:delText>c</w:delText>
        </w:r>
      </w:del>
      <w:ins w:id="2958" w:author="Lyu Yuxiao" w:date="2023-04-21T15:17:00Z">
        <w:r w:rsidR="00B53160">
          <w:rPr>
            <w:rFonts w:hint="eastAsia"/>
            <w:lang w:eastAsia="zh-CN"/>
          </w:rPr>
          <w:t>C</w:t>
        </w:r>
      </w:ins>
      <w:r>
        <w:t>ontact</w:t>
      </w:r>
      <w:r>
        <w:br/>
        <w:t>Definition: Contact details for a service or facility</w:t>
      </w:r>
      <w:r>
        <w:br/>
        <w:t>Code: '</w:t>
      </w:r>
      <w:proofErr w:type="spellStart"/>
      <w:ins w:id="2959" w:author="Lyu Yuxiao" w:date="2023-04-21T11:18:00Z">
        <w:r w:rsidR="00E0630D" w:rsidRPr="00E0630D">
          <w:rPr>
            <w:rFonts w:ascii="Courier New" w:hAnsi="Courier New" w:cs="Courier New"/>
          </w:rPr>
          <w:t>ServiceContact</w:t>
        </w:r>
      </w:ins>
      <w:proofErr w:type="spellEnd"/>
      <w:del w:id="2960" w:author="Lyu Yuxiao" w:date="2023-04-21T11:17:00Z">
        <w:r w:rsidDel="00E0630D">
          <w:rPr>
            <w:rFonts w:ascii="Courier New" w:hAnsi="Courier New" w:cs="Courier New"/>
          </w:rPr>
          <w:delText>SrvContact</w:delText>
        </w:r>
      </w:del>
      <w:r>
        <w:t>'</w:t>
      </w:r>
      <w:r>
        <w:br/>
        <w:t xml:space="preserve">Remarks: </w:t>
      </w:r>
      <w:r>
        <w:br/>
        <w:t>Aliases: (none)</w:t>
      </w:r>
    </w:p>
    <w:p w14:paraId="3AFE11DE" w14:textId="77777777" w:rsidR="00EC0FF0" w:rsidRDefault="00EC0FF0">
      <w:pPr>
        <w:pStyle w:val="Center"/>
      </w:pPr>
      <w:r>
        <w:t>Attribute Bindings</w:t>
      </w:r>
    </w:p>
    <w:p w14:paraId="4000474B" w14:textId="77777777" w:rsidR="00EC0FF0" w:rsidRDefault="00EC0FF0">
      <w:pPr>
        <w:spacing w:before="160" w:after="160"/>
      </w:pPr>
      <w:r>
        <w:t>(No local bindings, but will inherit bindings from super-types if any)</w:t>
      </w:r>
    </w:p>
    <w:p w14:paraId="65BBD353" w14:textId="77777777" w:rsidR="00EC0FF0" w:rsidRDefault="00EC0FF0">
      <w:r>
        <w:t xml:space="preserve">Role: </w:t>
      </w:r>
      <w:proofErr w:type="spellStart"/>
      <w:r>
        <w:t>servicePlace</w:t>
      </w:r>
      <w:proofErr w:type="spellEnd"/>
      <w:r>
        <w:t xml:space="preserve"> </w:t>
      </w:r>
      <w:proofErr w:type="spellStart"/>
      <w:r>
        <w:t>theContactDetails</w:t>
      </w:r>
      <w:proofErr w:type="spellEnd"/>
      <w:r>
        <w:t xml:space="preserve"> </w:t>
      </w:r>
    </w:p>
    <w:p w14:paraId="71A6F123" w14:textId="77777777" w:rsidR="00EC0FF0" w:rsidRDefault="00EC0FF0">
      <w:pPr>
        <w:pStyle w:val="2"/>
        <w:spacing w:before="160" w:after="160"/>
        <w:rPr>
          <w:rFonts w:ascii="Times New Roman" w:hAnsi="Times New Roman" w:cs="Times New Roman"/>
          <w:b w:val="0"/>
          <w:bCs w:val="0"/>
          <w:sz w:val="24"/>
          <w:szCs w:val="24"/>
        </w:rPr>
      </w:pPr>
      <w:bookmarkStart w:id="2961" w:name="idmarkerx16777217x174224"/>
      <w:bookmarkStart w:id="2962" w:name="_Toc133573465"/>
      <w:bookmarkEnd w:id="2961"/>
      <w:r>
        <w:t>6.12 Service control</w:t>
      </w:r>
      <w:bookmarkEnd w:id="2962"/>
    </w:p>
    <w:p w14:paraId="2C7DD1B0" w14:textId="2042FE95" w:rsidR="00EC0FF0" w:rsidRDefault="00EC0FF0">
      <w:r>
        <w:t xml:space="preserve">Name: Service </w:t>
      </w:r>
      <w:del w:id="2963" w:author="Lyu Yuxiao" w:date="2023-04-21T15:17:00Z">
        <w:r w:rsidDel="00B53160">
          <w:rPr>
            <w:rFonts w:hint="eastAsia"/>
            <w:lang w:eastAsia="zh-CN"/>
          </w:rPr>
          <w:delText>c</w:delText>
        </w:r>
      </w:del>
      <w:ins w:id="2964" w:author="Lyu Yuxiao" w:date="2023-04-21T15:17:00Z">
        <w:r w:rsidR="00B53160">
          <w:rPr>
            <w:rFonts w:hint="eastAsia"/>
            <w:lang w:eastAsia="zh-CN"/>
          </w:rPr>
          <w:t>C</w:t>
        </w:r>
      </w:ins>
      <w:r>
        <w:t>ontrol</w:t>
      </w:r>
      <w:r>
        <w:br/>
        <w:t xml:space="preserve">Definition: Association between a geographically located service and the </w:t>
      </w:r>
      <w:proofErr w:type="spellStart"/>
      <w:r>
        <w:t>organisation</w:t>
      </w:r>
      <w:proofErr w:type="spellEnd"/>
      <w:r>
        <w:t xml:space="preserve"> that controls it</w:t>
      </w:r>
      <w:r>
        <w:br/>
        <w:t>Code: '</w:t>
      </w:r>
      <w:proofErr w:type="spellStart"/>
      <w:ins w:id="2965" w:author="Lyu Yuxiao" w:date="2023-04-21T15:27:00Z">
        <w:r w:rsidR="00A46B0F" w:rsidRPr="00A46B0F">
          <w:rPr>
            <w:rFonts w:ascii="Courier New" w:hAnsi="Courier New" w:cs="Courier New"/>
          </w:rPr>
          <w:t>ServiceControl</w:t>
        </w:r>
      </w:ins>
      <w:proofErr w:type="spellEnd"/>
      <w:del w:id="2966" w:author="Lyu Yuxiao" w:date="2023-04-21T15:27:00Z">
        <w:r w:rsidDel="00A46B0F">
          <w:rPr>
            <w:rFonts w:ascii="Courier New" w:hAnsi="Courier New" w:cs="Courier New"/>
          </w:rPr>
          <w:delText>SrvControl</w:delText>
        </w:r>
      </w:del>
      <w:r>
        <w:t>'</w:t>
      </w:r>
      <w:r>
        <w:br/>
        <w:t xml:space="preserve">Remarks: This is an information association linking a location where a service is provided with an information type describing the provider. Contrast to </w:t>
      </w:r>
      <w:proofErr w:type="spellStart"/>
      <w:r>
        <w:t>ServiceProvisionArea</w:t>
      </w:r>
      <w:proofErr w:type="spellEnd"/>
      <w:r>
        <w:t xml:space="preserve">, which is a feature association linking the area served with another feature describing the provider. Role </w:t>
      </w:r>
      <w:proofErr w:type="spellStart"/>
      <w:r>
        <w:t>controlledService</w:t>
      </w:r>
      <w:proofErr w:type="spellEnd"/>
      <w:r>
        <w:t xml:space="preserve"> encodable only as a generic inverse association in 3.0.0 datasets as it is an information-&gt;feature link</w:t>
      </w:r>
      <w:r>
        <w:br/>
        <w:t>Aliases: (none)</w:t>
      </w:r>
    </w:p>
    <w:p w14:paraId="71E21E15" w14:textId="77777777" w:rsidR="00EC0FF0" w:rsidRDefault="00EC0FF0">
      <w:pPr>
        <w:pStyle w:val="Center"/>
      </w:pPr>
      <w:r>
        <w:t>Attribute Bindings</w:t>
      </w:r>
    </w:p>
    <w:p w14:paraId="0AA900F8" w14:textId="77777777" w:rsidR="00EC0FF0" w:rsidRDefault="00EC0FF0">
      <w:pPr>
        <w:spacing w:before="160" w:after="160"/>
      </w:pPr>
      <w:r>
        <w:t>(No local bindings, but will inherit bindings from super-types if any)</w:t>
      </w:r>
    </w:p>
    <w:p w14:paraId="1096EEF5" w14:textId="77777777" w:rsidR="00EC0FF0" w:rsidRDefault="00EC0FF0">
      <w:r>
        <w:t xml:space="preserve">Role: </w:t>
      </w:r>
      <w:proofErr w:type="spellStart"/>
      <w:r>
        <w:t>controlledService</w:t>
      </w:r>
      <w:proofErr w:type="spellEnd"/>
      <w:r>
        <w:t xml:space="preserve"> </w:t>
      </w:r>
      <w:proofErr w:type="spellStart"/>
      <w:r>
        <w:t>controlAuthority</w:t>
      </w:r>
      <w:proofErr w:type="spellEnd"/>
      <w:r>
        <w:t xml:space="preserve"> </w:t>
      </w:r>
    </w:p>
    <w:p w14:paraId="0959DDB6" w14:textId="77777777" w:rsidR="00EC0FF0" w:rsidRDefault="00EC0FF0">
      <w:pPr>
        <w:pStyle w:val="2"/>
        <w:spacing w:before="160" w:after="160"/>
        <w:rPr>
          <w:rFonts w:ascii="Times New Roman" w:hAnsi="Times New Roman" w:cs="Times New Roman"/>
          <w:b w:val="0"/>
          <w:bCs w:val="0"/>
          <w:sz w:val="24"/>
          <w:szCs w:val="24"/>
        </w:rPr>
      </w:pPr>
      <w:bookmarkStart w:id="2967" w:name="idmarkerx16777217x174305"/>
      <w:bookmarkStart w:id="2968" w:name="_Toc133573466"/>
      <w:bookmarkEnd w:id="2967"/>
      <w:r>
        <w:t>6.13 Spatial Association</w:t>
      </w:r>
      <w:bookmarkEnd w:id="2968"/>
    </w:p>
    <w:p w14:paraId="579B4524" w14:textId="77777777" w:rsidR="00EC0FF0" w:rsidRDefault="00EC0FF0">
      <w:r>
        <w:t>Name: Spatial Association</w:t>
      </w:r>
      <w:r>
        <w:br/>
        <w:t>Definition: An association for the binding between a spatial type and its spatial quality information.</w:t>
      </w:r>
      <w:r>
        <w:br/>
        <w:t>Code: '</w:t>
      </w:r>
      <w:proofErr w:type="spellStart"/>
      <w:r>
        <w:rPr>
          <w:rFonts w:ascii="Courier New" w:hAnsi="Courier New" w:cs="Courier New"/>
        </w:rPr>
        <w:t>SpatialAssociation</w:t>
      </w:r>
      <w:proofErr w:type="spellEnd"/>
      <w:r>
        <w:t>'</w:t>
      </w:r>
      <w:r>
        <w:br/>
        <w:t xml:space="preserve">Remarks: </w:t>
      </w:r>
      <w:r>
        <w:br/>
      </w:r>
      <w:r>
        <w:lastRenderedPageBreak/>
        <w:t>Aliases: (none)</w:t>
      </w:r>
    </w:p>
    <w:p w14:paraId="7AB84E7E" w14:textId="77777777" w:rsidR="00EC0FF0" w:rsidRDefault="00EC0FF0">
      <w:pPr>
        <w:pStyle w:val="Center"/>
      </w:pPr>
      <w:r>
        <w:t>Attribute Bindings</w:t>
      </w:r>
    </w:p>
    <w:p w14:paraId="0BA81E81" w14:textId="77777777" w:rsidR="00EC0FF0" w:rsidRDefault="00EC0FF0">
      <w:pPr>
        <w:spacing w:before="160" w:after="160"/>
      </w:pPr>
      <w:r>
        <w:t>(No local bindings, but will inherit bindings from super-types if any)</w:t>
      </w:r>
    </w:p>
    <w:p w14:paraId="4BA6EF8A" w14:textId="77777777" w:rsidR="00EC0FF0" w:rsidRDefault="00EC0FF0">
      <w:r>
        <w:t xml:space="preserve">Role: </w:t>
      </w:r>
      <w:proofErr w:type="spellStart"/>
      <w:r>
        <w:t>definedFor</w:t>
      </w:r>
      <w:proofErr w:type="spellEnd"/>
      <w:r>
        <w:t xml:space="preserve"> defines </w:t>
      </w:r>
    </w:p>
    <w:p w14:paraId="5E404F35" w14:textId="77777777" w:rsidR="00EC0FF0" w:rsidRDefault="00EC0FF0">
      <w:pPr>
        <w:pStyle w:val="2"/>
        <w:spacing w:before="160" w:after="160"/>
        <w:rPr>
          <w:rFonts w:ascii="Times New Roman" w:hAnsi="Times New Roman" w:cs="Times New Roman"/>
          <w:b w:val="0"/>
          <w:bCs w:val="0"/>
          <w:sz w:val="24"/>
          <w:szCs w:val="24"/>
        </w:rPr>
      </w:pPr>
      <w:bookmarkStart w:id="2969" w:name="idmarkerx16777217x174383"/>
      <w:bookmarkStart w:id="2970" w:name="_Toc133573467"/>
      <w:bookmarkEnd w:id="2969"/>
      <w:r>
        <w:t>6.14 Location hours</w:t>
      </w:r>
      <w:bookmarkEnd w:id="2970"/>
    </w:p>
    <w:p w14:paraId="642B886E" w14:textId="1E206F00" w:rsidR="00EC0FF0" w:rsidRDefault="00EC0FF0">
      <w:r>
        <w:t xml:space="preserve">Name: Location </w:t>
      </w:r>
      <w:del w:id="2971" w:author="Lyu Yuxiao" w:date="2023-04-21T15:17:00Z">
        <w:r w:rsidDel="00B53160">
          <w:rPr>
            <w:rFonts w:hint="eastAsia"/>
            <w:lang w:eastAsia="zh-CN"/>
          </w:rPr>
          <w:delText>h</w:delText>
        </w:r>
      </w:del>
      <w:ins w:id="2972" w:author="Lyu Yuxiao" w:date="2023-04-21T15:17:00Z">
        <w:r w:rsidR="00B53160">
          <w:rPr>
            <w:rFonts w:hint="eastAsia"/>
            <w:lang w:eastAsia="zh-CN"/>
          </w:rPr>
          <w:t>H</w:t>
        </w:r>
      </w:ins>
      <w:r>
        <w:t>ours</w:t>
      </w:r>
      <w:r>
        <w:br/>
        <w:t>Definition: Working hours for a service or facility described by a geographic location</w:t>
      </w:r>
      <w:r>
        <w:br/>
        <w:t>Code: '</w:t>
      </w:r>
      <w:proofErr w:type="spellStart"/>
      <w:r>
        <w:rPr>
          <w:rFonts w:ascii="Courier New" w:hAnsi="Courier New" w:cs="Courier New"/>
        </w:rPr>
        <w:t>LocationHours</w:t>
      </w:r>
      <w:proofErr w:type="spellEnd"/>
      <w:r>
        <w:t>'</w:t>
      </w:r>
      <w:r>
        <w:br/>
        <w:t xml:space="preserve">Remarks: This association links a geo feature to a Service Hours object. Distinction: </w:t>
      </w:r>
      <w:proofErr w:type="spellStart"/>
      <w:r>
        <w:t>authyHours</w:t>
      </w:r>
      <w:proofErr w:type="spellEnd"/>
      <w:r>
        <w:t>, which links an information type (Authority) to a Service Hours object.</w:t>
      </w:r>
      <w:r>
        <w:br/>
        <w:t>Aliases: (none)</w:t>
      </w:r>
    </w:p>
    <w:p w14:paraId="751DDE8A" w14:textId="77777777" w:rsidR="00EC0FF0" w:rsidRDefault="00EC0FF0">
      <w:pPr>
        <w:pStyle w:val="Center"/>
      </w:pPr>
      <w:r>
        <w:t>Attribute Bindings</w:t>
      </w:r>
    </w:p>
    <w:p w14:paraId="15EF5AA2" w14:textId="77777777" w:rsidR="00EC0FF0" w:rsidRDefault="00EC0FF0">
      <w:pPr>
        <w:spacing w:before="160" w:after="160"/>
      </w:pPr>
      <w:r>
        <w:t>(No local bindings, but will inherit bindings from super-types if any)</w:t>
      </w:r>
    </w:p>
    <w:p w14:paraId="1A74AE21" w14:textId="77777777" w:rsidR="00EC0FF0" w:rsidRDefault="00EC0FF0">
      <w:r>
        <w:t xml:space="preserve">Role: </w:t>
      </w:r>
      <w:proofErr w:type="spellStart"/>
      <w:r>
        <w:t>location_srvHrs</w:t>
      </w:r>
      <w:proofErr w:type="spellEnd"/>
      <w:r>
        <w:t xml:space="preserve"> </w:t>
      </w:r>
      <w:proofErr w:type="spellStart"/>
      <w:r>
        <w:t>theServiceHours</w:t>
      </w:r>
      <w:proofErr w:type="spellEnd"/>
      <w:r>
        <w:t xml:space="preserve"> </w:t>
      </w:r>
    </w:p>
    <w:p w14:paraId="0948E116" w14:textId="77777777" w:rsidR="00EC0FF0" w:rsidRDefault="00EC0FF0">
      <w:pPr>
        <w:pStyle w:val="2"/>
        <w:spacing w:before="160" w:after="160"/>
        <w:rPr>
          <w:rFonts w:ascii="Times New Roman" w:hAnsi="Times New Roman" w:cs="Times New Roman"/>
          <w:b w:val="0"/>
          <w:bCs w:val="0"/>
          <w:sz w:val="24"/>
          <w:szCs w:val="24"/>
        </w:rPr>
      </w:pPr>
      <w:bookmarkStart w:id="2973" w:name="idmarkerx16777217x174464"/>
      <w:bookmarkStart w:id="2974" w:name="_Toc133573468"/>
      <w:bookmarkEnd w:id="2973"/>
      <w:r>
        <w:t>6.15 Traffic service report</w:t>
      </w:r>
      <w:bookmarkEnd w:id="2974"/>
    </w:p>
    <w:p w14:paraId="4BEFCC34" w14:textId="4A6B77A9" w:rsidR="00EC0FF0" w:rsidRDefault="00EC0FF0">
      <w:r>
        <w:t xml:space="preserve">Name: Traffic </w:t>
      </w:r>
      <w:del w:id="2975" w:author="Lyu Yuxiao" w:date="2023-04-21T15:18:00Z">
        <w:r w:rsidDel="00B53160">
          <w:rPr>
            <w:rFonts w:hint="eastAsia"/>
            <w:lang w:eastAsia="zh-CN"/>
          </w:rPr>
          <w:delText>s</w:delText>
        </w:r>
      </w:del>
      <w:ins w:id="2976" w:author="Lyu Yuxiao" w:date="2023-04-21T15:18:00Z">
        <w:r w:rsidR="00B53160">
          <w:rPr>
            <w:rFonts w:hint="eastAsia"/>
            <w:lang w:eastAsia="zh-CN"/>
          </w:rPr>
          <w:t>S</w:t>
        </w:r>
      </w:ins>
      <w:r>
        <w:t xml:space="preserve">ervice </w:t>
      </w:r>
      <w:del w:id="2977" w:author="Lyu Yuxiao" w:date="2023-04-21T15:18:00Z">
        <w:r w:rsidDel="00B53160">
          <w:rPr>
            <w:rFonts w:hint="eastAsia"/>
            <w:lang w:eastAsia="zh-CN"/>
          </w:rPr>
          <w:delText>r</w:delText>
        </w:r>
      </w:del>
      <w:ins w:id="2978" w:author="Lyu Yuxiao" w:date="2023-04-21T15:18:00Z">
        <w:r w:rsidR="00B53160">
          <w:rPr>
            <w:rFonts w:hint="eastAsia"/>
            <w:lang w:eastAsia="zh-CN"/>
          </w:rPr>
          <w:t>R</w:t>
        </w:r>
      </w:ins>
      <w:r>
        <w:t>eport</w:t>
      </w:r>
      <w:r>
        <w:br/>
        <w:t>Definition: Association between traffic control service and reports required of vessels pertaining to that area</w:t>
      </w:r>
      <w:r>
        <w:br/>
        <w:t>Code: '</w:t>
      </w:r>
      <w:proofErr w:type="spellStart"/>
      <w:ins w:id="2979" w:author="Lyu Yuxiao" w:date="2023-04-21T15:50:00Z">
        <w:r w:rsidR="00B350DA" w:rsidRPr="00B350DA">
          <w:rPr>
            <w:rFonts w:ascii="Courier New" w:hAnsi="Courier New" w:cs="Courier New"/>
          </w:rPr>
          <w:t>TrafficServiceReport</w:t>
        </w:r>
      </w:ins>
      <w:proofErr w:type="spellEnd"/>
      <w:del w:id="2980" w:author="Lyu Yuxiao" w:date="2023-04-21T15:50:00Z">
        <w:r w:rsidDel="00B350DA">
          <w:rPr>
            <w:rFonts w:ascii="Courier New" w:hAnsi="Courier New" w:cs="Courier New"/>
          </w:rPr>
          <w:delText>TrafficServRept</w:delText>
        </w:r>
      </w:del>
      <w:r>
        <w:t>'</w:t>
      </w:r>
      <w:r>
        <w:br/>
        <w:t xml:space="preserve">Remarks: Role </w:t>
      </w:r>
      <w:proofErr w:type="spellStart"/>
      <w:r>
        <w:t>reptForLocation</w:t>
      </w:r>
      <w:proofErr w:type="spellEnd"/>
      <w:r>
        <w:t xml:space="preserve"> encodable only as a generic inverse association in 3.0.0 datasets as it is an information-&gt;feature link</w:t>
      </w:r>
      <w:r>
        <w:br/>
        <w:t>Aliases: (none)</w:t>
      </w:r>
    </w:p>
    <w:p w14:paraId="4979BE1B" w14:textId="77777777" w:rsidR="00EC0FF0" w:rsidRDefault="00EC0FF0">
      <w:pPr>
        <w:pStyle w:val="Center"/>
      </w:pPr>
      <w:r>
        <w:t>Attribute Bindings</w:t>
      </w:r>
    </w:p>
    <w:p w14:paraId="5E7EFC21" w14:textId="77777777" w:rsidR="00EC0FF0" w:rsidRDefault="00EC0FF0">
      <w:pPr>
        <w:spacing w:before="160" w:after="160"/>
      </w:pPr>
      <w:r>
        <w:t>(No local bindings, but will inherit bindings from super-types if any)</w:t>
      </w:r>
    </w:p>
    <w:p w14:paraId="489B7486" w14:textId="77777777" w:rsidR="00EC0FF0" w:rsidRDefault="00EC0FF0">
      <w:pPr>
        <w:spacing w:before="160" w:after="160"/>
      </w:pPr>
      <w:r>
        <w:t xml:space="preserve">Role: </w:t>
      </w:r>
      <w:proofErr w:type="spellStart"/>
      <w:r>
        <w:t>reptForLocation</w:t>
      </w:r>
      <w:proofErr w:type="spellEnd"/>
      <w:r>
        <w:t xml:space="preserve"> </w:t>
      </w:r>
      <w:proofErr w:type="spellStart"/>
      <w:r>
        <w:t>reptForTrafficServ</w:t>
      </w:r>
      <w:proofErr w:type="spellEnd"/>
      <w:r>
        <w:t xml:space="preserve"> </w:t>
      </w:r>
    </w:p>
    <w:p w14:paraId="0ED22029" w14:textId="77777777" w:rsidR="00EC0FF0" w:rsidRDefault="00EC0FF0">
      <w:pPr>
        <w:pStyle w:val="1"/>
        <w:spacing w:before="160" w:after="160"/>
        <w:rPr>
          <w:rFonts w:ascii="Times New Roman" w:hAnsi="Times New Roman" w:cs="Times New Roman"/>
          <w:b w:val="0"/>
          <w:bCs w:val="0"/>
          <w:sz w:val="24"/>
          <w:szCs w:val="24"/>
        </w:rPr>
      </w:pPr>
      <w:r>
        <w:br w:type="page"/>
      </w:r>
      <w:bookmarkStart w:id="2981" w:name="idmarkerx16777217x174546"/>
      <w:bookmarkStart w:id="2982" w:name="_Toc133573469"/>
      <w:bookmarkEnd w:id="2981"/>
      <w:r>
        <w:lastRenderedPageBreak/>
        <w:t>7 Feature Associations</w:t>
      </w:r>
      <w:bookmarkEnd w:id="2982"/>
    </w:p>
    <w:p w14:paraId="2E287274" w14:textId="77777777" w:rsidR="00EC0FF0" w:rsidRDefault="00EC0FF0">
      <w:pPr>
        <w:pStyle w:val="2"/>
        <w:spacing w:before="160" w:after="160"/>
        <w:rPr>
          <w:rFonts w:ascii="Times New Roman" w:hAnsi="Times New Roman" w:cs="Times New Roman"/>
          <w:b w:val="0"/>
          <w:bCs w:val="0"/>
          <w:sz w:val="24"/>
          <w:szCs w:val="24"/>
        </w:rPr>
      </w:pPr>
      <w:bookmarkStart w:id="2983" w:name="idmarkerx16777217x174567"/>
      <w:bookmarkStart w:id="2984" w:name="_Toc133573470"/>
      <w:bookmarkEnd w:id="2983"/>
      <w:r>
        <w:t>7.1 Service provision area</w:t>
      </w:r>
      <w:bookmarkEnd w:id="2984"/>
    </w:p>
    <w:p w14:paraId="60BB9066" w14:textId="2930697B" w:rsidR="00EC0FF0" w:rsidRDefault="00EC0FF0">
      <w:r>
        <w:t xml:space="preserve">Name: Service </w:t>
      </w:r>
      <w:del w:id="2985" w:author="Lyu Yuxiao" w:date="2023-04-21T14:51:00Z">
        <w:r w:rsidDel="00B95FB6">
          <w:rPr>
            <w:rFonts w:hint="eastAsia"/>
            <w:lang w:eastAsia="zh-CN"/>
          </w:rPr>
          <w:delText>p</w:delText>
        </w:r>
      </w:del>
      <w:ins w:id="2986" w:author="Lyu Yuxiao" w:date="2023-04-21T14:51:00Z">
        <w:r w:rsidR="00B95FB6">
          <w:rPr>
            <w:rFonts w:hint="eastAsia"/>
            <w:lang w:eastAsia="zh-CN"/>
          </w:rPr>
          <w:t>P</w:t>
        </w:r>
      </w:ins>
      <w:r>
        <w:t xml:space="preserve">rovision </w:t>
      </w:r>
      <w:del w:id="2987" w:author="Lyu Yuxiao" w:date="2023-04-21T14:51:00Z">
        <w:r w:rsidDel="00B95FB6">
          <w:rPr>
            <w:rFonts w:hint="eastAsia"/>
            <w:lang w:eastAsia="zh-CN"/>
          </w:rPr>
          <w:delText>a</w:delText>
        </w:r>
      </w:del>
      <w:ins w:id="2988" w:author="Lyu Yuxiao" w:date="2023-04-21T14:51:00Z">
        <w:r w:rsidR="00B95FB6">
          <w:rPr>
            <w:rFonts w:hint="eastAsia"/>
            <w:lang w:eastAsia="zh-CN"/>
          </w:rPr>
          <w:t>A</w:t>
        </w:r>
      </w:ins>
      <w:r>
        <w:t>rea</w:t>
      </w:r>
      <w:r>
        <w:br/>
        <w:t>Definition: Association linking the location from which a service is provided and the area(s) served.</w:t>
      </w:r>
      <w:r>
        <w:br/>
        <w:t>Code: '</w:t>
      </w:r>
      <w:proofErr w:type="spellStart"/>
      <w:r>
        <w:rPr>
          <w:rFonts w:ascii="Courier New" w:hAnsi="Courier New" w:cs="Courier New"/>
        </w:rPr>
        <w:t>ServiceProvisionArea</w:t>
      </w:r>
      <w:proofErr w:type="spellEnd"/>
      <w:r>
        <w:t>'</w:t>
      </w:r>
      <w:r>
        <w:br/>
        <w:t xml:space="preserve">Remarks: This is a feature association linking a provider described by a geographic feature with the area served (another geographic feature). Contrast to </w:t>
      </w:r>
      <w:proofErr w:type="spellStart"/>
      <w:r>
        <w:t>SrvControl</w:t>
      </w:r>
      <w:proofErr w:type="spellEnd"/>
      <w:r>
        <w:t>, which is an information association linking the area served to an information object describing the provider.</w:t>
      </w:r>
      <w:r>
        <w:br/>
        <w:t>Aliases: (none)</w:t>
      </w:r>
    </w:p>
    <w:p w14:paraId="169F851B" w14:textId="77777777" w:rsidR="00EC0FF0" w:rsidRDefault="00EC0FF0">
      <w:pPr>
        <w:pStyle w:val="Center"/>
      </w:pPr>
      <w:r>
        <w:t>Attribute Bindings</w:t>
      </w:r>
    </w:p>
    <w:p w14:paraId="00C20D71" w14:textId="77777777" w:rsidR="00EC0FF0" w:rsidRDefault="00EC0FF0">
      <w:pPr>
        <w:spacing w:before="160" w:after="160"/>
      </w:pPr>
      <w:r>
        <w:t>(No local bindings, but will inherit bindings from super-types if any)</w:t>
      </w:r>
    </w:p>
    <w:p w14:paraId="2F8A571B" w14:textId="77777777" w:rsidR="00EC0FF0" w:rsidRDefault="00EC0FF0">
      <w:r>
        <w:t xml:space="preserve">Role(s): </w:t>
      </w:r>
      <w:proofErr w:type="spellStart"/>
      <w:proofErr w:type="gramStart"/>
      <w:r>
        <w:t>serviceProvider</w:t>
      </w:r>
      <w:proofErr w:type="spellEnd"/>
      <w:r>
        <w:t xml:space="preserve">  </w:t>
      </w:r>
      <w:proofErr w:type="spellStart"/>
      <w:r>
        <w:t>serviceArea</w:t>
      </w:r>
      <w:proofErr w:type="spellEnd"/>
      <w:proofErr w:type="gramEnd"/>
      <w:r>
        <w:t xml:space="preserve">  </w:t>
      </w:r>
    </w:p>
    <w:p w14:paraId="693C8358" w14:textId="77777777" w:rsidR="00EC0FF0" w:rsidRDefault="00EC0FF0">
      <w:pPr>
        <w:pStyle w:val="2"/>
        <w:spacing w:before="160" w:after="160"/>
        <w:rPr>
          <w:rFonts w:ascii="Times New Roman" w:hAnsi="Times New Roman" w:cs="Times New Roman"/>
          <w:b w:val="0"/>
          <w:bCs w:val="0"/>
          <w:sz w:val="24"/>
          <w:szCs w:val="24"/>
        </w:rPr>
      </w:pPr>
      <w:bookmarkStart w:id="2989" w:name="idmarkerx16777217x174648"/>
      <w:bookmarkStart w:id="2990" w:name="_Toc133573471"/>
      <w:bookmarkEnd w:id="2989"/>
      <w:r>
        <w:t>7.2 Pilotage district association</w:t>
      </w:r>
      <w:bookmarkEnd w:id="2990"/>
    </w:p>
    <w:p w14:paraId="5187B8D2" w14:textId="62B6959D" w:rsidR="00EC0FF0" w:rsidRDefault="00EC0FF0">
      <w:r>
        <w:t xml:space="preserve">Name: Pilotage </w:t>
      </w:r>
      <w:del w:id="2991" w:author="Lyu Yuxiao" w:date="2023-04-21T14:51:00Z">
        <w:r w:rsidDel="00B95FB6">
          <w:rPr>
            <w:rFonts w:hint="eastAsia"/>
            <w:lang w:eastAsia="zh-CN"/>
          </w:rPr>
          <w:delText>d</w:delText>
        </w:r>
      </w:del>
      <w:ins w:id="2992" w:author="Lyu Yuxiao" w:date="2023-04-21T14:51:00Z">
        <w:r w:rsidR="00B95FB6">
          <w:rPr>
            <w:rFonts w:hint="eastAsia"/>
            <w:lang w:eastAsia="zh-CN"/>
          </w:rPr>
          <w:t>D</w:t>
        </w:r>
      </w:ins>
      <w:r>
        <w:t xml:space="preserve">istrict </w:t>
      </w:r>
      <w:del w:id="2993" w:author="Lyu Yuxiao" w:date="2023-04-21T14:51:00Z">
        <w:r w:rsidDel="00B95FB6">
          <w:rPr>
            <w:rFonts w:hint="eastAsia"/>
            <w:lang w:eastAsia="zh-CN"/>
          </w:rPr>
          <w:delText>a</w:delText>
        </w:r>
      </w:del>
      <w:ins w:id="2994" w:author="Lyu Yuxiao" w:date="2023-04-21T14:51:00Z">
        <w:r w:rsidR="00B95FB6">
          <w:rPr>
            <w:rFonts w:hint="eastAsia"/>
            <w:lang w:eastAsia="zh-CN"/>
          </w:rPr>
          <w:t>A</w:t>
        </w:r>
      </w:ins>
      <w:r>
        <w:t>ssociation</w:t>
      </w:r>
      <w:ins w:id="2995" w:author="Lyu Yuxiao" w:date="2023-04-21T14:50:00Z">
        <w:r w:rsidR="00B95FB6">
          <w:t xml:space="preserve"> </w:t>
        </w:r>
      </w:ins>
      <w:r>
        <w:br/>
        <w:t>Definition: A feature association for the binding between a pilotage district and its component pilot boarding places.</w:t>
      </w:r>
      <w:r>
        <w:br/>
        <w:t>Code: '</w:t>
      </w:r>
      <w:proofErr w:type="spellStart"/>
      <w:r>
        <w:rPr>
          <w:rFonts w:ascii="Courier New" w:hAnsi="Courier New" w:cs="Courier New"/>
        </w:rPr>
        <w:t>PilotageDistrictAssociation</w:t>
      </w:r>
      <w:proofErr w:type="spellEnd"/>
      <w:r>
        <w:t>'</w:t>
      </w:r>
      <w:r>
        <w:br/>
        <w:t xml:space="preserve">Remarks: </w:t>
      </w:r>
      <w:r>
        <w:br/>
        <w:t>Aliases: (none)</w:t>
      </w:r>
    </w:p>
    <w:p w14:paraId="5ECA3D62" w14:textId="77777777" w:rsidR="00EC0FF0" w:rsidRDefault="00EC0FF0">
      <w:pPr>
        <w:pStyle w:val="Center"/>
      </w:pPr>
      <w:r>
        <w:t>Attribute Bindings</w:t>
      </w:r>
    </w:p>
    <w:p w14:paraId="0FA1C46D" w14:textId="77777777" w:rsidR="00EC0FF0" w:rsidRDefault="00EC0FF0">
      <w:pPr>
        <w:spacing w:before="160" w:after="160"/>
      </w:pPr>
      <w:r>
        <w:t>(No local bindings, but will inherit bindings from super-types if any)</w:t>
      </w:r>
    </w:p>
    <w:p w14:paraId="4BF94BAF" w14:textId="77777777" w:rsidR="00EC0FF0" w:rsidRDefault="00EC0FF0">
      <w:r>
        <w:t xml:space="preserve">Role(s): </w:t>
      </w:r>
      <w:proofErr w:type="spellStart"/>
      <w:proofErr w:type="gramStart"/>
      <w:r>
        <w:t>componentOf</w:t>
      </w:r>
      <w:proofErr w:type="spellEnd"/>
      <w:r>
        <w:t xml:space="preserve">  </w:t>
      </w:r>
      <w:proofErr w:type="spellStart"/>
      <w:r>
        <w:t>consistsOf</w:t>
      </w:r>
      <w:proofErr w:type="spellEnd"/>
      <w:proofErr w:type="gramEnd"/>
      <w:r>
        <w:t xml:space="preserve">  </w:t>
      </w:r>
    </w:p>
    <w:p w14:paraId="35D95A5B" w14:textId="77777777" w:rsidR="00EC0FF0" w:rsidRDefault="00EC0FF0">
      <w:pPr>
        <w:pStyle w:val="2"/>
        <w:spacing w:before="160" w:after="160"/>
        <w:rPr>
          <w:rFonts w:ascii="Times New Roman" w:hAnsi="Times New Roman" w:cs="Times New Roman"/>
          <w:b w:val="0"/>
          <w:bCs w:val="0"/>
          <w:sz w:val="24"/>
          <w:szCs w:val="24"/>
        </w:rPr>
      </w:pPr>
      <w:bookmarkStart w:id="2996" w:name="idmarkerx16777217x174726"/>
      <w:bookmarkStart w:id="2997" w:name="_Toc133573472"/>
      <w:bookmarkEnd w:id="2996"/>
      <w:r>
        <w:t>7.3 Text association</w:t>
      </w:r>
      <w:bookmarkEnd w:id="2997"/>
    </w:p>
    <w:p w14:paraId="6E6C3078" w14:textId="4C996FFD" w:rsidR="00EC0FF0" w:rsidRDefault="00EC0FF0">
      <w:r>
        <w:t xml:space="preserve">Name: Text </w:t>
      </w:r>
      <w:del w:id="2998" w:author="Lyu Yuxiao" w:date="2023-04-21T14:47:00Z">
        <w:r w:rsidDel="008E27ED">
          <w:rPr>
            <w:rFonts w:hint="eastAsia"/>
            <w:lang w:eastAsia="zh-CN"/>
          </w:rPr>
          <w:delText>a</w:delText>
        </w:r>
      </w:del>
      <w:ins w:id="2999" w:author="Lyu Yuxiao" w:date="2023-04-21T14:47:00Z">
        <w:r w:rsidR="008E27ED">
          <w:rPr>
            <w:rFonts w:hint="eastAsia"/>
            <w:lang w:eastAsia="zh-CN"/>
          </w:rPr>
          <w:t>A</w:t>
        </w:r>
      </w:ins>
      <w:r>
        <w:t>ssociation</w:t>
      </w:r>
      <w:r>
        <w:br/>
        <w:t>Definition: A feature association for the binding between a geo feature and the cartographically positioned location for text.</w:t>
      </w:r>
      <w:r>
        <w:br/>
        <w:t>Code: '</w:t>
      </w:r>
      <w:proofErr w:type="spellStart"/>
      <w:r>
        <w:rPr>
          <w:rFonts w:ascii="Courier New" w:hAnsi="Courier New" w:cs="Courier New"/>
        </w:rPr>
        <w:t>TextAssociation</w:t>
      </w:r>
      <w:proofErr w:type="spellEnd"/>
      <w:r>
        <w:t>'</w:t>
      </w:r>
      <w:r>
        <w:br/>
        <w:t xml:space="preserve">Remarks: </w:t>
      </w:r>
      <w:r>
        <w:br/>
        <w:t>Aliases: (none)</w:t>
      </w:r>
    </w:p>
    <w:p w14:paraId="478C5C83" w14:textId="77777777" w:rsidR="00EC0FF0" w:rsidRDefault="00EC0FF0">
      <w:pPr>
        <w:pStyle w:val="Center"/>
      </w:pPr>
      <w:r>
        <w:t>Attribute Bindings</w:t>
      </w:r>
    </w:p>
    <w:p w14:paraId="6EC5DD3C" w14:textId="77777777" w:rsidR="00EC0FF0" w:rsidRDefault="00EC0FF0">
      <w:pPr>
        <w:spacing w:before="160" w:after="160"/>
      </w:pPr>
      <w:r>
        <w:t>(No local bindings, but will inherit bindings from super-types if any)</w:t>
      </w:r>
    </w:p>
    <w:p w14:paraId="37C54A39" w14:textId="77777777" w:rsidR="00EC0FF0" w:rsidRDefault="00EC0FF0">
      <w:r>
        <w:t xml:space="preserve">Role(s): </w:t>
      </w:r>
      <w:proofErr w:type="gramStart"/>
      <w:r>
        <w:t>identifies  positions</w:t>
      </w:r>
      <w:proofErr w:type="gramEnd"/>
      <w:r>
        <w:t xml:space="preserve">  </w:t>
      </w:r>
    </w:p>
    <w:p w14:paraId="26BD3743" w14:textId="77777777" w:rsidR="00EC0FF0" w:rsidRDefault="00EC0FF0">
      <w:pPr>
        <w:pStyle w:val="2"/>
        <w:spacing w:before="160" w:after="160"/>
        <w:rPr>
          <w:rFonts w:ascii="Times New Roman" w:hAnsi="Times New Roman" w:cs="Times New Roman"/>
          <w:b w:val="0"/>
          <w:bCs w:val="0"/>
          <w:sz w:val="24"/>
          <w:szCs w:val="24"/>
        </w:rPr>
      </w:pPr>
      <w:bookmarkStart w:id="3000" w:name="idmarkerx16777217x174804"/>
      <w:bookmarkStart w:id="3001" w:name="_Toc133573473"/>
      <w:bookmarkEnd w:id="3000"/>
      <w:r>
        <w:t>7.4 Traffic control service aggregation</w:t>
      </w:r>
      <w:bookmarkEnd w:id="3001"/>
    </w:p>
    <w:p w14:paraId="43FDD4EA" w14:textId="67EA3412" w:rsidR="00EC0FF0" w:rsidRDefault="00EC0FF0">
      <w:r>
        <w:t xml:space="preserve">Name: Traffic </w:t>
      </w:r>
      <w:del w:id="3002" w:author="Lyu Yuxiao" w:date="2023-04-18T10:31:00Z">
        <w:r w:rsidDel="00965A8F">
          <w:rPr>
            <w:rFonts w:hint="eastAsia"/>
            <w:lang w:eastAsia="zh-CN"/>
          </w:rPr>
          <w:delText>c</w:delText>
        </w:r>
      </w:del>
      <w:ins w:id="3003" w:author="Lyu Yuxiao" w:date="2023-04-18T10:31:00Z">
        <w:r w:rsidR="00965A8F">
          <w:rPr>
            <w:rFonts w:hint="eastAsia"/>
            <w:lang w:eastAsia="zh-CN"/>
          </w:rPr>
          <w:t>C</w:t>
        </w:r>
      </w:ins>
      <w:r>
        <w:t xml:space="preserve">ontrol </w:t>
      </w:r>
      <w:del w:id="3004" w:author="Lyu Yuxiao" w:date="2023-04-18T10:32:00Z">
        <w:r w:rsidDel="00965A8F">
          <w:rPr>
            <w:rFonts w:hint="eastAsia"/>
            <w:lang w:eastAsia="zh-CN"/>
          </w:rPr>
          <w:delText>s</w:delText>
        </w:r>
      </w:del>
      <w:ins w:id="3005" w:author="Lyu Yuxiao" w:date="2023-04-18T10:32:00Z">
        <w:r w:rsidR="00965A8F">
          <w:rPr>
            <w:rFonts w:hint="eastAsia"/>
            <w:lang w:eastAsia="zh-CN"/>
          </w:rPr>
          <w:t>S</w:t>
        </w:r>
      </w:ins>
      <w:r>
        <w:t xml:space="preserve">ervice </w:t>
      </w:r>
      <w:del w:id="3006" w:author="Lyu Yuxiao" w:date="2023-04-18T10:32:00Z">
        <w:r w:rsidDel="00965A8F">
          <w:rPr>
            <w:rFonts w:hint="eastAsia"/>
            <w:lang w:eastAsia="zh-CN"/>
          </w:rPr>
          <w:delText>a</w:delText>
        </w:r>
      </w:del>
      <w:ins w:id="3007" w:author="Lyu Yuxiao" w:date="2023-04-18T10:32:00Z">
        <w:r w:rsidR="00965A8F">
          <w:rPr>
            <w:rFonts w:hint="eastAsia"/>
            <w:lang w:eastAsia="zh-CN"/>
          </w:rPr>
          <w:t>A</w:t>
        </w:r>
      </w:ins>
      <w:r>
        <w:t>ggregation</w:t>
      </w:r>
      <w:r>
        <w:br/>
        <w:t>Definition: A feature association for the binding between a traffic control service and auxiliary features.</w:t>
      </w:r>
      <w:r>
        <w:br/>
        <w:t>Code: '</w:t>
      </w:r>
      <w:proofErr w:type="spellStart"/>
      <w:r>
        <w:rPr>
          <w:rFonts w:ascii="Courier New" w:hAnsi="Courier New" w:cs="Courier New"/>
        </w:rPr>
        <w:t>TrafficControlServiceAggregation</w:t>
      </w:r>
      <w:proofErr w:type="spellEnd"/>
      <w:r>
        <w:t>'</w:t>
      </w:r>
      <w:r>
        <w:br/>
        <w:t xml:space="preserve">Remarks: </w:t>
      </w:r>
      <w:r>
        <w:br/>
        <w:t>Aliases: (none)</w:t>
      </w:r>
    </w:p>
    <w:p w14:paraId="7BDDEB19" w14:textId="77777777" w:rsidR="00EC0FF0" w:rsidRDefault="00EC0FF0">
      <w:pPr>
        <w:pStyle w:val="Center"/>
      </w:pPr>
      <w:r>
        <w:t>Attribute Bindings</w:t>
      </w:r>
    </w:p>
    <w:p w14:paraId="0B9112F9" w14:textId="77777777" w:rsidR="00EC0FF0" w:rsidRDefault="00EC0FF0">
      <w:pPr>
        <w:spacing w:before="160" w:after="160"/>
      </w:pPr>
      <w:r>
        <w:t>(No local bindings, but will inherit bindings from super-types if any)</w:t>
      </w:r>
    </w:p>
    <w:p w14:paraId="57919BB8" w14:textId="77777777" w:rsidR="00EC0FF0" w:rsidRDefault="00EC0FF0">
      <w:pPr>
        <w:spacing w:before="160" w:after="160"/>
      </w:pPr>
      <w:r>
        <w:t xml:space="preserve">Role(s): </w:t>
      </w:r>
      <w:proofErr w:type="spellStart"/>
      <w:proofErr w:type="gramStart"/>
      <w:r>
        <w:t>componentOf</w:t>
      </w:r>
      <w:proofErr w:type="spellEnd"/>
      <w:r>
        <w:t xml:space="preserve">  </w:t>
      </w:r>
      <w:proofErr w:type="spellStart"/>
      <w:r>
        <w:t>consistsOf</w:t>
      </w:r>
      <w:proofErr w:type="spellEnd"/>
      <w:proofErr w:type="gramEnd"/>
      <w:r>
        <w:t xml:space="preserve">  </w:t>
      </w:r>
    </w:p>
    <w:p w14:paraId="080FC3B4" w14:textId="77777777" w:rsidR="00EC0FF0" w:rsidRDefault="00EC0FF0">
      <w:pPr>
        <w:pStyle w:val="1"/>
        <w:spacing w:before="160" w:after="160"/>
        <w:rPr>
          <w:rFonts w:ascii="Times New Roman" w:hAnsi="Times New Roman" w:cs="Times New Roman"/>
          <w:b w:val="0"/>
          <w:bCs w:val="0"/>
          <w:sz w:val="24"/>
          <w:szCs w:val="24"/>
        </w:rPr>
      </w:pPr>
      <w:r>
        <w:br w:type="page"/>
      </w:r>
      <w:bookmarkStart w:id="3008" w:name="idmarkerx16777217x174883"/>
      <w:bookmarkStart w:id="3009" w:name="_Toc133573474"/>
      <w:bookmarkEnd w:id="3008"/>
      <w:r>
        <w:lastRenderedPageBreak/>
        <w:t>8 Information Types</w:t>
      </w:r>
      <w:bookmarkEnd w:id="3009"/>
    </w:p>
    <w:p w14:paraId="5FD38C68" w14:textId="77777777" w:rsidR="00EC0FF0" w:rsidRDefault="00EC0FF0">
      <w:pPr>
        <w:pStyle w:val="2"/>
        <w:spacing w:before="160" w:after="160"/>
        <w:rPr>
          <w:rFonts w:ascii="Times New Roman" w:hAnsi="Times New Roman" w:cs="Times New Roman"/>
          <w:b w:val="0"/>
          <w:bCs w:val="0"/>
          <w:sz w:val="24"/>
          <w:szCs w:val="24"/>
        </w:rPr>
      </w:pPr>
      <w:bookmarkStart w:id="3010" w:name="idmarkerx16777217x174904"/>
      <w:bookmarkStart w:id="3011" w:name="_Toc133573475"/>
      <w:bookmarkEnd w:id="3010"/>
      <w:r>
        <w:t>8.1 Information Type</w:t>
      </w:r>
      <w:bookmarkEnd w:id="3011"/>
    </w:p>
    <w:p w14:paraId="51BE5E94" w14:textId="1D8CCFBD" w:rsidR="00EC0FF0" w:rsidRDefault="00EC0FF0">
      <w:r>
        <w:t>Name: Information Type</w:t>
      </w:r>
      <w:ins w:id="3012" w:author="Lyu Yuxiao" w:date="2023-04-21T14:38:00Z">
        <w:r w:rsidR="00474BB4">
          <w:t xml:space="preserve"> </w:t>
        </w:r>
        <w:r w:rsidR="00474BB4" w:rsidRPr="001C25D8">
          <w:t xml:space="preserve">[IHOREG </w:t>
        </w:r>
        <w:r w:rsidR="00474BB4">
          <w:rPr>
            <w:lang w:eastAsia="zh-CN"/>
          </w:rPr>
          <w:t>42</w:t>
        </w:r>
        <w:r w:rsidR="00474BB4" w:rsidRPr="001C25D8">
          <w:t>]</w:t>
        </w:r>
        <w:r w:rsidR="00474BB4">
          <w:t xml:space="preserve"> </w:t>
        </w:r>
      </w:ins>
      <w:del w:id="3013" w:author="Lyu Yuxiao" w:date="2023-04-21T14:38:00Z">
        <w:r w:rsidDel="00474BB4">
          <w:delText xml:space="preserve"> </w:delText>
        </w:r>
      </w:del>
      <w:r>
        <w:t xml:space="preserve">       Abstract type: true</w:t>
      </w:r>
      <w:r>
        <w:br/>
        <w:t>Definition: Generalized information type which carries all the common attributes</w:t>
      </w:r>
      <w:r>
        <w:br/>
        <w:t>Code: '</w:t>
      </w:r>
      <w:proofErr w:type="spellStart"/>
      <w:r>
        <w:rPr>
          <w:rFonts w:ascii="Courier New" w:hAnsi="Courier New" w:cs="Courier New"/>
        </w:rPr>
        <w:t>InformationType</w:t>
      </w:r>
      <w:proofErr w:type="spellEnd"/>
      <w:r>
        <w:t>'</w:t>
      </w:r>
      <w:r>
        <w:br/>
        <w:t xml:space="preserve">Remarks: </w:t>
      </w:r>
      <w:r>
        <w:br/>
        <w:t>Aliases: (none)</w:t>
      </w:r>
    </w:p>
    <w:p w14:paraId="0F3F23B8"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3CE057FF"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49F60E"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713102"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71DCDD"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32DA89"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F681D9" w14:textId="77777777" w:rsidR="00EC0FF0" w:rsidRDefault="00EC0FF0">
            <w:r>
              <w:rPr>
                <w:b/>
                <w:bCs/>
              </w:rPr>
              <w:t>Sequential</w:t>
            </w:r>
          </w:p>
        </w:tc>
      </w:tr>
      <w:tr w:rsidR="00EC0FF0" w14:paraId="1B34566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9C9646" w14:textId="77777777" w:rsidR="00EC0FF0" w:rsidRDefault="00EC0FF0">
            <w:proofErr w:type="spellStart"/>
            <w:r>
              <w:t>fixedDateRange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3DBD97"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9F329B"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653B9A"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AC4DE1" w14:textId="77777777" w:rsidR="00EC0FF0" w:rsidRDefault="00EC0FF0">
            <w:r>
              <w:t>false</w:t>
            </w:r>
          </w:p>
        </w:tc>
      </w:tr>
      <w:tr w:rsidR="00EC0FF0" w14:paraId="5306655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E47B73" w14:textId="77777777" w:rsidR="00EC0FF0" w:rsidRDefault="00EC0FF0">
            <w:proofErr w:type="spellStart"/>
            <w:r>
              <w:t>periodicDateRange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60BB2C"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F9835E"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3174B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570924" w14:textId="77777777" w:rsidR="00EC0FF0" w:rsidRDefault="00EC0FF0">
            <w:r>
              <w:t>false</w:t>
            </w:r>
          </w:p>
        </w:tc>
      </w:tr>
      <w:tr w:rsidR="00EC0FF0" w14:paraId="36A99B5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AD4CF" w14:textId="77777777" w:rsidR="00EC0FF0" w:rsidRDefault="00EC0FF0">
            <w:proofErr w:type="spellStart"/>
            <w:r>
              <w:t>featureName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72DBFF"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6E9477"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42500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407BC" w14:textId="77777777" w:rsidR="00EC0FF0" w:rsidRDefault="00EC0FF0">
            <w:r>
              <w:t>false</w:t>
            </w:r>
          </w:p>
        </w:tc>
      </w:tr>
      <w:tr w:rsidR="00EC0FF0" w14:paraId="2D30667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B8ABE0" w14:textId="77777777" w:rsidR="00EC0FF0" w:rsidRDefault="00EC0FF0">
            <w:proofErr w:type="spellStart"/>
            <w:r>
              <w:t>sourceIndication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A6795A"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8A6EC0"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C79BB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AE48ED" w14:textId="77777777" w:rsidR="00EC0FF0" w:rsidRDefault="00EC0FF0">
            <w:r>
              <w:t>false</w:t>
            </w:r>
          </w:p>
        </w:tc>
      </w:tr>
    </w:tbl>
    <w:p w14:paraId="34D7DBAD" w14:textId="77777777" w:rsidR="00EC0FF0" w:rsidRDefault="00EC0FF0">
      <w:pPr>
        <w:spacing w:before="160" w:after="160"/>
      </w:pPr>
    </w:p>
    <w:p w14:paraId="58133A60" w14:textId="77777777" w:rsidR="00EC0FF0" w:rsidRDefault="00EC0FF0">
      <w:r>
        <w:br/>
      </w:r>
    </w:p>
    <w:p w14:paraId="74B351BF" w14:textId="77777777" w:rsidR="00EC0FF0" w:rsidRDefault="00EC0FF0">
      <w:pPr>
        <w:pStyle w:val="Center"/>
      </w:pPr>
      <w:r>
        <w:t xml:space="preserve">Information bindings </w:t>
      </w:r>
    </w:p>
    <w:p w14:paraId="1E53FEE1"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871"/>
        <w:gridCol w:w="1771"/>
        <w:gridCol w:w="1788"/>
      </w:tblGrid>
      <w:tr w:rsidR="00EC0FF0" w14:paraId="4EE096CD"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65C632"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713871"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8F1D72"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696272"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F2ACEB" w14:textId="77777777" w:rsidR="00EC0FF0" w:rsidRDefault="00EC0FF0">
            <w:r>
              <w:rPr>
                <w:b/>
                <w:bCs/>
              </w:rPr>
              <w:t>Name of target class</w:t>
            </w:r>
          </w:p>
        </w:tc>
      </w:tr>
      <w:tr w:rsidR="00EC0FF0" w14:paraId="41EAC64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0611BD"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E33C48"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8C479B" w14:textId="77777777" w:rsidR="00EC0FF0" w:rsidRDefault="00EC0FF0">
            <w:proofErr w:type="spellStart"/>
            <w:r>
              <w:t>AdditionalInformation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A40105" w14:textId="77777777" w:rsidR="00EC0FF0" w:rsidRDefault="00EC0FF0">
            <w:proofErr w:type="spellStart"/>
            <w:r>
              <w:t>providesInformation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C7CC06" w14:textId="77777777" w:rsidR="00EC0FF0" w:rsidRDefault="00EC0FF0">
            <w:proofErr w:type="spellStart"/>
            <w:r>
              <w:t>NauticalInformation</w:t>
            </w:r>
            <w:proofErr w:type="spellEnd"/>
          </w:p>
        </w:tc>
      </w:tr>
    </w:tbl>
    <w:p w14:paraId="66C5EE7E" w14:textId="77777777" w:rsidR="00EC0FF0" w:rsidRDefault="00EC0FF0">
      <w:pPr>
        <w:pStyle w:val="Center"/>
      </w:pPr>
    </w:p>
    <w:p w14:paraId="525B459E" w14:textId="77777777" w:rsidR="00EC0FF0" w:rsidRDefault="00EC0FF0">
      <w:pPr>
        <w:pStyle w:val="2"/>
        <w:spacing w:before="160" w:after="160"/>
        <w:rPr>
          <w:rFonts w:ascii="Times New Roman" w:hAnsi="Times New Roman" w:cs="Times New Roman"/>
          <w:b w:val="0"/>
          <w:bCs w:val="0"/>
          <w:sz w:val="24"/>
          <w:szCs w:val="24"/>
        </w:rPr>
      </w:pPr>
      <w:bookmarkStart w:id="3014" w:name="idmarkerx16777217x176972"/>
      <w:bookmarkStart w:id="3015" w:name="_Toc133573476"/>
      <w:bookmarkEnd w:id="3014"/>
      <w:r>
        <w:t xml:space="preserve">8.2 </w:t>
      </w:r>
      <w:proofErr w:type="spellStart"/>
      <w:r>
        <w:t>AbstractRxN</w:t>
      </w:r>
      <w:bookmarkEnd w:id="3015"/>
      <w:proofErr w:type="spellEnd"/>
    </w:p>
    <w:p w14:paraId="128AA32E" w14:textId="6B1CFEFF" w:rsidR="00EC0FF0" w:rsidRDefault="00EC0FF0">
      <w:r>
        <w:t xml:space="preserve">Name: </w:t>
      </w:r>
      <w:proofErr w:type="spellStart"/>
      <w:r>
        <w:t>AbstractRxN</w:t>
      </w:r>
      <w:proofErr w:type="spellEnd"/>
      <w:ins w:id="3016" w:author="Lyu Yuxiao" w:date="2023-04-21T14:34:00Z">
        <w:r w:rsidR="00494D61">
          <w:t xml:space="preserve"> </w:t>
        </w:r>
        <w:r w:rsidR="00494D61" w:rsidRPr="001C25D8">
          <w:t xml:space="preserve">[IHOREG </w:t>
        </w:r>
        <w:r w:rsidR="00494D61">
          <w:rPr>
            <w:lang w:eastAsia="zh-CN"/>
          </w:rPr>
          <w:t>33</w:t>
        </w:r>
        <w:r w:rsidR="00494D61" w:rsidRPr="001C25D8">
          <w:t>]</w:t>
        </w:r>
      </w:ins>
      <w:r>
        <w:t xml:space="preserve">        Abstract type: true</w:t>
      </w:r>
      <w:r>
        <w:br/>
        <w:t>Definition: An abstract superclass for information types that encode rules, recommendations, and general information in text or graphic form.</w:t>
      </w:r>
      <w:r>
        <w:br/>
        <w:t>Code: '</w:t>
      </w:r>
      <w:proofErr w:type="spellStart"/>
      <w:r>
        <w:rPr>
          <w:rFonts w:ascii="Courier New" w:hAnsi="Courier New" w:cs="Courier New"/>
        </w:rPr>
        <w:t>AbstractRxN</w:t>
      </w:r>
      <w:proofErr w:type="spellEnd"/>
      <w:r>
        <w:t>'</w:t>
      </w:r>
      <w:r>
        <w:br/>
        <w:t xml:space="preserve">Remarks: </w:t>
      </w:r>
      <w:del w:id="3017" w:author="Lyu Yuxiao" w:date="2023-04-21T14:36:00Z">
        <w:r w:rsidDel="00494D61">
          <w:delText>Subtypes of AbstractRxN carry the same attributes, but differ in the nature of information they encode. There are currently four such subtypes: Regulations, Restrictions, Recommendations, and NauticalInformation.</w:delText>
        </w:r>
      </w:del>
      <w:r>
        <w:br/>
        <w:t xml:space="preserve">Aliases: (none)        Supertype: </w:t>
      </w:r>
      <w:proofErr w:type="spellStart"/>
      <w:r>
        <w:t>InformationType</w:t>
      </w:r>
      <w:proofErr w:type="spellEnd"/>
    </w:p>
    <w:p w14:paraId="6BA2DAF3"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5D5AF38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B681CE"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9E9A79"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98D73F"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643B4"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E05CF4" w14:textId="77777777" w:rsidR="00EC0FF0" w:rsidRDefault="00EC0FF0">
            <w:r>
              <w:rPr>
                <w:b/>
                <w:bCs/>
              </w:rPr>
              <w:t>Sequential</w:t>
            </w:r>
          </w:p>
        </w:tc>
      </w:tr>
      <w:tr w:rsidR="00EC0FF0" w14:paraId="5DB6691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3E4C41" w14:textId="77777777" w:rsidR="00EC0FF0" w:rsidRDefault="00EC0FF0">
            <w:proofErr w:type="spellStart"/>
            <w:r>
              <w:t>categoryOfAuthority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001FE5"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D47C9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BBA17E" w14:textId="77777777" w:rsidR="00EC0FF0" w:rsidRDefault="008A31A8">
            <w:proofErr w:type="gramStart"/>
            <w:r>
              <w:t>1 :</w:t>
            </w:r>
            <w:proofErr w:type="gramEnd"/>
            <w:r w:rsidR="00EC0FF0">
              <w:t xml:space="preserve"> customs</w:t>
            </w:r>
            <w:r w:rsidR="00EC0FF0">
              <w:br/>
              <w:t>2 : border control</w:t>
            </w:r>
            <w:r w:rsidR="00EC0FF0">
              <w:br/>
              <w:t>3 : police</w:t>
            </w:r>
            <w:r w:rsidR="00EC0FF0">
              <w:br/>
              <w:t>4 : port</w:t>
            </w:r>
            <w:r w:rsidR="00EC0FF0">
              <w:br/>
              <w:t>5 : immigration</w:t>
            </w:r>
            <w:r w:rsidR="00EC0FF0">
              <w:br/>
              <w:t>6 : health</w:t>
            </w:r>
            <w:r w:rsidR="00EC0FF0">
              <w:br/>
              <w:t>7 : coast guard</w:t>
            </w:r>
            <w:r w:rsidR="00EC0FF0">
              <w:br/>
              <w:t>8 : agricultural</w:t>
            </w:r>
            <w:r w:rsidR="00EC0FF0">
              <w:br/>
              <w:t>9 : military</w:t>
            </w:r>
            <w:r w:rsidR="00EC0FF0">
              <w:br/>
              <w:t>10 : private company</w:t>
            </w:r>
            <w:r w:rsidR="00EC0FF0">
              <w:br/>
              <w:t>11 : maritime police</w:t>
            </w:r>
            <w:r w:rsidR="00EC0FF0">
              <w:br/>
              <w:t>12 : environmental</w:t>
            </w:r>
            <w:r w:rsidR="00EC0FF0">
              <w:br/>
              <w:t>13 : fishery</w:t>
            </w:r>
            <w:r w:rsidR="00EC0FF0">
              <w:br/>
              <w:t>14 : finance</w:t>
            </w:r>
            <w:r w:rsidR="00EC0FF0">
              <w:br/>
              <w:t>15 : maritime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F17F2" w14:textId="77777777" w:rsidR="00EC0FF0" w:rsidRDefault="00EC0FF0">
            <w:r>
              <w:t>false</w:t>
            </w:r>
          </w:p>
        </w:tc>
      </w:tr>
      <w:tr w:rsidR="00EC0FF0" w14:paraId="0F5C2CB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EA90D1" w14:textId="77777777" w:rsidR="00EC0FF0" w:rsidRDefault="00EC0FF0">
            <w:proofErr w:type="spellStart"/>
            <w:r>
              <w:t>textContent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C26642"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D9E4FE"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32B738"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ABBC1C" w14:textId="77777777" w:rsidR="00EC0FF0" w:rsidRDefault="00EC0FF0">
            <w:r>
              <w:t>false</w:t>
            </w:r>
          </w:p>
        </w:tc>
      </w:tr>
      <w:tr w:rsidR="00EC0FF0" w14:paraId="6C0F374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2BC783" w14:textId="77777777" w:rsidR="00EC0FF0" w:rsidRDefault="00EC0FF0">
            <w:r>
              <w:lastRenderedPageBreak/>
              <w:t>graphic</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91C96D"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E93677"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DB1ADF"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A293DD" w14:textId="77777777" w:rsidR="00EC0FF0" w:rsidRDefault="00EC0FF0">
            <w:r>
              <w:t>false</w:t>
            </w:r>
          </w:p>
        </w:tc>
      </w:tr>
      <w:tr w:rsidR="00EC0FF0" w14:paraId="44EC8E3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C7E51A" w14:textId="77777777" w:rsidR="00EC0FF0" w:rsidRDefault="00EC0FF0">
            <w:proofErr w:type="spellStart"/>
            <w:r>
              <w:t>rxnCode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ACCF50"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9A2B19"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41B7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4DDB8E" w14:textId="77777777" w:rsidR="00EC0FF0" w:rsidRDefault="00EC0FF0">
            <w:r>
              <w:t>false</w:t>
            </w:r>
          </w:p>
        </w:tc>
      </w:tr>
    </w:tbl>
    <w:p w14:paraId="4218E24F" w14:textId="77777777" w:rsidR="00EC0FF0" w:rsidRDefault="00EC0FF0">
      <w:pPr>
        <w:spacing w:before="160" w:after="160"/>
      </w:pPr>
    </w:p>
    <w:p w14:paraId="4FAEB854" w14:textId="77777777" w:rsidR="00EC0FF0" w:rsidRDefault="00EC0FF0">
      <w:r>
        <w:br/>
      </w:r>
    </w:p>
    <w:p w14:paraId="7CE2613A" w14:textId="77777777" w:rsidR="00EC0FF0" w:rsidRDefault="00EC0FF0">
      <w:pPr>
        <w:pStyle w:val="Center"/>
      </w:pPr>
      <w:r>
        <w:t xml:space="preserve">Information bindings </w:t>
      </w:r>
    </w:p>
    <w:p w14:paraId="13B8F1CC"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1674FA28"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20DF2C"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1E8070"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322047"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0D2A98"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27EB27" w14:textId="77777777" w:rsidR="00EC0FF0" w:rsidRDefault="00EC0FF0">
            <w:r>
              <w:rPr>
                <w:b/>
                <w:bCs/>
              </w:rPr>
              <w:t>Name of target class</w:t>
            </w:r>
          </w:p>
        </w:tc>
      </w:tr>
      <w:tr w:rsidR="00EC0FF0" w14:paraId="1D33A743"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AD92D9"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E74729"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A1C203" w14:textId="77777777" w:rsidR="00EC0FF0" w:rsidRDefault="00EC0FF0">
            <w:proofErr w:type="spellStart"/>
            <w:r>
              <w:t>InclusionType</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9CF04B" w14:textId="77777777" w:rsidR="00EC0FF0" w:rsidRDefault="00EC0FF0">
            <w:proofErr w:type="spellStart"/>
            <w:r>
              <w:t>isApplicableTo</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BB22D1" w14:textId="77777777" w:rsidR="00EC0FF0" w:rsidRDefault="00EC0FF0">
            <w:r>
              <w:t>Applicability</w:t>
            </w:r>
          </w:p>
        </w:tc>
      </w:tr>
      <w:tr w:rsidR="00EC0FF0" w14:paraId="68E0475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A46811"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392CE3"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7C0310" w14:textId="77777777" w:rsidR="00EC0FF0" w:rsidRDefault="00EC0FF0">
            <w:proofErr w:type="spellStart"/>
            <w:r>
              <w:t>RelatedOrganisation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8E6DBB" w14:textId="77777777" w:rsidR="00EC0FF0" w:rsidRDefault="00EC0FF0">
            <w:proofErr w:type="spellStart"/>
            <w:r>
              <w:t>theOrganisation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146E82" w14:textId="77777777" w:rsidR="00EC0FF0" w:rsidRDefault="00EC0FF0">
            <w:proofErr w:type="spellStart"/>
            <w:r>
              <w:t>AbstractRxN</w:t>
            </w:r>
            <w:proofErr w:type="spellEnd"/>
          </w:p>
        </w:tc>
      </w:tr>
    </w:tbl>
    <w:p w14:paraId="7F1CE34F" w14:textId="77777777" w:rsidR="00EC0FF0" w:rsidRDefault="00EC0FF0">
      <w:pPr>
        <w:pStyle w:val="Center"/>
      </w:pPr>
    </w:p>
    <w:p w14:paraId="12495BB1" w14:textId="77777777" w:rsidR="00EC0FF0" w:rsidRDefault="00EC0FF0">
      <w:pPr>
        <w:pStyle w:val="2"/>
        <w:spacing w:before="160" w:after="160"/>
        <w:rPr>
          <w:rFonts w:ascii="Times New Roman" w:hAnsi="Times New Roman" w:cs="Times New Roman"/>
          <w:b w:val="0"/>
          <w:bCs w:val="0"/>
          <w:sz w:val="24"/>
          <w:szCs w:val="24"/>
        </w:rPr>
      </w:pPr>
      <w:bookmarkStart w:id="3018" w:name="idmarkerx16777217x179395"/>
      <w:bookmarkStart w:id="3019" w:name="_Toc133573477"/>
      <w:bookmarkEnd w:id="3018"/>
      <w:r>
        <w:t>8.3 Applicability</w:t>
      </w:r>
      <w:bookmarkEnd w:id="3019"/>
    </w:p>
    <w:p w14:paraId="234F50DF" w14:textId="464D4224" w:rsidR="00EC0FF0" w:rsidRDefault="00EC0FF0">
      <w:r>
        <w:t>Name: Applicability</w:t>
      </w:r>
      <w:ins w:id="3020" w:author="Lyu Yuxiao" w:date="2023-04-21T14:25:00Z">
        <w:r w:rsidR="005E1E0B">
          <w:t xml:space="preserve"> </w:t>
        </w:r>
        <w:r w:rsidR="005E1E0B" w:rsidRPr="001C25D8">
          <w:t xml:space="preserve">[IHOREG </w:t>
        </w:r>
        <w:r w:rsidR="005E1E0B">
          <w:rPr>
            <w:lang w:eastAsia="zh-CN"/>
          </w:rPr>
          <w:t>35</w:t>
        </w:r>
        <w:r w:rsidR="005E1E0B" w:rsidRPr="001C25D8">
          <w:t>]</w:t>
        </w:r>
      </w:ins>
      <w:r>
        <w:br/>
        <w:t>Definition: Describes the relationship between vessel characteristics and: (</w:t>
      </w:r>
      <w:proofErr w:type="spellStart"/>
      <w:r>
        <w:t>i</w:t>
      </w:r>
      <w:proofErr w:type="spellEnd"/>
      <w:r>
        <w:t>) the applicability of an associated information object or feature to the vessel; or, (ii) the use of a facility, place, or service by the vessel; or, (iii) passage of the vessel through an area.</w:t>
      </w:r>
      <w:r>
        <w:br/>
        <w:t>Code: '</w:t>
      </w:r>
      <w:r>
        <w:rPr>
          <w:rFonts w:ascii="Courier New" w:hAnsi="Courier New" w:cs="Courier New"/>
        </w:rPr>
        <w:t>Applicability</w:t>
      </w:r>
      <w:r>
        <w:t>'</w:t>
      </w:r>
      <w:r>
        <w:br/>
        <w:t xml:space="preserve">Remarks: </w:t>
      </w:r>
      <w:r>
        <w:br/>
        <w:t xml:space="preserve">Aliases: APPLIC        Supertype: </w:t>
      </w:r>
      <w:proofErr w:type="spellStart"/>
      <w:r>
        <w:t>InformationType</w:t>
      </w:r>
      <w:proofErr w:type="spellEnd"/>
    </w:p>
    <w:p w14:paraId="34DE3E00"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381"/>
        <w:gridCol w:w="1305"/>
        <w:gridCol w:w="756"/>
        <w:gridCol w:w="4320"/>
        <w:gridCol w:w="961"/>
      </w:tblGrid>
      <w:tr w:rsidR="00EC0FF0" w14:paraId="2403826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FD4850"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CBF563"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91A604"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9AB321"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6E45C" w14:textId="77777777" w:rsidR="00EC0FF0" w:rsidRDefault="00EC0FF0">
            <w:r>
              <w:rPr>
                <w:b/>
                <w:bCs/>
              </w:rPr>
              <w:t>Sequential</w:t>
            </w:r>
          </w:p>
        </w:tc>
      </w:tr>
      <w:tr w:rsidR="00EC0FF0" w14:paraId="7DF2F4C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AF63BE" w14:textId="77777777" w:rsidR="00EC0FF0" w:rsidRDefault="00EC0FF0">
            <w:proofErr w:type="spellStart"/>
            <w:r>
              <w:t>inBallast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924931" w14:textId="77777777" w:rsidR="00EC0FF0" w:rsidRDefault="00EC0FF0">
            <w:proofErr w:type="spellStart"/>
            <w:r>
              <w:t>boolean</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0E9620"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A1FB61"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358317" w14:textId="77777777" w:rsidR="00EC0FF0" w:rsidRDefault="00EC0FF0">
            <w:r>
              <w:t>false</w:t>
            </w:r>
          </w:p>
        </w:tc>
      </w:tr>
      <w:tr w:rsidR="00EC0FF0" w14:paraId="48E3E9C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A64897" w14:textId="77777777" w:rsidR="00EC0FF0" w:rsidRDefault="00EC0FF0">
            <w:proofErr w:type="spellStart"/>
            <w:r>
              <w:t>categoryOfCargo</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3BCD41"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3E0EF5"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D08666" w14:textId="77777777" w:rsidR="00EC0FF0" w:rsidRDefault="008A31A8">
            <w:proofErr w:type="gramStart"/>
            <w:r>
              <w:t>1 :</w:t>
            </w:r>
            <w:proofErr w:type="gramEnd"/>
            <w:r w:rsidR="00EC0FF0">
              <w:t xml:space="preserve"> bulk</w:t>
            </w:r>
            <w:r w:rsidR="00EC0FF0">
              <w:br/>
              <w:t>2 : container</w:t>
            </w:r>
            <w:r w:rsidR="00EC0FF0">
              <w:br/>
              <w:t>3 : general</w:t>
            </w:r>
            <w:r w:rsidR="00EC0FF0">
              <w:br/>
              <w:t>4 : liquid</w:t>
            </w:r>
            <w:r w:rsidR="00EC0FF0">
              <w:br/>
              <w:t>5 : passenger</w:t>
            </w:r>
            <w:r w:rsidR="00EC0FF0">
              <w:br/>
              <w:t>6 : livestock</w:t>
            </w:r>
            <w:r w:rsidR="00EC0FF0">
              <w:br/>
              <w:t>7 : dangerous or hazardous</w:t>
            </w:r>
            <w:r w:rsidR="00EC0FF0">
              <w:br/>
              <w:t>8 : heavy lift</w:t>
            </w:r>
            <w:r w:rsidR="00EC0FF0">
              <w:br/>
              <w:t>9 : ballast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C0D623" w14:textId="77777777" w:rsidR="00EC0FF0" w:rsidRDefault="00EC0FF0">
            <w:r>
              <w:t>false</w:t>
            </w:r>
          </w:p>
        </w:tc>
      </w:tr>
      <w:tr w:rsidR="00EC0FF0" w14:paraId="180143D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8D9605" w14:textId="77777777" w:rsidR="00EC0FF0" w:rsidRDefault="00EC0FF0">
            <w:proofErr w:type="spellStart"/>
            <w:r>
              <w:t>categoryOfDangerousOrHazardousCargo</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C1264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E5E07D"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E1D075" w14:textId="77777777" w:rsidR="00EC0FF0" w:rsidRDefault="008A31A8">
            <w:r>
              <w:t>1 :</w:t>
            </w:r>
            <w:r w:rsidR="00EC0FF0">
              <w:t xml:space="preserve"> IMDG Code Class 1 Div. 1.1</w:t>
            </w:r>
            <w:r w:rsidR="00EC0FF0">
              <w:br/>
              <w:t>2 : IMDG Code Class 1 Div. 1.2</w:t>
            </w:r>
            <w:r w:rsidR="00EC0FF0">
              <w:br/>
              <w:t>3 : IMDG Code Class 1 Div. 1.3</w:t>
            </w:r>
            <w:r w:rsidR="00EC0FF0">
              <w:br/>
              <w:t>4 : IMDG Code Class 1 Div. 1.4</w:t>
            </w:r>
            <w:r w:rsidR="00EC0FF0">
              <w:br/>
              <w:t>5 : IMDG Code Class 1 Div. 1.5</w:t>
            </w:r>
            <w:r w:rsidR="00EC0FF0">
              <w:br/>
              <w:t>6 : IMDG Code Class 1 Div. 1.6</w:t>
            </w:r>
            <w:r w:rsidR="00EC0FF0">
              <w:br/>
              <w:t>7 : IMDG Code Class 2 Div. 2.1</w:t>
            </w:r>
            <w:r w:rsidR="00EC0FF0">
              <w:br/>
              <w:t>8 : IMDG Code Class 2 Div. 2.2</w:t>
            </w:r>
            <w:r w:rsidR="00EC0FF0">
              <w:br/>
              <w:t>9 : IMDG Code Class 2 Div. 2.3</w:t>
            </w:r>
            <w:r w:rsidR="00EC0FF0">
              <w:br/>
              <w:t>10 : IMDG Code Class 3</w:t>
            </w:r>
            <w:r w:rsidR="00EC0FF0">
              <w:br/>
              <w:t>11 : IMDG Code Class 4 Div. 4.1</w:t>
            </w:r>
            <w:r w:rsidR="00EC0FF0">
              <w:br/>
              <w:t>12 : IMDG Code Class 4 Div. 4.2</w:t>
            </w:r>
            <w:r w:rsidR="00EC0FF0">
              <w:br/>
              <w:t>13 : IMDG Code Class 4 Div. 4.3</w:t>
            </w:r>
            <w:r w:rsidR="00EC0FF0">
              <w:br/>
              <w:t>14 : IMDG Code Class 5 Div. 5.1</w:t>
            </w:r>
            <w:r w:rsidR="00EC0FF0">
              <w:br/>
              <w:t>15 : IMDG Code Class 5 Div. 5.2</w:t>
            </w:r>
            <w:r w:rsidR="00EC0FF0">
              <w:br/>
              <w:t>16 : IMDG Code Class 6 Div. 6.1</w:t>
            </w:r>
            <w:r w:rsidR="00EC0FF0">
              <w:br/>
              <w:t>17 : IMDG Code Class 6 Div. 6.2</w:t>
            </w:r>
            <w:r w:rsidR="00EC0FF0">
              <w:br/>
              <w:t>18 : IMDG Code Class 7</w:t>
            </w:r>
            <w:r w:rsidR="00EC0FF0">
              <w:br/>
              <w:t>19 : IMDG Code Class 8</w:t>
            </w:r>
            <w:r w:rsidR="00EC0FF0">
              <w:br/>
              <w:t>20 : IMDG Code Class 9</w:t>
            </w:r>
            <w:r w:rsidR="00EC0FF0">
              <w:br/>
            </w:r>
            <w:r w:rsidR="00EC0FF0">
              <w:lastRenderedPageBreak/>
              <w:t>21 : Harmful Substances in packaged form</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07096C" w14:textId="77777777" w:rsidR="00EC0FF0" w:rsidRDefault="00EC0FF0">
            <w:r>
              <w:lastRenderedPageBreak/>
              <w:t>false</w:t>
            </w:r>
          </w:p>
        </w:tc>
      </w:tr>
      <w:tr w:rsidR="00EC0FF0" w14:paraId="692742F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93324C" w14:textId="77777777" w:rsidR="00EC0FF0" w:rsidRDefault="00EC0FF0">
            <w:proofErr w:type="spellStart"/>
            <w:r>
              <w:t>categoryOfVessel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FD35C5" w14:textId="77777777" w:rsidR="00EC0FF0" w:rsidRDefault="00EC0FF0">
            <w:r>
              <w:t>S100_CodeList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04AE31"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9B6FA8" w14:textId="77777777" w:rsidR="00EC0FF0" w:rsidRDefault="008A31A8">
            <w:proofErr w:type="gramStart"/>
            <w:r>
              <w:t>1 :</w:t>
            </w:r>
            <w:proofErr w:type="gramEnd"/>
            <w:r w:rsidR="00EC0FF0">
              <w:t xml:space="preserve"> general cargo vessel</w:t>
            </w:r>
            <w:r w:rsidR="00EC0FF0">
              <w:br/>
              <w:t>2 : container carrier</w:t>
            </w:r>
            <w:r w:rsidR="00EC0FF0">
              <w:br/>
              <w:t>3 : tanker</w:t>
            </w:r>
            <w:r w:rsidR="00EC0FF0">
              <w:br/>
              <w:t>4 : bulk carrier</w:t>
            </w:r>
            <w:r w:rsidR="00EC0FF0">
              <w:br/>
              <w:t>5 : passenger vessel</w:t>
            </w:r>
            <w:r w:rsidR="00EC0FF0">
              <w:br/>
              <w:t>6 : roll-on roll-off</w:t>
            </w:r>
            <w:r w:rsidR="00EC0FF0">
              <w:br/>
              <w:t>7 : refrigerated cargo vessel</w:t>
            </w:r>
            <w:r w:rsidR="00EC0FF0">
              <w:br/>
              <w:t>8 : fishing vessel</w:t>
            </w:r>
            <w:r w:rsidR="00EC0FF0">
              <w:br/>
              <w:t>9 : service</w:t>
            </w:r>
            <w:r w:rsidR="00EC0FF0">
              <w:br/>
              <w:t>10 : warship</w:t>
            </w:r>
            <w:r w:rsidR="00EC0FF0">
              <w:br/>
              <w:t>11 : towed or pushed composite unit</w:t>
            </w:r>
            <w:r w:rsidR="00EC0FF0">
              <w:br/>
              <w:t>12 : tug and tow</w:t>
            </w:r>
            <w:r w:rsidR="00EC0FF0">
              <w:br/>
              <w:t>13 : light recreational</w:t>
            </w:r>
            <w:r w:rsidR="00EC0FF0">
              <w:br/>
              <w:t>14 : semi-submersible offshore installation</w:t>
            </w:r>
            <w:r w:rsidR="00EC0FF0">
              <w:br/>
              <w:t>15 : jack-up exploration or project installation</w:t>
            </w:r>
            <w:r w:rsidR="00EC0FF0">
              <w:br/>
              <w:t>16 : livestock carrier</w:t>
            </w:r>
            <w:r w:rsidR="00EC0FF0">
              <w:br/>
              <w:t>17 : sport fishing</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17626A" w14:textId="77777777" w:rsidR="00EC0FF0" w:rsidRDefault="00EC0FF0">
            <w:r>
              <w:t>false</w:t>
            </w:r>
          </w:p>
        </w:tc>
      </w:tr>
      <w:tr w:rsidR="00EC0FF0" w14:paraId="29115EE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3FE780" w14:textId="77777777" w:rsidR="00EC0FF0" w:rsidRDefault="00EC0FF0">
            <w:proofErr w:type="spellStart"/>
            <w:r>
              <w:t>categoryOfVesselRegistry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A0EC13"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8D4ED3"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15B7C9" w14:textId="77777777" w:rsidR="00EC0FF0" w:rsidRDefault="008A31A8">
            <w:proofErr w:type="gramStart"/>
            <w:r>
              <w:t>1 :</w:t>
            </w:r>
            <w:proofErr w:type="gramEnd"/>
            <w:r w:rsidR="00EC0FF0">
              <w:t xml:space="preserve"> domestic</w:t>
            </w:r>
            <w:r w:rsidR="00EC0FF0">
              <w:br/>
              <w:t>2 : foreign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3890A2" w14:textId="77777777" w:rsidR="00EC0FF0" w:rsidRDefault="00EC0FF0">
            <w:r>
              <w:t>false</w:t>
            </w:r>
          </w:p>
        </w:tc>
      </w:tr>
      <w:tr w:rsidR="00EC0FF0" w14:paraId="7FD5F4E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73C6A0" w14:textId="77777777" w:rsidR="00EC0FF0" w:rsidRDefault="00EC0FF0">
            <w:proofErr w:type="spellStart"/>
            <w:r>
              <w:t>logicalConnectives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97ACC2"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CB7700"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A123C1" w14:textId="77777777" w:rsidR="00EC0FF0" w:rsidRDefault="008A31A8">
            <w:proofErr w:type="gramStart"/>
            <w:r>
              <w:t>1 :</w:t>
            </w:r>
            <w:proofErr w:type="gramEnd"/>
            <w:r w:rsidR="00EC0FF0">
              <w:t xml:space="preserve"> logical conjunction</w:t>
            </w:r>
            <w:r w:rsidR="00EC0FF0">
              <w:br/>
              <w:t>2 : logical disjunction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E5540B" w14:textId="77777777" w:rsidR="00EC0FF0" w:rsidRDefault="00EC0FF0">
            <w:r>
              <w:t>false</w:t>
            </w:r>
          </w:p>
        </w:tc>
      </w:tr>
      <w:tr w:rsidR="00EC0FF0" w14:paraId="6A84C0C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21F426" w14:textId="77777777" w:rsidR="00EC0FF0" w:rsidRDefault="00EC0FF0">
            <w:proofErr w:type="spellStart"/>
            <w:r>
              <w:t>thicknessOfIceCapability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A03DBC" w14:textId="77777777" w:rsidR="00EC0FF0" w:rsidRDefault="00EC0FF0">
            <w:r>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6D064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9789DE"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90F7F2" w14:textId="77777777" w:rsidR="00EC0FF0" w:rsidRDefault="00EC0FF0">
            <w:r>
              <w:t>false</w:t>
            </w:r>
          </w:p>
        </w:tc>
      </w:tr>
      <w:tr w:rsidR="00EC0FF0" w14:paraId="4FAECE1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E45F2C" w14:textId="77777777" w:rsidR="00EC0FF0" w:rsidRDefault="00EC0FF0">
            <w:proofErr w:type="spellStart"/>
            <w:r>
              <w:t>vesselPerformance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23DC66"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CAFE7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91CC3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5331EA" w14:textId="77777777" w:rsidR="00EC0FF0" w:rsidRDefault="00EC0FF0">
            <w:r>
              <w:t>false</w:t>
            </w:r>
          </w:p>
        </w:tc>
      </w:tr>
      <w:tr w:rsidR="00EC0FF0" w14:paraId="58E2A55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258B19"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55F4C8"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9C670F"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2AA0D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690B49" w14:textId="77777777" w:rsidR="00EC0FF0" w:rsidRDefault="00EC0FF0">
            <w:r>
              <w:t>false</w:t>
            </w:r>
          </w:p>
        </w:tc>
      </w:tr>
      <w:tr w:rsidR="00EC0FF0" w14:paraId="4103EEC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ECFE4E" w14:textId="77777777" w:rsidR="00EC0FF0" w:rsidRDefault="00EC0FF0">
            <w:proofErr w:type="spellStart"/>
            <w:r>
              <w:t>vesselsMeasurements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E4AB15"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844009"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99795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D0601C" w14:textId="77777777" w:rsidR="00EC0FF0" w:rsidRDefault="00EC0FF0">
            <w:r>
              <w:t>false</w:t>
            </w:r>
          </w:p>
        </w:tc>
      </w:tr>
    </w:tbl>
    <w:p w14:paraId="4EEC5BFA" w14:textId="77777777" w:rsidR="00EC0FF0" w:rsidRDefault="00EC0FF0">
      <w:pPr>
        <w:spacing w:before="160" w:after="160"/>
      </w:pPr>
    </w:p>
    <w:p w14:paraId="5C91602F" w14:textId="77777777" w:rsidR="00EC0FF0" w:rsidRDefault="00EC0FF0">
      <w:r>
        <w:br/>
      </w:r>
    </w:p>
    <w:p w14:paraId="5023C729" w14:textId="77777777" w:rsidR="00EC0FF0" w:rsidRDefault="00EC0FF0">
      <w:pPr>
        <w:pStyle w:val="Center"/>
      </w:pPr>
      <w:r>
        <w:t xml:space="preserve">Information bindings </w:t>
      </w:r>
    </w:p>
    <w:p w14:paraId="079C52CE"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33319A82"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21535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64A42"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DB74CF"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1CF0D6"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4FF332" w14:textId="77777777" w:rsidR="00EC0FF0" w:rsidRDefault="00EC0FF0">
            <w:r>
              <w:rPr>
                <w:b/>
                <w:bCs/>
              </w:rPr>
              <w:t>Name of target class</w:t>
            </w:r>
          </w:p>
        </w:tc>
      </w:tr>
      <w:tr w:rsidR="00EC0FF0" w14:paraId="0B8735F3"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0142CC"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6C5037"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4E5274" w14:textId="77777777" w:rsidR="00EC0FF0" w:rsidRDefault="00EC0FF0">
            <w:proofErr w:type="spellStart"/>
            <w:r>
              <w:t>InclusionType</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BE0B60" w14:textId="77777777" w:rsidR="00EC0FF0" w:rsidRDefault="00EC0FF0">
            <w:proofErr w:type="spellStart"/>
            <w:r>
              <w:t>theApplicableRxN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C7369F" w14:textId="77777777" w:rsidR="00EC0FF0" w:rsidRDefault="00EC0FF0">
            <w:proofErr w:type="spellStart"/>
            <w:r>
              <w:t>AbstractRxN</w:t>
            </w:r>
            <w:proofErr w:type="spellEnd"/>
          </w:p>
        </w:tc>
      </w:tr>
      <w:tr w:rsidR="00EC0FF0" w14:paraId="460B9DA5"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D69FE"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481063"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A97B03" w14:textId="77777777" w:rsidR="00EC0FF0" w:rsidRDefault="00EC0FF0">
            <w:proofErr w:type="spellStart"/>
            <w:r>
              <w:t>ReportReqmt</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E0DBC9" w14:textId="77777777" w:rsidR="00EC0FF0" w:rsidRDefault="00EC0FF0">
            <w:proofErr w:type="spellStart"/>
            <w:r>
              <w:t>theShipReport</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5C829E" w14:textId="77777777" w:rsidR="00EC0FF0" w:rsidRDefault="00EC0FF0">
            <w:proofErr w:type="spellStart"/>
            <w:r>
              <w:t>ShipReport</w:t>
            </w:r>
            <w:proofErr w:type="spellEnd"/>
          </w:p>
        </w:tc>
      </w:tr>
      <w:tr w:rsidR="00EC0FF0" w14:paraId="312AEDD6"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ABB043"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95D4B4"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0DD97A" w14:textId="77777777" w:rsidR="00EC0FF0" w:rsidRDefault="00EC0FF0">
            <w:proofErr w:type="spellStart"/>
            <w:r>
              <w:t>PermissionType</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5D003A" w14:textId="77777777" w:rsidR="00EC0FF0" w:rsidRDefault="00EC0FF0">
            <w:proofErr w:type="spellStart"/>
            <w:r>
              <w:t>vslLocation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DE81EB" w14:textId="77777777" w:rsidR="00EC0FF0" w:rsidRDefault="00EC0FF0">
            <w:proofErr w:type="spellStart"/>
            <w:r>
              <w:t>InformationType</w:t>
            </w:r>
            <w:proofErr w:type="spellEnd"/>
          </w:p>
        </w:tc>
      </w:tr>
    </w:tbl>
    <w:p w14:paraId="56F2FFEF" w14:textId="77777777" w:rsidR="00EC0FF0" w:rsidRDefault="00EC0FF0">
      <w:pPr>
        <w:pStyle w:val="Center"/>
      </w:pPr>
    </w:p>
    <w:p w14:paraId="435161D2" w14:textId="77777777" w:rsidR="00EC0FF0" w:rsidRDefault="00EC0FF0">
      <w:pPr>
        <w:pStyle w:val="2"/>
        <w:spacing w:before="160" w:after="160"/>
        <w:rPr>
          <w:rFonts w:ascii="Times New Roman" w:hAnsi="Times New Roman" w:cs="Times New Roman"/>
          <w:b w:val="0"/>
          <w:bCs w:val="0"/>
          <w:sz w:val="24"/>
          <w:szCs w:val="24"/>
        </w:rPr>
      </w:pPr>
      <w:bookmarkStart w:id="3021" w:name="idmarkerx16777217x183942"/>
      <w:bookmarkStart w:id="3022" w:name="_Toc133573478"/>
      <w:bookmarkEnd w:id="3021"/>
      <w:r>
        <w:t>8.4 Authority</w:t>
      </w:r>
      <w:bookmarkEnd w:id="3022"/>
    </w:p>
    <w:p w14:paraId="242281A5" w14:textId="71B0BA39" w:rsidR="00EC0FF0" w:rsidRDefault="00EC0FF0">
      <w:r>
        <w:t>Name: Authority</w:t>
      </w:r>
      <w:ins w:id="3023" w:author="Lyu Yuxiao" w:date="2023-04-21T14:22:00Z">
        <w:r w:rsidR="00B04FAF">
          <w:t xml:space="preserve"> </w:t>
        </w:r>
        <w:r w:rsidR="00B04FAF" w:rsidRPr="001C25D8">
          <w:t xml:space="preserve">[IHOREG </w:t>
        </w:r>
        <w:r w:rsidR="00087EF1">
          <w:rPr>
            <w:lang w:eastAsia="zh-CN"/>
          </w:rPr>
          <w:t>36</w:t>
        </w:r>
        <w:r w:rsidR="00B04FAF" w:rsidRPr="001C25D8">
          <w:t>]</w:t>
        </w:r>
      </w:ins>
      <w:r>
        <w:br/>
        <w:t>Definition: A person or organization that has the legally delegated or invested authority, capacity, or power to perform a designated function or exert administrative control.</w:t>
      </w:r>
      <w:r>
        <w:br/>
        <w:t>Code: '</w:t>
      </w:r>
      <w:r>
        <w:rPr>
          <w:rFonts w:ascii="Courier New" w:hAnsi="Courier New" w:cs="Courier New"/>
        </w:rPr>
        <w:t>Authority</w:t>
      </w:r>
      <w:r>
        <w:t>'</w:t>
      </w:r>
      <w:r>
        <w:br/>
        <w:t xml:space="preserve">Remarks: </w:t>
      </w:r>
      <w:r>
        <w:br/>
        <w:t>Aliases:</w:t>
      </w:r>
      <w:del w:id="3024" w:author="Lyu Yuxiao" w:date="2023-04-21T14:21:00Z">
        <w:r w:rsidDel="00B04FAF">
          <w:delText xml:space="preserve"> AUTORI </w:delText>
        </w:r>
      </w:del>
      <w:r>
        <w:t xml:space="preserve">       Supertype: </w:t>
      </w:r>
      <w:proofErr w:type="spellStart"/>
      <w:r>
        <w:t>InformationType</w:t>
      </w:r>
      <w:proofErr w:type="spellEnd"/>
    </w:p>
    <w:p w14:paraId="5AD44DF0"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0D7143C6"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BED678"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366ABF"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AA0138"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FDA765"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0BB6D0" w14:textId="77777777" w:rsidR="00EC0FF0" w:rsidRDefault="00EC0FF0">
            <w:r>
              <w:rPr>
                <w:b/>
                <w:bCs/>
              </w:rPr>
              <w:t>Sequential</w:t>
            </w:r>
          </w:p>
        </w:tc>
      </w:tr>
      <w:tr w:rsidR="00EC0FF0" w14:paraId="142A700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41C038" w14:textId="77777777" w:rsidR="00EC0FF0" w:rsidRDefault="00EC0FF0">
            <w:proofErr w:type="spellStart"/>
            <w:r>
              <w:t>categoryOfAuthority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781482"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B7BC36"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BC1632" w14:textId="77777777" w:rsidR="00EC0FF0" w:rsidRDefault="008A31A8">
            <w:proofErr w:type="gramStart"/>
            <w:r>
              <w:t>1 :</w:t>
            </w:r>
            <w:proofErr w:type="gramEnd"/>
            <w:r w:rsidR="00EC0FF0">
              <w:t xml:space="preserve"> customs</w:t>
            </w:r>
            <w:r w:rsidR="00EC0FF0">
              <w:br/>
              <w:t>2 : border control</w:t>
            </w:r>
            <w:r w:rsidR="00EC0FF0">
              <w:br/>
              <w:t>3 : police</w:t>
            </w:r>
            <w:r w:rsidR="00EC0FF0">
              <w:br/>
            </w:r>
            <w:r w:rsidR="00EC0FF0">
              <w:lastRenderedPageBreak/>
              <w:t>4 : port</w:t>
            </w:r>
            <w:r w:rsidR="00EC0FF0">
              <w:br/>
              <w:t>5 : immigration</w:t>
            </w:r>
            <w:r w:rsidR="00EC0FF0">
              <w:br/>
              <w:t>6 : health</w:t>
            </w:r>
            <w:r w:rsidR="00EC0FF0">
              <w:br/>
              <w:t>7 : coast guard</w:t>
            </w:r>
            <w:r w:rsidR="00EC0FF0">
              <w:br/>
              <w:t>8 : agricultural</w:t>
            </w:r>
            <w:r w:rsidR="00EC0FF0">
              <w:br/>
              <w:t>9 : military</w:t>
            </w:r>
            <w:r w:rsidR="00EC0FF0">
              <w:br/>
              <w:t>10 : private company</w:t>
            </w:r>
            <w:r w:rsidR="00EC0FF0">
              <w:br/>
              <w:t>11 : maritime police</w:t>
            </w:r>
            <w:r w:rsidR="00EC0FF0">
              <w:br/>
              <w:t>12 : environmental</w:t>
            </w:r>
            <w:r w:rsidR="00EC0FF0">
              <w:br/>
              <w:t>13 : fishery</w:t>
            </w:r>
            <w:r w:rsidR="00EC0FF0">
              <w:br/>
              <w:t>14 : finance</w:t>
            </w:r>
            <w:r w:rsidR="00EC0FF0">
              <w:br/>
              <w:t>15 : maritime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C46F1" w14:textId="77777777" w:rsidR="00EC0FF0" w:rsidRDefault="00EC0FF0">
            <w:r>
              <w:lastRenderedPageBreak/>
              <w:t>false</w:t>
            </w:r>
          </w:p>
        </w:tc>
      </w:tr>
      <w:tr w:rsidR="00EC0FF0" w14:paraId="38D1A4D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18ACA3" w14:textId="77777777" w:rsidR="00EC0FF0" w:rsidRDefault="00EC0FF0">
            <w:proofErr w:type="spellStart"/>
            <w:r>
              <w:t>textContent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A3B8DD"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F7D358"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73C7B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1C25F60" w14:textId="77777777" w:rsidR="00EC0FF0" w:rsidRDefault="00EC0FF0">
            <w:r>
              <w:t>false</w:t>
            </w:r>
          </w:p>
        </w:tc>
      </w:tr>
    </w:tbl>
    <w:p w14:paraId="5DACAF94" w14:textId="77777777" w:rsidR="00EC0FF0" w:rsidRDefault="00EC0FF0">
      <w:pPr>
        <w:spacing w:before="160" w:after="160"/>
      </w:pPr>
    </w:p>
    <w:p w14:paraId="44D8AFCF" w14:textId="77777777" w:rsidR="00EC0FF0" w:rsidRDefault="00EC0FF0">
      <w:r>
        <w:br/>
      </w:r>
    </w:p>
    <w:p w14:paraId="47DD7962" w14:textId="77777777" w:rsidR="00EC0FF0" w:rsidRDefault="00EC0FF0">
      <w:pPr>
        <w:pStyle w:val="Center"/>
      </w:pPr>
      <w:r>
        <w:t xml:space="preserve">Information bindings </w:t>
      </w:r>
    </w:p>
    <w:p w14:paraId="16866EA2"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5E923A94"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4F020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0CF9AA"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D2E107"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0F7D2B"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41BA3A" w14:textId="77777777" w:rsidR="00EC0FF0" w:rsidRDefault="00EC0FF0">
            <w:r>
              <w:rPr>
                <w:b/>
                <w:bCs/>
              </w:rPr>
              <w:t>Name of target class</w:t>
            </w:r>
          </w:p>
        </w:tc>
      </w:tr>
      <w:tr w:rsidR="00EC0FF0" w14:paraId="7D21AB1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DE352E"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AAF164"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FB4E57" w14:textId="77777777" w:rsidR="00EC0FF0" w:rsidRDefault="00EC0FF0">
            <w:proofErr w:type="spellStart"/>
            <w:r>
              <w:t>AuthorityContact</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F91E3F" w14:textId="77777777" w:rsidR="00EC0FF0" w:rsidRDefault="00EC0FF0">
            <w:proofErr w:type="spellStart"/>
            <w:r>
              <w:t>theContactDetails</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0A2B09" w14:textId="77777777" w:rsidR="00EC0FF0" w:rsidRDefault="00EC0FF0">
            <w:proofErr w:type="spellStart"/>
            <w:r>
              <w:t>ContactDetails</w:t>
            </w:r>
            <w:proofErr w:type="spellEnd"/>
          </w:p>
        </w:tc>
      </w:tr>
      <w:tr w:rsidR="00EC0FF0" w14:paraId="60CBF3BF"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ACB13A"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17AFE5"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C3DC60" w14:textId="77777777" w:rsidR="00EC0FF0" w:rsidRDefault="00EC0FF0">
            <w:proofErr w:type="spellStart"/>
            <w:r>
              <w:t>ReptAuthority</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EA3633" w14:textId="77777777" w:rsidR="00EC0FF0" w:rsidRDefault="00EC0FF0">
            <w:proofErr w:type="spellStart"/>
            <w:r>
              <w:t>theShipReport</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2E2EF3" w14:textId="77777777" w:rsidR="00EC0FF0" w:rsidRDefault="00EC0FF0">
            <w:proofErr w:type="spellStart"/>
            <w:r>
              <w:t>ShipReport</w:t>
            </w:r>
            <w:proofErr w:type="spellEnd"/>
          </w:p>
        </w:tc>
      </w:tr>
      <w:tr w:rsidR="00EC0FF0" w14:paraId="5A1B245E"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52CD91"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A4EBBA"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F3ECF4" w14:textId="77777777" w:rsidR="00EC0FF0" w:rsidRDefault="00EC0FF0">
            <w:proofErr w:type="spellStart"/>
            <w:r>
              <w:t>RelatedOrganisation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D610D4" w14:textId="77777777" w:rsidR="00EC0FF0" w:rsidRDefault="00EC0FF0">
            <w:proofErr w:type="spellStart"/>
            <w:r>
              <w:t>theInformation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506AB9" w14:textId="77777777" w:rsidR="00EC0FF0" w:rsidRDefault="00EC0FF0">
            <w:proofErr w:type="spellStart"/>
            <w:r>
              <w:t>AbstractRxN</w:t>
            </w:r>
            <w:proofErr w:type="spellEnd"/>
          </w:p>
        </w:tc>
      </w:tr>
      <w:tr w:rsidR="00EC0FF0" w14:paraId="26AE348D"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4F148C"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D41601"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5CE15B" w14:textId="77777777" w:rsidR="00EC0FF0" w:rsidRDefault="00EC0FF0">
            <w:proofErr w:type="spellStart"/>
            <w:r>
              <w:t>AuthorityHours</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3E345A" w14:textId="77777777" w:rsidR="00EC0FF0" w:rsidRDefault="00EC0FF0">
            <w:proofErr w:type="spellStart"/>
            <w:r>
              <w:t>theServiceHours</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6B47CC" w14:textId="77777777" w:rsidR="00EC0FF0" w:rsidRDefault="00EC0FF0">
            <w:proofErr w:type="spellStart"/>
            <w:r>
              <w:t>ServiceHours</w:t>
            </w:r>
            <w:proofErr w:type="spellEnd"/>
          </w:p>
        </w:tc>
      </w:tr>
    </w:tbl>
    <w:p w14:paraId="0422DE17" w14:textId="77777777" w:rsidR="00EC0FF0" w:rsidRDefault="00EC0FF0">
      <w:pPr>
        <w:pStyle w:val="Center"/>
      </w:pPr>
    </w:p>
    <w:p w14:paraId="48AEDC2A" w14:textId="77777777" w:rsidR="00EC0FF0" w:rsidRDefault="00EC0FF0">
      <w:pPr>
        <w:pStyle w:val="2"/>
        <w:spacing w:before="160" w:after="160"/>
        <w:rPr>
          <w:rFonts w:ascii="Times New Roman" w:hAnsi="Times New Roman" w:cs="Times New Roman"/>
          <w:b w:val="0"/>
          <w:bCs w:val="0"/>
          <w:sz w:val="24"/>
          <w:szCs w:val="24"/>
        </w:rPr>
      </w:pPr>
      <w:bookmarkStart w:id="3025" w:name="idmarkerx16777217x186367"/>
      <w:bookmarkStart w:id="3026" w:name="_Toc133573479"/>
      <w:bookmarkEnd w:id="3025"/>
      <w:r>
        <w:t>8.5 Contact details</w:t>
      </w:r>
      <w:bookmarkEnd w:id="3026"/>
    </w:p>
    <w:p w14:paraId="77411FDB" w14:textId="5CC09EDC" w:rsidR="00EC0FF0" w:rsidRDefault="00EC0FF0">
      <w:r>
        <w:t xml:space="preserve">Name: Contact </w:t>
      </w:r>
      <w:del w:id="3027" w:author="Lyu Yuxiao" w:date="2023-04-21T14:19:00Z">
        <w:r w:rsidDel="00ED3D9C">
          <w:rPr>
            <w:rFonts w:hint="eastAsia"/>
            <w:lang w:eastAsia="zh-CN"/>
          </w:rPr>
          <w:delText>d</w:delText>
        </w:r>
      </w:del>
      <w:ins w:id="3028" w:author="Lyu Yuxiao" w:date="2023-04-21T14:19:00Z">
        <w:r w:rsidR="00ED3D9C">
          <w:rPr>
            <w:rFonts w:hint="eastAsia"/>
            <w:lang w:eastAsia="zh-CN"/>
          </w:rPr>
          <w:t>D</w:t>
        </w:r>
      </w:ins>
      <w:r>
        <w:t>etails</w:t>
      </w:r>
      <w:ins w:id="3029" w:author="Lyu Yuxiao" w:date="2023-04-21T14:17:00Z">
        <w:r w:rsidR="00D74AFD">
          <w:t xml:space="preserve"> </w:t>
        </w:r>
        <w:r w:rsidR="00D74AFD" w:rsidRPr="001C25D8">
          <w:t xml:space="preserve">[IHOREG </w:t>
        </w:r>
        <w:r w:rsidR="00D74AFD">
          <w:rPr>
            <w:lang w:eastAsia="zh-CN"/>
          </w:rPr>
          <w:t>27</w:t>
        </w:r>
        <w:r w:rsidR="00D74AFD" w:rsidRPr="001C25D8">
          <w:t>]</w:t>
        </w:r>
      </w:ins>
      <w:r>
        <w:br/>
        <w:t xml:space="preserve">Definition: information on how to reach a person or </w:t>
      </w:r>
      <w:proofErr w:type="spellStart"/>
      <w:r>
        <w:t>organisation</w:t>
      </w:r>
      <w:proofErr w:type="spellEnd"/>
      <w:r>
        <w:t xml:space="preserve"> by postal, internet, telephone, telex and radio systems</w:t>
      </w:r>
      <w:r>
        <w:br/>
        <w:t>Code: '</w:t>
      </w:r>
      <w:proofErr w:type="spellStart"/>
      <w:r>
        <w:rPr>
          <w:rFonts w:ascii="Courier New" w:hAnsi="Courier New" w:cs="Courier New"/>
        </w:rPr>
        <w:t>ContactDetails</w:t>
      </w:r>
      <w:proofErr w:type="spellEnd"/>
      <w:r>
        <w:t>'</w:t>
      </w:r>
      <w:r>
        <w:br/>
        <w:t xml:space="preserve">Remarks: </w:t>
      </w:r>
      <w:r>
        <w:br/>
        <w:t>Aliases:</w:t>
      </w:r>
      <w:del w:id="3030" w:author="Lyu Yuxiao" w:date="2023-04-21T14:17:00Z">
        <w:r w:rsidDel="00D74AFD">
          <w:delText xml:space="preserve"> CONDET </w:delText>
        </w:r>
      </w:del>
      <w:r>
        <w:t xml:space="preserve">       Supertype: </w:t>
      </w:r>
      <w:proofErr w:type="spellStart"/>
      <w:r>
        <w:t>InformationType</w:t>
      </w:r>
      <w:proofErr w:type="spellEnd"/>
    </w:p>
    <w:p w14:paraId="18700448"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Change w:id="3031">
          <w:tblGrid>
            <w:gridCol w:w="2160"/>
            <w:gridCol w:w="1080"/>
            <w:gridCol w:w="756"/>
            <w:gridCol w:w="4320"/>
            <w:gridCol w:w="961"/>
          </w:tblGrid>
        </w:tblGridChange>
      </w:tblGrid>
      <w:tr w:rsidR="00EC0FF0" w14:paraId="4F83A037"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60EB0A"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25B0E7"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0078B1"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22F1EC"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A7B97C" w14:textId="77777777" w:rsidR="00EC0FF0" w:rsidRDefault="00EC0FF0">
            <w:r>
              <w:rPr>
                <w:b/>
                <w:bCs/>
              </w:rPr>
              <w:t>Sequential</w:t>
            </w:r>
          </w:p>
        </w:tc>
      </w:tr>
      <w:tr w:rsidR="00EC0FF0" w14:paraId="5ECCB1EB"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A6337A" w14:textId="77777777" w:rsidR="00EC0FF0" w:rsidRDefault="00EC0FF0">
            <w:proofErr w:type="spellStart"/>
            <w:r>
              <w:t>callName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118C77"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466D19"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D436F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4C93BE" w14:textId="77777777" w:rsidR="00EC0FF0" w:rsidRDefault="00EC0FF0">
            <w:r>
              <w:t>false</w:t>
            </w:r>
          </w:p>
        </w:tc>
      </w:tr>
      <w:tr w:rsidR="00EC0FF0" w14:paraId="7D5A7EA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D272AA" w14:textId="77777777" w:rsidR="00EC0FF0" w:rsidRDefault="00EC0FF0">
            <w:proofErr w:type="spellStart"/>
            <w:r>
              <w:t>callSign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85CBFC"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EF4F7F"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C9A9E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870869" w14:textId="77777777" w:rsidR="00EC0FF0" w:rsidRDefault="00EC0FF0">
            <w:r>
              <w:t>false</w:t>
            </w:r>
          </w:p>
        </w:tc>
      </w:tr>
      <w:tr w:rsidR="00EC0FF0" w14:paraId="0E4DAE9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B9DD0F" w14:textId="77777777" w:rsidR="00EC0FF0" w:rsidRDefault="00EC0FF0">
            <w:proofErr w:type="spellStart"/>
            <w:r>
              <w:t>categoryOfCommPref</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623CD3"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C44338"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5389A4" w14:textId="77777777" w:rsidR="00EC0FF0" w:rsidRDefault="008A31A8">
            <w:proofErr w:type="gramStart"/>
            <w:r>
              <w:t>1 :</w:t>
            </w:r>
            <w:proofErr w:type="gramEnd"/>
            <w:r w:rsidR="00EC0FF0">
              <w:t xml:space="preserve"> preferred calling</w:t>
            </w:r>
            <w:r w:rsidR="00EC0FF0">
              <w:br/>
              <w:t>2 : alternate calling</w:t>
            </w:r>
            <w:r w:rsidR="00EC0FF0">
              <w:br/>
              <w:t>3 : preferred working</w:t>
            </w:r>
            <w:r w:rsidR="00EC0FF0">
              <w:br/>
              <w:t>4 : alternate working</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D451AA" w14:textId="77777777" w:rsidR="00EC0FF0" w:rsidRDefault="00EC0FF0">
            <w:r>
              <w:t>false</w:t>
            </w:r>
          </w:p>
        </w:tc>
      </w:tr>
      <w:tr w:rsidR="00EC0FF0" w14:paraId="55F0021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309E4B" w14:textId="77777777" w:rsidR="00EC0FF0" w:rsidRDefault="00EC0FF0">
            <w:proofErr w:type="spellStart"/>
            <w:r>
              <w:t>communicationChannel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35743E"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B955ED"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22320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E6E51B" w14:textId="77777777" w:rsidR="00EC0FF0" w:rsidRDefault="00EC0FF0">
            <w:r>
              <w:t>false</w:t>
            </w:r>
          </w:p>
        </w:tc>
      </w:tr>
      <w:tr w:rsidR="00EC0FF0" w14:paraId="7600CFD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8E1369" w14:textId="77777777" w:rsidR="00EC0FF0" w:rsidRDefault="00EC0FF0">
            <w:proofErr w:type="spellStart"/>
            <w:r>
              <w:t>contactAddress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8B8D2B"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B3855D"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0FF2FE"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E9A236" w14:textId="77777777" w:rsidR="00EC0FF0" w:rsidRDefault="00EC0FF0">
            <w:r>
              <w:t>false</w:t>
            </w:r>
          </w:p>
        </w:tc>
      </w:tr>
      <w:tr w:rsidR="00EC0FF0" w14:paraId="38CDC4E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322AA6" w14:textId="77777777" w:rsidR="00EC0FF0" w:rsidRDefault="00EC0FF0">
            <w:proofErr w:type="spellStart"/>
            <w:r>
              <w:t>contactInstructions</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9AD6FA"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36294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D9AD28"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D4ABC0" w14:textId="77777777" w:rsidR="00EC0FF0" w:rsidRDefault="00EC0FF0">
            <w:r>
              <w:t>false</w:t>
            </w:r>
          </w:p>
        </w:tc>
      </w:tr>
      <w:tr w:rsidR="00EC0FF0" w14:paraId="1E0A41D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06EDAA" w14:textId="77777777" w:rsidR="00EC0FF0" w:rsidRDefault="00EC0FF0">
            <w:proofErr w:type="spellStart"/>
            <w:r>
              <w:t>frequencyPair</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D86B40"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973D94"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2253F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FC3F04" w14:textId="77777777" w:rsidR="00EC0FF0" w:rsidRDefault="00EC0FF0">
            <w:r>
              <w:t>false</w:t>
            </w:r>
          </w:p>
        </w:tc>
      </w:tr>
      <w:tr w:rsidR="00EC0FF0" w14:paraId="58C87B6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C903A"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85C09C"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3AFBB6"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D7433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3992FB" w14:textId="77777777" w:rsidR="00EC0FF0" w:rsidRDefault="00EC0FF0">
            <w:r>
              <w:t>false</w:t>
            </w:r>
          </w:p>
        </w:tc>
      </w:tr>
      <w:tr w:rsidR="00EC0FF0" w14:paraId="0146364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32FE8E" w14:textId="77777777" w:rsidR="00EC0FF0" w:rsidRDefault="00EC0FF0">
            <w:r>
              <w:t>language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5C42C9"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7AF18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FF5E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DA3593" w14:textId="77777777" w:rsidR="00EC0FF0" w:rsidRDefault="00EC0FF0">
            <w:r>
              <w:t>false</w:t>
            </w:r>
          </w:p>
        </w:tc>
      </w:tr>
      <w:tr w:rsidR="00EC0FF0" w14:paraId="544168C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9BF3A9" w14:textId="77777777" w:rsidR="00EC0FF0" w:rsidRDefault="00EC0FF0">
            <w:proofErr w:type="spellStart"/>
            <w:r>
              <w:t>mMSICode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DFA65C"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FE087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9880E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96AB95" w14:textId="77777777" w:rsidR="00EC0FF0" w:rsidRDefault="00EC0FF0">
            <w:r>
              <w:t>false</w:t>
            </w:r>
          </w:p>
        </w:tc>
      </w:tr>
      <w:tr w:rsidR="00EC0FF0" w14:paraId="70A785C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5D07C9" w14:textId="77777777" w:rsidR="00EC0FF0" w:rsidRDefault="00EC0FF0">
            <w:proofErr w:type="spellStart"/>
            <w:r>
              <w:t>onlineResource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008907"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95B7AB"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B40B11"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194CE4" w14:textId="77777777" w:rsidR="00EC0FF0" w:rsidRDefault="00EC0FF0">
            <w:r>
              <w:t>false</w:t>
            </w:r>
          </w:p>
        </w:tc>
      </w:tr>
      <w:tr w:rsidR="00EC0FF0" w14:paraId="081B08DE" w14:textId="77777777" w:rsidTr="00B964D1">
        <w:tblPrEx>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ExChange w:id="3032" w:author="Raphael Malyankar" w:date="2019-11-18T19:53:00Z">
            <w:tblPrEx>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Ex>
          </w:tblPrExChange>
        </w:tblPrEx>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Change w:id="3033" w:author="Raphael Malyankar" w:date="2019-11-18T19:53:00Z">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65C3A038" w14:textId="77777777" w:rsidR="00EC0FF0" w:rsidRDefault="00EC0FF0">
            <w:r>
              <w:lastRenderedPageBreak/>
              <w:t>telecommunications</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Change w:id="3034" w:author="Raphael Malyankar" w:date="2019-11-18T19:53:00Z">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1CE67377" w14:textId="77777777" w:rsidR="00EC0FF0" w:rsidRDefault="00EC0FF0">
            <w:r>
              <w:t>complex</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Change w:id="3035" w:author="Raphael Malyankar" w:date="2019-11-18T19:53:00Z">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4FE85E04"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Change w:id="3036" w:author="Raphael Malyankar" w:date="2019-11-18T19:53:00Z">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206BABBA" w14:textId="77777777" w:rsidR="00EC0FF0" w:rsidRDefault="00EC0FF0"/>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Change w:id="3037" w:author="Raphael Malyankar" w:date="2019-11-18T19:53:00Z">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tcPrChange>
          </w:tcPr>
          <w:p w14:paraId="5DA7C41A" w14:textId="77777777" w:rsidR="00EC0FF0" w:rsidRDefault="00EC0FF0">
            <w:r>
              <w:t>false</w:t>
            </w:r>
          </w:p>
        </w:tc>
      </w:tr>
      <w:tr w:rsidR="00B964D1" w14:paraId="1BE7B1B9" w14:textId="77777777">
        <w:trPr>
          <w:ins w:id="3038" w:author="Raphael Malyankar" w:date="2019-11-18T19:53:00Z"/>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EBEF51" w14:textId="4D093209" w:rsidR="00B964D1" w:rsidRDefault="00B964D1">
            <w:pPr>
              <w:rPr>
                <w:ins w:id="3039" w:author="Raphael Malyankar" w:date="2019-11-18T19:53:00Z"/>
              </w:rPr>
            </w:pPr>
            <w:ins w:id="3040" w:author="Raphael Malyankar" w:date="2019-11-18T19:53:00Z">
              <w:r>
                <w:t>radiocommunications</w:t>
              </w:r>
            </w:ins>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48C6D4" w14:textId="31967701" w:rsidR="00B964D1" w:rsidRDefault="00B964D1">
            <w:pPr>
              <w:rPr>
                <w:ins w:id="3041" w:author="Raphael Malyankar" w:date="2019-11-18T19:53:00Z"/>
              </w:rPr>
            </w:pPr>
            <w:ins w:id="3042" w:author="Raphael Malyankar" w:date="2019-11-18T19:53:00Z">
              <w:r>
                <w:t>complex</w:t>
              </w:r>
            </w:ins>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0062AC" w14:textId="426BF215" w:rsidR="00B964D1" w:rsidRDefault="00B964D1">
            <w:pPr>
              <w:rPr>
                <w:ins w:id="3043" w:author="Raphael Malyankar" w:date="2019-11-18T19:53:00Z"/>
              </w:rPr>
            </w:pPr>
            <w:proofErr w:type="gramStart"/>
            <w:ins w:id="3044" w:author="Raphael Malyankar" w:date="2019-11-18T19:53:00Z">
              <w:r>
                <w:t>0..*</w:t>
              </w:r>
              <w:proofErr w:type="gramEnd"/>
            </w:ins>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D6280B" w14:textId="77777777" w:rsidR="00B964D1" w:rsidRDefault="00B964D1">
            <w:pPr>
              <w:rPr>
                <w:ins w:id="3045" w:author="Raphael Malyankar" w:date="2019-11-18T19:53:00Z"/>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CAF362" w14:textId="0FA5B8ED" w:rsidR="00B964D1" w:rsidRDefault="00B964D1">
            <w:pPr>
              <w:rPr>
                <w:ins w:id="3046" w:author="Raphael Malyankar" w:date="2019-11-18T19:53:00Z"/>
              </w:rPr>
            </w:pPr>
            <w:ins w:id="3047" w:author="Raphael Malyankar" w:date="2019-11-18T19:54:00Z">
              <w:r>
                <w:t>false</w:t>
              </w:r>
            </w:ins>
          </w:p>
        </w:tc>
      </w:tr>
    </w:tbl>
    <w:p w14:paraId="102FE3F3" w14:textId="77777777" w:rsidR="00EC0FF0" w:rsidRDefault="00EC0FF0">
      <w:pPr>
        <w:spacing w:before="160" w:after="160"/>
      </w:pPr>
    </w:p>
    <w:p w14:paraId="184896B4" w14:textId="77777777" w:rsidR="00EC0FF0" w:rsidRDefault="00EC0FF0">
      <w:r>
        <w:br/>
      </w:r>
    </w:p>
    <w:p w14:paraId="33CA3E6C" w14:textId="77777777" w:rsidR="00EC0FF0" w:rsidRDefault="00EC0FF0">
      <w:pPr>
        <w:pStyle w:val="Center"/>
      </w:pPr>
      <w:r>
        <w:t xml:space="preserve">Information bindings </w:t>
      </w:r>
    </w:p>
    <w:p w14:paraId="70C99690"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761278A1"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A210A5"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654702"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61F2FE"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B3C25A"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33ECDC" w14:textId="77777777" w:rsidR="00EC0FF0" w:rsidRDefault="00EC0FF0">
            <w:r>
              <w:rPr>
                <w:b/>
                <w:bCs/>
              </w:rPr>
              <w:t>Name of target class</w:t>
            </w:r>
          </w:p>
        </w:tc>
      </w:tr>
      <w:tr w:rsidR="00EC0FF0" w14:paraId="3C47849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AAA7FB"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FB2CD0"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F2FF3A" w14:textId="77777777" w:rsidR="00EC0FF0" w:rsidRDefault="00EC0FF0">
            <w:proofErr w:type="spellStart"/>
            <w:r>
              <w:t>AuthorityContact</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3641D8" w14:textId="77777777" w:rsidR="00EC0FF0" w:rsidRDefault="00EC0FF0">
            <w:proofErr w:type="spellStart"/>
            <w:r>
              <w:t>theAuthority</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88B2FD" w14:textId="77777777" w:rsidR="00EC0FF0" w:rsidRDefault="00EC0FF0">
            <w:r>
              <w:t>Authority</w:t>
            </w:r>
          </w:p>
        </w:tc>
      </w:tr>
    </w:tbl>
    <w:p w14:paraId="1EB6E8FB" w14:textId="77777777" w:rsidR="00EC0FF0" w:rsidRDefault="00EC0FF0">
      <w:pPr>
        <w:pStyle w:val="Center"/>
      </w:pPr>
    </w:p>
    <w:p w14:paraId="6A14A146" w14:textId="77777777" w:rsidR="00EC0FF0" w:rsidRDefault="00EC0FF0">
      <w:pPr>
        <w:pStyle w:val="2"/>
        <w:spacing w:before="160" w:after="160"/>
        <w:rPr>
          <w:rFonts w:ascii="Times New Roman" w:hAnsi="Times New Roman" w:cs="Times New Roman"/>
          <w:b w:val="0"/>
          <w:bCs w:val="0"/>
          <w:sz w:val="24"/>
          <w:szCs w:val="24"/>
        </w:rPr>
      </w:pPr>
      <w:bookmarkStart w:id="3048" w:name="idmarkerx16777217x190713"/>
      <w:bookmarkStart w:id="3049" w:name="_Toc133573480"/>
      <w:bookmarkEnd w:id="3048"/>
      <w:r>
        <w:t>8.6 Nautical information</w:t>
      </w:r>
      <w:bookmarkEnd w:id="3049"/>
    </w:p>
    <w:p w14:paraId="347BEE32" w14:textId="1AFBAB7D" w:rsidR="00EC0FF0" w:rsidRDefault="00EC0FF0">
      <w:r>
        <w:t xml:space="preserve">Name: Nautical </w:t>
      </w:r>
      <w:del w:id="3050" w:author="Lyu Yuxiao" w:date="2023-04-21T14:12:00Z">
        <w:r w:rsidDel="005B01B2">
          <w:rPr>
            <w:rFonts w:hint="eastAsia"/>
            <w:lang w:eastAsia="zh-CN"/>
          </w:rPr>
          <w:delText>i</w:delText>
        </w:r>
      </w:del>
      <w:ins w:id="3051" w:author="Lyu Yuxiao" w:date="2023-04-21T14:12:00Z">
        <w:r w:rsidR="005B01B2">
          <w:rPr>
            <w:rFonts w:hint="eastAsia"/>
            <w:lang w:eastAsia="zh-CN"/>
          </w:rPr>
          <w:t>I</w:t>
        </w:r>
      </w:ins>
      <w:r>
        <w:t>nformation</w:t>
      </w:r>
      <w:ins w:id="3052" w:author="Lyu Yuxiao" w:date="2023-04-21T14:15:00Z">
        <w:r w:rsidR="002E2515">
          <w:t xml:space="preserve"> </w:t>
        </w:r>
        <w:r w:rsidR="002E2515" w:rsidRPr="001C25D8">
          <w:t xml:space="preserve">[IHOREG </w:t>
        </w:r>
        <w:r w:rsidR="002E2515">
          <w:rPr>
            <w:lang w:eastAsia="zh-CN"/>
          </w:rPr>
          <w:t>30</w:t>
        </w:r>
        <w:r w:rsidR="002E2515" w:rsidRPr="001C25D8">
          <w:t>]</w:t>
        </w:r>
      </w:ins>
      <w:r>
        <w:br/>
        <w:t>Definition: Nautical information about a related area or facility.</w:t>
      </w:r>
      <w:r>
        <w:br/>
        <w:t>Code: '</w:t>
      </w:r>
      <w:proofErr w:type="spellStart"/>
      <w:r>
        <w:rPr>
          <w:rFonts w:ascii="Courier New" w:hAnsi="Courier New" w:cs="Courier New"/>
        </w:rPr>
        <w:t>NauticalInformation</w:t>
      </w:r>
      <w:proofErr w:type="spellEnd"/>
      <w:r>
        <w:t>'</w:t>
      </w:r>
      <w:r>
        <w:br/>
        <w:t xml:space="preserve">Remarks: </w:t>
      </w:r>
      <w:del w:id="3053" w:author="Lyu Yuxiao" w:date="2023-04-21T14:14:00Z">
        <w:r w:rsidDel="002E2515">
          <w:delText>The association ref and role are overloaded since the feature association to this object has the same name, but the informationType element distinguishes it. The info-&gt;feature association is not allowed in edition 3.0.0. As a result, the multiplicity of informationProvidedFor role must be 0 because an instance may be associated with either feature or information type.</w:delText>
        </w:r>
      </w:del>
      <w:r>
        <w:br/>
        <w:t>Aliases:</w:t>
      </w:r>
      <w:del w:id="3054" w:author="Lyu Yuxiao" w:date="2023-04-21T14:15:00Z">
        <w:r w:rsidDel="002E2515">
          <w:delText xml:space="preserve"> NATINF</w:delText>
        </w:r>
      </w:del>
      <w:r>
        <w:t xml:space="preserve">        Supertype: </w:t>
      </w:r>
      <w:proofErr w:type="spellStart"/>
      <w:r>
        <w:t>AbstractRxN</w:t>
      </w:r>
      <w:proofErr w:type="spellEnd"/>
    </w:p>
    <w:p w14:paraId="116DBFFF" w14:textId="77777777" w:rsidR="00EC0FF0" w:rsidRDefault="00EC0FF0">
      <w:pPr>
        <w:pStyle w:val="Center"/>
      </w:pPr>
      <w:r>
        <w:t>Attribute Bindings</w:t>
      </w:r>
    </w:p>
    <w:p w14:paraId="3A6B4638" w14:textId="77777777" w:rsidR="00EC0FF0" w:rsidRDefault="00EC0FF0">
      <w:pPr>
        <w:spacing w:before="160" w:after="160"/>
      </w:pPr>
      <w:r>
        <w:t>(No local bindings, but will inherit bindings from super-types if any)</w:t>
      </w:r>
    </w:p>
    <w:p w14:paraId="4071AF1B" w14:textId="77777777" w:rsidR="00EC0FF0" w:rsidRDefault="00EC0FF0">
      <w:r>
        <w:br/>
      </w:r>
    </w:p>
    <w:p w14:paraId="645773B3" w14:textId="77777777" w:rsidR="00EC0FF0" w:rsidRDefault="00EC0FF0">
      <w:pPr>
        <w:pStyle w:val="Center"/>
      </w:pPr>
      <w:r>
        <w:t xml:space="preserve">Information bindings </w:t>
      </w:r>
    </w:p>
    <w:p w14:paraId="09FE9284"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871"/>
        <w:gridCol w:w="2005"/>
        <w:gridCol w:w="1788"/>
      </w:tblGrid>
      <w:tr w:rsidR="00EC0FF0" w14:paraId="24086442"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47886E"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499977"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9111DD"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674EDB"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4931CD" w14:textId="77777777" w:rsidR="00EC0FF0" w:rsidRDefault="00EC0FF0">
            <w:r>
              <w:rPr>
                <w:b/>
                <w:bCs/>
              </w:rPr>
              <w:t>Name of target class</w:t>
            </w:r>
          </w:p>
        </w:tc>
      </w:tr>
      <w:tr w:rsidR="00EC0FF0" w14:paraId="014B3176"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FB0932"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9CBF78"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6A459F" w14:textId="77777777" w:rsidR="00EC0FF0" w:rsidRDefault="00EC0FF0">
            <w:proofErr w:type="spellStart"/>
            <w:r>
              <w:t>AdditionalInformation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FDB53C" w14:textId="77777777" w:rsidR="00EC0FF0" w:rsidRDefault="00EC0FF0">
            <w:proofErr w:type="spellStart"/>
            <w:r>
              <w:t>informationProvidedFor</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1E9BC9" w14:textId="77777777" w:rsidR="00EC0FF0" w:rsidRDefault="00EC0FF0">
            <w:proofErr w:type="spellStart"/>
            <w:r>
              <w:t>InformationType</w:t>
            </w:r>
            <w:proofErr w:type="spellEnd"/>
          </w:p>
        </w:tc>
      </w:tr>
    </w:tbl>
    <w:p w14:paraId="3CB51B43" w14:textId="77777777" w:rsidR="00EC0FF0" w:rsidRDefault="00EC0FF0">
      <w:pPr>
        <w:pStyle w:val="Center"/>
      </w:pPr>
    </w:p>
    <w:p w14:paraId="0AE3B74E" w14:textId="77777777" w:rsidR="00EC0FF0" w:rsidRDefault="00EC0FF0">
      <w:pPr>
        <w:pStyle w:val="2"/>
        <w:spacing w:before="160" w:after="160"/>
        <w:rPr>
          <w:rFonts w:ascii="Times New Roman" w:hAnsi="Times New Roman" w:cs="Times New Roman"/>
          <w:b w:val="0"/>
          <w:bCs w:val="0"/>
          <w:sz w:val="24"/>
          <w:szCs w:val="24"/>
        </w:rPr>
      </w:pPr>
      <w:bookmarkStart w:id="3055" w:name="idmarkerx16777217x191380"/>
      <w:bookmarkStart w:id="3056" w:name="_Toc133573481"/>
      <w:bookmarkEnd w:id="3055"/>
      <w:r>
        <w:t>8.7 Non-standard working day</w:t>
      </w:r>
      <w:bookmarkEnd w:id="3056"/>
    </w:p>
    <w:p w14:paraId="5CFBE1BC" w14:textId="70C25BAF" w:rsidR="00EC0FF0" w:rsidRDefault="00EC0FF0">
      <w:r>
        <w:t xml:space="preserve">Name: Non-standard </w:t>
      </w:r>
      <w:del w:id="3057" w:author="Lyu Yuxiao" w:date="2023-04-21T14:12:00Z">
        <w:r w:rsidDel="005B01B2">
          <w:rPr>
            <w:rFonts w:hint="eastAsia"/>
            <w:lang w:eastAsia="zh-CN"/>
          </w:rPr>
          <w:delText>w</w:delText>
        </w:r>
      </w:del>
      <w:ins w:id="3058" w:author="Lyu Yuxiao" w:date="2023-04-21T14:12:00Z">
        <w:r w:rsidR="005B01B2">
          <w:rPr>
            <w:rFonts w:hint="eastAsia"/>
            <w:lang w:eastAsia="zh-CN"/>
          </w:rPr>
          <w:t>W</w:t>
        </w:r>
      </w:ins>
      <w:r>
        <w:t xml:space="preserve">orking </w:t>
      </w:r>
      <w:del w:id="3059" w:author="Lyu Yuxiao" w:date="2023-04-21T14:12:00Z">
        <w:r w:rsidDel="005B01B2">
          <w:rPr>
            <w:rFonts w:hint="eastAsia"/>
            <w:lang w:eastAsia="zh-CN"/>
          </w:rPr>
          <w:delText>d</w:delText>
        </w:r>
      </w:del>
      <w:ins w:id="3060" w:author="Lyu Yuxiao" w:date="2023-04-21T14:12:00Z">
        <w:r w:rsidR="005B01B2">
          <w:rPr>
            <w:rFonts w:hint="eastAsia"/>
            <w:lang w:eastAsia="zh-CN"/>
          </w:rPr>
          <w:t>D</w:t>
        </w:r>
      </w:ins>
      <w:r>
        <w:t>ay</w:t>
      </w:r>
      <w:ins w:id="3061" w:author="Lyu Yuxiao" w:date="2023-04-21T14:09:00Z">
        <w:r w:rsidR="00EA0258">
          <w:t xml:space="preserve"> </w:t>
        </w:r>
        <w:r w:rsidR="00EA0258" w:rsidRPr="001C25D8">
          <w:t xml:space="preserve">[IHOREG </w:t>
        </w:r>
        <w:r w:rsidR="00EA0258">
          <w:rPr>
            <w:lang w:eastAsia="zh-CN"/>
          </w:rPr>
          <w:t>29</w:t>
        </w:r>
        <w:r w:rsidR="00EA0258" w:rsidRPr="001C25D8">
          <w:t>]</w:t>
        </w:r>
      </w:ins>
      <w:r>
        <w:br/>
        <w:t>Definition: Days when many services are not available. Often days of festivity or recreation or public holidays when normal working hours are limited, especially a national or religious festival, etc.</w:t>
      </w:r>
      <w:r>
        <w:br/>
        <w:t>Code: '</w:t>
      </w:r>
      <w:proofErr w:type="spellStart"/>
      <w:r>
        <w:rPr>
          <w:rFonts w:ascii="Courier New" w:hAnsi="Courier New" w:cs="Courier New"/>
        </w:rPr>
        <w:t>NonStandardWorkingDay</w:t>
      </w:r>
      <w:proofErr w:type="spellEnd"/>
      <w:r>
        <w:t>'</w:t>
      </w:r>
      <w:r>
        <w:br/>
        <w:t xml:space="preserve">Remarks: </w:t>
      </w:r>
      <w:r>
        <w:br/>
        <w:t xml:space="preserve">Aliases: NSWKDY        Supertype: </w:t>
      </w:r>
      <w:proofErr w:type="spellStart"/>
      <w:r>
        <w:t>InformationType</w:t>
      </w:r>
      <w:proofErr w:type="spellEnd"/>
    </w:p>
    <w:p w14:paraId="460FBE31"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760"/>
        <w:gridCol w:w="756"/>
        <w:gridCol w:w="4320"/>
        <w:gridCol w:w="961"/>
      </w:tblGrid>
      <w:tr w:rsidR="00EC0FF0" w14:paraId="5BBEFC78"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002FEC"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3B4D92"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1BB5E7"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1E2CEB"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AE1095" w14:textId="77777777" w:rsidR="00EC0FF0" w:rsidRDefault="00EC0FF0">
            <w:r>
              <w:rPr>
                <w:b/>
                <w:bCs/>
              </w:rPr>
              <w:t>Sequential</w:t>
            </w:r>
          </w:p>
        </w:tc>
      </w:tr>
      <w:tr w:rsidR="00EC0FF0" w14:paraId="440C526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E8675A" w14:textId="77777777" w:rsidR="00EC0FF0" w:rsidRDefault="00EC0FF0">
            <w:proofErr w:type="spellStart"/>
            <w:r>
              <w:t>dateFixed</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D1C6C8" w14:textId="77777777" w:rsidR="00EC0FF0" w:rsidRDefault="00EC0FF0">
            <w:r>
              <w:t>S100_TruncatedDate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C3AD64"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DF9AC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41F977" w14:textId="77777777" w:rsidR="00EC0FF0" w:rsidRDefault="00EC0FF0">
            <w:r>
              <w:t>false</w:t>
            </w:r>
          </w:p>
        </w:tc>
      </w:tr>
      <w:tr w:rsidR="00EC0FF0" w14:paraId="2C29505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C1085D" w14:textId="77777777" w:rsidR="00EC0FF0" w:rsidRDefault="00EC0FF0">
            <w:proofErr w:type="spellStart"/>
            <w:r>
              <w:t>dateVariable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6AA94F"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EE0728"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9539A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D0ED38" w14:textId="77777777" w:rsidR="00EC0FF0" w:rsidRDefault="00EC0FF0">
            <w:r>
              <w:t>false</w:t>
            </w:r>
          </w:p>
        </w:tc>
      </w:tr>
      <w:tr w:rsidR="00EC0FF0" w14:paraId="11BD6DC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FCE384"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B10FBA"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B52511"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5BD67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406709" w14:textId="77777777" w:rsidR="00EC0FF0" w:rsidRDefault="00EC0FF0">
            <w:r>
              <w:t>false</w:t>
            </w:r>
          </w:p>
        </w:tc>
      </w:tr>
    </w:tbl>
    <w:p w14:paraId="2B295D43" w14:textId="77777777" w:rsidR="00EC0FF0" w:rsidRDefault="00EC0FF0">
      <w:pPr>
        <w:spacing w:before="160" w:after="160"/>
      </w:pPr>
    </w:p>
    <w:p w14:paraId="6CEB9161" w14:textId="77777777" w:rsidR="00EC0FF0" w:rsidRDefault="00EC0FF0">
      <w:r>
        <w:br/>
      </w:r>
    </w:p>
    <w:p w14:paraId="24351F5D" w14:textId="77777777" w:rsidR="00EC0FF0" w:rsidRDefault="00EC0FF0">
      <w:pPr>
        <w:pStyle w:val="Center"/>
      </w:pPr>
      <w:r>
        <w:t xml:space="preserve">Information bindings </w:t>
      </w:r>
    </w:p>
    <w:p w14:paraId="250106A2" w14:textId="77777777" w:rsidR="00EC0FF0" w:rsidRDefault="00EC0FF0">
      <w:pPr>
        <w:pStyle w:val="Center"/>
      </w:pPr>
      <w:r>
        <w:t>(Bindings are also inherited from super-types, if any.)</w:t>
      </w:r>
    </w:p>
    <w:p w14:paraId="33683225" w14:textId="77777777" w:rsidR="00EC0FF0" w:rsidRDefault="00EC0FF0">
      <w:pPr>
        <w:pStyle w:val="Center"/>
      </w:pPr>
      <w:r>
        <w:t>(No local bindings, but may inherit bindings from super-types, if any)</w:t>
      </w:r>
    </w:p>
    <w:p w14:paraId="3F587F3F" w14:textId="77777777" w:rsidR="00EC0FF0" w:rsidRDefault="00EC0FF0">
      <w:pPr>
        <w:pStyle w:val="2"/>
        <w:spacing w:before="160" w:after="160"/>
        <w:rPr>
          <w:rFonts w:ascii="Times New Roman" w:hAnsi="Times New Roman" w:cs="Times New Roman"/>
          <w:b w:val="0"/>
          <w:bCs w:val="0"/>
          <w:sz w:val="24"/>
          <w:szCs w:val="24"/>
        </w:rPr>
      </w:pPr>
      <w:bookmarkStart w:id="3062" w:name="idmarkerx16777217x192599"/>
      <w:bookmarkStart w:id="3063" w:name="_Toc133573482"/>
      <w:bookmarkEnd w:id="3062"/>
      <w:r>
        <w:t>8.8 Service Hours</w:t>
      </w:r>
      <w:bookmarkEnd w:id="3063"/>
    </w:p>
    <w:p w14:paraId="41166A81" w14:textId="53330D70" w:rsidR="00EC0FF0" w:rsidRDefault="00EC0FF0">
      <w:r>
        <w:lastRenderedPageBreak/>
        <w:t>Name: Service Hours</w:t>
      </w:r>
      <w:ins w:id="3064" w:author="Lyu Yuxiao" w:date="2023-04-21T14:07:00Z">
        <w:r w:rsidR="00EA0258">
          <w:t xml:space="preserve"> </w:t>
        </w:r>
        <w:r w:rsidR="00EA0258" w:rsidRPr="001C25D8">
          <w:t xml:space="preserve">[IHOREG </w:t>
        </w:r>
        <w:r w:rsidR="00EA0258">
          <w:rPr>
            <w:lang w:eastAsia="zh-CN"/>
          </w:rPr>
          <w:t>28</w:t>
        </w:r>
        <w:r w:rsidR="00EA0258" w:rsidRPr="001C25D8">
          <w:t>]</w:t>
        </w:r>
      </w:ins>
      <w:r>
        <w:br/>
        <w:t>Definition: The time when a service is available and known exceptions.</w:t>
      </w:r>
      <w:r>
        <w:br/>
        <w:t>Code: '</w:t>
      </w:r>
      <w:proofErr w:type="spellStart"/>
      <w:r>
        <w:rPr>
          <w:rFonts w:ascii="Courier New" w:hAnsi="Courier New" w:cs="Courier New"/>
        </w:rPr>
        <w:t>ServiceHours</w:t>
      </w:r>
      <w:proofErr w:type="spellEnd"/>
      <w:r>
        <w:t>'</w:t>
      </w:r>
      <w:r>
        <w:br/>
        <w:t xml:space="preserve">Remarks: </w:t>
      </w:r>
      <w:r>
        <w:br/>
        <w:t xml:space="preserve">Aliases: SRVHRS        Supertype: </w:t>
      </w:r>
      <w:proofErr w:type="spellStart"/>
      <w:r>
        <w:t>InformationType</w:t>
      </w:r>
      <w:proofErr w:type="spellEnd"/>
    </w:p>
    <w:p w14:paraId="1400AFCE"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2B4DD82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653C9C"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D33784"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058CC2"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F5C518"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9702A9" w14:textId="77777777" w:rsidR="00EC0FF0" w:rsidRDefault="00EC0FF0">
            <w:r>
              <w:rPr>
                <w:b/>
                <w:bCs/>
              </w:rPr>
              <w:t>Sequential</w:t>
            </w:r>
          </w:p>
        </w:tc>
      </w:tr>
      <w:tr w:rsidR="00EC0FF0" w14:paraId="6F76E7F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6AF476" w14:textId="77777777" w:rsidR="00EC0FF0" w:rsidRDefault="00EC0FF0">
            <w:proofErr w:type="spellStart"/>
            <w:r>
              <w:t>scheduleByDayOfWeek</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3142F5"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E2A704" w14:textId="77777777" w:rsidR="00EC0FF0" w:rsidRDefault="00EC0FF0">
            <w:proofErr w:type="gramStart"/>
            <w:r>
              <w:t>1..*</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E219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CB6F3A" w14:textId="77777777" w:rsidR="00EC0FF0" w:rsidRDefault="00EC0FF0">
            <w:r>
              <w:t>false</w:t>
            </w:r>
          </w:p>
        </w:tc>
      </w:tr>
      <w:tr w:rsidR="00EC0FF0" w14:paraId="62354C6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AD33FD"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B03B29"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DA9452"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78F483"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4946FE" w14:textId="77777777" w:rsidR="00EC0FF0" w:rsidRDefault="00EC0FF0">
            <w:r>
              <w:t>false</w:t>
            </w:r>
          </w:p>
        </w:tc>
      </w:tr>
    </w:tbl>
    <w:p w14:paraId="31C1B662" w14:textId="77777777" w:rsidR="00EC0FF0" w:rsidRDefault="00EC0FF0">
      <w:pPr>
        <w:spacing w:before="160" w:after="160"/>
      </w:pPr>
    </w:p>
    <w:p w14:paraId="6F7E9DB3" w14:textId="77777777" w:rsidR="00EC0FF0" w:rsidRDefault="00EC0FF0">
      <w:r>
        <w:br/>
      </w:r>
    </w:p>
    <w:p w14:paraId="6774BC88" w14:textId="77777777" w:rsidR="00EC0FF0" w:rsidRDefault="00EC0FF0">
      <w:pPr>
        <w:pStyle w:val="Center"/>
      </w:pPr>
      <w:r>
        <w:t xml:space="preserve">Information bindings </w:t>
      </w:r>
    </w:p>
    <w:p w14:paraId="0471ABD0"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2160"/>
      </w:tblGrid>
      <w:tr w:rsidR="00EC0FF0" w14:paraId="7015B8C6"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D90E7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0C1AFB"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73FAC8"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689E35"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89F8AC" w14:textId="77777777" w:rsidR="00EC0FF0" w:rsidRDefault="00EC0FF0">
            <w:r>
              <w:rPr>
                <w:b/>
                <w:bCs/>
              </w:rPr>
              <w:t>Name of target class</w:t>
            </w:r>
          </w:p>
        </w:tc>
      </w:tr>
      <w:tr w:rsidR="00EC0FF0" w14:paraId="5A032750"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5E6770"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B2EF8F"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9CF973" w14:textId="77777777" w:rsidR="00EC0FF0" w:rsidRDefault="00EC0FF0">
            <w:proofErr w:type="spellStart"/>
            <w:r>
              <w:t>ExceptionalWorkday</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1A629A" w14:textId="77777777" w:rsidR="00EC0FF0" w:rsidRDefault="00EC0FF0">
            <w:proofErr w:type="spellStart"/>
            <w:r>
              <w:t>partialWorkingDay</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45A622" w14:textId="77777777" w:rsidR="00EC0FF0" w:rsidRDefault="00EC0FF0">
            <w:proofErr w:type="spellStart"/>
            <w:r>
              <w:t>NonStandardWorkingDay</w:t>
            </w:r>
            <w:proofErr w:type="spellEnd"/>
          </w:p>
        </w:tc>
      </w:tr>
      <w:tr w:rsidR="00EC0FF0" w14:paraId="60D7E9C0"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081469"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03CCA6"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CEC13E" w14:textId="77777777" w:rsidR="00EC0FF0" w:rsidRDefault="00EC0FF0">
            <w:proofErr w:type="spellStart"/>
            <w:r>
              <w:t>AuthorityHours</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D81F33" w14:textId="77777777" w:rsidR="00EC0FF0" w:rsidRDefault="00EC0FF0">
            <w:proofErr w:type="spellStart"/>
            <w:r>
              <w:t>theAuthority_srvHrs</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31996E" w14:textId="77777777" w:rsidR="00EC0FF0" w:rsidRDefault="00EC0FF0">
            <w:r>
              <w:t>Authority</w:t>
            </w:r>
          </w:p>
        </w:tc>
      </w:tr>
    </w:tbl>
    <w:p w14:paraId="562F4DF4" w14:textId="77777777" w:rsidR="00EC0FF0" w:rsidRDefault="00EC0FF0">
      <w:pPr>
        <w:pStyle w:val="Center"/>
      </w:pPr>
    </w:p>
    <w:p w14:paraId="6FCE765C" w14:textId="77777777" w:rsidR="00EC0FF0" w:rsidRDefault="00EC0FF0">
      <w:pPr>
        <w:pStyle w:val="2"/>
        <w:spacing w:before="160" w:after="160"/>
        <w:rPr>
          <w:rFonts w:ascii="Times New Roman" w:hAnsi="Times New Roman" w:cs="Times New Roman"/>
          <w:b w:val="0"/>
          <w:bCs w:val="0"/>
          <w:sz w:val="24"/>
          <w:szCs w:val="24"/>
        </w:rPr>
      </w:pPr>
      <w:bookmarkStart w:id="3065" w:name="idmarkerx16777217x194390"/>
      <w:bookmarkStart w:id="3066" w:name="_Toc133573483"/>
      <w:bookmarkEnd w:id="3065"/>
      <w:r>
        <w:t>8.9 Ship Report</w:t>
      </w:r>
      <w:bookmarkEnd w:id="3066"/>
    </w:p>
    <w:p w14:paraId="5E9F96C4" w14:textId="1C37A978" w:rsidR="00EC0FF0" w:rsidRDefault="00EC0FF0">
      <w:r>
        <w:t>Name: Ship Report</w:t>
      </w:r>
      <w:ins w:id="3067" w:author="Lyu Yuxiao" w:date="2023-04-21T14:04:00Z">
        <w:r w:rsidR="003B0C62">
          <w:t xml:space="preserve"> </w:t>
        </w:r>
        <w:r w:rsidR="003B0C62" w:rsidRPr="001C25D8">
          <w:t xml:space="preserve">[IHOREG </w:t>
        </w:r>
        <w:r w:rsidR="003B0C62">
          <w:rPr>
            <w:lang w:eastAsia="zh-CN"/>
          </w:rPr>
          <w:t>48</w:t>
        </w:r>
        <w:r w:rsidR="003B0C62" w:rsidRPr="001C25D8">
          <w:t>]</w:t>
        </w:r>
      </w:ins>
      <w:r>
        <w:br/>
        <w:t>Definition: Describes how a ship should report to a maritime authority, including when to report, what to report and whether the format conforms to the IMO standard.</w:t>
      </w:r>
      <w:r>
        <w:br/>
        <w:t>Code: '</w:t>
      </w:r>
      <w:proofErr w:type="spellStart"/>
      <w:r>
        <w:rPr>
          <w:rFonts w:ascii="Courier New" w:hAnsi="Courier New" w:cs="Courier New"/>
        </w:rPr>
        <w:t>ShipReport</w:t>
      </w:r>
      <w:proofErr w:type="spellEnd"/>
      <w:r>
        <w:t>'</w:t>
      </w:r>
      <w:r>
        <w:br/>
        <w:t xml:space="preserve">Remarks: </w:t>
      </w:r>
      <w:r>
        <w:br/>
        <w:t xml:space="preserve">Aliases: SHPREP        Supertype: </w:t>
      </w:r>
      <w:proofErr w:type="spellStart"/>
      <w:r>
        <w:t>InformationType</w:t>
      </w:r>
      <w:proofErr w:type="spellEnd"/>
    </w:p>
    <w:p w14:paraId="2B67B40C"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061"/>
        <w:gridCol w:w="1078"/>
        <w:gridCol w:w="734"/>
        <w:gridCol w:w="3981"/>
        <w:gridCol w:w="961"/>
      </w:tblGrid>
      <w:tr w:rsidR="00EC0FF0" w14:paraId="4F25D224"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72F7D7"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9AD7E3"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58DEB5"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6484EB"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4C09EF" w14:textId="77777777" w:rsidR="00EC0FF0" w:rsidRDefault="00EC0FF0">
            <w:r>
              <w:rPr>
                <w:b/>
                <w:bCs/>
              </w:rPr>
              <w:t>Sequential</w:t>
            </w:r>
          </w:p>
        </w:tc>
      </w:tr>
      <w:tr w:rsidR="00EC0FF0" w14:paraId="49F5E2E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FB9162" w14:textId="77777777" w:rsidR="00EC0FF0" w:rsidRDefault="00EC0FF0">
            <w:proofErr w:type="spellStart"/>
            <w:r>
              <w:t>categoryOfShipReport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05426D"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D24A1A" w14:textId="77777777" w:rsidR="00EC0FF0" w:rsidRDefault="00EC0FF0">
            <w:proofErr w:type="gramStart"/>
            <w:r>
              <w:t>1..*</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71C6FA" w14:textId="77777777" w:rsidR="00EC0FF0" w:rsidRDefault="008A31A8">
            <w:proofErr w:type="gramStart"/>
            <w:r>
              <w:t>1 :</w:t>
            </w:r>
            <w:proofErr w:type="gramEnd"/>
            <w:r w:rsidR="00EC0FF0">
              <w:t xml:space="preserve"> sailing plan</w:t>
            </w:r>
            <w:r w:rsidR="00EC0FF0">
              <w:br/>
              <w:t>2 : position report</w:t>
            </w:r>
            <w:r w:rsidR="00EC0FF0">
              <w:br/>
              <w:t>3 : deviation report</w:t>
            </w:r>
            <w:r w:rsidR="00EC0FF0">
              <w:br/>
              <w:t>4 : final report</w:t>
            </w:r>
            <w:r w:rsidR="00EC0FF0">
              <w:br/>
              <w:t>5 : dangerous goods report</w:t>
            </w:r>
            <w:r w:rsidR="00EC0FF0">
              <w:br/>
              <w:t>6 : harmful substances report</w:t>
            </w:r>
            <w:r w:rsidR="00EC0FF0">
              <w:br/>
              <w:t>7 : marine pollutants report</w:t>
            </w:r>
            <w:r w:rsidR="00EC0FF0">
              <w:br/>
              <w:t>8 : any other report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EB1E4B" w14:textId="77777777" w:rsidR="00EC0FF0" w:rsidRDefault="00EC0FF0">
            <w:r>
              <w:t>false</w:t>
            </w:r>
          </w:p>
        </w:tc>
      </w:tr>
      <w:tr w:rsidR="00EC0FF0" w14:paraId="69E5136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0FD3CC" w14:textId="68D0466F" w:rsidR="00EC0FF0" w:rsidRDefault="006869D7">
            <w:proofErr w:type="spellStart"/>
            <w:ins w:id="3068" w:author="Lyu Yuxiao" w:date="2023-02-15T10:04:00Z">
              <w:r w:rsidRPr="006869D7">
                <w:t>iMOFormatForReporting</w:t>
              </w:r>
            </w:ins>
            <w:proofErr w:type="spellEnd"/>
            <w:del w:id="3069" w:author="Lyu Yuxiao" w:date="2023-02-15T10:04:00Z">
              <w:r w:rsidR="00EC0FF0" w:rsidDel="006869D7">
                <w:delText>imoFormatForReporting</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3D254E" w14:textId="77777777" w:rsidR="00EC0FF0" w:rsidRDefault="00EC0FF0">
            <w:proofErr w:type="spellStart"/>
            <w:r>
              <w:t>boolean</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CD0644"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762BF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8113E5" w14:textId="77777777" w:rsidR="00EC0FF0" w:rsidRDefault="00EC0FF0">
            <w:r>
              <w:t>false</w:t>
            </w:r>
          </w:p>
        </w:tc>
      </w:tr>
      <w:tr w:rsidR="00EC0FF0" w14:paraId="6402A19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254C41" w14:textId="77777777" w:rsidR="00EC0FF0" w:rsidRDefault="00EC0FF0">
            <w:proofErr w:type="spellStart"/>
            <w:r>
              <w:t>noticeTime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EB0F2F"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B27968" w14:textId="77777777" w:rsidR="00EC0FF0" w:rsidRDefault="00EC0FF0">
            <w:proofErr w:type="gramStart"/>
            <w:r>
              <w:t>1..*</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E8640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51FA79" w14:textId="77777777" w:rsidR="00EC0FF0" w:rsidRDefault="00EC0FF0">
            <w:r>
              <w:t>false</w:t>
            </w:r>
          </w:p>
        </w:tc>
      </w:tr>
      <w:tr w:rsidR="00EC0FF0" w14:paraId="01198CE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FDE916" w14:textId="77777777" w:rsidR="00EC0FF0" w:rsidRDefault="00EC0FF0">
            <w:proofErr w:type="spellStart"/>
            <w:r>
              <w:t>textContent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E3C0F1"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6DB020"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0A758C"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4C3EFF" w14:textId="77777777" w:rsidR="00EC0FF0" w:rsidRDefault="00EC0FF0">
            <w:r>
              <w:t>false</w:t>
            </w:r>
          </w:p>
        </w:tc>
      </w:tr>
    </w:tbl>
    <w:p w14:paraId="4C3EA88C" w14:textId="77777777" w:rsidR="00EC0FF0" w:rsidRDefault="00EC0FF0">
      <w:pPr>
        <w:spacing w:before="160" w:after="160"/>
      </w:pPr>
    </w:p>
    <w:p w14:paraId="1AD4D2A9" w14:textId="77777777" w:rsidR="00EC0FF0" w:rsidRDefault="00EC0FF0">
      <w:r>
        <w:br/>
      </w:r>
    </w:p>
    <w:p w14:paraId="71A26D7D" w14:textId="77777777" w:rsidR="00EC0FF0" w:rsidRDefault="00EC0FF0">
      <w:pPr>
        <w:pStyle w:val="Center"/>
      </w:pPr>
      <w:r>
        <w:t xml:space="preserve">Information bindings </w:t>
      </w:r>
    </w:p>
    <w:p w14:paraId="7F4F5B47"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71BA80B1"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6DB13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33B57C"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C64C96"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74D79B"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0293B" w14:textId="77777777" w:rsidR="00EC0FF0" w:rsidRDefault="00EC0FF0">
            <w:r>
              <w:rPr>
                <w:b/>
                <w:bCs/>
              </w:rPr>
              <w:t>Name of target class</w:t>
            </w:r>
          </w:p>
        </w:tc>
      </w:tr>
      <w:tr w:rsidR="00EC0FF0" w14:paraId="516C1756"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E7F25A"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91779"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66050" w14:textId="77777777" w:rsidR="00EC0FF0" w:rsidRDefault="00EC0FF0">
            <w:proofErr w:type="spellStart"/>
            <w:r>
              <w:t>ReportReqmt</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79B15B" w14:textId="77777777" w:rsidR="00EC0FF0" w:rsidRDefault="00EC0FF0">
            <w:proofErr w:type="spellStart"/>
            <w:r>
              <w:t>mustBeFiledBy</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95D729" w14:textId="77777777" w:rsidR="00EC0FF0" w:rsidRDefault="00EC0FF0">
            <w:r>
              <w:t>Applicability</w:t>
            </w:r>
          </w:p>
        </w:tc>
      </w:tr>
      <w:tr w:rsidR="00EC0FF0" w14:paraId="4061269C"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C8171C"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2B50FC"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CE95C8" w14:textId="77777777" w:rsidR="00EC0FF0" w:rsidRDefault="00EC0FF0">
            <w:proofErr w:type="spellStart"/>
            <w:r>
              <w:t>ReptAuthority</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55095F" w14:textId="77777777" w:rsidR="00EC0FF0" w:rsidRDefault="00EC0FF0">
            <w:proofErr w:type="spellStart"/>
            <w:r>
              <w:t>reportTo</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557B1F" w14:textId="77777777" w:rsidR="00EC0FF0" w:rsidRDefault="00EC0FF0">
            <w:r>
              <w:t>Authority</w:t>
            </w:r>
          </w:p>
        </w:tc>
      </w:tr>
    </w:tbl>
    <w:p w14:paraId="6A12FA0C" w14:textId="77777777" w:rsidR="00EC0FF0" w:rsidRDefault="00EC0FF0">
      <w:pPr>
        <w:pStyle w:val="Center"/>
      </w:pPr>
    </w:p>
    <w:p w14:paraId="750F9438" w14:textId="77777777" w:rsidR="00EC0FF0" w:rsidRDefault="00EC0FF0">
      <w:pPr>
        <w:pStyle w:val="2"/>
        <w:spacing w:before="160" w:after="160"/>
        <w:rPr>
          <w:rFonts w:ascii="Times New Roman" w:hAnsi="Times New Roman" w:cs="Times New Roman"/>
          <w:b w:val="0"/>
          <w:bCs w:val="0"/>
          <w:sz w:val="24"/>
          <w:szCs w:val="24"/>
        </w:rPr>
      </w:pPr>
      <w:bookmarkStart w:id="3070" w:name="idmarkerx16777217x196780"/>
      <w:bookmarkStart w:id="3071" w:name="_Toc133573484"/>
      <w:bookmarkEnd w:id="3070"/>
      <w:r>
        <w:lastRenderedPageBreak/>
        <w:t>8.10 Recommendations</w:t>
      </w:r>
      <w:bookmarkEnd w:id="3071"/>
    </w:p>
    <w:p w14:paraId="71B61DD4" w14:textId="2AEF71F2" w:rsidR="00EC0FF0" w:rsidRDefault="00EC0FF0">
      <w:r>
        <w:t>Name: Recommendations</w:t>
      </w:r>
      <w:ins w:id="3072" w:author="Lyu Yuxiao" w:date="2023-04-21T14:03:00Z">
        <w:r w:rsidR="003B0C62">
          <w:t xml:space="preserve"> </w:t>
        </w:r>
        <w:r w:rsidR="003B0C62" w:rsidRPr="001C25D8">
          <w:t xml:space="preserve">[IHOREG </w:t>
        </w:r>
        <w:r w:rsidR="003B0C62">
          <w:rPr>
            <w:lang w:eastAsia="zh-CN"/>
          </w:rPr>
          <w:t>44</w:t>
        </w:r>
        <w:r w:rsidR="003B0C62" w:rsidRPr="001C25D8">
          <w:t>]</w:t>
        </w:r>
      </w:ins>
      <w:r>
        <w:br/>
        <w:t>Definition: Recommendations for a related area or facility.</w:t>
      </w:r>
      <w:r>
        <w:br/>
        <w:t>Code: '</w:t>
      </w:r>
      <w:r>
        <w:rPr>
          <w:rFonts w:ascii="Courier New" w:hAnsi="Courier New" w:cs="Courier New"/>
        </w:rPr>
        <w:t>Recommendations</w:t>
      </w:r>
      <w:r>
        <w:t>'</w:t>
      </w:r>
      <w:r>
        <w:br/>
        <w:t xml:space="preserve">Remarks: </w:t>
      </w:r>
      <w:r>
        <w:br/>
        <w:t xml:space="preserve">Aliases: RCMDTS        Supertype: </w:t>
      </w:r>
      <w:proofErr w:type="spellStart"/>
      <w:r>
        <w:t>AbstractRxN</w:t>
      </w:r>
      <w:proofErr w:type="spellEnd"/>
    </w:p>
    <w:p w14:paraId="72A34706" w14:textId="77777777" w:rsidR="00EC0FF0" w:rsidRDefault="00EC0FF0">
      <w:pPr>
        <w:pStyle w:val="Center"/>
      </w:pPr>
      <w:r>
        <w:t>Attribute Bindings</w:t>
      </w:r>
    </w:p>
    <w:p w14:paraId="7CE89881" w14:textId="77777777" w:rsidR="00EC0FF0" w:rsidRDefault="00EC0FF0">
      <w:pPr>
        <w:spacing w:before="160" w:after="160"/>
      </w:pPr>
      <w:r>
        <w:t>(No local bindings, but will inherit bindings from super-types if any)</w:t>
      </w:r>
    </w:p>
    <w:p w14:paraId="022F794A" w14:textId="77777777" w:rsidR="00EC0FF0" w:rsidRDefault="00EC0FF0">
      <w:r>
        <w:br/>
      </w:r>
    </w:p>
    <w:p w14:paraId="724CB910" w14:textId="77777777" w:rsidR="00EC0FF0" w:rsidRDefault="00EC0FF0">
      <w:pPr>
        <w:pStyle w:val="Center"/>
      </w:pPr>
      <w:r>
        <w:t xml:space="preserve">Information bindings </w:t>
      </w:r>
    </w:p>
    <w:p w14:paraId="046488F7" w14:textId="77777777" w:rsidR="00EC0FF0" w:rsidRDefault="00EC0FF0">
      <w:pPr>
        <w:pStyle w:val="Center"/>
      </w:pPr>
      <w:r>
        <w:t>(Bindings are also inherited from super-types, if any.)</w:t>
      </w:r>
    </w:p>
    <w:p w14:paraId="1FE7105F" w14:textId="77777777" w:rsidR="00EC0FF0" w:rsidRDefault="00EC0FF0">
      <w:pPr>
        <w:pStyle w:val="Center"/>
      </w:pPr>
      <w:r>
        <w:t>(No local bindings, but may inherit bindings from super-types, if any)</w:t>
      </w:r>
    </w:p>
    <w:p w14:paraId="7E6BDF87" w14:textId="77777777" w:rsidR="00EC0FF0" w:rsidRDefault="00EC0FF0">
      <w:pPr>
        <w:pStyle w:val="2"/>
        <w:spacing w:before="160" w:after="160"/>
        <w:rPr>
          <w:rFonts w:ascii="Times New Roman" w:hAnsi="Times New Roman" w:cs="Times New Roman"/>
          <w:b w:val="0"/>
          <w:bCs w:val="0"/>
          <w:sz w:val="24"/>
          <w:szCs w:val="24"/>
        </w:rPr>
      </w:pPr>
      <w:bookmarkStart w:id="3073" w:name="idmarkerx16777217x196874"/>
      <w:bookmarkStart w:id="3074" w:name="_Toc133573485"/>
      <w:bookmarkEnd w:id="3073"/>
      <w:r>
        <w:t>8.11 Regulations</w:t>
      </w:r>
      <w:bookmarkEnd w:id="3074"/>
    </w:p>
    <w:p w14:paraId="0B6B4824" w14:textId="1E76AA5B" w:rsidR="00EC0FF0" w:rsidRDefault="00EC0FF0">
      <w:r>
        <w:t>Name: Regulations</w:t>
      </w:r>
      <w:ins w:id="3075" w:author="Lyu Yuxiao" w:date="2023-04-21T14:02:00Z">
        <w:r w:rsidR="00F65467">
          <w:t xml:space="preserve"> </w:t>
        </w:r>
        <w:r w:rsidR="00F65467" w:rsidRPr="001C25D8">
          <w:t xml:space="preserve">[IHOREG </w:t>
        </w:r>
        <w:r w:rsidR="00F65467">
          <w:rPr>
            <w:lang w:eastAsia="zh-CN"/>
          </w:rPr>
          <w:t>45</w:t>
        </w:r>
        <w:r w:rsidR="00F65467" w:rsidRPr="001C25D8">
          <w:t>]</w:t>
        </w:r>
      </w:ins>
      <w:r>
        <w:br/>
        <w:t>Definition: Regulations for a related area or facility.</w:t>
      </w:r>
      <w:r>
        <w:br/>
        <w:t>Code: '</w:t>
      </w:r>
      <w:r>
        <w:rPr>
          <w:rFonts w:ascii="Courier New" w:hAnsi="Courier New" w:cs="Courier New"/>
        </w:rPr>
        <w:t>Regulations</w:t>
      </w:r>
      <w:r>
        <w:t>'</w:t>
      </w:r>
      <w:r>
        <w:br/>
        <w:t xml:space="preserve">Remarks: </w:t>
      </w:r>
      <w:r>
        <w:br/>
        <w:t xml:space="preserve">Aliases: REGLTS        Supertype: </w:t>
      </w:r>
      <w:proofErr w:type="spellStart"/>
      <w:r>
        <w:t>AbstractRxN</w:t>
      </w:r>
      <w:proofErr w:type="spellEnd"/>
    </w:p>
    <w:p w14:paraId="2DBB3790" w14:textId="77777777" w:rsidR="00EC0FF0" w:rsidRDefault="00EC0FF0">
      <w:pPr>
        <w:pStyle w:val="Center"/>
      </w:pPr>
      <w:r>
        <w:t>Attribute Bindings</w:t>
      </w:r>
    </w:p>
    <w:p w14:paraId="024F68C8" w14:textId="77777777" w:rsidR="00EC0FF0" w:rsidRDefault="00EC0FF0">
      <w:pPr>
        <w:spacing w:before="160" w:after="160"/>
      </w:pPr>
      <w:r>
        <w:t>(No local bindings, but will inherit bindings from super-types if any)</w:t>
      </w:r>
    </w:p>
    <w:p w14:paraId="3B736F7D" w14:textId="77777777" w:rsidR="00EC0FF0" w:rsidRDefault="00EC0FF0">
      <w:r>
        <w:br/>
      </w:r>
    </w:p>
    <w:p w14:paraId="5688D60B" w14:textId="77777777" w:rsidR="00EC0FF0" w:rsidRDefault="00EC0FF0">
      <w:pPr>
        <w:pStyle w:val="Center"/>
      </w:pPr>
      <w:r>
        <w:t xml:space="preserve">Information bindings </w:t>
      </w:r>
    </w:p>
    <w:p w14:paraId="5A88475A" w14:textId="77777777" w:rsidR="00EC0FF0" w:rsidRDefault="00EC0FF0">
      <w:pPr>
        <w:pStyle w:val="Center"/>
      </w:pPr>
      <w:r>
        <w:t>(Bindings are also inherited from super-types, if any.)</w:t>
      </w:r>
    </w:p>
    <w:p w14:paraId="39261BFE" w14:textId="77777777" w:rsidR="00EC0FF0" w:rsidRDefault="00EC0FF0">
      <w:pPr>
        <w:pStyle w:val="Center"/>
      </w:pPr>
      <w:r>
        <w:t>(No local bindings, but may inherit bindings from super-types, if any)</w:t>
      </w:r>
    </w:p>
    <w:p w14:paraId="060CA004" w14:textId="77777777" w:rsidR="00EC0FF0" w:rsidRDefault="00EC0FF0">
      <w:pPr>
        <w:pStyle w:val="2"/>
        <w:spacing w:before="160" w:after="160"/>
        <w:rPr>
          <w:rFonts w:ascii="Times New Roman" w:hAnsi="Times New Roman" w:cs="Times New Roman"/>
          <w:b w:val="0"/>
          <w:bCs w:val="0"/>
          <w:sz w:val="24"/>
          <w:szCs w:val="24"/>
        </w:rPr>
      </w:pPr>
      <w:bookmarkStart w:id="3076" w:name="idmarkerx16777217x196968"/>
      <w:bookmarkStart w:id="3077" w:name="_Toc133573486"/>
      <w:bookmarkEnd w:id="3076"/>
      <w:r>
        <w:t>8.12 Restrictions</w:t>
      </w:r>
      <w:bookmarkEnd w:id="3077"/>
    </w:p>
    <w:p w14:paraId="2D636A88" w14:textId="49F0E884" w:rsidR="00EC0FF0" w:rsidRDefault="00EC0FF0">
      <w:r>
        <w:t>Name: Restrictions</w:t>
      </w:r>
      <w:ins w:id="3078" w:author="Lyu Yuxiao" w:date="2023-04-21T14:01:00Z">
        <w:r w:rsidR="00F65467">
          <w:t xml:space="preserve"> </w:t>
        </w:r>
        <w:r w:rsidR="00F65467" w:rsidRPr="001C25D8">
          <w:t xml:space="preserve">[IHOREG </w:t>
        </w:r>
        <w:r w:rsidR="00F65467">
          <w:rPr>
            <w:lang w:eastAsia="zh-CN"/>
          </w:rPr>
          <w:t>47</w:t>
        </w:r>
        <w:r w:rsidR="00F65467" w:rsidRPr="001C25D8">
          <w:t>]</w:t>
        </w:r>
      </w:ins>
      <w:r>
        <w:br/>
        <w:t>Definition: Restrictions for a related area or facility.</w:t>
      </w:r>
      <w:r>
        <w:br/>
        <w:t>Code: '</w:t>
      </w:r>
      <w:r>
        <w:rPr>
          <w:rFonts w:ascii="Courier New" w:hAnsi="Courier New" w:cs="Courier New"/>
        </w:rPr>
        <w:t>Restrictions</w:t>
      </w:r>
      <w:r>
        <w:t>'</w:t>
      </w:r>
      <w:r>
        <w:br/>
        <w:t xml:space="preserve">Remarks: </w:t>
      </w:r>
      <w:r>
        <w:br/>
        <w:t xml:space="preserve">Aliases: RESDES        Supertype: </w:t>
      </w:r>
      <w:proofErr w:type="spellStart"/>
      <w:r>
        <w:t>AbstractRxN</w:t>
      </w:r>
      <w:proofErr w:type="spellEnd"/>
    </w:p>
    <w:p w14:paraId="59FABC45" w14:textId="77777777" w:rsidR="00EC0FF0" w:rsidRDefault="00EC0FF0">
      <w:pPr>
        <w:pStyle w:val="Center"/>
      </w:pPr>
      <w:r>
        <w:t>Attribute Bindings</w:t>
      </w:r>
    </w:p>
    <w:p w14:paraId="03158D3E" w14:textId="77777777" w:rsidR="00EC0FF0" w:rsidRDefault="00EC0FF0">
      <w:pPr>
        <w:spacing w:before="160" w:after="160"/>
      </w:pPr>
      <w:r>
        <w:t>(No local bindings, but will inherit bindings from super-types if any)</w:t>
      </w:r>
    </w:p>
    <w:p w14:paraId="6CD845C2" w14:textId="77777777" w:rsidR="00EC0FF0" w:rsidRDefault="00EC0FF0">
      <w:r>
        <w:br/>
      </w:r>
    </w:p>
    <w:p w14:paraId="3FF91333" w14:textId="77777777" w:rsidR="00EC0FF0" w:rsidRDefault="00EC0FF0">
      <w:pPr>
        <w:pStyle w:val="Center"/>
      </w:pPr>
      <w:r>
        <w:t xml:space="preserve">Information bindings </w:t>
      </w:r>
    </w:p>
    <w:p w14:paraId="51624F56" w14:textId="77777777" w:rsidR="00EC0FF0" w:rsidRDefault="00EC0FF0">
      <w:pPr>
        <w:pStyle w:val="Center"/>
      </w:pPr>
      <w:r>
        <w:t>(Bindings are also inherited from super-types, if any.)</w:t>
      </w:r>
    </w:p>
    <w:p w14:paraId="438A7ED8" w14:textId="77777777" w:rsidR="00EC0FF0" w:rsidRDefault="00EC0FF0">
      <w:pPr>
        <w:pStyle w:val="Center"/>
      </w:pPr>
      <w:r>
        <w:t>(No local bindings, but may inherit bindings from super-types, if any)</w:t>
      </w:r>
    </w:p>
    <w:p w14:paraId="3330EDD3" w14:textId="77777777" w:rsidR="00EC0FF0" w:rsidRDefault="00EC0FF0">
      <w:pPr>
        <w:pStyle w:val="2"/>
        <w:spacing w:before="160" w:after="160"/>
        <w:rPr>
          <w:rFonts w:ascii="Times New Roman" w:hAnsi="Times New Roman" w:cs="Times New Roman"/>
          <w:b w:val="0"/>
          <w:bCs w:val="0"/>
          <w:sz w:val="24"/>
          <w:szCs w:val="24"/>
        </w:rPr>
      </w:pPr>
      <w:bookmarkStart w:id="3079" w:name="idmarkerx16777217x197062"/>
      <w:bookmarkStart w:id="3080" w:name="_Toc133573487"/>
      <w:bookmarkEnd w:id="3079"/>
      <w:r>
        <w:t>8.13 Spatial Quality</w:t>
      </w:r>
      <w:bookmarkEnd w:id="3080"/>
    </w:p>
    <w:p w14:paraId="77208AD2" w14:textId="4FE5C565" w:rsidR="00EC0FF0" w:rsidRDefault="00EC0FF0">
      <w:r>
        <w:t>Name: Spatial Quality</w:t>
      </w:r>
      <w:ins w:id="3081" w:author="Lyu Yuxiao" w:date="2023-04-21T13:56:00Z">
        <w:r w:rsidR="009F65BD">
          <w:t xml:space="preserve"> </w:t>
        </w:r>
        <w:r w:rsidR="009F65BD" w:rsidRPr="001C25D8">
          <w:t xml:space="preserve">[IHOREG </w:t>
        </w:r>
        <w:r w:rsidR="008C2C5B">
          <w:rPr>
            <w:lang w:eastAsia="zh-CN"/>
          </w:rPr>
          <w:t>31</w:t>
        </w:r>
        <w:r w:rsidR="009F65BD" w:rsidRPr="001C25D8">
          <w:t>]</w:t>
        </w:r>
      </w:ins>
      <w:r>
        <w:br/>
        <w:t xml:space="preserve">Definition: </w:t>
      </w:r>
      <w:ins w:id="3082" w:author="Lyu Yuxiao" w:date="2023-04-21T13:55:00Z">
        <w:r w:rsidR="009F65BD" w:rsidRPr="009F65BD">
          <w:rPr>
            <w:color w:val="FF0000"/>
            <w:rPrChange w:id="3083" w:author="Lyu Yuxiao" w:date="2023-04-21T13:55:00Z">
              <w:rPr>
                <w:i/>
                <w:iCs/>
                <w:color w:val="FF0000"/>
              </w:rPr>
            </w:rPrChange>
          </w:rPr>
          <w:t>The indication of the quality of the locational information for features in a dataset.</w:t>
        </w:r>
      </w:ins>
      <w:del w:id="3084" w:author="Lyu Yuxiao" w:date="2023-04-21T13:55:00Z">
        <w:r w:rsidDel="009F65BD">
          <w:rPr>
            <w:i/>
            <w:iCs/>
            <w:color w:val="FF0000"/>
          </w:rPr>
          <w:delText>Definition required</w:delText>
        </w:r>
      </w:del>
      <w:r>
        <w:br/>
        <w:t>Code: '</w:t>
      </w:r>
      <w:proofErr w:type="spellStart"/>
      <w:r>
        <w:rPr>
          <w:rFonts w:ascii="Courier New" w:hAnsi="Courier New" w:cs="Courier New"/>
        </w:rPr>
        <w:t>SpatialQuality</w:t>
      </w:r>
      <w:proofErr w:type="spellEnd"/>
      <w:r>
        <w:t>'</w:t>
      </w:r>
      <w:r>
        <w:br/>
        <w:t xml:space="preserve">Remarks: </w:t>
      </w:r>
      <w:del w:id="3085" w:author="Lyu Yuxiao" w:date="2023-04-21T13:56:00Z">
        <w:r w:rsidDel="009F65BD">
          <w:delText>To be defined by DQWG?</w:delText>
        </w:r>
      </w:del>
      <w:r>
        <w:br/>
        <w:t>Aliases: (none)</w:t>
      </w:r>
    </w:p>
    <w:p w14:paraId="367A8BF5"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71"/>
        <w:gridCol w:w="1080"/>
        <w:gridCol w:w="756"/>
        <w:gridCol w:w="4320"/>
        <w:gridCol w:w="961"/>
      </w:tblGrid>
      <w:tr w:rsidR="00EC0FF0" w14:paraId="4975237E"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57FE9D" w14:textId="77777777" w:rsidR="00EC0FF0" w:rsidRDefault="00EC0FF0">
            <w:r>
              <w:rPr>
                <w:b/>
                <w:bCs/>
              </w:rPr>
              <w:lastRenderedPageBreak/>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CF80E3"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90529D"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BE3C2F"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17A72B" w14:textId="77777777" w:rsidR="00EC0FF0" w:rsidRDefault="00EC0FF0">
            <w:r>
              <w:rPr>
                <w:b/>
                <w:bCs/>
              </w:rPr>
              <w:t>Sequential</w:t>
            </w:r>
          </w:p>
        </w:tc>
      </w:tr>
      <w:tr w:rsidR="00EC0FF0" w14:paraId="55CA807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DF70D1" w14:textId="77777777" w:rsidR="00EC0FF0" w:rsidRDefault="00EC0FF0">
            <w:proofErr w:type="spellStart"/>
            <w:r>
              <w:t>categoryOfTemporalVariation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F7C5CF"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6C85C5"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549BE0" w14:textId="77777777" w:rsidR="00EC0FF0" w:rsidRDefault="008A31A8">
            <w:proofErr w:type="gramStart"/>
            <w:r>
              <w:t>1 :</w:t>
            </w:r>
            <w:proofErr w:type="gramEnd"/>
            <w:r w:rsidR="00EC0FF0">
              <w:t xml:space="preserve"> Extreme Event</w:t>
            </w:r>
            <w:r w:rsidR="00EC0FF0">
              <w:br/>
              <w:t>4 : Likely to Change</w:t>
            </w:r>
            <w:r w:rsidR="00EC0FF0">
              <w:br/>
              <w:t>5 : Unlikely to Change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ECBAE4" w14:textId="77777777" w:rsidR="00EC0FF0" w:rsidRDefault="00EC0FF0">
            <w:r>
              <w:t>false</w:t>
            </w:r>
          </w:p>
        </w:tc>
      </w:tr>
      <w:tr w:rsidR="00EC0FF0" w14:paraId="6551F98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B01613" w14:textId="77777777" w:rsidR="00EC0FF0" w:rsidRDefault="00EC0FF0">
            <w:proofErr w:type="spellStart"/>
            <w:r>
              <w:t>qualityOfHorizontalMeasurement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4BA881"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8C08EC"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3F1815" w14:textId="77777777" w:rsidR="00EC0FF0" w:rsidRDefault="008A31A8">
            <w:proofErr w:type="gramStart"/>
            <w:r>
              <w:t>1 :</w:t>
            </w:r>
            <w:proofErr w:type="gramEnd"/>
            <w:r w:rsidR="00EC0FF0">
              <w:t xml:space="preserve"> surveyed</w:t>
            </w:r>
            <w:r w:rsidR="00EC0FF0">
              <w:br/>
              <w:t xml:space="preserve">2 : </w:t>
            </w:r>
            <w:proofErr w:type="spellStart"/>
            <w:r w:rsidR="00EC0FF0">
              <w:t>unsurveyed</w:t>
            </w:r>
            <w:proofErr w:type="spellEnd"/>
            <w:r w:rsidR="00EC0FF0">
              <w:br/>
              <w:t>3 : inadequately surveyed</w:t>
            </w:r>
            <w:r w:rsidR="00EC0FF0">
              <w:br/>
              <w:t>4 : approximate</w:t>
            </w:r>
            <w:r w:rsidR="00EC0FF0">
              <w:br/>
              <w:t>5 : position doubtful</w:t>
            </w:r>
            <w:r w:rsidR="00EC0FF0">
              <w:br/>
              <w:t>6 : unreliable</w:t>
            </w:r>
            <w:r w:rsidR="00EC0FF0">
              <w:br/>
              <w:t>7 : reported (not surveyed)</w:t>
            </w:r>
            <w:r w:rsidR="00EC0FF0">
              <w:br/>
              <w:t>8 : reported (not confirmed)</w:t>
            </w:r>
            <w:r w:rsidR="00EC0FF0">
              <w:br/>
              <w:t>9 : estimated</w:t>
            </w:r>
            <w:r w:rsidR="00EC0FF0">
              <w:br/>
              <w:t>10 : precisely known</w:t>
            </w:r>
            <w:r w:rsidR="00EC0FF0">
              <w:br/>
              <w:t>11 : calculated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8BC003" w14:textId="77777777" w:rsidR="00EC0FF0" w:rsidRDefault="00EC0FF0">
            <w:r>
              <w:t>false</w:t>
            </w:r>
          </w:p>
        </w:tc>
      </w:tr>
      <w:tr w:rsidR="00EC0FF0" w14:paraId="14FF437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DE59A2" w14:textId="77777777" w:rsidR="00EC0FF0" w:rsidRDefault="00EC0FF0">
            <w:proofErr w:type="spellStart"/>
            <w:r>
              <w:t>horizontalPositionUncertainty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21480F"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D647BB"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8ABA7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1F0492" w14:textId="77777777" w:rsidR="00EC0FF0" w:rsidRDefault="00EC0FF0">
            <w:r>
              <w:t>false</w:t>
            </w:r>
          </w:p>
        </w:tc>
      </w:tr>
    </w:tbl>
    <w:p w14:paraId="1FCCBBD9" w14:textId="77777777" w:rsidR="00EC0FF0" w:rsidRDefault="00EC0FF0">
      <w:pPr>
        <w:spacing w:before="160" w:after="160"/>
      </w:pPr>
    </w:p>
    <w:p w14:paraId="0C4F3878" w14:textId="77777777" w:rsidR="00EC0FF0" w:rsidRDefault="00EC0FF0">
      <w:r>
        <w:br/>
      </w:r>
    </w:p>
    <w:p w14:paraId="563615C1" w14:textId="77777777" w:rsidR="00EC0FF0" w:rsidRDefault="00EC0FF0">
      <w:pPr>
        <w:pStyle w:val="Center"/>
      </w:pPr>
      <w:r>
        <w:t xml:space="preserve">Information bindings </w:t>
      </w:r>
    </w:p>
    <w:p w14:paraId="73ED75DC" w14:textId="77777777" w:rsidR="00EC0FF0" w:rsidRDefault="00EC0FF0">
      <w:pPr>
        <w:pStyle w:val="Center"/>
      </w:pPr>
      <w:r>
        <w:t>(Bindings are also inherited from super-types, if any.)</w:t>
      </w:r>
    </w:p>
    <w:p w14:paraId="77CF7693" w14:textId="77777777" w:rsidR="00EC0FF0" w:rsidRDefault="00EC0FF0">
      <w:pPr>
        <w:pStyle w:val="Center"/>
      </w:pPr>
      <w:r>
        <w:t>(No local bindings, but may inherit bindings from super-types, if any)</w:t>
      </w:r>
    </w:p>
    <w:p w14:paraId="6D04D6C4" w14:textId="77777777" w:rsidR="00EC0FF0" w:rsidRDefault="00EC0FF0">
      <w:pPr>
        <w:pStyle w:val="2"/>
        <w:spacing w:before="160" w:after="160"/>
        <w:rPr>
          <w:rFonts w:ascii="Times New Roman" w:hAnsi="Times New Roman" w:cs="Times New Roman"/>
          <w:b w:val="0"/>
          <w:bCs w:val="0"/>
          <w:sz w:val="24"/>
          <w:szCs w:val="24"/>
        </w:rPr>
      </w:pPr>
      <w:bookmarkStart w:id="3086" w:name="idmarkerx16777217x198340"/>
      <w:bookmarkStart w:id="3087" w:name="_Toc133573488"/>
      <w:bookmarkEnd w:id="3086"/>
      <w:r>
        <w:t>8.14 Spatial Quality Points</w:t>
      </w:r>
      <w:bookmarkEnd w:id="3087"/>
    </w:p>
    <w:p w14:paraId="6DB016A9" w14:textId="1682C40B" w:rsidR="00EC0FF0" w:rsidRDefault="00EC0FF0">
      <w:r>
        <w:t>Name: Spatial Quality Points</w:t>
      </w:r>
      <w:ins w:id="3088" w:author="Lyu Yuxiao" w:date="2023-04-21T13:53:00Z">
        <w:r w:rsidR="00C079EB">
          <w:t xml:space="preserve"> </w:t>
        </w:r>
        <w:r w:rsidR="00C079EB" w:rsidRPr="001C25D8">
          <w:t xml:space="preserve">[IHOREG </w:t>
        </w:r>
        <w:r w:rsidR="00C079EB">
          <w:rPr>
            <w:lang w:eastAsia="zh-CN"/>
          </w:rPr>
          <w:t>49</w:t>
        </w:r>
        <w:r w:rsidR="00C079EB" w:rsidRPr="001C25D8">
          <w:t>]</w:t>
        </w:r>
      </w:ins>
      <w:r>
        <w:br/>
        <w:t>Definition:</w:t>
      </w:r>
      <w:r w:rsidRPr="00C079EB">
        <w:t xml:space="preserve"> </w:t>
      </w:r>
      <w:ins w:id="3089" w:author="Lyu Yuxiao" w:date="2023-04-21T13:52:00Z">
        <w:r w:rsidR="00C079EB" w:rsidRPr="00C079EB">
          <w:rPr>
            <w:color w:val="FF0000"/>
            <w:rPrChange w:id="3090" w:author="Lyu Yuxiao" w:date="2023-04-21T13:52:00Z">
              <w:rPr>
                <w:i/>
                <w:iCs/>
                <w:color w:val="FF0000"/>
              </w:rPr>
            </w:rPrChange>
          </w:rPr>
          <w:t>Spatial quality points.</w:t>
        </w:r>
      </w:ins>
      <w:del w:id="3091" w:author="Lyu Yuxiao" w:date="2023-04-21T13:52:00Z">
        <w:r w:rsidDel="00C079EB">
          <w:rPr>
            <w:i/>
            <w:iCs/>
            <w:color w:val="FF0000"/>
          </w:rPr>
          <w:delText>Definition required</w:delText>
        </w:r>
      </w:del>
      <w:r>
        <w:br/>
        <w:t>Code: '</w:t>
      </w:r>
      <w:proofErr w:type="spellStart"/>
      <w:r>
        <w:rPr>
          <w:rFonts w:ascii="Courier New" w:hAnsi="Courier New" w:cs="Courier New"/>
        </w:rPr>
        <w:t>SpatialQualityPoints</w:t>
      </w:r>
      <w:proofErr w:type="spellEnd"/>
      <w:r>
        <w:t>'</w:t>
      </w:r>
      <w:r>
        <w:br/>
        <w:t>Remarks: to be finalized by DQWG</w:t>
      </w:r>
      <w:r>
        <w:br/>
        <w:t>Aliases: (</w:t>
      </w:r>
      <w:proofErr w:type="gramStart"/>
      <w:r>
        <w:t xml:space="preserve">none)   </w:t>
      </w:r>
      <w:proofErr w:type="gramEnd"/>
      <w:r>
        <w:t xml:space="preserve">     Supertype: </w:t>
      </w:r>
      <w:proofErr w:type="spellStart"/>
      <w:r>
        <w:t>SpatialQuality</w:t>
      </w:r>
      <w:proofErr w:type="spellEnd"/>
    </w:p>
    <w:p w14:paraId="17623C2C" w14:textId="77777777" w:rsidR="00EC0FF0" w:rsidRDefault="00EC0FF0">
      <w:pPr>
        <w:pStyle w:val="Center"/>
      </w:pPr>
      <w:r>
        <w:t>Attribute Bindings</w:t>
      </w:r>
    </w:p>
    <w:p w14:paraId="2EAB1151" w14:textId="77777777" w:rsidR="00EC0FF0" w:rsidRDefault="00EC0FF0">
      <w:pPr>
        <w:spacing w:before="160" w:after="160"/>
      </w:pPr>
      <w:r>
        <w:t>(No local bindings, but will inherit bindings from super-types if any)</w:t>
      </w:r>
    </w:p>
    <w:p w14:paraId="73C42624" w14:textId="77777777" w:rsidR="00EC0FF0" w:rsidRDefault="00EC0FF0">
      <w:r>
        <w:br/>
      </w:r>
    </w:p>
    <w:p w14:paraId="46F82B7D" w14:textId="77777777" w:rsidR="00EC0FF0" w:rsidRDefault="00EC0FF0">
      <w:pPr>
        <w:pStyle w:val="Center"/>
      </w:pPr>
      <w:r>
        <w:t xml:space="preserve">Information bindings </w:t>
      </w:r>
    </w:p>
    <w:p w14:paraId="39A9305B" w14:textId="77777777" w:rsidR="00EC0FF0" w:rsidRDefault="00EC0FF0">
      <w:pPr>
        <w:pStyle w:val="Center"/>
      </w:pPr>
      <w:r>
        <w:t>(Bindings are also inherited from super-types, if any.)</w:t>
      </w:r>
    </w:p>
    <w:p w14:paraId="2AB0D3A6" w14:textId="77777777" w:rsidR="00EC0FF0" w:rsidRDefault="00EC0FF0">
      <w:pPr>
        <w:spacing w:before="160" w:after="160"/>
      </w:pPr>
      <w:r>
        <w:t>(No local bindings, but may inherit bindings from super-types, if any)</w:t>
      </w:r>
    </w:p>
    <w:p w14:paraId="5CB450CF" w14:textId="77777777" w:rsidR="00EC0FF0" w:rsidRDefault="00EC0FF0">
      <w:pPr>
        <w:pStyle w:val="1"/>
        <w:spacing w:before="160" w:after="160"/>
        <w:rPr>
          <w:rFonts w:ascii="Times New Roman" w:hAnsi="Times New Roman" w:cs="Times New Roman"/>
          <w:b w:val="0"/>
          <w:bCs w:val="0"/>
          <w:sz w:val="24"/>
          <w:szCs w:val="24"/>
        </w:rPr>
      </w:pPr>
      <w:r>
        <w:br w:type="page"/>
      </w:r>
      <w:bookmarkStart w:id="3092" w:name="idmarkerx16777217x198438"/>
      <w:bookmarkStart w:id="3093" w:name="_Toc133573489"/>
      <w:bookmarkEnd w:id="3092"/>
      <w:r>
        <w:lastRenderedPageBreak/>
        <w:t>9 Feature Types</w:t>
      </w:r>
      <w:bookmarkEnd w:id="3093"/>
    </w:p>
    <w:p w14:paraId="0C8CF64F" w14:textId="77777777" w:rsidR="00EC0FF0" w:rsidRDefault="00EC0FF0">
      <w:pPr>
        <w:pStyle w:val="2"/>
        <w:spacing w:before="160" w:after="160"/>
        <w:rPr>
          <w:rFonts w:ascii="Times New Roman" w:hAnsi="Times New Roman" w:cs="Times New Roman"/>
          <w:b w:val="0"/>
          <w:bCs w:val="0"/>
          <w:sz w:val="24"/>
          <w:szCs w:val="24"/>
        </w:rPr>
      </w:pPr>
      <w:bookmarkStart w:id="3094" w:name="idmarkerx16777217x198459"/>
      <w:bookmarkStart w:id="3095" w:name="_Toc133573490"/>
      <w:bookmarkEnd w:id="3094"/>
      <w:r>
        <w:t>9.1 Feature Type</w:t>
      </w:r>
      <w:bookmarkEnd w:id="3095"/>
    </w:p>
    <w:p w14:paraId="16D1F7C3" w14:textId="4771FE9B" w:rsidR="00EC0FF0" w:rsidRDefault="00EC0FF0">
      <w:r>
        <w:t xml:space="preserve">Name: Feature </w:t>
      </w:r>
      <w:del w:id="3096" w:author="Lyu Yuxiao" w:date="2023-04-21T11:42:00Z">
        <w:r w:rsidDel="00100D0B">
          <w:delText xml:space="preserve">Type </w:delText>
        </w:r>
      </w:del>
      <w:ins w:id="3097" w:author="Lyu Yuxiao" w:date="2023-04-21T11:42:00Z">
        <w:r w:rsidR="00100D0B">
          <w:t xml:space="preserve">Type </w:t>
        </w:r>
        <w:r w:rsidR="00100D0B" w:rsidRPr="001C25D8">
          <w:t xml:space="preserve">[IHOREG </w:t>
        </w:r>
        <w:r w:rsidR="00100D0B">
          <w:rPr>
            <w:lang w:eastAsia="zh-CN"/>
          </w:rPr>
          <w:t>422</w:t>
        </w:r>
        <w:r w:rsidR="00100D0B" w:rsidRPr="001C25D8">
          <w:t>]</w:t>
        </w:r>
        <w:r w:rsidR="00100D0B">
          <w:t xml:space="preserve"> </w:t>
        </w:r>
      </w:ins>
      <w:r>
        <w:t xml:space="preserve">       Abstract type: true</w:t>
      </w:r>
      <w:r>
        <w:br/>
        <w:t>Definition: Generalized feature type which carries all the common attributes</w:t>
      </w:r>
      <w:r>
        <w:br/>
        <w:t>Code: '</w:t>
      </w:r>
      <w:proofErr w:type="spellStart"/>
      <w:r>
        <w:rPr>
          <w:rFonts w:ascii="Courier New" w:hAnsi="Courier New" w:cs="Courier New"/>
        </w:rPr>
        <w:t>FeatureType</w:t>
      </w:r>
      <w:proofErr w:type="spellEnd"/>
      <w:r>
        <w:t>'</w:t>
      </w:r>
      <w:r>
        <w:br/>
        <w:t xml:space="preserve">Remarks: </w:t>
      </w:r>
      <w:r>
        <w:br/>
        <w:t>Aliases: (none)</w:t>
      </w:r>
      <w:r>
        <w:br/>
        <w:t>Feature use type: geographic</w:t>
      </w:r>
      <w:r>
        <w:br/>
        <w:t xml:space="preserve">Permitted primitives: </w:t>
      </w:r>
      <w:proofErr w:type="spellStart"/>
      <w:r>
        <w:t>noGeometry</w:t>
      </w:r>
      <w:proofErr w:type="spellEnd"/>
      <w:r>
        <w:t xml:space="preserve">  </w:t>
      </w:r>
    </w:p>
    <w:p w14:paraId="101ABD1F"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3653E5D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D61A76"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C216A7"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EBF32F"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DD4F48"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3744B6" w14:textId="77777777" w:rsidR="00EC0FF0" w:rsidRDefault="00EC0FF0">
            <w:r>
              <w:rPr>
                <w:b/>
                <w:bCs/>
              </w:rPr>
              <w:t>Sequential</w:t>
            </w:r>
          </w:p>
        </w:tc>
      </w:tr>
      <w:tr w:rsidR="00EC0FF0" w14:paraId="69AECCE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A630EB" w14:textId="77777777" w:rsidR="00EC0FF0" w:rsidRDefault="00EC0FF0">
            <w:proofErr w:type="spellStart"/>
            <w:r>
              <w:t>fixedDateRange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AF74D9"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227BA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ED9E5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DF4034" w14:textId="77777777" w:rsidR="00EC0FF0" w:rsidRDefault="00EC0FF0">
            <w:r>
              <w:t>false</w:t>
            </w:r>
          </w:p>
        </w:tc>
      </w:tr>
      <w:tr w:rsidR="00EC0FF0" w14:paraId="106BED9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F794BA" w14:textId="77777777" w:rsidR="00EC0FF0" w:rsidRDefault="00EC0FF0">
            <w:proofErr w:type="spellStart"/>
            <w:r>
              <w:t>periodicDateRange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1A978"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9F2AD9"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3BA0E6"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9857C5" w14:textId="77777777" w:rsidR="00EC0FF0" w:rsidRDefault="00EC0FF0">
            <w:r>
              <w:t>false</w:t>
            </w:r>
          </w:p>
        </w:tc>
      </w:tr>
      <w:tr w:rsidR="00EC0FF0" w14:paraId="42FEA1F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86AF92" w14:textId="77777777" w:rsidR="00EC0FF0" w:rsidRDefault="00EC0FF0">
            <w:proofErr w:type="spellStart"/>
            <w:r>
              <w:t>featureName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0A353B"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A8CCF6"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CBB981"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987649" w14:textId="77777777" w:rsidR="00EC0FF0" w:rsidRDefault="00EC0FF0">
            <w:r>
              <w:t>false</w:t>
            </w:r>
          </w:p>
        </w:tc>
      </w:tr>
      <w:tr w:rsidR="00EC0FF0" w14:paraId="09646C2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994E16" w14:textId="77777777" w:rsidR="00EC0FF0" w:rsidRDefault="00EC0FF0">
            <w:proofErr w:type="spellStart"/>
            <w:r>
              <w:t>sourceIndication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558067"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2BC42A"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114371"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552B22" w14:textId="77777777" w:rsidR="00EC0FF0" w:rsidRDefault="00EC0FF0">
            <w:r>
              <w:t>false</w:t>
            </w:r>
          </w:p>
        </w:tc>
      </w:tr>
      <w:tr w:rsidR="00EC0FF0" w14:paraId="3699F3D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96D65B" w14:textId="77777777" w:rsidR="00EC0FF0" w:rsidRDefault="00EC0FF0">
            <w:proofErr w:type="spellStart"/>
            <w:r>
              <w:t>textContent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AA635B"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B29577"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1CD65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588959" w14:textId="77777777" w:rsidR="00EC0FF0" w:rsidRDefault="00EC0FF0">
            <w:r>
              <w:t>false</w:t>
            </w:r>
          </w:p>
        </w:tc>
      </w:tr>
    </w:tbl>
    <w:p w14:paraId="4B2BACFC" w14:textId="77777777" w:rsidR="00EC0FF0" w:rsidRDefault="00EC0FF0">
      <w:pPr>
        <w:spacing w:before="160" w:after="160"/>
      </w:pPr>
    </w:p>
    <w:p w14:paraId="65981663" w14:textId="77777777" w:rsidR="00EC0FF0" w:rsidRDefault="00EC0FF0">
      <w:r>
        <w:br/>
      </w:r>
    </w:p>
    <w:p w14:paraId="169FC1D0" w14:textId="77777777" w:rsidR="00EC0FF0" w:rsidRDefault="00EC0FF0">
      <w:pPr>
        <w:pStyle w:val="Center"/>
      </w:pPr>
      <w:r>
        <w:t xml:space="preserve">Information bindings </w:t>
      </w:r>
    </w:p>
    <w:p w14:paraId="09DB06FB"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871"/>
        <w:gridCol w:w="1771"/>
        <w:gridCol w:w="1788"/>
      </w:tblGrid>
      <w:tr w:rsidR="00EC0FF0" w14:paraId="2A055BC6"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A78A6D"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7636C3"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1FB567"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7EECBD"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4CCA9A" w14:textId="77777777" w:rsidR="00EC0FF0" w:rsidRDefault="00EC0FF0">
            <w:r>
              <w:rPr>
                <w:b/>
                <w:bCs/>
              </w:rPr>
              <w:t>Name of target class</w:t>
            </w:r>
          </w:p>
        </w:tc>
      </w:tr>
      <w:tr w:rsidR="00EC0FF0" w14:paraId="6BF67E9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9E8F13"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E3A512"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405CDB" w14:textId="77777777" w:rsidR="00EC0FF0" w:rsidRDefault="00EC0FF0">
            <w:proofErr w:type="spellStart"/>
            <w:r>
              <w:t>PermissionType</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373C09" w14:textId="77777777" w:rsidR="00EC0FF0" w:rsidRDefault="00EC0FF0">
            <w:r>
              <w:t>permission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07167D" w14:textId="77777777" w:rsidR="00EC0FF0" w:rsidRDefault="00EC0FF0">
            <w:r>
              <w:t>Applicability</w:t>
            </w:r>
          </w:p>
        </w:tc>
      </w:tr>
      <w:tr w:rsidR="00EC0FF0" w14:paraId="69ADED9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62739D"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FA4073"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8763A0" w14:textId="77777777" w:rsidR="00EC0FF0" w:rsidRDefault="00EC0FF0">
            <w:proofErr w:type="spellStart"/>
            <w:r>
              <w:t>AssociatedRxN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05E7E3" w14:textId="77777777" w:rsidR="00EC0FF0" w:rsidRDefault="00EC0FF0">
            <w:proofErr w:type="spellStart"/>
            <w:r>
              <w:t>theRxN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9DC57C" w14:textId="77777777" w:rsidR="00EC0FF0" w:rsidRDefault="00EC0FF0">
            <w:proofErr w:type="spellStart"/>
            <w:r>
              <w:t>AbstractRxN</w:t>
            </w:r>
            <w:proofErr w:type="spellEnd"/>
          </w:p>
        </w:tc>
      </w:tr>
      <w:tr w:rsidR="00EC0FF0" w14:paraId="62E14FB9"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118B1"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9D1FC9"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D9218F" w14:textId="77777777" w:rsidR="00EC0FF0" w:rsidRDefault="00EC0FF0">
            <w:proofErr w:type="spellStart"/>
            <w:r>
              <w:t>AdditionalInformation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E945FD" w14:textId="77777777" w:rsidR="00EC0FF0" w:rsidRDefault="00EC0FF0">
            <w:proofErr w:type="spellStart"/>
            <w:r>
              <w:t>providesInformation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2EC8FD" w14:textId="77777777" w:rsidR="00EC0FF0" w:rsidRDefault="00EC0FF0">
            <w:proofErr w:type="spellStart"/>
            <w:r>
              <w:t>NauticalInformation</w:t>
            </w:r>
            <w:proofErr w:type="spellEnd"/>
          </w:p>
        </w:tc>
      </w:tr>
    </w:tbl>
    <w:p w14:paraId="78BC66C9" w14:textId="77777777" w:rsidR="00EC0FF0" w:rsidRDefault="00EC0FF0">
      <w:pPr>
        <w:pStyle w:val="Center"/>
      </w:pPr>
    </w:p>
    <w:p w14:paraId="6EC03383" w14:textId="77777777" w:rsidR="00EC0FF0" w:rsidRDefault="00EC0FF0">
      <w:r>
        <w:br/>
      </w:r>
    </w:p>
    <w:p w14:paraId="5E852A97" w14:textId="77777777" w:rsidR="00EC0FF0" w:rsidRDefault="00EC0FF0">
      <w:pPr>
        <w:pStyle w:val="Center"/>
      </w:pPr>
      <w:r>
        <w:t xml:space="preserve">Feature bindings </w:t>
      </w:r>
    </w:p>
    <w:p w14:paraId="35BFC264"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1F80215F"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91408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648E53"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B4CA7E"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C8EA10"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C83AAE" w14:textId="77777777" w:rsidR="00EC0FF0" w:rsidRDefault="00EC0FF0">
            <w:r>
              <w:rPr>
                <w:b/>
                <w:bCs/>
              </w:rPr>
              <w:t>Name of target class</w:t>
            </w:r>
          </w:p>
        </w:tc>
      </w:tr>
      <w:tr w:rsidR="00EC0FF0" w14:paraId="4F6E474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8CEC2B"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4CD90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2DDBB9" w14:textId="77777777" w:rsidR="00EC0FF0" w:rsidRDefault="00EC0FF0">
            <w:proofErr w:type="spellStart"/>
            <w:r>
              <w:t>TextAssociation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53124F" w14:textId="77777777" w:rsidR="00EC0FF0" w:rsidRDefault="00EC0FF0">
            <w:r>
              <w:t>positions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F25331" w14:textId="77777777" w:rsidR="00EC0FF0" w:rsidRDefault="00EC0FF0">
            <w:proofErr w:type="spellStart"/>
            <w:r>
              <w:t>TextPlacement</w:t>
            </w:r>
            <w:proofErr w:type="spellEnd"/>
          </w:p>
        </w:tc>
      </w:tr>
    </w:tbl>
    <w:p w14:paraId="54B07B41" w14:textId="77777777" w:rsidR="00EC0FF0" w:rsidRDefault="00EC0FF0">
      <w:pPr>
        <w:pStyle w:val="Center"/>
      </w:pPr>
    </w:p>
    <w:p w14:paraId="11754302" w14:textId="0169B805" w:rsidR="00EC0FF0" w:rsidRDefault="00EC0FF0">
      <w:pPr>
        <w:pStyle w:val="2"/>
        <w:spacing w:before="160" w:after="160"/>
        <w:rPr>
          <w:rFonts w:ascii="Times New Roman" w:hAnsi="Times New Roman" w:cs="Times New Roman"/>
          <w:b w:val="0"/>
          <w:bCs w:val="0"/>
          <w:sz w:val="24"/>
          <w:szCs w:val="24"/>
        </w:rPr>
      </w:pPr>
      <w:bookmarkStart w:id="3098" w:name="idmarkerx16777217x201987"/>
      <w:bookmarkStart w:id="3099" w:name="_Toc133573491"/>
      <w:bookmarkEnd w:id="3098"/>
      <w:r>
        <w:t xml:space="preserve">9.2 </w:t>
      </w:r>
      <w:del w:id="3100" w:author="Lyu Yuxiao" w:date="2023-04-28T10:59:00Z">
        <w:r w:rsidDel="007409ED">
          <w:delText xml:space="preserve">Organisation </w:delText>
        </w:r>
      </w:del>
      <w:ins w:id="3101" w:author="Lyu Yuxiao" w:date="2023-04-28T10:59:00Z">
        <w:r w:rsidR="007409ED">
          <w:t xml:space="preserve">Organization </w:t>
        </w:r>
      </w:ins>
      <w:r>
        <w:t>contact area</w:t>
      </w:r>
      <w:bookmarkEnd w:id="3099"/>
    </w:p>
    <w:p w14:paraId="5A9867C3" w14:textId="174862B7" w:rsidR="00EC0FF0" w:rsidRDefault="00EC0FF0">
      <w:r>
        <w:t xml:space="preserve">Name: </w:t>
      </w:r>
      <w:ins w:id="3102" w:author="Lyu Yuxiao" w:date="2023-02-17T10:07:00Z">
        <w:r w:rsidR="00334936" w:rsidRPr="00334936">
          <w:t>Organization Contact Area</w:t>
        </w:r>
      </w:ins>
      <w:del w:id="3103" w:author="Lyu Yuxiao" w:date="2023-02-17T10:07:00Z">
        <w:r w:rsidDel="00334936">
          <w:delText>Organisation contact area</w:delText>
        </w:r>
      </w:del>
      <w:r>
        <w:t xml:space="preserve"> </w:t>
      </w:r>
      <w:ins w:id="3104" w:author="Lyu Yuxiao" w:date="2023-04-21T11:13:00Z">
        <w:r w:rsidR="001E34F8" w:rsidRPr="001C25D8">
          <w:t xml:space="preserve">[IHOREG </w:t>
        </w:r>
        <w:r w:rsidR="001E34F8">
          <w:rPr>
            <w:lang w:eastAsia="zh-CN"/>
          </w:rPr>
          <w:t>481</w:t>
        </w:r>
        <w:r w:rsidR="001E34F8" w:rsidRPr="001C25D8">
          <w:t>]</w:t>
        </w:r>
      </w:ins>
      <w:r>
        <w:t xml:space="preserve">       Abstract type: true</w:t>
      </w:r>
      <w:r>
        <w:br/>
        <w:t>Definition: A feature often associated with contact information for an organization that exercises a management role or offers a service in the location.</w:t>
      </w:r>
      <w:r>
        <w:br/>
        <w:t>Code: '</w:t>
      </w:r>
      <w:proofErr w:type="spellStart"/>
      <w:ins w:id="3105" w:author="Lyu Yuxiao" w:date="2023-02-17T10:07:00Z">
        <w:r w:rsidR="00334936" w:rsidRPr="00334936">
          <w:rPr>
            <w:rFonts w:ascii="Courier New" w:hAnsi="Courier New" w:cs="Courier New"/>
          </w:rPr>
          <w:t>OrganizationContactArea</w:t>
        </w:r>
      </w:ins>
      <w:proofErr w:type="spellEnd"/>
      <w:del w:id="3106" w:author="Lyu Yuxiao" w:date="2023-02-17T10:07:00Z">
        <w:r w:rsidDel="00334936">
          <w:rPr>
            <w:rFonts w:ascii="Courier New" w:hAnsi="Courier New" w:cs="Courier New"/>
          </w:rPr>
          <w:delText>OrganisationContactArea</w:delText>
        </w:r>
      </w:del>
      <w:r>
        <w:t>'</w:t>
      </w:r>
      <w:r>
        <w:br/>
        <w:t>Remarks: It is not a requirement that every instance of the feature be associated with a management, reporting, or service organization.</w:t>
      </w:r>
      <w:r>
        <w:br/>
        <w:t xml:space="preserve">Aliases: (none)        Supertype: </w:t>
      </w:r>
      <w:proofErr w:type="spellStart"/>
      <w:r>
        <w:t>FeatureType</w:t>
      </w:r>
      <w:proofErr w:type="spellEnd"/>
      <w:r>
        <w:br/>
        <w:t>Feature use type: geographic</w:t>
      </w:r>
      <w:r>
        <w:br/>
        <w:t xml:space="preserve">Permitted primitives: </w:t>
      </w:r>
      <w:proofErr w:type="spellStart"/>
      <w:r>
        <w:t>noGeometry</w:t>
      </w:r>
      <w:proofErr w:type="spellEnd"/>
      <w:r>
        <w:t xml:space="preserve">  </w:t>
      </w:r>
    </w:p>
    <w:p w14:paraId="23D17AFC" w14:textId="77777777" w:rsidR="00EC0FF0" w:rsidRDefault="00EC0FF0">
      <w:pPr>
        <w:pStyle w:val="Center"/>
      </w:pPr>
      <w:r>
        <w:t>Attribute Bindings</w:t>
      </w:r>
    </w:p>
    <w:p w14:paraId="3667D28A" w14:textId="77777777" w:rsidR="00EC0FF0" w:rsidRDefault="00EC0FF0">
      <w:pPr>
        <w:spacing w:before="160" w:after="160"/>
      </w:pPr>
      <w:r>
        <w:t>(No local bindings, but will inherit bindings from super-types if any)</w:t>
      </w:r>
    </w:p>
    <w:p w14:paraId="4804CC6D" w14:textId="77777777" w:rsidR="00EC0FF0" w:rsidRDefault="00EC0FF0">
      <w:r>
        <w:br/>
      </w:r>
    </w:p>
    <w:p w14:paraId="7B2358B2" w14:textId="77777777" w:rsidR="00EC0FF0" w:rsidRDefault="00EC0FF0">
      <w:pPr>
        <w:pStyle w:val="Center"/>
      </w:pPr>
      <w:r>
        <w:t xml:space="preserve">Information bindings </w:t>
      </w:r>
    </w:p>
    <w:p w14:paraId="160EA279"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182"/>
        <w:gridCol w:w="1771"/>
        <w:gridCol w:w="1788"/>
      </w:tblGrid>
      <w:tr w:rsidR="00EC0FF0" w14:paraId="2E59BFE4"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7BAE89"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E3888D"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FA4758"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8F9E57"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BA18E3" w14:textId="77777777" w:rsidR="00EC0FF0" w:rsidRDefault="00EC0FF0">
            <w:r>
              <w:rPr>
                <w:b/>
                <w:bCs/>
              </w:rPr>
              <w:t>Name of target class</w:t>
            </w:r>
          </w:p>
        </w:tc>
      </w:tr>
      <w:tr w:rsidR="00EC0FF0" w14:paraId="22013167"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35862"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02772E"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2CF71" w14:textId="09E6CC14" w:rsidR="00EC0FF0" w:rsidRDefault="000E69F5">
            <w:proofErr w:type="spellStart"/>
            <w:ins w:id="3107" w:author="Lyu Yuxiao" w:date="2023-04-21T11:26:00Z">
              <w:r w:rsidRPr="000E69F5">
                <w:t>ServiceContact</w:t>
              </w:r>
            </w:ins>
            <w:proofErr w:type="spellEnd"/>
            <w:del w:id="3108" w:author="Lyu Yuxiao" w:date="2023-04-21T11:26:00Z">
              <w:r w:rsidR="00EC0FF0" w:rsidDel="000E69F5">
                <w:delText>SrvContact</w:delText>
              </w:r>
            </w:del>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FCF094" w14:textId="77777777" w:rsidR="00EC0FF0" w:rsidRDefault="00EC0FF0">
            <w:proofErr w:type="spellStart"/>
            <w:r>
              <w:t>theContactDetails</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A61F08" w14:textId="77777777" w:rsidR="00EC0FF0" w:rsidRDefault="00EC0FF0">
            <w:proofErr w:type="spellStart"/>
            <w:r>
              <w:t>ContactDetails</w:t>
            </w:r>
            <w:proofErr w:type="spellEnd"/>
          </w:p>
        </w:tc>
      </w:tr>
    </w:tbl>
    <w:p w14:paraId="22D0F870" w14:textId="77777777" w:rsidR="00EC0FF0" w:rsidRDefault="00EC0FF0">
      <w:pPr>
        <w:pStyle w:val="Center"/>
      </w:pPr>
    </w:p>
    <w:p w14:paraId="45D7A71F" w14:textId="77777777" w:rsidR="00EC0FF0" w:rsidRDefault="00EC0FF0">
      <w:r>
        <w:br/>
      </w:r>
    </w:p>
    <w:p w14:paraId="7D332035" w14:textId="77777777" w:rsidR="00EC0FF0" w:rsidRDefault="00EC0FF0">
      <w:pPr>
        <w:pStyle w:val="Center"/>
      </w:pPr>
      <w:r>
        <w:t xml:space="preserve">Feature bindings </w:t>
      </w:r>
    </w:p>
    <w:p w14:paraId="2D678A31" w14:textId="77777777" w:rsidR="00EC0FF0" w:rsidRDefault="00EC0FF0">
      <w:pPr>
        <w:pStyle w:val="Center"/>
      </w:pPr>
      <w:r>
        <w:t>(Bindings are also inherited from super-types, if any.)</w:t>
      </w:r>
    </w:p>
    <w:p w14:paraId="782D33DE" w14:textId="77777777" w:rsidR="00EC0FF0" w:rsidRDefault="00EC0FF0">
      <w:pPr>
        <w:pStyle w:val="Center"/>
      </w:pPr>
      <w:r>
        <w:t>(No local bindings, but will inherit super-type bindings if any)</w:t>
      </w:r>
    </w:p>
    <w:p w14:paraId="792BC315" w14:textId="77777777" w:rsidR="00EC0FF0" w:rsidRDefault="00EC0FF0">
      <w:pPr>
        <w:pStyle w:val="2"/>
        <w:spacing w:before="160" w:after="160"/>
        <w:rPr>
          <w:rFonts w:ascii="Times New Roman" w:hAnsi="Times New Roman" w:cs="Times New Roman"/>
          <w:b w:val="0"/>
          <w:bCs w:val="0"/>
          <w:sz w:val="24"/>
          <w:szCs w:val="24"/>
        </w:rPr>
      </w:pPr>
      <w:bookmarkStart w:id="3109" w:name="idmarkerx16777217x202694"/>
      <w:bookmarkStart w:id="3110" w:name="_Toc133573492"/>
      <w:bookmarkEnd w:id="3109"/>
      <w:r>
        <w:t>9.3 Supervised area</w:t>
      </w:r>
      <w:bookmarkEnd w:id="3110"/>
    </w:p>
    <w:p w14:paraId="1EE7EB27" w14:textId="2D8D1A43" w:rsidR="00EC0FF0" w:rsidRDefault="00EC0FF0">
      <w:r>
        <w:t xml:space="preserve">Name: Supervised </w:t>
      </w:r>
      <w:del w:id="3111" w:author="Lyu Yuxiao" w:date="2023-04-21T11:04:00Z">
        <w:r w:rsidDel="008C79E3">
          <w:rPr>
            <w:rFonts w:hint="eastAsia"/>
            <w:lang w:eastAsia="zh-CN"/>
          </w:rPr>
          <w:delText>a</w:delText>
        </w:r>
      </w:del>
      <w:ins w:id="3112" w:author="Lyu Yuxiao" w:date="2023-04-21T11:04:00Z">
        <w:r w:rsidR="008C79E3">
          <w:rPr>
            <w:rFonts w:hint="eastAsia"/>
            <w:lang w:eastAsia="zh-CN"/>
          </w:rPr>
          <w:t>A</w:t>
        </w:r>
      </w:ins>
      <w:r>
        <w:t xml:space="preserve">rea </w:t>
      </w:r>
      <w:ins w:id="3113" w:author="Lyu Yuxiao" w:date="2023-04-21T11:04:00Z">
        <w:r w:rsidR="008C79E3" w:rsidRPr="001C25D8">
          <w:t xml:space="preserve">[IHOREG </w:t>
        </w:r>
        <w:r w:rsidR="008C79E3">
          <w:rPr>
            <w:lang w:eastAsia="zh-CN"/>
          </w:rPr>
          <w:t>5</w:t>
        </w:r>
      </w:ins>
      <w:ins w:id="3114" w:author="Lyu Yuxiao" w:date="2023-04-21T11:05:00Z">
        <w:r w:rsidR="008C79E3">
          <w:rPr>
            <w:lang w:eastAsia="zh-CN"/>
          </w:rPr>
          <w:t>19</w:t>
        </w:r>
      </w:ins>
      <w:ins w:id="3115" w:author="Lyu Yuxiao" w:date="2023-04-21T11:04:00Z">
        <w:r w:rsidR="008C79E3" w:rsidRPr="001C25D8">
          <w:t>]</w:t>
        </w:r>
      </w:ins>
      <w:r>
        <w:t xml:space="preserve">       Abstract type: true</w:t>
      </w:r>
      <w:r>
        <w:br/>
        <w:t>Definition: A location which may be supervised by a responsible or controlling authority.</w:t>
      </w:r>
      <w:r>
        <w:br/>
        <w:t>Code: '</w:t>
      </w:r>
      <w:proofErr w:type="spellStart"/>
      <w:r>
        <w:rPr>
          <w:rFonts w:ascii="Courier New" w:hAnsi="Courier New" w:cs="Courier New"/>
        </w:rPr>
        <w:t>SupervisedArea</w:t>
      </w:r>
      <w:proofErr w:type="spellEnd"/>
      <w:r>
        <w:t>'</w:t>
      </w:r>
      <w:r>
        <w:br/>
        <w:t xml:space="preserve">Remarks: It is not a requirement that every feature instance be associated with an authority. Note that having </w:t>
      </w:r>
      <w:proofErr w:type="spellStart"/>
      <w:r>
        <w:t>AbstractService</w:t>
      </w:r>
      <w:proofErr w:type="spellEnd"/>
      <w:r>
        <w:t xml:space="preserve"> as well as </w:t>
      </w:r>
      <w:proofErr w:type="spellStart"/>
      <w:r>
        <w:t>SupervisedArea</w:t>
      </w:r>
      <w:proofErr w:type="spellEnd"/>
      <w:r>
        <w:t xml:space="preserve"> allows the subclasses to link to CONDET both directly and via AUTORI, which may not be desirable because it gives encoders two ways to reach almost the same result.</w:t>
      </w:r>
      <w:r>
        <w:br/>
        <w:t>Aliases: (</w:t>
      </w:r>
      <w:proofErr w:type="gramStart"/>
      <w:r>
        <w:t xml:space="preserve">none)   </w:t>
      </w:r>
      <w:proofErr w:type="gramEnd"/>
      <w:r>
        <w:t xml:space="preserve">     Supertype: </w:t>
      </w:r>
      <w:proofErr w:type="spellStart"/>
      <w:r>
        <w:t>OrganisationContactArea</w:t>
      </w:r>
      <w:proofErr w:type="spellEnd"/>
      <w:r>
        <w:br/>
        <w:t>Feature use type: geographic</w:t>
      </w:r>
      <w:r>
        <w:br/>
        <w:t xml:space="preserve">Permitted primitives: </w:t>
      </w:r>
      <w:proofErr w:type="spellStart"/>
      <w:r>
        <w:t>noGeometry</w:t>
      </w:r>
      <w:proofErr w:type="spellEnd"/>
      <w:r>
        <w:t xml:space="preserve">  </w:t>
      </w:r>
    </w:p>
    <w:p w14:paraId="4234E7A6" w14:textId="77777777" w:rsidR="00EC0FF0" w:rsidRDefault="00EC0FF0">
      <w:pPr>
        <w:pStyle w:val="Center"/>
      </w:pPr>
      <w:r>
        <w:t>Attribute Bindings</w:t>
      </w:r>
    </w:p>
    <w:p w14:paraId="02A792CA" w14:textId="77777777" w:rsidR="00EC0FF0" w:rsidRDefault="00EC0FF0">
      <w:pPr>
        <w:spacing w:before="160" w:after="160"/>
      </w:pPr>
      <w:r>
        <w:t>(No local bindings, but will inherit bindings from super-types if any)</w:t>
      </w:r>
    </w:p>
    <w:p w14:paraId="71B70DCC" w14:textId="77777777" w:rsidR="00EC0FF0" w:rsidRDefault="00EC0FF0">
      <w:r>
        <w:br/>
      </w:r>
    </w:p>
    <w:p w14:paraId="169930B8" w14:textId="77777777" w:rsidR="00EC0FF0" w:rsidRDefault="00EC0FF0">
      <w:pPr>
        <w:pStyle w:val="Center"/>
      </w:pPr>
      <w:r>
        <w:t xml:space="preserve">Information bindings </w:t>
      </w:r>
    </w:p>
    <w:p w14:paraId="0DEEB2BA"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78FB6EFC"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4B3FAC"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D66280"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8DD179"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A9C3EE"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BCE6B69" w14:textId="77777777" w:rsidR="00EC0FF0" w:rsidRDefault="00EC0FF0">
            <w:r>
              <w:rPr>
                <w:b/>
                <w:bCs/>
              </w:rPr>
              <w:t>Name of target class</w:t>
            </w:r>
          </w:p>
        </w:tc>
      </w:tr>
      <w:tr w:rsidR="00EC0FF0" w14:paraId="791FD73C"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DDC390"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A45BA2"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5C140A" w14:textId="77777777" w:rsidR="00EC0FF0" w:rsidRDefault="00EC0FF0">
            <w:proofErr w:type="spellStart"/>
            <w:r>
              <w:t>SrvControl</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79BAB2" w14:textId="77777777" w:rsidR="00EC0FF0" w:rsidRDefault="00EC0FF0">
            <w:proofErr w:type="spellStart"/>
            <w:r>
              <w:t>controlAuthority</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FC0A30" w14:textId="77777777" w:rsidR="00EC0FF0" w:rsidRDefault="00EC0FF0">
            <w:r>
              <w:t>Authority</w:t>
            </w:r>
          </w:p>
        </w:tc>
      </w:tr>
    </w:tbl>
    <w:p w14:paraId="5591061E" w14:textId="77777777" w:rsidR="00EC0FF0" w:rsidRDefault="00EC0FF0">
      <w:pPr>
        <w:pStyle w:val="Center"/>
      </w:pPr>
    </w:p>
    <w:p w14:paraId="37A48756" w14:textId="77777777" w:rsidR="00EC0FF0" w:rsidRDefault="00EC0FF0">
      <w:r>
        <w:br/>
      </w:r>
    </w:p>
    <w:p w14:paraId="3DE8D14C" w14:textId="77777777" w:rsidR="00EC0FF0" w:rsidRDefault="00EC0FF0">
      <w:pPr>
        <w:pStyle w:val="Center"/>
      </w:pPr>
      <w:r>
        <w:t xml:space="preserve">Feature bindings </w:t>
      </w:r>
    </w:p>
    <w:p w14:paraId="27B22F65" w14:textId="77777777" w:rsidR="00EC0FF0" w:rsidRDefault="00EC0FF0">
      <w:pPr>
        <w:pStyle w:val="Center"/>
      </w:pPr>
      <w:r>
        <w:t>(Bindings are also inherited from super-types, if any.)</w:t>
      </w:r>
    </w:p>
    <w:p w14:paraId="79D106E9" w14:textId="77777777" w:rsidR="00EC0FF0" w:rsidRDefault="00EC0FF0">
      <w:pPr>
        <w:pStyle w:val="Center"/>
      </w:pPr>
      <w:r>
        <w:t>(No local bindings, but will inherit super-type bindings if any)</w:t>
      </w:r>
    </w:p>
    <w:p w14:paraId="630314F3" w14:textId="77777777" w:rsidR="00EC0FF0" w:rsidRDefault="00EC0FF0">
      <w:pPr>
        <w:pStyle w:val="2"/>
        <w:spacing w:before="160" w:after="160"/>
        <w:rPr>
          <w:rFonts w:ascii="Times New Roman" w:hAnsi="Times New Roman" w:cs="Times New Roman"/>
          <w:b w:val="0"/>
          <w:bCs w:val="0"/>
          <w:sz w:val="24"/>
          <w:szCs w:val="24"/>
        </w:rPr>
      </w:pPr>
      <w:bookmarkStart w:id="3116" w:name="idmarkerx16777217x203402"/>
      <w:bookmarkStart w:id="3117" w:name="_Toc133573493"/>
      <w:bookmarkEnd w:id="3116"/>
      <w:r>
        <w:t>9.4 Reportable Service Area</w:t>
      </w:r>
      <w:bookmarkEnd w:id="3117"/>
    </w:p>
    <w:p w14:paraId="0847954F" w14:textId="05975A15" w:rsidR="00EC0FF0" w:rsidRDefault="00EC0FF0">
      <w:r>
        <w:t>Name: Reportable Service Area</w:t>
      </w:r>
      <w:ins w:id="3118" w:author="Lyu Yuxiao" w:date="2023-04-21T10:59:00Z">
        <w:r w:rsidR="00E26907">
          <w:t xml:space="preserve"> </w:t>
        </w:r>
        <w:r w:rsidR="00E26907" w:rsidRPr="001C25D8">
          <w:t xml:space="preserve">[IHOREG </w:t>
        </w:r>
        <w:r w:rsidR="00E26907">
          <w:rPr>
            <w:lang w:eastAsia="zh-CN"/>
          </w:rPr>
          <w:t>503</w:t>
        </w:r>
        <w:r w:rsidR="00E26907" w:rsidRPr="001C25D8">
          <w:t>]</w:t>
        </w:r>
      </w:ins>
      <w:r>
        <w:t xml:space="preserve">        Abstract type: true</w:t>
      </w:r>
      <w:r>
        <w:br/>
        <w:t xml:space="preserve">Definition: </w:t>
      </w:r>
      <w:ins w:id="3119" w:author="Lyu Yuxiao" w:date="2023-04-21T10:58:00Z">
        <w:r w:rsidR="00E26907" w:rsidRPr="00E26907">
          <w:t>A service feature generally involving one or more reports from the requester, including communications not strictly considered "reporting".</w:t>
        </w:r>
      </w:ins>
      <w:del w:id="3120" w:author="Lyu Yuxiao" w:date="2023-04-21T10:58:00Z">
        <w:r w:rsidDel="00E26907">
          <w:delText>A service area that generally has requirements for submission of information, including communications not strictly considered "reporting."</w:delText>
        </w:r>
      </w:del>
      <w:r>
        <w:br/>
        <w:t>Code: '</w:t>
      </w:r>
      <w:proofErr w:type="spellStart"/>
      <w:r>
        <w:rPr>
          <w:rFonts w:ascii="Courier New" w:hAnsi="Courier New" w:cs="Courier New"/>
        </w:rPr>
        <w:t>ReportableServiceArea</w:t>
      </w:r>
      <w:proofErr w:type="spellEnd"/>
      <w:r>
        <w:t>'</w:t>
      </w:r>
      <w:r>
        <w:br/>
        <w:t xml:space="preserve">Remarks: </w:t>
      </w:r>
      <w:ins w:id="3121" w:author="Lyu Yuxiao" w:date="2023-04-21T10:57:00Z">
        <w:r w:rsidR="00E26907" w:rsidRPr="00E26907">
          <w:t>It is not a requirement for every instance to require a report.</w:t>
        </w:r>
      </w:ins>
      <w:del w:id="3122" w:author="Lyu Yuxiao" w:date="2023-04-21T10:57:00Z">
        <w:r w:rsidDel="00E26907">
          <w:delText>It is not a requirement for every instance to require a report. The service can stretch from providing information and guidelines on reporting formalities and when, what and how to report in a specific port to a full exchange of information in a Single Window ship reporting system.</w:delText>
        </w:r>
      </w:del>
      <w:r>
        <w:br/>
        <w:t xml:space="preserve">Aliases: (none)        Supertype: </w:t>
      </w:r>
      <w:proofErr w:type="spellStart"/>
      <w:r>
        <w:t>SupervisedArea</w:t>
      </w:r>
      <w:proofErr w:type="spellEnd"/>
      <w:r>
        <w:br/>
        <w:t>Feature use type: geographic</w:t>
      </w:r>
      <w:r>
        <w:br/>
        <w:t xml:space="preserve">Permitted primitives: </w:t>
      </w:r>
      <w:proofErr w:type="spellStart"/>
      <w:r>
        <w:t>noGeometry</w:t>
      </w:r>
      <w:proofErr w:type="spellEnd"/>
      <w:r>
        <w:t xml:space="preserve">  </w:t>
      </w:r>
    </w:p>
    <w:p w14:paraId="3D37A1CF" w14:textId="77777777" w:rsidR="00EC0FF0" w:rsidRDefault="00EC0FF0">
      <w:pPr>
        <w:pStyle w:val="Center"/>
      </w:pPr>
      <w:r>
        <w:t>Attribute Bindings</w:t>
      </w:r>
    </w:p>
    <w:p w14:paraId="1A475F30" w14:textId="77777777" w:rsidR="00EC0FF0" w:rsidRDefault="00EC0FF0">
      <w:pPr>
        <w:spacing w:before="160" w:after="160"/>
      </w:pPr>
      <w:r>
        <w:t>(No local bindings, but will inherit bindings from super-types if any)</w:t>
      </w:r>
    </w:p>
    <w:p w14:paraId="3F1B77E0" w14:textId="77777777" w:rsidR="00EC0FF0" w:rsidRDefault="00EC0FF0">
      <w:r>
        <w:br/>
      </w:r>
    </w:p>
    <w:p w14:paraId="1BD29223" w14:textId="77777777" w:rsidR="00EC0FF0" w:rsidRDefault="00EC0FF0">
      <w:pPr>
        <w:pStyle w:val="Center"/>
      </w:pPr>
      <w:r>
        <w:t xml:space="preserve">Information bindings </w:t>
      </w:r>
    </w:p>
    <w:p w14:paraId="783D004F"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003A98E6"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41CE5C" w14:textId="77777777" w:rsidR="00EC0FF0" w:rsidRDefault="00EC0FF0">
            <w:r>
              <w:rPr>
                <w:b/>
                <w:bCs/>
              </w:rPr>
              <w:lastRenderedPageBreak/>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967C69"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2F8B95"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0A98E3"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981A6C" w14:textId="77777777" w:rsidR="00EC0FF0" w:rsidRDefault="00EC0FF0">
            <w:r>
              <w:rPr>
                <w:b/>
                <w:bCs/>
              </w:rPr>
              <w:t>Name of target class</w:t>
            </w:r>
          </w:p>
        </w:tc>
      </w:tr>
      <w:tr w:rsidR="00EC0FF0" w14:paraId="1DE9416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08661A"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41D647"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C63A0E" w14:textId="77777777" w:rsidR="00EC0FF0" w:rsidRDefault="00EC0FF0">
            <w:proofErr w:type="spellStart"/>
            <w:r>
              <w:t>TrafficServRept</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AE2A3D" w14:textId="77777777" w:rsidR="00EC0FF0" w:rsidRDefault="00EC0FF0">
            <w:proofErr w:type="spellStart"/>
            <w:r>
              <w:t>reptForTrafficServ</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974971" w14:textId="77777777" w:rsidR="00EC0FF0" w:rsidRDefault="00EC0FF0">
            <w:proofErr w:type="spellStart"/>
            <w:r>
              <w:t>ShipReport</w:t>
            </w:r>
            <w:proofErr w:type="spellEnd"/>
          </w:p>
        </w:tc>
      </w:tr>
    </w:tbl>
    <w:p w14:paraId="187DEB1A" w14:textId="77777777" w:rsidR="00EC0FF0" w:rsidRDefault="00EC0FF0">
      <w:pPr>
        <w:pStyle w:val="Center"/>
      </w:pPr>
    </w:p>
    <w:p w14:paraId="31B0F526" w14:textId="77777777" w:rsidR="00EC0FF0" w:rsidRDefault="00EC0FF0">
      <w:r>
        <w:br/>
      </w:r>
    </w:p>
    <w:p w14:paraId="6CB98F30" w14:textId="77777777" w:rsidR="00EC0FF0" w:rsidRDefault="00EC0FF0">
      <w:pPr>
        <w:pStyle w:val="Center"/>
      </w:pPr>
      <w:r>
        <w:t xml:space="preserve">Feature bindings </w:t>
      </w:r>
    </w:p>
    <w:p w14:paraId="25B72338" w14:textId="77777777" w:rsidR="00EC0FF0" w:rsidRDefault="00EC0FF0">
      <w:pPr>
        <w:pStyle w:val="Center"/>
      </w:pPr>
      <w:r>
        <w:t>(Bindings are also inherited from super-types, if any.)</w:t>
      </w:r>
    </w:p>
    <w:p w14:paraId="7DCEDBB4" w14:textId="77777777" w:rsidR="00EC0FF0" w:rsidRDefault="00EC0FF0">
      <w:pPr>
        <w:pStyle w:val="Center"/>
      </w:pPr>
      <w:r>
        <w:t>(No local bindings, but will inherit super-type bindings if any)</w:t>
      </w:r>
    </w:p>
    <w:p w14:paraId="03CF89B9" w14:textId="77777777" w:rsidR="00EC0FF0" w:rsidRDefault="00EC0FF0">
      <w:pPr>
        <w:pStyle w:val="2"/>
        <w:spacing w:before="160" w:after="160"/>
        <w:rPr>
          <w:rFonts w:ascii="Times New Roman" w:hAnsi="Times New Roman" w:cs="Times New Roman"/>
          <w:b w:val="0"/>
          <w:bCs w:val="0"/>
          <w:sz w:val="24"/>
          <w:szCs w:val="24"/>
        </w:rPr>
      </w:pPr>
      <w:bookmarkStart w:id="3123" w:name="idmarkerx16777217x204109"/>
      <w:bookmarkStart w:id="3124" w:name="_Toc133573494"/>
      <w:bookmarkEnd w:id="3123"/>
      <w:r>
        <w:t>9.5 Caution area</w:t>
      </w:r>
      <w:bookmarkEnd w:id="3124"/>
    </w:p>
    <w:p w14:paraId="4BE31F1A" w14:textId="0FF7E633" w:rsidR="00EC0FF0" w:rsidRDefault="00EC0FF0">
      <w:r>
        <w:t xml:space="preserve">Name: Caution </w:t>
      </w:r>
      <w:del w:id="3125" w:author="Lyu Yuxiao" w:date="2023-04-21T10:50:00Z">
        <w:r w:rsidDel="00C84B0B">
          <w:rPr>
            <w:rFonts w:hint="eastAsia"/>
            <w:lang w:eastAsia="zh-CN"/>
          </w:rPr>
          <w:delText>a</w:delText>
        </w:r>
      </w:del>
      <w:ins w:id="3126" w:author="Lyu Yuxiao" w:date="2023-04-21T10:50:00Z">
        <w:r w:rsidR="00C84B0B">
          <w:rPr>
            <w:rFonts w:hint="eastAsia"/>
            <w:lang w:eastAsia="zh-CN"/>
          </w:rPr>
          <w:t>A</w:t>
        </w:r>
      </w:ins>
      <w:r>
        <w:t>rea</w:t>
      </w:r>
      <w:ins w:id="3127" w:author="Lyu Yuxiao" w:date="2023-04-21T10:59:00Z">
        <w:r w:rsidR="00E26907">
          <w:t xml:space="preserve"> </w:t>
        </w:r>
        <w:r w:rsidR="00E26907" w:rsidRPr="001C25D8">
          <w:t xml:space="preserve">[IHOREG </w:t>
        </w:r>
      </w:ins>
      <w:ins w:id="3128" w:author="Lyu Yuxiao" w:date="2023-04-21T11:00:00Z">
        <w:r w:rsidR="004975C5">
          <w:rPr>
            <w:lang w:eastAsia="zh-CN"/>
          </w:rPr>
          <w:t>314</w:t>
        </w:r>
      </w:ins>
      <w:ins w:id="3129" w:author="Lyu Yuxiao" w:date="2023-04-21T10:59:00Z">
        <w:r w:rsidR="00E26907" w:rsidRPr="001C25D8">
          <w:t>]</w:t>
        </w:r>
      </w:ins>
      <w:r>
        <w:br/>
        <w:t>Definition: Generally, an area where the mariner has to be made aware of circumstances influencing the safety of navigation.</w:t>
      </w:r>
      <w:r>
        <w:br/>
        <w:t>Code: '</w:t>
      </w:r>
      <w:proofErr w:type="spellStart"/>
      <w:r>
        <w:rPr>
          <w:rFonts w:ascii="Courier New" w:hAnsi="Courier New" w:cs="Courier New"/>
        </w:rPr>
        <w:t>CautionArea</w:t>
      </w:r>
      <w:proofErr w:type="spellEnd"/>
      <w:r>
        <w:t>'</w:t>
      </w:r>
      <w:r>
        <w:br/>
        <w:t xml:space="preserve">Remarks: </w:t>
      </w:r>
      <w:ins w:id="3130" w:author="Lyu Yuxiao" w:date="2023-04-21T10:46:00Z">
        <w:r w:rsidR="001C7947" w:rsidRPr="001C7947">
          <w:t>This may be required to identify: a danger, a risk, a rule, or advice -- which is not directly related to a specific object.</w:t>
        </w:r>
      </w:ins>
      <w:r>
        <w:br/>
        <w:t xml:space="preserve">Aliases: CTNARE        Supertype: </w:t>
      </w:r>
      <w:proofErr w:type="spellStart"/>
      <w:r>
        <w:t>FeatureType</w:t>
      </w:r>
      <w:proofErr w:type="spellEnd"/>
      <w:r>
        <w:br/>
        <w:t>Feature use type: geographic</w:t>
      </w:r>
      <w:r>
        <w:br/>
        <w:t xml:space="preserve">Permitted primitives: </w:t>
      </w:r>
      <w:proofErr w:type="gramStart"/>
      <w:r>
        <w:t>point  surface</w:t>
      </w:r>
      <w:proofErr w:type="gramEnd"/>
      <w:r>
        <w:t xml:space="preserve">  </w:t>
      </w:r>
    </w:p>
    <w:p w14:paraId="632CF851"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5738BCD5"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3F2D64"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BD39BB"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5CA410"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0EA739"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31EC08" w14:textId="77777777" w:rsidR="00EC0FF0" w:rsidRDefault="00EC0FF0">
            <w:r>
              <w:rPr>
                <w:b/>
                <w:bCs/>
              </w:rPr>
              <w:t>Sequential</w:t>
            </w:r>
          </w:p>
        </w:tc>
      </w:tr>
      <w:tr w:rsidR="00EC0FF0" w14:paraId="60D17A6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B10D9F" w14:textId="77777777" w:rsidR="00EC0FF0" w:rsidRDefault="00EC0FF0">
            <w:r>
              <w:t>condition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646939"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258F17"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EF47F5" w14:textId="77777777" w:rsidR="00EC0FF0" w:rsidRDefault="008A31A8">
            <w:proofErr w:type="gramStart"/>
            <w:r>
              <w:t>1 :</w:t>
            </w:r>
            <w:proofErr w:type="gramEnd"/>
            <w:r w:rsidR="00EC0FF0">
              <w:t xml:space="preserve"> under construction</w:t>
            </w:r>
            <w:r w:rsidR="00EC0FF0">
              <w:br/>
              <w:t>3 : under reclamation</w:t>
            </w:r>
            <w:r w:rsidR="00EC0FF0">
              <w:br/>
              <w:t>5 : planned construction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A883B4" w14:textId="77777777" w:rsidR="00EC0FF0" w:rsidRDefault="00EC0FF0">
            <w:r>
              <w:t>false</w:t>
            </w:r>
          </w:p>
        </w:tc>
      </w:tr>
      <w:tr w:rsidR="00EC0FF0" w14:paraId="54C2595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520F2B"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1CDC9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47128C"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9F7D91" w14:textId="77777777" w:rsidR="00EC0FF0" w:rsidRDefault="00EC0FF0">
            <w:r>
              <w:br/>
            </w:r>
            <w:r>
              <w:br/>
            </w:r>
            <w:proofErr w:type="gramStart"/>
            <w:r>
              <w:t>5 :</w:t>
            </w:r>
            <w:proofErr w:type="gramEnd"/>
            <w:r>
              <w:t xml:space="preserve"> periodic/intermittent</w:t>
            </w:r>
            <w:r>
              <w:br/>
              <w:t>7 : temporary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A1157F" w14:textId="77777777" w:rsidR="00EC0FF0" w:rsidRDefault="00EC0FF0">
            <w:r>
              <w:t>false</w:t>
            </w:r>
          </w:p>
        </w:tc>
      </w:tr>
    </w:tbl>
    <w:p w14:paraId="3EE94A66" w14:textId="77777777" w:rsidR="00EC0FF0" w:rsidRDefault="00EC0FF0">
      <w:pPr>
        <w:spacing w:before="160" w:after="160"/>
      </w:pPr>
    </w:p>
    <w:p w14:paraId="16D7F9F5" w14:textId="77777777" w:rsidR="00EC0FF0" w:rsidRDefault="00EC0FF0">
      <w:r>
        <w:br/>
      </w:r>
    </w:p>
    <w:p w14:paraId="769CE9BE" w14:textId="77777777" w:rsidR="00EC0FF0" w:rsidRDefault="00EC0FF0">
      <w:pPr>
        <w:pStyle w:val="Center"/>
      </w:pPr>
      <w:r>
        <w:t xml:space="preserve">Information bindings </w:t>
      </w:r>
    </w:p>
    <w:p w14:paraId="7CC011A2" w14:textId="77777777" w:rsidR="00EC0FF0" w:rsidRDefault="00EC0FF0">
      <w:pPr>
        <w:pStyle w:val="Center"/>
      </w:pPr>
      <w:r>
        <w:t>(Bindings are also inherited from super-types, if any.)</w:t>
      </w:r>
    </w:p>
    <w:p w14:paraId="6F717E8B" w14:textId="77777777" w:rsidR="00EC0FF0" w:rsidRDefault="00EC0FF0">
      <w:pPr>
        <w:pStyle w:val="Center"/>
      </w:pPr>
      <w:r>
        <w:t>(No local bindings, but may inherit bindings from super-types, if any)</w:t>
      </w:r>
    </w:p>
    <w:p w14:paraId="70107CB9" w14:textId="77777777" w:rsidR="00EC0FF0" w:rsidRDefault="00EC0FF0">
      <w:r>
        <w:br/>
      </w:r>
    </w:p>
    <w:p w14:paraId="438DCA81" w14:textId="77777777" w:rsidR="00EC0FF0" w:rsidRDefault="00EC0FF0">
      <w:pPr>
        <w:pStyle w:val="Center"/>
      </w:pPr>
      <w:r>
        <w:t xml:space="preserve">Feature bindings </w:t>
      </w:r>
    </w:p>
    <w:p w14:paraId="319E9619" w14:textId="77777777" w:rsidR="00EC0FF0" w:rsidRDefault="00EC0FF0">
      <w:pPr>
        <w:pStyle w:val="Center"/>
      </w:pPr>
      <w:r>
        <w:t>(Bindings are also inherited from super-types, if any.)</w:t>
      </w:r>
    </w:p>
    <w:p w14:paraId="2BF111C1" w14:textId="77777777" w:rsidR="00EC0FF0" w:rsidRDefault="00EC0FF0">
      <w:pPr>
        <w:pStyle w:val="Center"/>
      </w:pPr>
      <w:r>
        <w:t>(No local bindings, but will inherit super-type bindings if any)</w:t>
      </w:r>
    </w:p>
    <w:p w14:paraId="5A42D654" w14:textId="77777777" w:rsidR="00EC0FF0" w:rsidRDefault="00EC0FF0">
      <w:pPr>
        <w:pStyle w:val="2"/>
        <w:spacing w:before="160" w:after="160"/>
        <w:rPr>
          <w:rFonts w:ascii="Times New Roman" w:hAnsi="Times New Roman" w:cs="Times New Roman"/>
          <w:b w:val="0"/>
          <w:bCs w:val="0"/>
          <w:sz w:val="24"/>
          <w:szCs w:val="24"/>
        </w:rPr>
      </w:pPr>
      <w:bookmarkStart w:id="3131" w:name="idmarkerx16777217x205112"/>
      <w:bookmarkStart w:id="3132" w:name="_Toc133573495"/>
      <w:bookmarkEnd w:id="3131"/>
      <w:r>
        <w:t>9.6 Concentration of shipping hazard area</w:t>
      </w:r>
      <w:bookmarkEnd w:id="3132"/>
    </w:p>
    <w:p w14:paraId="51253DB7" w14:textId="7DBA6CFC" w:rsidR="00EC0FF0" w:rsidRDefault="00EC0FF0">
      <w:r>
        <w:t xml:space="preserve">Name: Concentration of </w:t>
      </w:r>
      <w:del w:id="3133" w:author="Lyu Yuxiao" w:date="2023-04-21T10:41:00Z">
        <w:r w:rsidDel="00364857">
          <w:rPr>
            <w:rFonts w:hint="eastAsia"/>
            <w:lang w:eastAsia="zh-CN"/>
          </w:rPr>
          <w:delText>s</w:delText>
        </w:r>
      </w:del>
      <w:ins w:id="3134" w:author="Lyu Yuxiao" w:date="2023-04-21T10:41:00Z">
        <w:r w:rsidR="00364857">
          <w:rPr>
            <w:rFonts w:hint="eastAsia"/>
            <w:lang w:eastAsia="zh-CN"/>
          </w:rPr>
          <w:t>S</w:t>
        </w:r>
      </w:ins>
      <w:r>
        <w:t xml:space="preserve">hipping </w:t>
      </w:r>
      <w:del w:id="3135" w:author="Lyu Yuxiao" w:date="2023-04-21T10:41:00Z">
        <w:r w:rsidDel="00364857">
          <w:rPr>
            <w:rFonts w:hint="eastAsia"/>
            <w:lang w:eastAsia="zh-CN"/>
          </w:rPr>
          <w:delText>h</w:delText>
        </w:r>
      </w:del>
      <w:ins w:id="3136" w:author="Lyu Yuxiao" w:date="2023-04-21T10:41:00Z">
        <w:r w:rsidR="00364857">
          <w:rPr>
            <w:rFonts w:hint="eastAsia"/>
            <w:lang w:eastAsia="zh-CN"/>
          </w:rPr>
          <w:t>H</w:t>
        </w:r>
      </w:ins>
      <w:r>
        <w:t xml:space="preserve">azard </w:t>
      </w:r>
      <w:del w:id="3137" w:author="Lyu Yuxiao" w:date="2023-04-21T10:41:00Z">
        <w:r w:rsidDel="00364857">
          <w:rPr>
            <w:rFonts w:hint="eastAsia"/>
            <w:lang w:eastAsia="zh-CN"/>
          </w:rPr>
          <w:delText>a</w:delText>
        </w:r>
      </w:del>
      <w:ins w:id="3138" w:author="Lyu Yuxiao" w:date="2023-04-21T10:41:00Z">
        <w:r w:rsidR="00364857">
          <w:rPr>
            <w:rFonts w:hint="eastAsia"/>
            <w:lang w:eastAsia="zh-CN"/>
          </w:rPr>
          <w:t>A</w:t>
        </w:r>
      </w:ins>
      <w:r>
        <w:t>rea</w:t>
      </w:r>
      <w:ins w:id="3139" w:author="Lyu Yuxiao" w:date="2023-04-21T10:41:00Z">
        <w:r w:rsidR="00364857">
          <w:t xml:space="preserve"> </w:t>
        </w:r>
        <w:r w:rsidR="00364857" w:rsidRPr="001C25D8">
          <w:t xml:space="preserve">[IHOREG </w:t>
        </w:r>
        <w:r w:rsidR="00364857">
          <w:rPr>
            <w:lang w:eastAsia="zh-CN"/>
          </w:rPr>
          <w:t>4</w:t>
        </w:r>
      </w:ins>
      <w:ins w:id="3140" w:author="Lyu Yuxiao" w:date="2023-04-21T10:42:00Z">
        <w:r w:rsidR="00364857">
          <w:rPr>
            <w:lang w:eastAsia="zh-CN"/>
          </w:rPr>
          <w:t>12</w:t>
        </w:r>
      </w:ins>
      <w:ins w:id="3141" w:author="Lyu Yuxiao" w:date="2023-04-21T10:41:00Z">
        <w:r w:rsidR="00364857" w:rsidRPr="001C25D8">
          <w:t>]</w:t>
        </w:r>
      </w:ins>
      <w:r>
        <w:br/>
        <w:t>Definition: An area where hazards, caused by concentrations of shipping, may occur. Hazards are risks to shipping, which stem from sources other than shoal water or obstructions.</w:t>
      </w:r>
      <w:r>
        <w:br/>
        <w:t>Code: '</w:t>
      </w:r>
      <w:proofErr w:type="spellStart"/>
      <w:r>
        <w:rPr>
          <w:rFonts w:ascii="Courier New" w:hAnsi="Courier New" w:cs="Courier New"/>
        </w:rPr>
        <w:t>ConcentrationOfShippingHazardArea</w:t>
      </w:r>
      <w:proofErr w:type="spellEnd"/>
      <w:r>
        <w:t>'</w:t>
      </w:r>
      <w:r>
        <w:br/>
        <w:t xml:space="preserve">Remarks: </w:t>
      </w:r>
      <w:r>
        <w:br/>
        <w:t xml:space="preserve">Aliases: CONSHA        Supertype: </w:t>
      </w:r>
      <w:proofErr w:type="spellStart"/>
      <w:r>
        <w:t>FeatureType</w:t>
      </w:r>
      <w:proofErr w:type="spellEnd"/>
      <w:r>
        <w:br/>
        <w:t>Feature use type: geographic</w:t>
      </w:r>
      <w:r>
        <w:br/>
        <w:t xml:space="preserve">Permitted primitives: surface  </w:t>
      </w:r>
    </w:p>
    <w:p w14:paraId="1CBD7039"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993"/>
        <w:gridCol w:w="1078"/>
        <w:gridCol w:w="733"/>
        <w:gridCol w:w="4050"/>
        <w:gridCol w:w="961"/>
      </w:tblGrid>
      <w:tr w:rsidR="00EC0FF0" w14:paraId="5758891B"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86ECE9"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3B74F3"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023AA3"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904712"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035ECB" w14:textId="77777777" w:rsidR="00EC0FF0" w:rsidRDefault="00EC0FF0">
            <w:r>
              <w:rPr>
                <w:b/>
                <w:bCs/>
              </w:rPr>
              <w:t>Sequential</w:t>
            </w:r>
          </w:p>
        </w:tc>
      </w:tr>
      <w:tr w:rsidR="00EC0FF0" w14:paraId="2E2369A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90B848" w14:textId="77777777" w:rsidR="00EC0FF0" w:rsidRDefault="00EC0FF0">
            <w:proofErr w:type="spellStart"/>
            <w:r>
              <w:t>categoryOfConcentrationOfShippingHazardArea</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FA9C71"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505F4F"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6545C0" w14:textId="77777777" w:rsidR="00EC0FF0" w:rsidRDefault="008A31A8">
            <w:proofErr w:type="gramStart"/>
            <w:r>
              <w:t>1 :</w:t>
            </w:r>
            <w:proofErr w:type="gramEnd"/>
            <w:r w:rsidR="00EC0FF0">
              <w:t xml:space="preserve"> concentration of merchant shipping</w:t>
            </w:r>
            <w:r w:rsidR="00EC0FF0">
              <w:br/>
              <w:t>2 : concentration of recreational vessels</w:t>
            </w:r>
            <w:r w:rsidR="00EC0FF0">
              <w:br/>
              <w:t>3 : concentration of fishing vessels</w:t>
            </w:r>
            <w:r w:rsidR="00EC0FF0">
              <w:br/>
            </w:r>
            <w:r w:rsidR="00EC0FF0">
              <w:lastRenderedPageBreak/>
              <w:t>4 : concentration of military vessels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318761" w14:textId="77777777" w:rsidR="00EC0FF0" w:rsidRDefault="00EC0FF0">
            <w:r>
              <w:lastRenderedPageBreak/>
              <w:t>false</w:t>
            </w:r>
          </w:p>
        </w:tc>
      </w:tr>
      <w:tr w:rsidR="00EC0FF0" w14:paraId="3954BF1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992E92"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9C5707"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C38607"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F99642" w14:textId="77777777" w:rsidR="00EC0FF0" w:rsidRDefault="008A31A8">
            <w:proofErr w:type="gramStart"/>
            <w:r>
              <w:t>1 :</w:t>
            </w:r>
            <w:proofErr w:type="gramEnd"/>
            <w:r w:rsidR="00EC0FF0">
              <w:t xml:space="preserve"> permanent</w:t>
            </w:r>
            <w:r w:rsidR="00EC0FF0">
              <w:br/>
              <w:t>2 : occasional</w:t>
            </w:r>
            <w:r w:rsidR="00EC0FF0">
              <w:br/>
              <w:t>5 : periodic/intermittent</w:t>
            </w:r>
            <w:r w:rsidR="00EC0FF0">
              <w:br/>
              <w:t>7 : temporary</w:t>
            </w:r>
            <w:r w:rsidR="00EC0FF0">
              <w:br/>
              <w:t>16 : watched</w:t>
            </w:r>
            <w:r w:rsidR="00EC0FF0">
              <w:br/>
              <w:t>17 : un-watched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06220A" w14:textId="77777777" w:rsidR="00EC0FF0" w:rsidRDefault="00EC0FF0">
            <w:r>
              <w:t>false</w:t>
            </w:r>
          </w:p>
        </w:tc>
      </w:tr>
    </w:tbl>
    <w:p w14:paraId="03338696" w14:textId="77777777" w:rsidR="00EC0FF0" w:rsidRDefault="00EC0FF0">
      <w:pPr>
        <w:spacing w:before="160" w:after="160"/>
      </w:pPr>
    </w:p>
    <w:p w14:paraId="6ABEE8EE" w14:textId="77777777" w:rsidR="00EC0FF0" w:rsidRDefault="00EC0FF0">
      <w:r>
        <w:br/>
      </w:r>
    </w:p>
    <w:p w14:paraId="38FAD465" w14:textId="77777777" w:rsidR="00EC0FF0" w:rsidRDefault="00EC0FF0">
      <w:pPr>
        <w:pStyle w:val="Center"/>
      </w:pPr>
      <w:r>
        <w:t xml:space="preserve">Information bindings </w:t>
      </w:r>
    </w:p>
    <w:p w14:paraId="09B300AF" w14:textId="77777777" w:rsidR="00EC0FF0" w:rsidRDefault="00EC0FF0">
      <w:pPr>
        <w:pStyle w:val="Center"/>
      </w:pPr>
      <w:r>
        <w:t>(Bindings are also inherited from super-types, if any.)</w:t>
      </w:r>
    </w:p>
    <w:p w14:paraId="332DF2D2" w14:textId="77777777" w:rsidR="00EC0FF0" w:rsidRDefault="00EC0FF0">
      <w:pPr>
        <w:pStyle w:val="Center"/>
      </w:pPr>
      <w:r>
        <w:t>(No local bindings, but may inherit bindings from super-types, if any)</w:t>
      </w:r>
    </w:p>
    <w:p w14:paraId="04C93371" w14:textId="77777777" w:rsidR="00EC0FF0" w:rsidRDefault="00EC0FF0">
      <w:r>
        <w:br/>
      </w:r>
    </w:p>
    <w:p w14:paraId="35C71EAA" w14:textId="77777777" w:rsidR="00EC0FF0" w:rsidRDefault="00EC0FF0">
      <w:pPr>
        <w:pStyle w:val="Center"/>
      </w:pPr>
      <w:r>
        <w:t xml:space="preserve">Feature bindings </w:t>
      </w:r>
    </w:p>
    <w:p w14:paraId="32F02478" w14:textId="77777777" w:rsidR="00EC0FF0" w:rsidRDefault="00EC0FF0">
      <w:pPr>
        <w:pStyle w:val="Center"/>
      </w:pPr>
      <w:r>
        <w:t>(Bindings are also inherited from super-types, if any.)</w:t>
      </w:r>
    </w:p>
    <w:p w14:paraId="41B3D8B9" w14:textId="77777777" w:rsidR="00EC0FF0" w:rsidRDefault="00EC0FF0">
      <w:pPr>
        <w:pStyle w:val="Center"/>
      </w:pPr>
      <w:r>
        <w:t>(No local bindings, but will inherit super-type bindings if any)</w:t>
      </w:r>
    </w:p>
    <w:p w14:paraId="2B8E15D6" w14:textId="77777777" w:rsidR="00EC0FF0" w:rsidRDefault="00EC0FF0">
      <w:pPr>
        <w:pStyle w:val="2"/>
        <w:spacing w:before="160" w:after="160"/>
        <w:rPr>
          <w:rFonts w:ascii="Times New Roman" w:hAnsi="Times New Roman" w:cs="Times New Roman"/>
          <w:b w:val="0"/>
          <w:bCs w:val="0"/>
          <w:sz w:val="24"/>
          <w:szCs w:val="24"/>
        </w:rPr>
      </w:pPr>
      <w:bookmarkStart w:id="3142" w:name="idmarkerx16777217x206128"/>
      <w:bookmarkStart w:id="3143" w:name="_Toc133573496"/>
      <w:bookmarkEnd w:id="3142"/>
      <w:r>
        <w:t>9.7 ISPS code security level</w:t>
      </w:r>
      <w:bookmarkEnd w:id="3143"/>
    </w:p>
    <w:p w14:paraId="04E88A6A" w14:textId="47B06EC6" w:rsidR="00EC0FF0" w:rsidRDefault="00EC0FF0">
      <w:r>
        <w:t xml:space="preserve">Name: </w:t>
      </w:r>
      <w:ins w:id="3144" w:author="Lyu Yuxiao" w:date="2023-02-15T10:07:00Z">
        <w:r w:rsidR="00BE3FA3" w:rsidRPr="00653BD7">
          <w:t>ISPS Code Security Level</w:t>
        </w:r>
      </w:ins>
      <w:ins w:id="3145" w:author="Lyu Yuxiao" w:date="2023-04-21T10:30:00Z">
        <w:r w:rsidR="00E50AFA">
          <w:t xml:space="preserve"> </w:t>
        </w:r>
        <w:r w:rsidR="00E50AFA" w:rsidRPr="001C25D8">
          <w:t xml:space="preserve">[IHOREG </w:t>
        </w:r>
        <w:r w:rsidR="00E50AFA">
          <w:rPr>
            <w:lang w:eastAsia="zh-CN"/>
          </w:rPr>
          <w:t>458</w:t>
        </w:r>
        <w:r w:rsidR="00E50AFA" w:rsidRPr="001C25D8">
          <w:t>]</w:t>
        </w:r>
      </w:ins>
      <w:del w:id="3146" w:author="Lyu Yuxiao" w:date="2023-02-15T10:07:00Z">
        <w:r w:rsidDel="00BE3FA3">
          <w:delText>ISPS code security level</w:delText>
        </w:r>
      </w:del>
      <w:r>
        <w:br/>
        <w:t xml:space="preserve">Definition: </w:t>
      </w:r>
      <w:ins w:id="3147" w:author="Lyu Yuxiao" w:date="2023-02-15T10:06:00Z">
        <w:r w:rsidR="00BE3FA3" w:rsidRPr="00BE3FA3">
          <w:t>The area to which an International Ship and Port Facility Security (ISPS) level applies. The ISPS Code is a comprehensive set of measures to enhance the security of ships and port facilities, developed in response to the perceived threats to ships and port facilities in the wake of the 9/11 attacks in the United States.</w:t>
        </w:r>
      </w:ins>
      <w:del w:id="3148" w:author="Lyu Yuxiao" w:date="2023-02-15T10:06:00Z">
        <w:r w:rsidDel="00BE3FA3">
          <w:delText>The area to which an International Ship and Port Facility Security (ISPS) level applies.</w:delText>
        </w:r>
      </w:del>
      <w:r>
        <w:br/>
        <w:t xml:space="preserve">Code: </w:t>
      </w:r>
      <w:del w:id="3149" w:author="Lyu Yuxiao" w:date="2023-04-21T10:27:00Z">
        <w:r w:rsidDel="0088292B">
          <w:delText>'</w:delText>
        </w:r>
        <w:r w:rsidDel="0088292B">
          <w:rPr>
            <w:rFonts w:ascii="Courier New" w:hAnsi="Courier New" w:cs="Courier New"/>
          </w:rPr>
          <w:delText>IspsCodeSecurityLevel</w:delText>
        </w:r>
        <w:r w:rsidDel="0088292B">
          <w:delText>'</w:delText>
        </w:r>
      </w:del>
      <w:ins w:id="3150" w:author="Lyu Yuxiao" w:date="2023-04-21T10:27:00Z">
        <w:r w:rsidR="0088292B">
          <w:t>'</w:t>
        </w:r>
        <w:proofErr w:type="spellStart"/>
        <w:r w:rsidR="0088292B">
          <w:rPr>
            <w:rFonts w:ascii="Courier New" w:hAnsi="Courier New" w:cs="Courier New"/>
          </w:rPr>
          <w:t>ISPSCodeSecurityLevel</w:t>
        </w:r>
        <w:proofErr w:type="spellEnd"/>
        <w:r w:rsidR="0088292B">
          <w:t>'</w:t>
        </w:r>
      </w:ins>
      <w:r>
        <w:br/>
        <w:t xml:space="preserve">Remarks: </w:t>
      </w:r>
      <w:del w:id="3151" w:author="Lyu Yuxiao" w:date="2023-02-15T10:05:00Z">
        <w:r w:rsidDel="006869D7">
          <w:delText>The International Ship and Port Facility Security (ISPS) Code is an amendment to the Safety of Life at Sea (SOLAS) Convention (1974/1988) on minimum security arrangements for ships, ports and government agencies. Having come into force in 2004, it prescribes responsibilities to governments, shipping companies, shipboard personnel, and port/facility personnel to detect security threats and take preventive measures against security incidents affecting ships or port facilities used in international trade.</w:delText>
        </w:r>
      </w:del>
      <w:r>
        <w:br/>
        <w:t xml:space="preserve">Aliases: SECLVL        Supertype: </w:t>
      </w:r>
      <w:proofErr w:type="spellStart"/>
      <w:r>
        <w:t>OrganisationContactArea</w:t>
      </w:r>
      <w:proofErr w:type="spellEnd"/>
      <w:r>
        <w:br/>
        <w:t>Feature use type: geographic</w:t>
      </w:r>
      <w:r>
        <w:br/>
        <w:t xml:space="preserve">Permitted primitives: curve  surface  </w:t>
      </w:r>
    </w:p>
    <w:p w14:paraId="6812A58D"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2B1F19DC"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65F009"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B64CA2"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A6A1A4"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3F2A8"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D10E51" w14:textId="77777777" w:rsidR="00EC0FF0" w:rsidRDefault="00EC0FF0">
            <w:r>
              <w:rPr>
                <w:b/>
                <w:bCs/>
              </w:rPr>
              <w:t>Sequential</w:t>
            </w:r>
          </w:p>
        </w:tc>
      </w:tr>
      <w:tr w:rsidR="00EC0FF0" w14:paraId="6B5F7A6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2FDE11" w14:textId="030D2738" w:rsidR="00EC0FF0" w:rsidRDefault="00BE3FA3">
            <w:proofErr w:type="spellStart"/>
            <w:ins w:id="3152" w:author="Lyu Yuxiao" w:date="2023-02-15T10:05:00Z">
              <w:r w:rsidRPr="00BE3FA3">
                <w:t>iSPSLevel</w:t>
              </w:r>
            </w:ins>
            <w:proofErr w:type="spellEnd"/>
            <w:del w:id="3153" w:author="Lyu Yuxiao" w:date="2023-02-15T10:05:00Z">
              <w:r w:rsidR="00EC0FF0" w:rsidDel="00BE3FA3">
                <w:delText>ispsLevel</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67278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63B7AA"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89BDE4" w14:textId="77777777" w:rsidR="00EC0FF0" w:rsidRDefault="008A31A8">
            <w:proofErr w:type="gramStart"/>
            <w:r>
              <w:t>1 :</w:t>
            </w:r>
            <w:proofErr w:type="gramEnd"/>
            <w:r w:rsidR="00EC0FF0">
              <w:t xml:space="preserve"> ISPS Level 1</w:t>
            </w:r>
            <w:r w:rsidR="00EC0FF0">
              <w:br/>
              <w:t>2 : ISPS Level 2</w:t>
            </w:r>
            <w:r w:rsidR="00EC0FF0">
              <w:br/>
              <w:t>3 : ISPS Level 3</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469218" w14:textId="77777777" w:rsidR="00EC0FF0" w:rsidRDefault="00EC0FF0">
            <w:r>
              <w:t>false</w:t>
            </w:r>
          </w:p>
        </w:tc>
      </w:tr>
    </w:tbl>
    <w:p w14:paraId="48E6EF5F" w14:textId="77777777" w:rsidR="00EC0FF0" w:rsidRDefault="00EC0FF0">
      <w:pPr>
        <w:spacing w:before="160" w:after="160"/>
      </w:pPr>
    </w:p>
    <w:p w14:paraId="5E79ED65" w14:textId="77777777" w:rsidR="00EC0FF0" w:rsidRDefault="00EC0FF0">
      <w:r>
        <w:br/>
      </w:r>
    </w:p>
    <w:p w14:paraId="06952C63" w14:textId="77777777" w:rsidR="00EC0FF0" w:rsidRDefault="00EC0FF0">
      <w:pPr>
        <w:pStyle w:val="Center"/>
      </w:pPr>
      <w:r>
        <w:t xml:space="preserve">Information bindings </w:t>
      </w:r>
    </w:p>
    <w:p w14:paraId="23D48CA3" w14:textId="77777777" w:rsidR="00EC0FF0" w:rsidRDefault="00EC0FF0">
      <w:pPr>
        <w:pStyle w:val="Center"/>
      </w:pPr>
      <w:r>
        <w:t>(Bindings are also inherited from super-types, if any.)</w:t>
      </w:r>
    </w:p>
    <w:p w14:paraId="2C24054F" w14:textId="77777777" w:rsidR="00EC0FF0" w:rsidRDefault="00EC0FF0">
      <w:pPr>
        <w:pStyle w:val="Center"/>
      </w:pPr>
      <w:r>
        <w:t>(No local bindings, but may inherit bindings from super-types, if any)</w:t>
      </w:r>
    </w:p>
    <w:p w14:paraId="7CEC7519" w14:textId="77777777" w:rsidR="00EC0FF0" w:rsidRDefault="00EC0FF0">
      <w:r>
        <w:br/>
      </w:r>
    </w:p>
    <w:p w14:paraId="16553247" w14:textId="77777777" w:rsidR="00EC0FF0" w:rsidRDefault="00EC0FF0">
      <w:pPr>
        <w:pStyle w:val="Center"/>
      </w:pPr>
      <w:r>
        <w:t xml:space="preserve">Feature bindings </w:t>
      </w:r>
    </w:p>
    <w:p w14:paraId="5D767A60" w14:textId="77777777" w:rsidR="00EC0FF0" w:rsidRDefault="00EC0FF0">
      <w:pPr>
        <w:pStyle w:val="Center"/>
      </w:pPr>
      <w:r>
        <w:t>(Bindings are also inherited from super-types, if any.)</w:t>
      </w:r>
    </w:p>
    <w:p w14:paraId="254191A3" w14:textId="77777777" w:rsidR="00EC0FF0" w:rsidRDefault="00EC0FF0">
      <w:pPr>
        <w:pStyle w:val="Center"/>
      </w:pPr>
      <w:r>
        <w:t>(No local bindings, but will inherit super-type bindings if any)</w:t>
      </w:r>
    </w:p>
    <w:p w14:paraId="5F7CEF1B" w14:textId="77777777" w:rsidR="00EC0FF0" w:rsidRDefault="00EC0FF0">
      <w:pPr>
        <w:pStyle w:val="2"/>
        <w:spacing w:before="160" w:after="160"/>
        <w:rPr>
          <w:rFonts w:ascii="Times New Roman" w:hAnsi="Times New Roman" w:cs="Times New Roman"/>
          <w:b w:val="0"/>
          <w:bCs w:val="0"/>
          <w:sz w:val="24"/>
          <w:szCs w:val="24"/>
        </w:rPr>
      </w:pPr>
      <w:bookmarkStart w:id="3154" w:name="idmarkerx16777217x206842"/>
      <w:bookmarkStart w:id="3155" w:name="_Toc133573497"/>
      <w:bookmarkEnd w:id="3154"/>
      <w:r>
        <w:t>9.8 Local Port Service Area</w:t>
      </w:r>
      <w:bookmarkEnd w:id="3155"/>
    </w:p>
    <w:p w14:paraId="56EDD74B" w14:textId="5C78E68B" w:rsidR="00EC0FF0" w:rsidRDefault="00EC0FF0">
      <w:r>
        <w:t>Name: Local Port Service Area</w:t>
      </w:r>
      <w:ins w:id="3156" w:author="Lyu Yuxiao" w:date="2023-04-21T10:30:00Z">
        <w:r w:rsidR="00E50AFA">
          <w:t xml:space="preserve"> </w:t>
        </w:r>
        <w:r w:rsidR="00E50AFA" w:rsidRPr="001C25D8">
          <w:t xml:space="preserve">[IHOREG </w:t>
        </w:r>
      </w:ins>
      <w:ins w:id="3157" w:author="Lyu Yuxiao" w:date="2023-04-21T10:33:00Z">
        <w:r w:rsidR="00844FC5">
          <w:rPr>
            <w:rFonts w:hint="eastAsia"/>
            <w:lang w:eastAsia="zh-CN"/>
          </w:rPr>
          <w:t>none</w:t>
        </w:r>
      </w:ins>
      <w:ins w:id="3158" w:author="Lyu Yuxiao" w:date="2023-04-21T10:30:00Z">
        <w:r w:rsidR="00E50AFA" w:rsidRPr="001C25D8">
          <w:t>]</w:t>
        </w:r>
      </w:ins>
      <w:r>
        <w:br/>
        <w:t xml:space="preserve">Definition: A service established to provide port information without interaction between the customer and the service provider. This information could be inter alia berthing information, availability of port services, shipping schedules, meteorological and hydrological </w:t>
      </w:r>
      <w:r>
        <w:lastRenderedPageBreak/>
        <w:t>data.</w:t>
      </w:r>
      <w:r>
        <w:br/>
        <w:t>Code: '</w:t>
      </w:r>
      <w:proofErr w:type="spellStart"/>
      <w:r>
        <w:rPr>
          <w:rFonts w:ascii="Courier New" w:hAnsi="Courier New" w:cs="Courier New"/>
        </w:rPr>
        <w:t>LocalPortServiceArea</w:t>
      </w:r>
      <w:proofErr w:type="spellEnd"/>
      <w:r>
        <w:t>'</w:t>
      </w:r>
      <w:r>
        <w:br/>
        <w:t xml:space="preserve">Remarks: </w:t>
      </w:r>
      <w:r>
        <w:br/>
        <w:t xml:space="preserve">Aliases: LPSARE        Supertype: </w:t>
      </w:r>
      <w:proofErr w:type="spellStart"/>
      <w:r>
        <w:t>ReportableServiceArea</w:t>
      </w:r>
      <w:proofErr w:type="spellEnd"/>
      <w:r>
        <w:br/>
        <w:t>Feature use type: geographic</w:t>
      </w:r>
      <w:r>
        <w:br/>
        <w:t xml:space="preserve">Permitted primitives: surface  </w:t>
      </w:r>
    </w:p>
    <w:p w14:paraId="7D693514"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904"/>
        <w:gridCol w:w="1051"/>
        <w:gridCol w:w="745"/>
        <w:gridCol w:w="4154"/>
        <w:gridCol w:w="961"/>
      </w:tblGrid>
      <w:tr w:rsidR="00EC0FF0" w14:paraId="16455518"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26427E"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D1A9EC"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70ADE2"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CB875A"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144FC7" w14:textId="77777777" w:rsidR="00EC0FF0" w:rsidRDefault="00EC0FF0">
            <w:r>
              <w:rPr>
                <w:b/>
                <w:bCs/>
              </w:rPr>
              <w:t>Sequential</w:t>
            </w:r>
          </w:p>
        </w:tc>
      </w:tr>
      <w:tr w:rsidR="00EC0FF0" w14:paraId="3F4517F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DE3E5A" w14:textId="77777777" w:rsidR="00EC0FF0" w:rsidRDefault="00EC0FF0">
            <w:proofErr w:type="spellStart"/>
            <w:r>
              <w:t>serviceAccessProcedure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AEB38"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EEAC2B"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4FCBF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5043C8" w14:textId="77777777" w:rsidR="00EC0FF0" w:rsidRDefault="00EC0FF0">
            <w:r>
              <w:t>false</w:t>
            </w:r>
          </w:p>
        </w:tc>
      </w:tr>
      <w:tr w:rsidR="00EC0FF0" w14:paraId="4D4EA18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B51D12" w14:textId="77777777" w:rsidR="00EC0FF0" w:rsidRDefault="00EC0FF0">
            <w:proofErr w:type="spellStart"/>
            <w:r>
              <w:t>requirementsForMaintenanceOfListeningWatch</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291A2D"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DDF3A2"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D86C0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B57B7A" w14:textId="77777777" w:rsidR="00EC0FF0" w:rsidRDefault="00EC0FF0">
            <w:r>
              <w:t>false</w:t>
            </w:r>
          </w:p>
        </w:tc>
      </w:tr>
    </w:tbl>
    <w:p w14:paraId="5C96B5D1" w14:textId="77777777" w:rsidR="00EC0FF0" w:rsidRDefault="00EC0FF0">
      <w:pPr>
        <w:spacing w:before="160" w:after="160"/>
      </w:pPr>
    </w:p>
    <w:p w14:paraId="1CCA0412" w14:textId="77777777" w:rsidR="00EC0FF0" w:rsidRDefault="00EC0FF0">
      <w:r>
        <w:br/>
      </w:r>
    </w:p>
    <w:p w14:paraId="0D0AE4A8" w14:textId="77777777" w:rsidR="00EC0FF0" w:rsidRDefault="00EC0FF0">
      <w:pPr>
        <w:pStyle w:val="Center"/>
      </w:pPr>
      <w:r>
        <w:t xml:space="preserve">Information bindings </w:t>
      </w:r>
    </w:p>
    <w:p w14:paraId="75F2CAC2" w14:textId="77777777" w:rsidR="00EC0FF0" w:rsidRDefault="00EC0FF0">
      <w:pPr>
        <w:pStyle w:val="Center"/>
      </w:pPr>
      <w:r>
        <w:t>(Bindings are also inherited from super-types, if any.)</w:t>
      </w:r>
    </w:p>
    <w:p w14:paraId="7E596A7C" w14:textId="77777777" w:rsidR="00EC0FF0" w:rsidRDefault="00EC0FF0">
      <w:pPr>
        <w:pStyle w:val="Center"/>
      </w:pPr>
      <w:r>
        <w:t>(No local bindings, but may inherit bindings from super-types, if any)</w:t>
      </w:r>
    </w:p>
    <w:p w14:paraId="47571A8C" w14:textId="77777777" w:rsidR="00EC0FF0" w:rsidRDefault="00EC0FF0">
      <w:r>
        <w:br/>
      </w:r>
    </w:p>
    <w:p w14:paraId="73A23E4E" w14:textId="77777777" w:rsidR="00EC0FF0" w:rsidRDefault="00EC0FF0">
      <w:pPr>
        <w:pStyle w:val="Center"/>
      </w:pPr>
      <w:r>
        <w:t xml:space="preserve">Feature bindings </w:t>
      </w:r>
    </w:p>
    <w:p w14:paraId="323D212F"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893"/>
        <w:gridCol w:w="1080"/>
        <w:gridCol w:w="2826"/>
        <w:gridCol w:w="1771"/>
        <w:gridCol w:w="1838"/>
      </w:tblGrid>
      <w:tr w:rsidR="00EC0FF0" w14:paraId="2F1AB5FF"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2EE2CF"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C01E21"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50A670"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0DF758"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D6D0F2" w14:textId="77777777" w:rsidR="00EC0FF0" w:rsidRDefault="00EC0FF0">
            <w:r>
              <w:rPr>
                <w:b/>
                <w:bCs/>
              </w:rPr>
              <w:t>Name of target class</w:t>
            </w:r>
          </w:p>
        </w:tc>
      </w:tr>
      <w:tr w:rsidR="00EC0FF0" w14:paraId="66CA6115"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C4C890" w14:textId="6B4F4B29" w:rsidR="00EC0FF0" w:rsidRDefault="00EC0FF0">
            <w:del w:id="3159" w:author="Lyu Yuxiao" w:date="2022-12-28T16:39:00Z">
              <w:r w:rsidDel="00A7016B">
                <w:rPr>
                  <w:rFonts w:hint="eastAsia"/>
                  <w:lang w:eastAsia="zh-CN"/>
                </w:rPr>
                <w:delText>aggregation</w:delText>
              </w:r>
            </w:del>
            <w:ins w:id="3160" w:author="Lyu Yuxiao" w:date="2022-12-28T16:39:00Z">
              <w:r w:rsidR="00A7016B">
                <w:rPr>
                  <w:rFonts w:hint="eastAsia"/>
                  <w:lang w:eastAsia="zh-CN"/>
                </w:rPr>
                <w:t>association</w:t>
              </w:r>
            </w:ins>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4EF662"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4EDEAD"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C15ADA"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C74C64" w14:textId="77777777" w:rsidR="00EC0FF0" w:rsidRDefault="00EC0FF0">
            <w:proofErr w:type="spellStart"/>
            <w:r>
              <w:t>RadioCallingInPoint</w:t>
            </w:r>
            <w:proofErr w:type="spellEnd"/>
          </w:p>
        </w:tc>
      </w:tr>
      <w:tr w:rsidR="00EC0FF0" w14:paraId="2B834B82"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FB4AC7" w14:textId="739697BA" w:rsidR="00EC0FF0" w:rsidRDefault="00A7016B">
            <w:ins w:id="3161" w:author="Lyu Yuxiao" w:date="2022-12-28T16:40:00Z">
              <w:r>
                <w:rPr>
                  <w:rFonts w:hint="eastAsia"/>
                  <w:lang w:eastAsia="zh-CN"/>
                </w:rPr>
                <w:t>association</w:t>
              </w:r>
            </w:ins>
            <w:del w:id="3162" w:author="Lyu Yuxiao" w:date="2022-12-28T16:40:00Z">
              <w:r w:rsidR="00EC0FF0" w:rsidDel="00A7016B">
                <w:delText>aggregation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70A090"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CCA049"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2DE08A"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0C0E09" w14:textId="77777777" w:rsidR="00EC0FF0" w:rsidRDefault="00EC0FF0">
            <w:proofErr w:type="spellStart"/>
            <w:r>
              <w:t>RadarRange</w:t>
            </w:r>
            <w:proofErr w:type="spellEnd"/>
          </w:p>
        </w:tc>
      </w:tr>
      <w:tr w:rsidR="00EC0FF0" w14:paraId="452FF0EC"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F484B4" w14:textId="390588D3" w:rsidR="00EC0FF0" w:rsidRDefault="00A7016B">
            <w:ins w:id="3163" w:author="Lyu Yuxiao" w:date="2022-12-28T16:40:00Z">
              <w:r>
                <w:rPr>
                  <w:rFonts w:hint="eastAsia"/>
                  <w:lang w:eastAsia="zh-CN"/>
                </w:rPr>
                <w:t>association</w:t>
              </w:r>
            </w:ins>
            <w:del w:id="3164" w:author="Lyu Yuxiao" w:date="2022-12-28T16:40:00Z">
              <w:r w:rsidR="00EC0FF0" w:rsidDel="00A7016B">
                <w:delText>aggregation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93DC5C"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798FA3"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882E5E"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6790EE" w14:textId="77777777" w:rsidR="00EC0FF0" w:rsidRDefault="00EC0FF0">
            <w:proofErr w:type="spellStart"/>
            <w:r>
              <w:t>SignalStationWarning</w:t>
            </w:r>
            <w:proofErr w:type="spellEnd"/>
          </w:p>
        </w:tc>
      </w:tr>
      <w:tr w:rsidR="00EC0FF0" w14:paraId="7781E28C"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3A6E3E" w14:textId="53467700" w:rsidR="00EC0FF0" w:rsidRDefault="00A7016B">
            <w:ins w:id="3165" w:author="Lyu Yuxiao" w:date="2022-12-28T16:40:00Z">
              <w:r>
                <w:rPr>
                  <w:rFonts w:hint="eastAsia"/>
                  <w:lang w:eastAsia="zh-CN"/>
                </w:rPr>
                <w:t>association</w:t>
              </w:r>
            </w:ins>
            <w:del w:id="3166" w:author="Lyu Yuxiao" w:date="2022-12-28T16:40:00Z">
              <w:r w:rsidR="00EC0FF0" w:rsidDel="00A7016B">
                <w:delText>aggregation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A41890"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4F3690"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ECFBAB"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7FA24A" w14:textId="77777777" w:rsidR="00EC0FF0" w:rsidRDefault="00EC0FF0">
            <w:proofErr w:type="spellStart"/>
            <w:r>
              <w:t>SignalStationTraffic</w:t>
            </w:r>
            <w:proofErr w:type="spellEnd"/>
          </w:p>
        </w:tc>
      </w:tr>
    </w:tbl>
    <w:p w14:paraId="4CDD03D4" w14:textId="77777777" w:rsidR="00EC0FF0" w:rsidRDefault="00EC0FF0">
      <w:pPr>
        <w:pStyle w:val="Center"/>
      </w:pPr>
    </w:p>
    <w:p w14:paraId="55E8B64E" w14:textId="77777777" w:rsidR="00EC0FF0" w:rsidRDefault="00EC0FF0">
      <w:pPr>
        <w:pStyle w:val="2"/>
        <w:spacing w:before="160" w:after="160"/>
        <w:rPr>
          <w:rFonts w:ascii="Times New Roman" w:hAnsi="Times New Roman" w:cs="Times New Roman"/>
          <w:b w:val="0"/>
          <w:bCs w:val="0"/>
          <w:sz w:val="24"/>
          <w:szCs w:val="24"/>
        </w:rPr>
      </w:pPr>
      <w:bookmarkStart w:id="3167" w:name="idmarkerx16777217x209243"/>
      <w:bookmarkStart w:id="3168" w:name="_Toc133573498"/>
      <w:bookmarkEnd w:id="3167"/>
      <w:r>
        <w:t>9.9 Military practice area</w:t>
      </w:r>
      <w:bookmarkEnd w:id="3168"/>
    </w:p>
    <w:p w14:paraId="5BA6A374" w14:textId="13EB534D" w:rsidR="00EC0FF0" w:rsidRDefault="00EC0FF0">
      <w:r>
        <w:t xml:space="preserve">Name: Military </w:t>
      </w:r>
      <w:del w:id="3169" w:author="Lyu Yuxiao" w:date="2023-04-21T09:32:00Z">
        <w:r w:rsidDel="00320E6A">
          <w:delText xml:space="preserve">practice </w:delText>
        </w:r>
      </w:del>
      <w:ins w:id="3170" w:author="Lyu Yuxiao" w:date="2023-04-21T09:32:00Z">
        <w:r w:rsidR="00320E6A">
          <w:t xml:space="preserve">Practice </w:t>
        </w:r>
      </w:ins>
      <w:del w:id="3171" w:author="Lyu Yuxiao" w:date="2023-04-21T09:32:00Z">
        <w:r w:rsidDel="00320E6A">
          <w:delText>area</w:delText>
        </w:r>
      </w:del>
      <w:ins w:id="3172" w:author="Lyu Yuxiao" w:date="2023-04-21T09:32:00Z">
        <w:r w:rsidR="00320E6A">
          <w:t xml:space="preserve">Area </w:t>
        </w:r>
      </w:ins>
      <w:ins w:id="3173" w:author="Lyu Yuxiao" w:date="2023-04-21T09:28:00Z">
        <w:r w:rsidR="00404EF0" w:rsidRPr="001C25D8">
          <w:t xml:space="preserve">[IHOREG </w:t>
        </w:r>
        <w:r w:rsidR="00404EF0">
          <w:rPr>
            <w:lang w:eastAsia="zh-CN"/>
          </w:rPr>
          <w:t>3</w:t>
        </w:r>
      </w:ins>
      <w:ins w:id="3174" w:author="Lyu Yuxiao" w:date="2023-04-21T09:29:00Z">
        <w:r w:rsidR="00404EF0">
          <w:rPr>
            <w:lang w:eastAsia="zh-CN"/>
          </w:rPr>
          <w:t>11</w:t>
        </w:r>
      </w:ins>
      <w:ins w:id="3175" w:author="Lyu Yuxiao" w:date="2023-04-21T09:28:00Z">
        <w:r w:rsidR="00404EF0" w:rsidRPr="001C25D8">
          <w:t>]</w:t>
        </w:r>
      </w:ins>
      <w:r>
        <w:br/>
        <w:t>Definition: An area within which naval, military or aerial exercises are carried out. Also called an 'exercise area'.</w:t>
      </w:r>
      <w:r>
        <w:br/>
        <w:t>Code: '</w:t>
      </w:r>
      <w:proofErr w:type="spellStart"/>
      <w:r>
        <w:rPr>
          <w:rFonts w:ascii="Courier New" w:hAnsi="Courier New" w:cs="Courier New"/>
        </w:rPr>
        <w:t>MilitaryPracticeArea</w:t>
      </w:r>
      <w:proofErr w:type="spellEnd"/>
      <w:r>
        <w:t>'</w:t>
      </w:r>
      <w:r>
        <w:br/>
        <w:t xml:space="preserve">Remarks: </w:t>
      </w:r>
      <w:r>
        <w:br/>
        <w:t xml:space="preserve">Aliases: MIPARE        Supertype: </w:t>
      </w:r>
      <w:proofErr w:type="spellStart"/>
      <w:r>
        <w:t>SupervisedArea</w:t>
      </w:r>
      <w:proofErr w:type="spellEnd"/>
      <w:r>
        <w:br/>
        <w:t>Feature use type: geographic</w:t>
      </w:r>
      <w:r>
        <w:br/>
        <w:t xml:space="preserve">Permitted primitives: </w:t>
      </w:r>
      <w:proofErr w:type="gramStart"/>
      <w:r>
        <w:t>point  surface</w:t>
      </w:r>
      <w:proofErr w:type="gramEnd"/>
      <w:r>
        <w:t xml:space="preserve">  </w:t>
      </w:r>
    </w:p>
    <w:p w14:paraId="22D9802B"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648"/>
        <w:gridCol w:w="1080"/>
        <w:gridCol w:w="756"/>
        <w:gridCol w:w="4320"/>
        <w:gridCol w:w="961"/>
      </w:tblGrid>
      <w:tr w:rsidR="00EC0FF0" w14:paraId="1F264DF2"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16C219"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20EFB5"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98B631"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923B90"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03BAE8" w14:textId="77777777" w:rsidR="00EC0FF0" w:rsidRDefault="00EC0FF0">
            <w:r>
              <w:rPr>
                <w:b/>
                <w:bCs/>
              </w:rPr>
              <w:t>Sequential</w:t>
            </w:r>
          </w:p>
        </w:tc>
      </w:tr>
      <w:tr w:rsidR="00EC0FF0" w14:paraId="02B4356B"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88F38A" w14:textId="77777777" w:rsidR="00EC0FF0" w:rsidRDefault="00EC0FF0">
            <w:proofErr w:type="spellStart"/>
            <w:r>
              <w:t>categoryOfMilitaryPracticeArea</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F3B891"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FC7ECB"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993625" w14:textId="77777777" w:rsidR="00EC0FF0" w:rsidRDefault="00EC0FF0">
            <w:r>
              <w:br/>
            </w:r>
            <w:r>
              <w:br/>
            </w:r>
            <w:proofErr w:type="gramStart"/>
            <w:r>
              <w:t>2 :</w:t>
            </w:r>
            <w:proofErr w:type="gramEnd"/>
            <w:r>
              <w:t xml:space="preserve"> torpedo exercise area</w:t>
            </w:r>
            <w:r>
              <w:br/>
              <w:t>3 : submarine exercise area</w:t>
            </w:r>
            <w:r>
              <w:br/>
              <w:t>4 : firing danger area</w:t>
            </w:r>
            <w:r>
              <w:br/>
              <w:t>5 : mine-laying practice area</w:t>
            </w:r>
            <w:r>
              <w:br/>
              <w:t>6 : small arms firing range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BF01C8" w14:textId="77777777" w:rsidR="00EC0FF0" w:rsidRDefault="00EC0FF0">
            <w:r>
              <w:t>false</w:t>
            </w:r>
          </w:p>
        </w:tc>
      </w:tr>
      <w:tr w:rsidR="00EC0FF0" w14:paraId="03762A0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720297" w14:textId="77777777" w:rsidR="00EC0FF0" w:rsidRDefault="00EC0FF0">
            <w:r>
              <w:t>nationality</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DA47F3"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07381A"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001CFA"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64935D" w14:textId="77777777" w:rsidR="00EC0FF0" w:rsidRDefault="00EC0FF0">
            <w:r>
              <w:t>false</w:t>
            </w:r>
          </w:p>
        </w:tc>
      </w:tr>
      <w:tr w:rsidR="00EC0FF0" w14:paraId="7DDDBA4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37472D" w14:textId="77777777" w:rsidR="00EC0FF0" w:rsidRDefault="00EC0FF0">
            <w:r>
              <w:t>restriction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B2741F"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1D9CE2"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1858DB" w14:textId="77777777" w:rsidR="00EC0FF0" w:rsidRDefault="008A31A8">
            <w:r>
              <w:t>1 :</w:t>
            </w:r>
            <w:r w:rsidR="00EC0FF0">
              <w:t xml:space="preserve"> anchoring prohibited</w:t>
            </w:r>
            <w:r w:rsidR="00EC0FF0">
              <w:br/>
              <w:t>2 : anchoring restricted</w:t>
            </w:r>
            <w:r w:rsidR="00EC0FF0">
              <w:br/>
              <w:t>3 : fishing prohibited</w:t>
            </w:r>
            <w:r w:rsidR="00EC0FF0">
              <w:br/>
              <w:t>4 : fishing restricted</w:t>
            </w:r>
            <w:r w:rsidR="00EC0FF0">
              <w:br/>
              <w:t>5 : trawling prohibited</w:t>
            </w:r>
            <w:r w:rsidR="00EC0FF0">
              <w:br/>
              <w:t>6 : trawling restricted</w:t>
            </w:r>
            <w:r w:rsidR="00EC0FF0">
              <w:br/>
            </w:r>
            <w:r w:rsidR="00EC0FF0">
              <w:lastRenderedPageBreak/>
              <w:t>7 : entry prohibited</w:t>
            </w:r>
            <w:r w:rsidR="00EC0FF0">
              <w:br/>
              <w:t>8 : entry restricted</w:t>
            </w:r>
            <w:r w:rsidR="00EC0FF0">
              <w:br/>
              <w:t>9 : dredging prohibited</w:t>
            </w:r>
            <w:r w:rsidR="00EC0FF0">
              <w:br/>
              <w:t>10 : dredging restricted</w:t>
            </w:r>
            <w:r w:rsidR="00EC0FF0">
              <w:br/>
              <w:t>11 : diving prohibited</w:t>
            </w:r>
            <w:r w:rsidR="00EC0FF0">
              <w:br/>
              <w:t>12 : diving restricted</w:t>
            </w:r>
            <w:r w:rsidR="00EC0FF0">
              <w:br/>
              <w:t>13 : no wake</w:t>
            </w:r>
            <w:r w:rsidR="00EC0FF0">
              <w:br/>
              <w:t>15 : construction prohibited</w:t>
            </w:r>
            <w:r w:rsidR="00EC0FF0">
              <w:br/>
              <w:t>16 : discharging prohibited</w:t>
            </w:r>
            <w:r w:rsidR="00EC0FF0">
              <w:br/>
              <w:t>17 : discharging restricted</w:t>
            </w:r>
            <w:r w:rsidR="00EC0FF0">
              <w:br/>
              <w:t>18 : industrial or mineral exploration/development prohibited</w:t>
            </w:r>
            <w:r w:rsidR="00EC0FF0">
              <w:br/>
              <w:t>19 : industrial or mineral exploration/development restricted</w:t>
            </w:r>
            <w:r w:rsidR="00EC0FF0">
              <w:br/>
              <w:t>20 : drilling prohibited</w:t>
            </w:r>
            <w:r w:rsidR="00EC0FF0">
              <w:br/>
              <w:t>21 : drilling restricted</w:t>
            </w:r>
            <w:r w:rsidR="00EC0FF0">
              <w:br/>
              <w:t>22 : removal of historical artifacts prohibited</w:t>
            </w:r>
            <w:r w:rsidR="00EC0FF0">
              <w:br/>
              <w:t xml:space="preserve">23 : cargo </w:t>
            </w:r>
            <w:proofErr w:type="spellStart"/>
            <w:r w:rsidR="00EC0FF0">
              <w:t>transhipment</w:t>
            </w:r>
            <w:proofErr w:type="spellEnd"/>
            <w:r w:rsidR="00EC0FF0">
              <w:t xml:space="preserve"> (lightering) prohibited</w:t>
            </w:r>
            <w:r w:rsidR="00EC0FF0">
              <w:br/>
              <w:t>24 : dragging prohibited</w:t>
            </w:r>
            <w:r w:rsidR="00EC0FF0">
              <w:br/>
              <w:t>25 : stopping prohibited</w:t>
            </w:r>
            <w:r w:rsidR="00EC0FF0">
              <w:br/>
              <w:t>26 : landing prohibited</w:t>
            </w:r>
            <w:r w:rsidR="00EC0FF0">
              <w:br/>
              <w:t>27 : speed restricted</w:t>
            </w:r>
            <w:r w:rsidR="00EC0FF0">
              <w:br/>
              <w:t>39 : swimming prohibited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15795D" w14:textId="77777777" w:rsidR="00EC0FF0" w:rsidRDefault="00EC0FF0">
            <w:r>
              <w:lastRenderedPageBreak/>
              <w:t>false</w:t>
            </w:r>
          </w:p>
        </w:tc>
      </w:tr>
      <w:tr w:rsidR="00EC0FF0" w14:paraId="47C91CE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40194C"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175AD7"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04C8F6"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9E83EC" w14:textId="77777777" w:rsidR="00EC0FF0" w:rsidRDefault="008A31A8">
            <w:proofErr w:type="gramStart"/>
            <w:r>
              <w:t>1 :</w:t>
            </w:r>
            <w:proofErr w:type="gramEnd"/>
            <w:r w:rsidR="00EC0FF0">
              <w:t xml:space="preserve"> permanent</w:t>
            </w:r>
            <w:r w:rsidR="00EC0FF0">
              <w:br/>
              <w:t>2 : occasional</w:t>
            </w:r>
            <w:r w:rsidR="00EC0FF0">
              <w:br/>
              <w:t>5 : periodic/intermittent</w:t>
            </w:r>
            <w:r w:rsidR="00EC0FF0">
              <w:br/>
              <w:t>6 : reserved</w:t>
            </w:r>
            <w:r w:rsidR="00EC0FF0">
              <w:br/>
              <w:t>7 : temporary</w:t>
            </w:r>
            <w:r w:rsidR="00EC0FF0">
              <w:br/>
              <w:t>16 : watched</w:t>
            </w:r>
            <w:r w:rsidR="00EC0FF0">
              <w:br/>
              <w:t>17 : un-watched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37C68F" w14:textId="77777777" w:rsidR="00EC0FF0" w:rsidRDefault="00EC0FF0">
            <w:r>
              <w:t>false</w:t>
            </w:r>
          </w:p>
        </w:tc>
      </w:tr>
    </w:tbl>
    <w:p w14:paraId="096702FF" w14:textId="77777777" w:rsidR="00EC0FF0" w:rsidRDefault="00EC0FF0">
      <w:pPr>
        <w:spacing w:before="160" w:after="160"/>
      </w:pPr>
    </w:p>
    <w:p w14:paraId="4FEA96C6" w14:textId="77777777" w:rsidR="00EC0FF0" w:rsidRDefault="00EC0FF0">
      <w:r>
        <w:br/>
      </w:r>
    </w:p>
    <w:p w14:paraId="75A71539" w14:textId="77777777" w:rsidR="00EC0FF0" w:rsidRDefault="00EC0FF0">
      <w:pPr>
        <w:pStyle w:val="Center"/>
      </w:pPr>
      <w:r>
        <w:t xml:space="preserve">Information bindings </w:t>
      </w:r>
    </w:p>
    <w:p w14:paraId="25E6301B"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023E5773"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D05427"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39158F"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FD1466"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0453DC"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1211B6" w14:textId="77777777" w:rsidR="00EC0FF0" w:rsidRDefault="00EC0FF0">
            <w:r>
              <w:rPr>
                <w:b/>
                <w:bCs/>
              </w:rPr>
              <w:t>Name of target class</w:t>
            </w:r>
          </w:p>
        </w:tc>
      </w:tr>
      <w:tr w:rsidR="00EC0FF0" w14:paraId="7D95E00B"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AD9292"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DCC2E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2F17C7" w14:textId="77777777" w:rsidR="00EC0FF0" w:rsidRDefault="00EC0FF0">
            <w:proofErr w:type="spellStart"/>
            <w:r>
              <w:t>LocationHours</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AFF5AD" w14:textId="77777777" w:rsidR="00EC0FF0" w:rsidRDefault="00EC0FF0">
            <w:proofErr w:type="spellStart"/>
            <w:r>
              <w:t>theServiceHours</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70B329" w14:textId="77777777" w:rsidR="00EC0FF0" w:rsidRDefault="00EC0FF0">
            <w:proofErr w:type="spellStart"/>
            <w:r>
              <w:t>ServiceHours</w:t>
            </w:r>
            <w:proofErr w:type="spellEnd"/>
          </w:p>
        </w:tc>
      </w:tr>
    </w:tbl>
    <w:p w14:paraId="79C0F004" w14:textId="77777777" w:rsidR="00EC0FF0" w:rsidRDefault="00EC0FF0">
      <w:pPr>
        <w:pStyle w:val="Center"/>
      </w:pPr>
    </w:p>
    <w:p w14:paraId="79C4CA8D" w14:textId="77777777" w:rsidR="00EC0FF0" w:rsidRDefault="00EC0FF0">
      <w:r>
        <w:br/>
      </w:r>
    </w:p>
    <w:p w14:paraId="0D9B823B" w14:textId="77777777" w:rsidR="00EC0FF0" w:rsidRDefault="00EC0FF0">
      <w:pPr>
        <w:pStyle w:val="Center"/>
      </w:pPr>
      <w:r>
        <w:t xml:space="preserve">Feature bindings </w:t>
      </w:r>
    </w:p>
    <w:p w14:paraId="21DFC06A" w14:textId="77777777" w:rsidR="00EC0FF0" w:rsidRDefault="00EC0FF0">
      <w:pPr>
        <w:pStyle w:val="Center"/>
      </w:pPr>
      <w:r>
        <w:t>(Bindings are also inherited from super-types, if any.)</w:t>
      </w:r>
    </w:p>
    <w:p w14:paraId="1FE57814" w14:textId="77777777" w:rsidR="00EC0FF0" w:rsidRDefault="00EC0FF0">
      <w:pPr>
        <w:pStyle w:val="Center"/>
      </w:pPr>
      <w:r>
        <w:t>(No local bindings, but will inherit super-type bindings if any)</w:t>
      </w:r>
    </w:p>
    <w:p w14:paraId="413C5B60" w14:textId="77777777" w:rsidR="00EC0FF0" w:rsidRDefault="00EC0FF0">
      <w:pPr>
        <w:pStyle w:val="2"/>
        <w:spacing w:before="160" w:after="160"/>
        <w:rPr>
          <w:rFonts w:ascii="Times New Roman" w:hAnsi="Times New Roman" w:cs="Times New Roman"/>
          <w:b w:val="0"/>
          <w:bCs w:val="0"/>
          <w:sz w:val="24"/>
          <w:szCs w:val="24"/>
        </w:rPr>
      </w:pPr>
      <w:bookmarkStart w:id="3176" w:name="idmarkerx16777217x211517"/>
      <w:bookmarkStart w:id="3177" w:name="_Toc133573499"/>
      <w:bookmarkEnd w:id="3176"/>
      <w:r>
        <w:t>9.10 Pilot boarding place</w:t>
      </w:r>
      <w:bookmarkEnd w:id="3177"/>
    </w:p>
    <w:p w14:paraId="438A4FFC" w14:textId="1DB796D9" w:rsidR="00EC0FF0" w:rsidRDefault="00EC0FF0">
      <w:r>
        <w:t xml:space="preserve">Name: Pilot </w:t>
      </w:r>
      <w:del w:id="3178" w:author="Lyu Yuxiao" w:date="2023-04-19T16:24:00Z">
        <w:r w:rsidDel="004634BA">
          <w:delText xml:space="preserve">boarding </w:delText>
        </w:r>
      </w:del>
      <w:ins w:id="3179" w:author="Lyu Yuxiao" w:date="2023-04-19T16:24:00Z">
        <w:r w:rsidR="004634BA">
          <w:t xml:space="preserve">Boarding </w:t>
        </w:r>
      </w:ins>
      <w:del w:id="3180" w:author="Lyu Yuxiao" w:date="2023-04-19T16:24:00Z">
        <w:r w:rsidDel="004634BA">
          <w:delText>place</w:delText>
        </w:r>
      </w:del>
      <w:ins w:id="3181" w:author="Lyu Yuxiao" w:date="2023-04-19T16:24:00Z">
        <w:r w:rsidR="004634BA">
          <w:t>Place</w:t>
        </w:r>
      </w:ins>
      <w:ins w:id="3182" w:author="Lyu Yuxiao" w:date="2023-04-19T16:25:00Z">
        <w:r w:rsidR="004634BA">
          <w:t xml:space="preserve"> </w:t>
        </w:r>
        <w:r w:rsidR="004634BA" w:rsidRPr="001C25D8">
          <w:t xml:space="preserve">[IHOREG </w:t>
        </w:r>
        <w:r w:rsidR="004634BA">
          <w:rPr>
            <w:lang w:eastAsia="zh-CN"/>
          </w:rPr>
          <w:t>361</w:t>
        </w:r>
        <w:r w:rsidR="004634BA" w:rsidRPr="001C25D8">
          <w:t>]</w:t>
        </w:r>
      </w:ins>
      <w:r>
        <w:br/>
        <w:t xml:space="preserve">Definition: </w:t>
      </w:r>
      <w:ins w:id="3183" w:author="Lyu Yuxiao" w:date="2023-04-19T16:24:00Z">
        <w:r w:rsidR="004634BA" w:rsidRPr="004634BA">
          <w:t>A location offshore where a pilot may board a vessel in preparation to piloting it through local waters.</w:t>
        </w:r>
      </w:ins>
      <w:del w:id="3184" w:author="Lyu Yuxiao" w:date="2023-04-19T16:24:00Z">
        <w:r w:rsidDel="004634BA">
          <w:delText>The meeting place to which the pilot comes out.</w:delText>
        </w:r>
      </w:del>
      <w:r>
        <w:br/>
        <w:t>Code: '</w:t>
      </w:r>
      <w:proofErr w:type="spellStart"/>
      <w:r>
        <w:rPr>
          <w:rFonts w:ascii="Courier New" w:hAnsi="Courier New" w:cs="Courier New"/>
        </w:rPr>
        <w:t>PilotBoardingPlace</w:t>
      </w:r>
      <w:proofErr w:type="spellEnd"/>
      <w:r>
        <w:t>'</w:t>
      </w:r>
      <w:r>
        <w:br/>
        <w:t xml:space="preserve">Remarks: </w:t>
      </w:r>
      <w:r>
        <w:br/>
        <w:t xml:space="preserve">Aliases: PILBOP        Supertype: </w:t>
      </w:r>
      <w:proofErr w:type="spellStart"/>
      <w:r>
        <w:t>OrganisationContactArea</w:t>
      </w:r>
      <w:proofErr w:type="spellEnd"/>
      <w:r>
        <w:br/>
        <w:t>Feature use type: geographic</w:t>
      </w:r>
      <w:r>
        <w:br/>
        <w:t xml:space="preserve">Permitted primitives: </w:t>
      </w:r>
      <w:proofErr w:type="gramStart"/>
      <w:r>
        <w:t>point  surface</w:t>
      </w:r>
      <w:proofErr w:type="gramEnd"/>
      <w:r>
        <w:t xml:space="preserve">  </w:t>
      </w:r>
    </w:p>
    <w:p w14:paraId="2C2B55C8" w14:textId="77777777" w:rsidR="00EC0FF0" w:rsidRDefault="00EC0FF0">
      <w:pPr>
        <w:pStyle w:val="Center"/>
      </w:pPr>
      <w:r>
        <w:lastRenderedPageBreak/>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516"/>
        <w:gridCol w:w="1305"/>
        <w:gridCol w:w="756"/>
        <w:gridCol w:w="4320"/>
        <w:gridCol w:w="961"/>
      </w:tblGrid>
      <w:tr w:rsidR="00EC0FF0" w14:paraId="72A35D08"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86AE54"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DA89BB"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E2B422"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255718"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8AE5EC" w14:textId="77777777" w:rsidR="00EC0FF0" w:rsidRDefault="00EC0FF0">
            <w:r>
              <w:rPr>
                <w:b/>
                <w:bCs/>
              </w:rPr>
              <w:t>Sequential</w:t>
            </w:r>
          </w:p>
        </w:tc>
      </w:tr>
      <w:tr w:rsidR="00EC0FF0" w14:paraId="045BE2A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350361" w14:textId="77777777" w:rsidR="00EC0FF0" w:rsidRDefault="00EC0FF0">
            <w:proofErr w:type="spellStart"/>
            <w:r>
              <w:t>callSign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CF634D"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214A4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2A7A3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9E8B89" w14:textId="77777777" w:rsidR="00EC0FF0" w:rsidRDefault="00EC0FF0">
            <w:r>
              <w:t>false</w:t>
            </w:r>
          </w:p>
        </w:tc>
      </w:tr>
      <w:tr w:rsidR="00EC0FF0" w14:paraId="3B8CBB6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122EDA" w14:textId="77777777" w:rsidR="00EC0FF0" w:rsidRDefault="00EC0FF0">
            <w:proofErr w:type="spellStart"/>
            <w:r>
              <w:t>categoryOfPilotBoardingPlace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9C3E68"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2F41E"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2C2905" w14:textId="77777777" w:rsidR="00EC0FF0" w:rsidRDefault="008A31A8">
            <w:proofErr w:type="gramStart"/>
            <w:r>
              <w:t>1 :</w:t>
            </w:r>
            <w:proofErr w:type="gramEnd"/>
            <w:r w:rsidR="00EC0FF0">
              <w:t xml:space="preserve"> boarding by pilot-cruising vessel</w:t>
            </w:r>
            <w:r w:rsidR="00EC0FF0">
              <w:br/>
              <w:t>2 : boarding by helicopter</w:t>
            </w:r>
            <w:r w:rsidR="00EC0FF0">
              <w:br/>
              <w:t>3 : pilot comes out from shore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2E840D" w14:textId="77777777" w:rsidR="00EC0FF0" w:rsidRDefault="00EC0FF0">
            <w:r>
              <w:t>false</w:t>
            </w:r>
          </w:p>
        </w:tc>
      </w:tr>
      <w:tr w:rsidR="00EC0FF0" w14:paraId="773F0BB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FDCEE9" w14:textId="77777777" w:rsidR="00EC0FF0" w:rsidRDefault="00EC0FF0">
            <w:proofErr w:type="spellStart"/>
            <w:r>
              <w:t>categoryOfPreference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F7837B"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7BE06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5D67CC" w14:textId="77777777" w:rsidR="00EC0FF0" w:rsidRDefault="008A31A8">
            <w:proofErr w:type="gramStart"/>
            <w:r>
              <w:t>1 :</w:t>
            </w:r>
            <w:proofErr w:type="gramEnd"/>
            <w:r w:rsidR="00EC0FF0">
              <w:t xml:space="preserve"> primary</w:t>
            </w:r>
            <w:r w:rsidR="00EC0FF0">
              <w:br/>
              <w:t>2 : alternate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63F1C6" w14:textId="77777777" w:rsidR="00EC0FF0" w:rsidRDefault="00EC0FF0">
            <w:r>
              <w:t>false</w:t>
            </w:r>
          </w:p>
        </w:tc>
      </w:tr>
      <w:tr w:rsidR="00EC0FF0" w14:paraId="1AF93ED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B1AD65" w14:textId="77777777" w:rsidR="00EC0FF0" w:rsidRDefault="00EC0FF0">
            <w:proofErr w:type="spellStart"/>
            <w:r>
              <w:t>categoryOfVessel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55D8D3" w14:textId="77777777" w:rsidR="00EC0FF0" w:rsidRDefault="00EC0FF0">
            <w:r>
              <w:t>S100_CodeList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6C0E63"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70CFD9" w14:textId="77777777" w:rsidR="00EC0FF0" w:rsidRDefault="008A31A8">
            <w:proofErr w:type="gramStart"/>
            <w:r>
              <w:t>1 :</w:t>
            </w:r>
            <w:proofErr w:type="gramEnd"/>
            <w:r w:rsidR="00EC0FF0">
              <w:t xml:space="preserve"> general cargo vessel</w:t>
            </w:r>
            <w:r w:rsidR="00EC0FF0">
              <w:br/>
              <w:t>2 : container carrier</w:t>
            </w:r>
            <w:r w:rsidR="00EC0FF0">
              <w:br/>
              <w:t>3 : tanker</w:t>
            </w:r>
            <w:r w:rsidR="00EC0FF0">
              <w:br/>
              <w:t>4 : bulk carrier</w:t>
            </w:r>
            <w:r w:rsidR="00EC0FF0">
              <w:br/>
              <w:t>5 : passenger vessel</w:t>
            </w:r>
            <w:r w:rsidR="00EC0FF0">
              <w:br/>
              <w:t>6 : roll-on roll-off</w:t>
            </w:r>
            <w:r w:rsidR="00EC0FF0">
              <w:br/>
              <w:t>7 : refrigerated cargo vessel</w:t>
            </w:r>
            <w:r w:rsidR="00EC0FF0">
              <w:br/>
              <w:t>8 : fishing vessel</w:t>
            </w:r>
            <w:r w:rsidR="00EC0FF0">
              <w:br/>
              <w:t>9 : service</w:t>
            </w:r>
            <w:r w:rsidR="00EC0FF0">
              <w:br/>
              <w:t>10 : warship</w:t>
            </w:r>
            <w:r w:rsidR="00EC0FF0">
              <w:br/>
              <w:t>11 : towed or pushed composite unit</w:t>
            </w:r>
            <w:r w:rsidR="00EC0FF0">
              <w:br/>
              <w:t>12 : tug and tow</w:t>
            </w:r>
            <w:r w:rsidR="00EC0FF0">
              <w:br/>
              <w:t>13 : light recreational</w:t>
            </w:r>
            <w:r w:rsidR="00EC0FF0">
              <w:br/>
              <w:t>14 : semi-submersible offshore installation</w:t>
            </w:r>
            <w:r w:rsidR="00EC0FF0">
              <w:br/>
              <w:t>15 : jack-up exploration or project installation</w:t>
            </w:r>
            <w:r w:rsidR="00EC0FF0">
              <w:br/>
              <w:t>16 : livestock carrier</w:t>
            </w:r>
            <w:r w:rsidR="00EC0FF0">
              <w:br/>
              <w:t>17 : sport fishing</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E27041" w14:textId="77777777" w:rsidR="00EC0FF0" w:rsidRDefault="00EC0FF0">
            <w:r>
              <w:t>false</w:t>
            </w:r>
          </w:p>
        </w:tc>
      </w:tr>
      <w:tr w:rsidR="00EC0FF0" w14:paraId="1D2AF0E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EC6DAF" w14:textId="77777777" w:rsidR="00EC0FF0" w:rsidRDefault="00EC0FF0">
            <w:proofErr w:type="spellStart"/>
            <w:r>
              <w:t>communicationChannel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38B987"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32398B"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D690F6"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843D27" w14:textId="77777777" w:rsidR="00EC0FF0" w:rsidRDefault="00EC0FF0">
            <w:r>
              <w:t>false</w:t>
            </w:r>
          </w:p>
        </w:tc>
      </w:tr>
      <w:tr w:rsidR="00EC0FF0" w14:paraId="1AA9388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6807A3" w14:textId="77777777" w:rsidR="00EC0FF0" w:rsidRDefault="00EC0FF0">
            <w:r>
              <w:t>destination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F9C385"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CE8DD9"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24911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DE7E89" w14:textId="77777777" w:rsidR="00EC0FF0" w:rsidRDefault="00EC0FF0">
            <w:r>
              <w:t>false</w:t>
            </w:r>
          </w:p>
        </w:tc>
      </w:tr>
      <w:tr w:rsidR="00EC0FF0" w14:paraId="42E4496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EB001D" w14:textId="77777777" w:rsidR="00EC0FF0" w:rsidRDefault="00EC0FF0">
            <w:proofErr w:type="spellStart"/>
            <w:r>
              <w:t>pilotMovement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704DA7"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5FAF78"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DB8A74" w14:textId="77777777" w:rsidR="00EC0FF0" w:rsidRDefault="008A31A8">
            <w:proofErr w:type="gramStart"/>
            <w:r>
              <w:t>1 :</w:t>
            </w:r>
            <w:proofErr w:type="gramEnd"/>
            <w:r w:rsidR="00EC0FF0">
              <w:t xml:space="preserve"> embarkation</w:t>
            </w:r>
            <w:r w:rsidR="00EC0FF0">
              <w:br/>
              <w:t>2 : disembarkation</w:t>
            </w:r>
            <w:r w:rsidR="00EC0FF0">
              <w:br/>
              <w:t>3 : pilot change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5B4148" w14:textId="77777777" w:rsidR="00EC0FF0" w:rsidRDefault="00EC0FF0">
            <w:r>
              <w:t>false</w:t>
            </w:r>
          </w:p>
        </w:tc>
      </w:tr>
      <w:tr w:rsidR="00EC0FF0" w14:paraId="7A7E825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E039D3" w14:textId="77777777" w:rsidR="00EC0FF0" w:rsidRDefault="00EC0FF0">
            <w:proofErr w:type="spellStart"/>
            <w:r>
              <w:t>pilotVessel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172BD9"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F9CF4A"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92313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76AAAE" w14:textId="77777777" w:rsidR="00EC0FF0" w:rsidRDefault="00EC0FF0">
            <w:r>
              <w:t>false</w:t>
            </w:r>
          </w:p>
        </w:tc>
      </w:tr>
      <w:tr w:rsidR="00EC0FF0" w14:paraId="644A48C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5A5019"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BFB49C"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0A33A"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02F11E" w14:textId="77777777" w:rsidR="00EC0FF0" w:rsidRDefault="008A31A8">
            <w:proofErr w:type="gramStart"/>
            <w:r>
              <w:t>1 :</w:t>
            </w:r>
            <w:proofErr w:type="gramEnd"/>
            <w:r w:rsidR="00EC0FF0">
              <w:t xml:space="preserve"> permanent</w:t>
            </w:r>
            <w:r w:rsidR="00EC0FF0">
              <w:br/>
              <w:t>2 : occasional</w:t>
            </w:r>
            <w:r w:rsidR="00EC0FF0">
              <w:br/>
              <w:t>5 : periodic/intermittent</w:t>
            </w:r>
            <w:r w:rsidR="00EC0FF0">
              <w:br/>
              <w:t>6 : reserved</w:t>
            </w:r>
            <w:r w:rsidR="00EC0FF0">
              <w:br/>
              <w:t>9 : mandatory</w:t>
            </w:r>
            <w:r w:rsidR="00EC0FF0">
              <w:br/>
              <w:t>16 : watched</w:t>
            </w:r>
            <w:r w:rsidR="00EC0FF0">
              <w:br/>
              <w:t>17 : un-watched</w:t>
            </w:r>
            <w:r w:rsidR="00EC0FF0">
              <w:br/>
              <w:t>28 : buoyed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E8C7EB" w14:textId="77777777" w:rsidR="00EC0FF0" w:rsidRDefault="00EC0FF0">
            <w:r>
              <w:t>false</w:t>
            </w:r>
          </w:p>
        </w:tc>
      </w:tr>
    </w:tbl>
    <w:p w14:paraId="10D7D6CA" w14:textId="77777777" w:rsidR="00EC0FF0" w:rsidRDefault="00EC0FF0">
      <w:pPr>
        <w:spacing w:before="160" w:after="160"/>
      </w:pPr>
    </w:p>
    <w:p w14:paraId="4357AF97" w14:textId="77777777" w:rsidR="00EC0FF0" w:rsidRDefault="00EC0FF0">
      <w:r>
        <w:br/>
      </w:r>
    </w:p>
    <w:p w14:paraId="15F81424" w14:textId="77777777" w:rsidR="00EC0FF0" w:rsidRDefault="00EC0FF0">
      <w:pPr>
        <w:pStyle w:val="Center"/>
      </w:pPr>
      <w:r>
        <w:t xml:space="preserve">Information bindings </w:t>
      </w:r>
    </w:p>
    <w:p w14:paraId="69296C36" w14:textId="77777777" w:rsidR="00EC0FF0" w:rsidRDefault="00EC0FF0">
      <w:pPr>
        <w:pStyle w:val="Center"/>
      </w:pPr>
      <w:r>
        <w:t>(Bindings are also inherited from super-types, if any.)</w:t>
      </w:r>
    </w:p>
    <w:p w14:paraId="75294A3A" w14:textId="77777777" w:rsidR="00EC0FF0" w:rsidRDefault="00EC0FF0">
      <w:pPr>
        <w:pStyle w:val="Center"/>
      </w:pPr>
      <w:r>
        <w:t>(No local bindings, but may inherit bindings from super-types, if any)</w:t>
      </w:r>
    </w:p>
    <w:p w14:paraId="4C118184" w14:textId="77777777" w:rsidR="00EC0FF0" w:rsidRDefault="00EC0FF0">
      <w:r>
        <w:br/>
      </w:r>
    </w:p>
    <w:p w14:paraId="56A274E7" w14:textId="77777777" w:rsidR="00EC0FF0" w:rsidRDefault="00EC0FF0">
      <w:pPr>
        <w:pStyle w:val="Center"/>
      </w:pPr>
      <w:r>
        <w:t xml:space="preserve">Feature bindings </w:t>
      </w:r>
    </w:p>
    <w:p w14:paraId="316B947D"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2260"/>
        <w:gridCol w:w="1771"/>
        <w:gridCol w:w="1788"/>
      </w:tblGrid>
      <w:tr w:rsidR="00EC0FF0" w14:paraId="4ED00F35"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2C5FB2"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5FF2CD"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F272B9"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27EB4A"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7A45AE" w14:textId="77777777" w:rsidR="00EC0FF0" w:rsidRDefault="00EC0FF0">
            <w:r>
              <w:rPr>
                <w:b/>
                <w:bCs/>
              </w:rPr>
              <w:t>Name of target class</w:t>
            </w:r>
          </w:p>
        </w:tc>
      </w:tr>
      <w:tr w:rsidR="00EC0FF0" w14:paraId="4EDE4AE3"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E44CC8" w14:textId="77777777" w:rsidR="00EC0FF0" w:rsidRDefault="00EC0FF0">
            <w:r>
              <w:t>aggregation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62570B"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B21849" w14:textId="77777777" w:rsidR="00EC0FF0" w:rsidRDefault="00EC0FF0">
            <w:proofErr w:type="spellStart"/>
            <w:r>
              <w:t>PilotageDistrictAssociation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5A99D0"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CB8C9D" w14:textId="77777777" w:rsidR="00EC0FF0" w:rsidRDefault="00EC0FF0">
            <w:proofErr w:type="spellStart"/>
            <w:r>
              <w:t>PilotageDistrict</w:t>
            </w:r>
            <w:proofErr w:type="spellEnd"/>
          </w:p>
        </w:tc>
      </w:tr>
      <w:tr w:rsidR="00EC0FF0" w14:paraId="79855700"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EBB6DD"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D3124E"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7201E5" w14:textId="77777777" w:rsidR="00EC0FF0" w:rsidRDefault="00EC0FF0">
            <w:proofErr w:type="spellStart"/>
            <w:r>
              <w:t>ServiceProvisionArea</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BF7393" w14:textId="77777777" w:rsidR="00EC0FF0" w:rsidRDefault="00EC0FF0">
            <w:proofErr w:type="spellStart"/>
            <w:r>
              <w:t>serviceProvider</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C1AFE3" w14:textId="77777777" w:rsidR="00EC0FF0" w:rsidRDefault="00EC0FF0">
            <w:proofErr w:type="spellStart"/>
            <w:r>
              <w:t>PilotService</w:t>
            </w:r>
            <w:proofErr w:type="spellEnd"/>
          </w:p>
        </w:tc>
      </w:tr>
    </w:tbl>
    <w:p w14:paraId="0B679C68" w14:textId="77777777" w:rsidR="00EC0FF0" w:rsidRDefault="00EC0FF0">
      <w:pPr>
        <w:pStyle w:val="Center"/>
      </w:pPr>
    </w:p>
    <w:p w14:paraId="20E7E992" w14:textId="77777777" w:rsidR="00EC0FF0" w:rsidRDefault="00EC0FF0">
      <w:pPr>
        <w:pStyle w:val="2"/>
        <w:spacing w:before="160" w:after="160"/>
        <w:rPr>
          <w:rFonts w:ascii="Times New Roman" w:hAnsi="Times New Roman" w:cs="Times New Roman"/>
          <w:b w:val="0"/>
          <w:bCs w:val="0"/>
          <w:sz w:val="24"/>
          <w:szCs w:val="24"/>
        </w:rPr>
      </w:pPr>
      <w:bookmarkStart w:id="3185" w:name="idmarkerx16777217x215470"/>
      <w:bookmarkStart w:id="3186" w:name="_Toc133573500"/>
      <w:bookmarkEnd w:id="3185"/>
      <w:r>
        <w:t>9.11 Pilot service</w:t>
      </w:r>
      <w:bookmarkEnd w:id="3186"/>
    </w:p>
    <w:p w14:paraId="16CFEEF2" w14:textId="77777777" w:rsidR="00762A67" w:rsidRDefault="00EC0FF0">
      <w:pPr>
        <w:rPr>
          <w:ins w:id="3187" w:author="Lyu Yuxiao" w:date="2023-05-25T10:12:00Z"/>
        </w:rPr>
      </w:pPr>
      <w:r>
        <w:t xml:space="preserve">Name: Pilot </w:t>
      </w:r>
      <w:del w:id="3188" w:author="Lyu Yuxiao" w:date="2023-04-19T15:33:00Z">
        <w:r w:rsidDel="006C43B0">
          <w:rPr>
            <w:rFonts w:hint="eastAsia"/>
            <w:lang w:eastAsia="zh-CN"/>
          </w:rPr>
          <w:delText>s</w:delText>
        </w:r>
      </w:del>
      <w:ins w:id="3189" w:author="Lyu Yuxiao" w:date="2023-04-19T15:33:00Z">
        <w:r w:rsidR="006C43B0">
          <w:rPr>
            <w:rFonts w:hint="eastAsia"/>
            <w:lang w:eastAsia="zh-CN"/>
          </w:rPr>
          <w:t>S</w:t>
        </w:r>
      </w:ins>
      <w:r>
        <w:t>ervice</w:t>
      </w:r>
      <w:ins w:id="3190" w:author="Lyu Yuxiao" w:date="2023-04-19T15:35:00Z">
        <w:r w:rsidR="006C43B0">
          <w:t xml:space="preserve"> </w:t>
        </w:r>
        <w:r w:rsidR="006C43B0" w:rsidRPr="001C25D8">
          <w:t xml:space="preserve">[IHOREG </w:t>
        </w:r>
        <w:r w:rsidR="006C43B0">
          <w:rPr>
            <w:lang w:eastAsia="zh-CN"/>
          </w:rPr>
          <w:t>570</w:t>
        </w:r>
        <w:r w:rsidR="006C43B0" w:rsidRPr="001C25D8">
          <w:t>]</w:t>
        </w:r>
      </w:ins>
      <w:r>
        <w:br/>
        <w:t>Definition: The service provided by a person who directs the movements of a vessel through pilot waters, usually a person who has demonstrated extensive knowledge of channels, aids to navigation, dangers to navigation, etc., in a particular area and is licensed for that area.</w:t>
      </w:r>
      <w:r>
        <w:br/>
        <w:t>Code: '</w:t>
      </w:r>
      <w:proofErr w:type="spellStart"/>
      <w:r>
        <w:rPr>
          <w:rFonts w:ascii="Courier New" w:hAnsi="Courier New" w:cs="Courier New"/>
        </w:rPr>
        <w:t>PilotService</w:t>
      </w:r>
      <w:proofErr w:type="spellEnd"/>
      <w:r>
        <w:t>'</w:t>
      </w:r>
      <w:r>
        <w:br/>
        <w:t xml:space="preserve">Remarks: </w:t>
      </w:r>
      <w:del w:id="3191" w:author="Lyu Yuxiao" w:date="2023-05-25T10:12:00Z">
        <w:r w:rsidDel="00762A67">
          <w:delText>The name of this object may be the same as the Pilot District of the associated PILBOPs.</w:delText>
        </w:r>
      </w:del>
    </w:p>
    <w:p w14:paraId="7BF84AD2" w14:textId="2C535D3B" w:rsidR="00EC0FF0" w:rsidRDefault="00EC0FF0">
      <w:del w:id="3192" w:author="Lyu Yuxiao" w:date="2023-05-25T10:12:00Z">
        <w:r w:rsidDel="00762A67">
          <w:br/>
        </w:r>
      </w:del>
      <w:r>
        <w:t>Aliases:</w:t>
      </w:r>
      <w:ins w:id="3193" w:author="Lyu Yuxiao" w:date="2023-04-19T15:34:00Z">
        <w:r w:rsidR="006C43B0">
          <w:t xml:space="preserve"> </w:t>
        </w:r>
      </w:ins>
      <w:del w:id="3194" w:author="Lyu Yuxiao" w:date="2023-04-19T15:33:00Z">
        <w:r w:rsidDel="006C43B0">
          <w:delText xml:space="preserve"> PLTSRV</w:delText>
        </w:r>
      </w:del>
      <w:ins w:id="3195" w:author="Lyu Yuxiao" w:date="2023-04-19T15:34:00Z">
        <w:r w:rsidR="006C43B0">
          <w:rPr>
            <w:rFonts w:hint="eastAsia"/>
            <w:lang w:eastAsia="zh-CN"/>
          </w:rPr>
          <w:t>(</w:t>
        </w:r>
        <w:proofErr w:type="gramStart"/>
        <w:r w:rsidR="006C43B0">
          <w:rPr>
            <w:rFonts w:hint="eastAsia"/>
            <w:lang w:eastAsia="zh-CN"/>
          </w:rPr>
          <w:t>none)</w:t>
        </w:r>
      </w:ins>
      <w:r>
        <w:t xml:space="preserve">   </w:t>
      </w:r>
      <w:proofErr w:type="gramEnd"/>
      <w:r>
        <w:t xml:space="preserve">     Supertype: </w:t>
      </w:r>
      <w:proofErr w:type="spellStart"/>
      <w:r>
        <w:t>ReportableServiceArea</w:t>
      </w:r>
      <w:proofErr w:type="spellEnd"/>
      <w:r>
        <w:br/>
        <w:t>Feature use type: geographic</w:t>
      </w:r>
      <w:r>
        <w:br/>
        <w:t xml:space="preserve">Permitted primitives: surface  </w:t>
      </w:r>
    </w:p>
    <w:p w14:paraId="7F5B50BF"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128514F4"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35B655"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A0B9F7"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0AFF89"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FA1D8F"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4CDB48" w14:textId="77777777" w:rsidR="00EC0FF0" w:rsidRDefault="00EC0FF0">
            <w:r>
              <w:rPr>
                <w:b/>
                <w:bCs/>
              </w:rPr>
              <w:t>Sequential</w:t>
            </w:r>
          </w:p>
        </w:tc>
      </w:tr>
      <w:tr w:rsidR="00EC0FF0" w14:paraId="1EB0AD8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81862C" w14:textId="77777777" w:rsidR="00EC0FF0" w:rsidRDefault="00EC0FF0">
            <w:proofErr w:type="spellStart"/>
            <w:r>
              <w:t>categoryOfPilot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04FBF0"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41D146"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062EEB" w14:textId="77777777" w:rsidR="00EC0FF0" w:rsidRDefault="008A31A8">
            <w:proofErr w:type="gramStart"/>
            <w:r>
              <w:t>1 :</w:t>
            </w:r>
            <w:proofErr w:type="gramEnd"/>
            <w:r w:rsidR="00EC0FF0">
              <w:t xml:space="preserve"> pilot</w:t>
            </w:r>
            <w:r w:rsidR="00EC0FF0">
              <w:br/>
              <w:t>2 : deep sea</w:t>
            </w:r>
            <w:r w:rsidR="00EC0FF0">
              <w:br/>
              <w:t xml:space="preserve">3 : </w:t>
            </w:r>
            <w:proofErr w:type="spellStart"/>
            <w:r w:rsidR="00EC0FF0">
              <w:t>harbour</w:t>
            </w:r>
            <w:proofErr w:type="spellEnd"/>
            <w:r w:rsidR="00EC0FF0">
              <w:br/>
              <w:t>4 : bar</w:t>
            </w:r>
            <w:r w:rsidR="00EC0FF0">
              <w:br/>
              <w:t>5 : river</w:t>
            </w:r>
            <w:r w:rsidR="00EC0FF0">
              <w:br/>
              <w:t>6 : channel</w:t>
            </w:r>
            <w:r w:rsidR="00EC0FF0">
              <w:br/>
              <w:t>7 : lake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42B899" w14:textId="77777777" w:rsidR="00EC0FF0" w:rsidRDefault="00EC0FF0">
            <w:r>
              <w:t>false</w:t>
            </w:r>
          </w:p>
        </w:tc>
      </w:tr>
      <w:tr w:rsidR="00EC0FF0" w14:paraId="763FC70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FD2B97" w14:textId="77777777" w:rsidR="00EC0FF0" w:rsidRDefault="00EC0FF0">
            <w:proofErr w:type="spellStart"/>
            <w:r>
              <w:t>pilotQualification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7E381D"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3B9EE7"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4BF31C" w14:textId="77777777" w:rsidR="00EC0FF0" w:rsidRDefault="008A31A8">
            <w:proofErr w:type="gramStart"/>
            <w:r>
              <w:t>1 :</w:t>
            </w:r>
            <w:proofErr w:type="gramEnd"/>
            <w:r w:rsidR="00EC0FF0">
              <w:t xml:space="preserve"> government pilot</w:t>
            </w:r>
            <w:r w:rsidR="00EC0FF0">
              <w:br/>
              <w:t>2 : pilot approved by government</w:t>
            </w:r>
            <w:r w:rsidR="00EC0FF0">
              <w:br/>
              <w:t>3 : state pilot</w:t>
            </w:r>
            <w:r w:rsidR="00EC0FF0">
              <w:br/>
              <w:t>4 : federal pilot</w:t>
            </w:r>
            <w:r w:rsidR="00EC0FF0">
              <w:br/>
              <w:t>5 : company pilot</w:t>
            </w:r>
            <w:r w:rsidR="00EC0FF0">
              <w:br/>
              <w:t>6 : local pilot</w:t>
            </w:r>
            <w:r w:rsidR="00EC0FF0">
              <w:br/>
              <w:t>7 : citizen with sufficient local knowledge</w:t>
            </w:r>
            <w:r w:rsidR="00EC0FF0">
              <w:br/>
              <w:t>8 : citizen with doubtful local knowledge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BA684A" w14:textId="77777777" w:rsidR="00EC0FF0" w:rsidRDefault="00EC0FF0">
            <w:r>
              <w:t>false</w:t>
            </w:r>
          </w:p>
        </w:tc>
      </w:tr>
      <w:tr w:rsidR="00EC0FF0" w14:paraId="3D5B975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C36A2E" w14:textId="77777777" w:rsidR="00EC0FF0" w:rsidRDefault="00EC0FF0">
            <w:proofErr w:type="spellStart"/>
            <w:r>
              <w:t>pilotRequest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CD2C51"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2A15D0"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93A61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580F9C" w14:textId="77777777" w:rsidR="00EC0FF0" w:rsidRDefault="00EC0FF0">
            <w:r>
              <w:t>false</w:t>
            </w:r>
          </w:p>
        </w:tc>
      </w:tr>
      <w:tr w:rsidR="00EC0FF0" w14:paraId="631E8C8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C9728A" w14:textId="77777777" w:rsidR="00EC0FF0" w:rsidRDefault="00EC0FF0">
            <w:proofErr w:type="spellStart"/>
            <w:r>
              <w:t>remotePilot</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3C1018" w14:textId="77777777" w:rsidR="00EC0FF0" w:rsidRDefault="00EC0FF0">
            <w:proofErr w:type="spellStart"/>
            <w:r>
              <w:t>boolean</w:t>
            </w:r>
            <w:proofErr w:type="spellEnd"/>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23B36" w14:textId="0A08E23D" w:rsidR="00EC0FF0" w:rsidRDefault="00EC0FF0">
            <w:del w:id="3196" w:author="Lyu Yuxiao" w:date="2023-05-25T10:21:00Z">
              <w:r w:rsidDel="00384B3D">
                <w:delText>1</w:delText>
              </w:r>
            </w:del>
            <w:ins w:id="3197" w:author="Lyu Yuxiao" w:date="2023-05-25T10:21:00Z">
              <w:r w:rsidR="00384B3D">
                <w:t>0</w:t>
              </w:r>
            </w:ins>
            <w:r>
              <w:t>..1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E6864C"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BAD8DD" w14:textId="77777777" w:rsidR="00EC0FF0" w:rsidRDefault="00EC0FF0">
            <w:r>
              <w:t>false</w:t>
            </w:r>
          </w:p>
        </w:tc>
      </w:tr>
      <w:tr w:rsidR="00EC0FF0" w14:paraId="0D3E75E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01BC49" w14:textId="77777777" w:rsidR="00EC0FF0" w:rsidRDefault="00EC0FF0">
            <w:proofErr w:type="spellStart"/>
            <w:r>
              <w:t>noticeTime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A0FA90"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B92913"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6991AC"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06502D" w14:textId="77777777" w:rsidR="00EC0FF0" w:rsidRDefault="00EC0FF0">
            <w:r>
              <w:t>false</w:t>
            </w:r>
          </w:p>
        </w:tc>
      </w:tr>
    </w:tbl>
    <w:p w14:paraId="303E41E4" w14:textId="77777777" w:rsidR="00EC0FF0" w:rsidRDefault="00EC0FF0">
      <w:pPr>
        <w:spacing w:before="160" w:after="160"/>
      </w:pPr>
    </w:p>
    <w:p w14:paraId="5F728B95" w14:textId="77777777" w:rsidR="00EC0FF0" w:rsidRDefault="00EC0FF0">
      <w:r>
        <w:br/>
      </w:r>
    </w:p>
    <w:p w14:paraId="4861ACE5" w14:textId="77777777" w:rsidR="00EC0FF0" w:rsidRDefault="00EC0FF0">
      <w:pPr>
        <w:pStyle w:val="Center"/>
      </w:pPr>
      <w:r>
        <w:t xml:space="preserve">Information bindings </w:t>
      </w:r>
    </w:p>
    <w:p w14:paraId="663297E5"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574438D3"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FA09B4"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530C3E"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0975CC"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F8F3B1"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A9AC50" w14:textId="77777777" w:rsidR="00EC0FF0" w:rsidRDefault="00EC0FF0">
            <w:r>
              <w:rPr>
                <w:b/>
                <w:bCs/>
              </w:rPr>
              <w:t>Name of target class</w:t>
            </w:r>
          </w:p>
        </w:tc>
      </w:tr>
      <w:tr w:rsidR="00EC0FF0" w14:paraId="0DF4EB42"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44E698"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4F3D4B"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EF4BA0" w14:textId="77777777" w:rsidR="00EC0FF0" w:rsidRDefault="00EC0FF0">
            <w:proofErr w:type="spellStart"/>
            <w:r>
              <w:t>LocationHours</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509BF" w14:textId="77777777" w:rsidR="00EC0FF0" w:rsidRDefault="00EC0FF0">
            <w:proofErr w:type="spellStart"/>
            <w:r>
              <w:t>theServiceHours</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C3CF4F" w14:textId="77777777" w:rsidR="00EC0FF0" w:rsidRDefault="00EC0FF0">
            <w:proofErr w:type="spellStart"/>
            <w:r>
              <w:t>ServiceHours</w:t>
            </w:r>
            <w:proofErr w:type="spellEnd"/>
          </w:p>
        </w:tc>
      </w:tr>
    </w:tbl>
    <w:p w14:paraId="07F2097D" w14:textId="77777777" w:rsidR="00EC0FF0" w:rsidRDefault="00EC0FF0">
      <w:pPr>
        <w:pStyle w:val="Center"/>
      </w:pPr>
    </w:p>
    <w:p w14:paraId="6B62B0F6" w14:textId="77777777" w:rsidR="00EC0FF0" w:rsidRDefault="00EC0FF0">
      <w:r>
        <w:br/>
      </w:r>
    </w:p>
    <w:p w14:paraId="442BC22E" w14:textId="77777777" w:rsidR="00EC0FF0" w:rsidRDefault="00EC0FF0">
      <w:pPr>
        <w:pStyle w:val="Center"/>
      </w:pPr>
      <w:r>
        <w:t xml:space="preserve">Feature bindings </w:t>
      </w:r>
    </w:p>
    <w:p w14:paraId="5DC53F71"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816"/>
        <w:gridCol w:w="1771"/>
        <w:gridCol w:w="1788"/>
      </w:tblGrid>
      <w:tr w:rsidR="00EC0FF0" w14:paraId="0E0A7C82"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1FBEFE"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EF1A86"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D95116"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087AA0"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5550D3" w14:textId="77777777" w:rsidR="00EC0FF0" w:rsidRDefault="00EC0FF0">
            <w:r>
              <w:rPr>
                <w:b/>
                <w:bCs/>
              </w:rPr>
              <w:t>Name of target class</w:t>
            </w:r>
          </w:p>
        </w:tc>
      </w:tr>
      <w:tr w:rsidR="00EC0FF0" w14:paraId="01B11C23"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573023"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DE8F4D"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2C359F" w14:textId="77777777" w:rsidR="00EC0FF0" w:rsidRDefault="00EC0FF0">
            <w:proofErr w:type="spellStart"/>
            <w:r>
              <w:t>ServiceProvisionArea</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11D487" w14:textId="77777777" w:rsidR="00EC0FF0" w:rsidRDefault="00EC0FF0">
            <w:proofErr w:type="spellStart"/>
            <w:r>
              <w:t>serviceArea</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131FA1" w14:textId="77777777" w:rsidR="00EC0FF0" w:rsidRDefault="00EC0FF0">
            <w:proofErr w:type="spellStart"/>
            <w:r>
              <w:t>PilotageDistrict</w:t>
            </w:r>
            <w:proofErr w:type="spellEnd"/>
          </w:p>
        </w:tc>
      </w:tr>
      <w:tr w:rsidR="00EC0FF0" w14:paraId="3AE4D8E9"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912A7C"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177A45"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BA5B6A" w14:textId="77777777" w:rsidR="00EC0FF0" w:rsidRDefault="00EC0FF0">
            <w:proofErr w:type="spellStart"/>
            <w:r>
              <w:t>ServiceProvisionArea</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51C620" w14:textId="77777777" w:rsidR="00EC0FF0" w:rsidRDefault="00EC0FF0">
            <w:proofErr w:type="spellStart"/>
            <w:r>
              <w:t>serviceArea</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2A6802" w14:textId="77777777" w:rsidR="00EC0FF0" w:rsidRDefault="00EC0FF0">
            <w:proofErr w:type="spellStart"/>
            <w:r>
              <w:t>PilotBoardingPlace</w:t>
            </w:r>
            <w:proofErr w:type="spellEnd"/>
          </w:p>
        </w:tc>
      </w:tr>
    </w:tbl>
    <w:p w14:paraId="786247B8" w14:textId="77777777" w:rsidR="00EC0FF0" w:rsidRDefault="00EC0FF0">
      <w:pPr>
        <w:pStyle w:val="Center"/>
      </w:pPr>
    </w:p>
    <w:p w14:paraId="6D665F51" w14:textId="77777777" w:rsidR="00EC0FF0" w:rsidRDefault="00EC0FF0">
      <w:pPr>
        <w:pStyle w:val="2"/>
        <w:spacing w:before="160" w:after="160"/>
        <w:rPr>
          <w:rFonts w:ascii="Times New Roman" w:hAnsi="Times New Roman" w:cs="Times New Roman"/>
          <w:b w:val="0"/>
          <w:bCs w:val="0"/>
          <w:sz w:val="24"/>
          <w:szCs w:val="24"/>
        </w:rPr>
      </w:pPr>
      <w:bookmarkStart w:id="3198" w:name="idmarkerx16777217x218785"/>
      <w:bookmarkStart w:id="3199" w:name="_Toc133573501"/>
      <w:bookmarkEnd w:id="3198"/>
      <w:r>
        <w:t>9.12 Pilotage district</w:t>
      </w:r>
      <w:bookmarkEnd w:id="3199"/>
    </w:p>
    <w:p w14:paraId="0B63A1D6" w14:textId="1F9B9DFA" w:rsidR="00EC0FF0" w:rsidRDefault="00EC0FF0">
      <w:r>
        <w:t xml:space="preserve">Name: Pilotage </w:t>
      </w:r>
      <w:del w:id="3200" w:author="Lyu Yuxiao" w:date="2023-04-18T15:20:00Z">
        <w:r w:rsidDel="00820EC0">
          <w:delText>district</w:delText>
        </w:r>
      </w:del>
      <w:ins w:id="3201" w:author="Lyu Yuxiao" w:date="2023-04-18T15:20:00Z">
        <w:r w:rsidR="00820EC0">
          <w:t>District</w:t>
        </w:r>
      </w:ins>
      <w:ins w:id="3202" w:author="Lyu Yuxiao" w:date="2023-04-18T15:35:00Z">
        <w:r w:rsidR="000E25AB">
          <w:t xml:space="preserve"> </w:t>
        </w:r>
        <w:r w:rsidR="000E25AB" w:rsidRPr="001C25D8">
          <w:t xml:space="preserve">[IHOREG </w:t>
        </w:r>
        <w:r w:rsidR="000E25AB">
          <w:rPr>
            <w:lang w:eastAsia="zh-CN"/>
          </w:rPr>
          <w:t>326</w:t>
        </w:r>
        <w:r w:rsidR="000E25AB" w:rsidRPr="001C25D8">
          <w:t>]</w:t>
        </w:r>
      </w:ins>
      <w:r>
        <w:br/>
      </w:r>
      <w:r>
        <w:lastRenderedPageBreak/>
        <w:t xml:space="preserve">Definition: An area within which a pilotage direction exists. Such directions are regulated by a competent </w:t>
      </w:r>
      <w:proofErr w:type="spellStart"/>
      <w:r>
        <w:t>harbour</w:t>
      </w:r>
      <w:proofErr w:type="spellEnd"/>
      <w:r>
        <w:t xml:space="preserve"> authority which dictates circumstances under which they apply.</w:t>
      </w:r>
      <w:r>
        <w:br/>
        <w:t>Code: '</w:t>
      </w:r>
      <w:proofErr w:type="spellStart"/>
      <w:r>
        <w:rPr>
          <w:rFonts w:ascii="Courier New" w:hAnsi="Courier New" w:cs="Courier New"/>
        </w:rPr>
        <w:t>PilotageDistrict</w:t>
      </w:r>
      <w:proofErr w:type="spellEnd"/>
      <w:r>
        <w:t>'</w:t>
      </w:r>
      <w:r>
        <w:br/>
        <w:t xml:space="preserve">Remarks: </w:t>
      </w:r>
      <w:r>
        <w:br/>
        <w:t>Aliases: (</w:t>
      </w:r>
      <w:proofErr w:type="gramStart"/>
      <w:r>
        <w:t xml:space="preserve">none)   </w:t>
      </w:r>
      <w:proofErr w:type="gramEnd"/>
      <w:r>
        <w:t xml:space="preserve">     Supertype: </w:t>
      </w:r>
      <w:proofErr w:type="spellStart"/>
      <w:r>
        <w:t>FeatureType</w:t>
      </w:r>
      <w:proofErr w:type="spellEnd"/>
      <w:r>
        <w:br/>
        <w:t>Feature use type: geographic</w:t>
      </w:r>
      <w:r>
        <w:br/>
        <w:t xml:space="preserve">Permitted primitives: surface  </w:t>
      </w:r>
    </w:p>
    <w:p w14:paraId="08444884"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5A320CB0"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9EA527"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32A1A8"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7097BB"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79916A"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CC56FE" w14:textId="77777777" w:rsidR="00EC0FF0" w:rsidRDefault="00EC0FF0">
            <w:r>
              <w:rPr>
                <w:b/>
                <w:bCs/>
              </w:rPr>
              <w:t>Sequential</w:t>
            </w:r>
          </w:p>
        </w:tc>
      </w:tr>
      <w:tr w:rsidR="00EC0FF0" w14:paraId="36B9AA6B"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1DA18A" w14:textId="77777777" w:rsidR="00EC0FF0" w:rsidRDefault="00EC0FF0">
            <w:proofErr w:type="spellStart"/>
            <w:r>
              <w:t>communicationChannel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CB10AA"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4B01F3"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96D05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C2BC2B" w14:textId="77777777" w:rsidR="00EC0FF0" w:rsidRDefault="00EC0FF0">
            <w:r>
              <w:t>false</w:t>
            </w:r>
          </w:p>
        </w:tc>
      </w:tr>
    </w:tbl>
    <w:p w14:paraId="0BCB9AD3" w14:textId="77777777" w:rsidR="00EC0FF0" w:rsidRDefault="00EC0FF0">
      <w:pPr>
        <w:spacing w:before="160" w:after="160"/>
      </w:pPr>
    </w:p>
    <w:p w14:paraId="1CFF3CDD" w14:textId="77777777" w:rsidR="00EC0FF0" w:rsidRDefault="00EC0FF0">
      <w:r>
        <w:br/>
      </w:r>
    </w:p>
    <w:p w14:paraId="06CEA435" w14:textId="77777777" w:rsidR="00EC0FF0" w:rsidRDefault="00EC0FF0">
      <w:pPr>
        <w:pStyle w:val="Center"/>
      </w:pPr>
      <w:r>
        <w:t xml:space="preserve">Information bindings </w:t>
      </w:r>
    </w:p>
    <w:p w14:paraId="407E4864" w14:textId="77777777" w:rsidR="00EC0FF0" w:rsidRDefault="00EC0FF0">
      <w:pPr>
        <w:pStyle w:val="Center"/>
      </w:pPr>
      <w:r>
        <w:t>(Bindings are also inherited from super-types, if any.)</w:t>
      </w:r>
    </w:p>
    <w:p w14:paraId="47ABF494" w14:textId="77777777" w:rsidR="00EC0FF0" w:rsidRDefault="00EC0FF0">
      <w:pPr>
        <w:pStyle w:val="Center"/>
      </w:pPr>
      <w:r>
        <w:t>(No local bindings, but may inherit bindings from super-types, if any)</w:t>
      </w:r>
    </w:p>
    <w:p w14:paraId="2AD299D9" w14:textId="77777777" w:rsidR="00EC0FF0" w:rsidRDefault="00EC0FF0">
      <w:r>
        <w:br/>
      </w:r>
    </w:p>
    <w:p w14:paraId="6C64E9A1" w14:textId="77777777" w:rsidR="00EC0FF0" w:rsidRDefault="00EC0FF0">
      <w:pPr>
        <w:pStyle w:val="Center"/>
      </w:pPr>
      <w:r>
        <w:t xml:space="preserve">Feature bindings </w:t>
      </w:r>
    </w:p>
    <w:p w14:paraId="7663B07C"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893"/>
        <w:gridCol w:w="1080"/>
        <w:gridCol w:w="2785"/>
        <w:gridCol w:w="1771"/>
        <w:gridCol w:w="1788"/>
      </w:tblGrid>
      <w:tr w:rsidR="00EC0FF0" w14:paraId="606365F8"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766D92"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5662DC"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1B968C"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6B3FD1"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7C0F4B" w14:textId="77777777" w:rsidR="00EC0FF0" w:rsidRDefault="00EC0FF0">
            <w:r>
              <w:rPr>
                <w:b/>
                <w:bCs/>
              </w:rPr>
              <w:t>Name of target class</w:t>
            </w:r>
          </w:p>
        </w:tc>
      </w:tr>
      <w:tr w:rsidR="00EC0FF0" w14:paraId="7E1999F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4BBDFF" w14:textId="4731B09B" w:rsidR="00EC0FF0" w:rsidRDefault="00AA2078">
            <w:ins w:id="3203" w:author="Lyu Yuxiao" w:date="2022-12-29T08:58:00Z">
              <w:r>
                <w:t>association</w:t>
              </w:r>
            </w:ins>
            <w:del w:id="3204" w:author="Lyu Yuxiao" w:date="2022-12-29T08:58:00Z">
              <w:r w:rsidR="00EC0FF0" w:rsidDel="00AA2078">
                <w:delText>aggregation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C4D6D9"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731C4C" w14:textId="77777777" w:rsidR="00EC0FF0" w:rsidRDefault="00EC0FF0">
            <w:commentRangeStart w:id="3205"/>
            <w:proofErr w:type="spellStart"/>
            <w:r>
              <w:t>PilotageDistrictAssociation</w:t>
            </w:r>
            <w:commentRangeEnd w:id="3205"/>
            <w:proofErr w:type="spellEnd"/>
            <w:r w:rsidR="00766E52">
              <w:rPr>
                <w:rStyle w:val="ac"/>
              </w:rPr>
              <w:commentReference w:id="3205"/>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1164CE"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54FA77" w14:textId="77777777" w:rsidR="00EC0FF0" w:rsidRDefault="00EC0FF0">
            <w:proofErr w:type="spellStart"/>
            <w:r>
              <w:t>PilotBoardingPlace</w:t>
            </w:r>
            <w:proofErr w:type="spellEnd"/>
          </w:p>
        </w:tc>
      </w:tr>
      <w:tr w:rsidR="00EC0FF0" w14:paraId="47B42505"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33B647"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E481DB"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569403" w14:textId="77777777" w:rsidR="00EC0FF0" w:rsidRDefault="00EC0FF0">
            <w:proofErr w:type="spellStart"/>
            <w:r>
              <w:t>ServiceProvisionArea</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790EAF" w14:textId="77777777" w:rsidR="00EC0FF0" w:rsidRDefault="00EC0FF0">
            <w:proofErr w:type="spellStart"/>
            <w:r>
              <w:t>serviceProvider</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351004" w14:textId="77777777" w:rsidR="00EC0FF0" w:rsidRDefault="00EC0FF0">
            <w:proofErr w:type="spellStart"/>
            <w:r>
              <w:t>PilotService</w:t>
            </w:r>
            <w:proofErr w:type="spellEnd"/>
          </w:p>
        </w:tc>
      </w:tr>
    </w:tbl>
    <w:p w14:paraId="64FD1A2A" w14:textId="77777777" w:rsidR="00EC0FF0" w:rsidRDefault="00EC0FF0">
      <w:pPr>
        <w:pStyle w:val="Center"/>
      </w:pPr>
    </w:p>
    <w:p w14:paraId="5CE1A5EE" w14:textId="77777777" w:rsidR="00EC0FF0" w:rsidRDefault="00EC0FF0">
      <w:pPr>
        <w:pStyle w:val="2"/>
        <w:spacing w:before="160" w:after="160"/>
        <w:rPr>
          <w:rFonts w:ascii="Times New Roman" w:hAnsi="Times New Roman" w:cs="Times New Roman"/>
          <w:b w:val="0"/>
          <w:bCs w:val="0"/>
          <w:sz w:val="24"/>
          <w:szCs w:val="24"/>
        </w:rPr>
      </w:pPr>
      <w:bookmarkStart w:id="3206" w:name="idmarkerx16777217x220331"/>
      <w:bookmarkStart w:id="3207" w:name="_Toc133573502"/>
      <w:bookmarkEnd w:id="3206"/>
      <w:r>
        <w:t>9.13 Piracy risk area</w:t>
      </w:r>
      <w:bookmarkEnd w:id="3207"/>
    </w:p>
    <w:p w14:paraId="57A79225" w14:textId="1DAF0614" w:rsidR="00EC0FF0" w:rsidRDefault="00EC0FF0">
      <w:r>
        <w:t xml:space="preserve">Name: Piracy </w:t>
      </w:r>
      <w:del w:id="3208" w:author="Lyu Yuxiao" w:date="2023-04-18T15:12:00Z">
        <w:r w:rsidDel="00AD30F0">
          <w:delText xml:space="preserve">risk </w:delText>
        </w:r>
      </w:del>
      <w:ins w:id="3209" w:author="Lyu Yuxiao" w:date="2023-04-18T15:12:00Z">
        <w:r w:rsidR="00AD30F0">
          <w:t xml:space="preserve">Risk </w:t>
        </w:r>
      </w:ins>
      <w:del w:id="3210" w:author="Lyu Yuxiao" w:date="2023-04-18T15:12:00Z">
        <w:r w:rsidDel="00AD30F0">
          <w:delText>area</w:delText>
        </w:r>
      </w:del>
      <w:ins w:id="3211" w:author="Lyu Yuxiao" w:date="2023-04-18T15:12:00Z">
        <w:r w:rsidR="00AD30F0">
          <w:t>Area</w:t>
        </w:r>
      </w:ins>
      <w:ins w:id="3212" w:author="Lyu Yuxiao" w:date="2023-04-18T15:15:00Z">
        <w:r w:rsidR="0010644F">
          <w:t xml:space="preserve"> </w:t>
        </w:r>
        <w:r w:rsidR="0010644F" w:rsidRPr="001C25D8">
          <w:t xml:space="preserve">[IHOREG </w:t>
        </w:r>
        <w:r w:rsidR="0010644F">
          <w:rPr>
            <w:lang w:eastAsia="zh-CN"/>
          </w:rPr>
          <w:t>491</w:t>
        </w:r>
        <w:r w:rsidR="0010644F" w:rsidRPr="001C25D8">
          <w:t>]</w:t>
        </w:r>
      </w:ins>
      <w:r>
        <w:br/>
        <w:t>Definition: An area where there is a raised risk of piracy or armed robbery.</w:t>
      </w:r>
      <w:r>
        <w:br/>
        <w:t>Code: '</w:t>
      </w:r>
      <w:proofErr w:type="spellStart"/>
      <w:r>
        <w:rPr>
          <w:rFonts w:ascii="Courier New" w:hAnsi="Courier New" w:cs="Courier New"/>
        </w:rPr>
        <w:t>PiracyRiskArea</w:t>
      </w:r>
      <w:proofErr w:type="spellEnd"/>
      <w:r>
        <w:t>'</w:t>
      </w:r>
      <w:r>
        <w:br/>
        <w:t xml:space="preserve">Remarks: </w:t>
      </w:r>
      <w:r>
        <w:br/>
        <w:t>Aliases</w:t>
      </w:r>
      <w:ins w:id="3213" w:author="Lyu Yuxiao" w:date="2023-04-18T15:18:00Z">
        <w:r w:rsidR="00A04F63">
          <w:rPr>
            <w:rFonts w:ascii="Segoe UI Emoji" w:eastAsia="Segoe UI Emoji" w:hAnsi="Segoe UI Emoji" w:cs="Segoe UI Emoji"/>
          </w:rPr>
          <w:t>:</w:t>
        </w:r>
      </w:ins>
      <w:ins w:id="3214" w:author="Lyu Yuxiao" w:date="2023-04-18T15:19:00Z">
        <w:r w:rsidR="00820EC0">
          <w:rPr>
            <w:rFonts w:ascii="Segoe UI Emoji" w:eastAsia="Segoe UI Emoji" w:hAnsi="Segoe UI Emoji" w:cs="Segoe UI Emoji"/>
          </w:rPr>
          <w:t xml:space="preserve"> </w:t>
        </w:r>
      </w:ins>
      <w:ins w:id="3215" w:author="Lyu Yuxiao" w:date="2023-04-18T15:18:00Z">
        <w:r w:rsidR="00820EC0">
          <w:rPr>
            <w:rFonts w:ascii="Segoe UI Emoji" w:eastAsia="Segoe UI Emoji" w:hAnsi="Segoe UI Emoji" w:cs="Segoe UI Emoji"/>
          </w:rPr>
          <w:t>(</w:t>
        </w:r>
      </w:ins>
      <w:del w:id="3216" w:author="Lyu Yuxiao" w:date="2023-04-18T15:18:00Z">
        <w:r w:rsidDel="00A04F63">
          <w:delText xml:space="preserve">: </w:delText>
        </w:r>
      </w:del>
      <w:del w:id="3217" w:author="Lyu Yuxiao" w:date="2023-04-18T15:13:00Z">
        <w:r w:rsidDel="00AD30F0">
          <w:delText xml:space="preserve">PIRARE        </w:delText>
        </w:r>
      </w:del>
      <w:proofErr w:type="gramStart"/>
      <w:ins w:id="3218" w:author="Lyu Yuxiao" w:date="2023-04-18T15:13:00Z">
        <w:r w:rsidR="00AD30F0">
          <w:t>none</w:t>
        </w:r>
      </w:ins>
      <w:ins w:id="3219" w:author="Lyu Yuxiao" w:date="2023-04-18T15:18:00Z">
        <w:r w:rsidR="00A04F63">
          <w:t>)</w:t>
        </w:r>
      </w:ins>
      <w:ins w:id="3220" w:author="Lyu Yuxiao" w:date="2023-04-18T15:13:00Z">
        <w:r w:rsidR="00AD30F0">
          <w:t xml:space="preserve">   </w:t>
        </w:r>
        <w:proofErr w:type="gramEnd"/>
        <w:r w:rsidR="00AD30F0">
          <w:t xml:space="preserve">     </w:t>
        </w:r>
      </w:ins>
      <w:r>
        <w:t xml:space="preserve">Supertype: </w:t>
      </w:r>
      <w:proofErr w:type="spellStart"/>
      <w:r>
        <w:t>ReportableServiceArea</w:t>
      </w:r>
      <w:proofErr w:type="spellEnd"/>
      <w:r>
        <w:br/>
        <w:t>Feature use type: geographic</w:t>
      </w:r>
      <w:r>
        <w:br/>
        <w:t xml:space="preserve">Permitted primitives: point  surface  </w:t>
      </w:r>
    </w:p>
    <w:p w14:paraId="529E8ADA"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15F29F1F"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41BF3D"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524C2C"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40F2A1"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A8B845"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B2083B" w14:textId="77777777" w:rsidR="00EC0FF0" w:rsidRDefault="00EC0FF0">
            <w:r>
              <w:rPr>
                <w:b/>
                <w:bCs/>
              </w:rPr>
              <w:t>Sequential</w:t>
            </w:r>
          </w:p>
        </w:tc>
      </w:tr>
      <w:tr w:rsidR="00EC0FF0" w14:paraId="334A3FE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CF1A04" w14:textId="77777777" w:rsidR="00EC0FF0" w:rsidRDefault="00EC0FF0">
            <w:r>
              <w:t>restriction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25D64E"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9B59C8" w14:textId="77777777" w:rsidR="00EC0FF0" w:rsidRDefault="00EC0FF0">
            <w:proofErr w:type="gramStart"/>
            <w:r>
              <w:t>1..*</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D039C8" w14:textId="77777777" w:rsidR="00EC0FF0" w:rsidRDefault="008A31A8">
            <w:r>
              <w:t>1 :</w:t>
            </w:r>
            <w:r w:rsidR="00EC0FF0">
              <w:t xml:space="preserve"> anchoring prohibited</w:t>
            </w:r>
            <w:r w:rsidR="00EC0FF0">
              <w:br/>
              <w:t>2 : anchoring restricted</w:t>
            </w:r>
            <w:r w:rsidR="00EC0FF0">
              <w:br/>
              <w:t>3 : fishing prohibited</w:t>
            </w:r>
            <w:r w:rsidR="00EC0FF0">
              <w:br/>
              <w:t>4 : fishing restricted</w:t>
            </w:r>
            <w:r w:rsidR="00EC0FF0">
              <w:br/>
              <w:t>5 : trawling prohibited</w:t>
            </w:r>
            <w:r w:rsidR="00EC0FF0">
              <w:br/>
              <w:t>6 : trawling restricted</w:t>
            </w:r>
            <w:r w:rsidR="00EC0FF0">
              <w:br/>
              <w:t>7 : entry prohibited</w:t>
            </w:r>
            <w:r w:rsidR="00EC0FF0">
              <w:br/>
              <w:t>8 : entry restricted</w:t>
            </w:r>
            <w:r w:rsidR="00EC0FF0">
              <w:br/>
              <w:t>9 : dredging prohibited</w:t>
            </w:r>
            <w:r w:rsidR="00EC0FF0">
              <w:br/>
              <w:t>10 : dredging restricted</w:t>
            </w:r>
            <w:r w:rsidR="00EC0FF0">
              <w:br/>
              <w:t>11 : diving prohibited</w:t>
            </w:r>
            <w:r w:rsidR="00EC0FF0">
              <w:br/>
              <w:t>12 : diving restricted</w:t>
            </w:r>
            <w:r w:rsidR="00EC0FF0">
              <w:br/>
              <w:t>14 : area to be avoided</w:t>
            </w:r>
            <w:r w:rsidR="00EC0FF0">
              <w:br/>
              <w:t>18 : industrial or mineral exploration/development prohibited</w:t>
            </w:r>
            <w:r w:rsidR="00EC0FF0">
              <w:br/>
              <w:t>19 : industrial or mineral exploration/development restricted</w:t>
            </w:r>
            <w:r w:rsidR="00EC0FF0">
              <w:br/>
            </w:r>
            <w:r w:rsidR="00EC0FF0">
              <w:lastRenderedPageBreak/>
              <w:t>20 : drilling prohibited</w:t>
            </w:r>
            <w:r w:rsidR="00EC0FF0">
              <w:br/>
              <w:t>21 : drilling restricted</w:t>
            </w:r>
            <w:r w:rsidR="00EC0FF0">
              <w:br/>
              <w:t>24 : dragging prohibited</w:t>
            </w:r>
            <w:r w:rsidR="00EC0FF0">
              <w:br/>
              <w:t>25 : stopping prohibited</w:t>
            </w:r>
            <w:r w:rsidR="00EC0FF0">
              <w:br/>
              <w:t>26 : landing prohibited</w:t>
            </w:r>
            <w:r w:rsidR="00EC0FF0">
              <w:br/>
              <w:t>27 : speed restricted</w:t>
            </w:r>
            <w:r w:rsidR="00EC0FF0">
              <w:br/>
              <w:t>31 : berthing prohibited</w:t>
            </w:r>
            <w:r w:rsidR="00EC0FF0">
              <w:br/>
              <w:t>32 : berthing restricted</w:t>
            </w:r>
            <w:r w:rsidR="00EC0FF0">
              <w:br/>
              <w:t>33 : making fast prohibited</w:t>
            </w:r>
            <w:r w:rsidR="00EC0FF0">
              <w:br/>
              <w:t>34 : making fast restricted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456540" w14:textId="77777777" w:rsidR="00EC0FF0" w:rsidRDefault="00EC0FF0">
            <w:r>
              <w:lastRenderedPageBreak/>
              <w:t>false</w:t>
            </w:r>
          </w:p>
        </w:tc>
      </w:tr>
      <w:tr w:rsidR="00EC0FF0" w14:paraId="4DF8C9F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82AA8E"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D5EC6B"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DB8EC1"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003957" w14:textId="77777777" w:rsidR="00EC0FF0" w:rsidRDefault="008A31A8">
            <w:proofErr w:type="gramStart"/>
            <w:r>
              <w:t>1 :</w:t>
            </w:r>
            <w:proofErr w:type="gramEnd"/>
            <w:r w:rsidR="00EC0FF0">
              <w:t xml:space="preserve"> permanent</w:t>
            </w:r>
            <w:r w:rsidR="00EC0FF0">
              <w:br/>
              <w:t>2 : occasional</w:t>
            </w:r>
            <w:r w:rsidR="00EC0FF0">
              <w:br/>
              <w:t>5 : periodic/intermittent</w:t>
            </w:r>
            <w:r w:rsidR="00EC0FF0">
              <w:br/>
              <w:t>7 : temporary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A46D0F" w14:textId="77777777" w:rsidR="00EC0FF0" w:rsidRDefault="00EC0FF0">
            <w:r>
              <w:t>false</w:t>
            </w:r>
          </w:p>
        </w:tc>
      </w:tr>
    </w:tbl>
    <w:p w14:paraId="5C68E9B0" w14:textId="77777777" w:rsidR="00EC0FF0" w:rsidRDefault="00EC0FF0">
      <w:pPr>
        <w:spacing w:before="160" w:after="160"/>
      </w:pPr>
    </w:p>
    <w:p w14:paraId="3FD9E06D" w14:textId="77777777" w:rsidR="00EC0FF0" w:rsidRDefault="00EC0FF0">
      <w:r>
        <w:br/>
      </w:r>
    </w:p>
    <w:p w14:paraId="2483871F" w14:textId="77777777" w:rsidR="00EC0FF0" w:rsidRDefault="00EC0FF0">
      <w:pPr>
        <w:pStyle w:val="Center"/>
      </w:pPr>
      <w:r>
        <w:t xml:space="preserve">Information bindings </w:t>
      </w:r>
    </w:p>
    <w:p w14:paraId="64E37BB6" w14:textId="77777777" w:rsidR="00EC0FF0" w:rsidRDefault="00EC0FF0">
      <w:pPr>
        <w:pStyle w:val="Center"/>
      </w:pPr>
      <w:r>
        <w:t>(Bindings are also inherited from super-types, if any.)</w:t>
      </w:r>
    </w:p>
    <w:p w14:paraId="060DF1F4" w14:textId="77777777" w:rsidR="00EC0FF0" w:rsidRDefault="00EC0FF0">
      <w:pPr>
        <w:pStyle w:val="Center"/>
      </w:pPr>
      <w:r>
        <w:t>(No local bindings, but may inherit bindings from super-types, if any)</w:t>
      </w:r>
    </w:p>
    <w:p w14:paraId="6007C247" w14:textId="77777777" w:rsidR="00EC0FF0" w:rsidRDefault="00EC0FF0">
      <w:r>
        <w:br/>
      </w:r>
    </w:p>
    <w:p w14:paraId="24B5172E" w14:textId="77777777" w:rsidR="00EC0FF0" w:rsidRDefault="00EC0FF0">
      <w:pPr>
        <w:pStyle w:val="Center"/>
      </w:pPr>
      <w:r>
        <w:t xml:space="preserve">Feature bindings </w:t>
      </w:r>
    </w:p>
    <w:p w14:paraId="5246FD14" w14:textId="77777777" w:rsidR="00EC0FF0" w:rsidRDefault="00EC0FF0">
      <w:pPr>
        <w:pStyle w:val="Center"/>
      </w:pPr>
      <w:r>
        <w:t>(Bindings are also inherited from super-types, if any.)</w:t>
      </w:r>
    </w:p>
    <w:p w14:paraId="0867B90B" w14:textId="77777777" w:rsidR="00EC0FF0" w:rsidRDefault="00EC0FF0">
      <w:pPr>
        <w:pStyle w:val="Center"/>
      </w:pPr>
      <w:r>
        <w:t>(No local bindings, but will inherit super-type bindings if any)</w:t>
      </w:r>
    </w:p>
    <w:p w14:paraId="0E328722" w14:textId="77777777" w:rsidR="00EC0FF0" w:rsidRDefault="00EC0FF0">
      <w:pPr>
        <w:pStyle w:val="2"/>
        <w:spacing w:before="160" w:after="160"/>
        <w:rPr>
          <w:rFonts w:ascii="Times New Roman" w:hAnsi="Times New Roman" w:cs="Times New Roman"/>
          <w:b w:val="0"/>
          <w:bCs w:val="0"/>
          <w:sz w:val="24"/>
          <w:szCs w:val="24"/>
        </w:rPr>
      </w:pPr>
      <w:bookmarkStart w:id="3221" w:name="idmarkerx16777217x221428"/>
      <w:bookmarkStart w:id="3222" w:name="_Toc133573503"/>
      <w:bookmarkEnd w:id="3221"/>
      <w:r>
        <w:t>9.14 Place of refuge</w:t>
      </w:r>
      <w:bookmarkEnd w:id="3222"/>
    </w:p>
    <w:p w14:paraId="4376D64E" w14:textId="5D6673C4" w:rsidR="00EC0FF0" w:rsidRDefault="00EC0FF0">
      <w:r>
        <w:t xml:space="preserve">Name: Place of </w:t>
      </w:r>
      <w:del w:id="3223" w:author="Lyu Yuxiao" w:date="2023-04-18T15:09:00Z">
        <w:r w:rsidDel="00D34088">
          <w:delText>refuge</w:delText>
        </w:r>
      </w:del>
      <w:ins w:id="3224" w:author="Lyu Yuxiao" w:date="2023-04-18T15:09:00Z">
        <w:r w:rsidR="00D34088">
          <w:t>Refuge</w:t>
        </w:r>
      </w:ins>
      <w:ins w:id="3225" w:author="Lyu Yuxiao" w:date="2023-04-18T15:10:00Z">
        <w:r w:rsidR="00D34088">
          <w:t xml:space="preserve"> </w:t>
        </w:r>
        <w:r w:rsidR="00D34088" w:rsidRPr="001C25D8">
          <w:t xml:space="preserve">[IHOREG </w:t>
        </w:r>
        <w:r w:rsidR="00D34088">
          <w:rPr>
            <w:lang w:eastAsia="zh-CN"/>
          </w:rPr>
          <w:t>492</w:t>
        </w:r>
        <w:r w:rsidR="00D34088" w:rsidRPr="001C25D8">
          <w:t>]</w:t>
        </w:r>
      </w:ins>
      <w:r>
        <w:br/>
        <w:t>Definition: A place where a ship in need of assistance can take action to enable it to stabilize its condition and reduce the hazards to navigation, and to protect human life and the environment.</w:t>
      </w:r>
      <w:r>
        <w:br/>
        <w:t>Code: '</w:t>
      </w:r>
      <w:proofErr w:type="spellStart"/>
      <w:r>
        <w:rPr>
          <w:rFonts w:ascii="Courier New" w:hAnsi="Courier New" w:cs="Courier New"/>
        </w:rPr>
        <w:t>PlaceOfRefuge</w:t>
      </w:r>
      <w:proofErr w:type="spellEnd"/>
      <w:r>
        <w:t>'</w:t>
      </w:r>
      <w:r>
        <w:br/>
        <w:t xml:space="preserve">Remarks: </w:t>
      </w:r>
      <w:r>
        <w:br/>
        <w:t>Aliases: (</w:t>
      </w:r>
      <w:proofErr w:type="gramStart"/>
      <w:r>
        <w:t xml:space="preserve">none)   </w:t>
      </w:r>
      <w:proofErr w:type="gramEnd"/>
      <w:r>
        <w:t xml:space="preserve">     Supertype: </w:t>
      </w:r>
      <w:proofErr w:type="spellStart"/>
      <w:r>
        <w:t>ReportableServiceArea</w:t>
      </w:r>
      <w:proofErr w:type="spellEnd"/>
      <w:r>
        <w:br/>
        <w:t>Feature use type: geographic</w:t>
      </w:r>
      <w:r>
        <w:br/>
        <w:t xml:space="preserve">Permitted primitives: point  surface  </w:t>
      </w:r>
    </w:p>
    <w:p w14:paraId="41083598"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62D9CE9C"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FCD817"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FADC52"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E31A44"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7392CB"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D36BC1" w14:textId="77777777" w:rsidR="00EC0FF0" w:rsidRDefault="00EC0FF0">
            <w:r>
              <w:rPr>
                <w:b/>
                <w:bCs/>
              </w:rPr>
              <w:t>Sequential</w:t>
            </w:r>
          </w:p>
        </w:tc>
      </w:tr>
      <w:tr w:rsidR="00EC0FF0" w14:paraId="539C66C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D82E7B" w14:textId="77777777" w:rsidR="00EC0FF0" w:rsidRDefault="00EC0FF0">
            <w:proofErr w:type="spellStart"/>
            <w:r>
              <w:t>communicationChannel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7C0F87"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6CAEFF"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82375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91E21F" w14:textId="77777777" w:rsidR="00EC0FF0" w:rsidRDefault="00EC0FF0">
            <w:r>
              <w:t>false</w:t>
            </w:r>
          </w:p>
        </w:tc>
      </w:tr>
      <w:tr w:rsidR="00EC0FF0" w14:paraId="3E8CB3F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1EA306"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60FDC3"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F400DA"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D16AF6" w14:textId="77777777" w:rsidR="00EC0FF0" w:rsidRDefault="008A31A8">
            <w:proofErr w:type="gramStart"/>
            <w:r>
              <w:t>1 :</w:t>
            </w:r>
            <w:proofErr w:type="gramEnd"/>
            <w:r w:rsidR="00EC0FF0">
              <w:t xml:space="preserve"> permanent</w:t>
            </w:r>
            <w:r w:rsidR="00EC0FF0">
              <w:br/>
              <w:t>2 : occasional</w:t>
            </w:r>
            <w:r w:rsidR="00EC0FF0">
              <w:br/>
              <w:t>3 : recommended</w:t>
            </w:r>
            <w:r w:rsidR="00EC0FF0">
              <w:br/>
              <w:t>4 : not in use</w:t>
            </w:r>
            <w:r w:rsidR="00EC0FF0">
              <w:br/>
              <w:t>5 : periodic/intermittent</w:t>
            </w:r>
            <w:r w:rsidR="00EC0FF0">
              <w:br/>
              <w:t>6 : reserved</w:t>
            </w:r>
            <w:r w:rsidR="00EC0FF0">
              <w:br/>
              <w:t>7 : temporary</w:t>
            </w:r>
            <w:r w:rsidR="00EC0FF0">
              <w:br/>
              <w:t>8 : private</w:t>
            </w:r>
            <w:r w:rsidR="00EC0FF0">
              <w:br/>
              <w:t>9 : mandatory</w:t>
            </w:r>
            <w:r w:rsidR="00EC0FF0">
              <w:br/>
              <w:t>28 : buoyed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0128F2" w14:textId="77777777" w:rsidR="00EC0FF0" w:rsidRDefault="00EC0FF0">
            <w:r>
              <w:t>false</w:t>
            </w:r>
          </w:p>
        </w:tc>
      </w:tr>
    </w:tbl>
    <w:p w14:paraId="36E1D637" w14:textId="77777777" w:rsidR="00EC0FF0" w:rsidRDefault="00EC0FF0">
      <w:pPr>
        <w:spacing w:before="160" w:after="160"/>
      </w:pPr>
    </w:p>
    <w:p w14:paraId="10E3C5A3" w14:textId="77777777" w:rsidR="00EC0FF0" w:rsidRDefault="00EC0FF0">
      <w:r>
        <w:br/>
      </w:r>
    </w:p>
    <w:p w14:paraId="0D21C6E6" w14:textId="77777777" w:rsidR="00EC0FF0" w:rsidRDefault="00EC0FF0">
      <w:pPr>
        <w:pStyle w:val="Center"/>
      </w:pPr>
      <w:r>
        <w:lastRenderedPageBreak/>
        <w:t xml:space="preserve">Information bindings </w:t>
      </w:r>
    </w:p>
    <w:p w14:paraId="63D8205F" w14:textId="77777777" w:rsidR="00EC0FF0" w:rsidRDefault="00EC0FF0">
      <w:pPr>
        <w:pStyle w:val="Center"/>
      </w:pPr>
      <w:r>
        <w:t>(Bindings are also inherited from super-types, if any.)</w:t>
      </w:r>
    </w:p>
    <w:p w14:paraId="755ECCE7" w14:textId="77777777" w:rsidR="00EC0FF0" w:rsidRDefault="00EC0FF0">
      <w:pPr>
        <w:pStyle w:val="Center"/>
      </w:pPr>
      <w:r>
        <w:t>(No local bindings, but may inherit bindings from super-types, if any)</w:t>
      </w:r>
    </w:p>
    <w:p w14:paraId="50E7A570" w14:textId="77777777" w:rsidR="00EC0FF0" w:rsidRDefault="00EC0FF0">
      <w:r>
        <w:br/>
      </w:r>
    </w:p>
    <w:p w14:paraId="61C2ACB3" w14:textId="77777777" w:rsidR="00EC0FF0" w:rsidRDefault="00EC0FF0">
      <w:pPr>
        <w:pStyle w:val="Center"/>
      </w:pPr>
      <w:r>
        <w:t xml:space="preserve">Feature bindings </w:t>
      </w:r>
    </w:p>
    <w:p w14:paraId="04684844" w14:textId="77777777" w:rsidR="00EC0FF0" w:rsidRDefault="00EC0FF0">
      <w:pPr>
        <w:pStyle w:val="Center"/>
      </w:pPr>
      <w:r>
        <w:t>(Bindings are also inherited from super-types, if any.)</w:t>
      </w:r>
    </w:p>
    <w:p w14:paraId="2FA90822" w14:textId="77777777" w:rsidR="00EC0FF0" w:rsidRDefault="00EC0FF0">
      <w:pPr>
        <w:pStyle w:val="Center"/>
      </w:pPr>
      <w:r>
        <w:t>(No local bindings, but will inherit super-type bindings if any)</w:t>
      </w:r>
    </w:p>
    <w:p w14:paraId="02A9D95F" w14:textId="77777777" w:rsidR="00EC0FF0" w:rsidRDefault="00EC0FF0">
      <w:pPr>
        <w:pStyle w:val="2"/>
        <w:spacing w:before="160" w:after="160"/>
        <w:rPr>
          <w:rFonts w:ascii="Times New Roman" w:hAnsi="Times New Roman" w:cs="Times New Roman"/>
          <w:b w:val="0"/>
          <w:bCs w:val="0"/>
          <w:sz w:val="24"/>
          <w:szCs w:val="24"/>
        </w:rPr>
      </w:pPr>
      <w:bookmarkStart w:id="3226" w:name="idmarkerx16777217x222447"/>
      <w:bookmarkStart w:id="3227" w:name="_Toc133573504"/>
      <w:bookmarkEnd w:id="3226"/>
      <w:r>
        <w:t>9.15 Radar range</w:t>
      </w:r>
      <w:bookmarkEnd w:id="3227"/>
    </w:p>
    <w:p w14:paraId="4904BCE5" w14:textId="4C052393" w:rsidR="00EC0FF0" w:rsidRDefault="00EC0FF0">
      <w:r>
        <w:t xml:space="preserve">Name: Radar </w:t>
      </w:r>
      <w:del w:id="3228" w:author="Lyu Yuxiao" w:date="2023-04-18T14:57:00Z">
        <w:r w:rsidDel="00475765">
          <w:delText>range</w:delText>
        </w:r>
      </w:del>
      <w:ins w:id="3229" w:author="Lyu Yuxiao" w:date="2023-04-18T14:57:00Z">
        <w:r w:rsidR="00475765">
          <w:t xml:space="preserve">Range </w:t>
        </w:r>
        <w:r w:rsidR="00475765" w:rsidRPr="001C25D8">
          <w:t xml:space="preserve">[IHOREG </w:t>
        </w:r>
        <w:r w:rsidR="00475765">
          <w:rPr>
            <w:lang w:eastAsia="zh-CN"/>
          </w:rPr>
          <w:t>305</w:t>
        </w:r>
        <w:r w:rsidR="00475765" w:rsidRPr="001C25D8">
          <w:t>]</w:t>
        </w:r>
      </w:ins>
      <w:r>
        <w:br/>
        <w:t>Definition: Indicates the coverage of a sea area by a radar surveillance station. Inside this area a vessel may request shore-based radar assistance, particularly in poor visibility.</w:t>
      </w:r>
      <w:r>
        <w:br/>
        <w:t>Code: '</w:t>
      </w:r>
      <w:proofErr w:type="spellStart"/>
      <w:r>
        <w:rPr>
          <w:rFonts w:ascii="Courier New" w:hAnsi="Courier New" w:cs="Courier New"/>
        </w:rPr>
        <w:t>RadarRange</w:t>
      </w:r>
      <w:proofErr w:type="spellEnd"/>
      <w:r>
        <w:t>'</w:t>
      </w:r>
      <w:r>
        <w:br/>
        <w:t>Remarks: Many large ports have a radar surveillance system covering their approaches to provide guidance for vessels, particularly in poor visibility. The maximum range of the system forms an arc or series of overlapping arcs (IHO Chart Specifications, M-4).</w:t>
      </w:r>
      <w:r>
        <w:br/>
        <w:t xml:space="preserve">Aliases: RADRNG        Supertype: </w:t>
      </w:r>
      <w:proofErr w:type="spellStart"/>
      <w:r>
        <w:t>FeatureType</w:t>
      </w:r>
      <w:proofErr w:type="spellEnd"/>
      <w:r>
        <w:br/>
        <w:t>Feature use type: geographic</w:t>
      </w:r>
      <w:r>
        <w:br/>
        <w:t xml:space="preserve">Permitted primitives: surface  </w:t>
      </w:r>
    </w:p>
    <w:p w14:paraId="55CF7D8D"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7BA6919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106B55"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F25EF0"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310CD4"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C61396"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EA0AA1" w14:textId="77777777" w:rsidR="00EC0FF0" w:rsidRDefault="00EC0FF0">
            <w:r>
              <w:rPr>
                <w:b/>
                <w:bCs/>
              </w:rPr>
              <w:t>Sequential</w:t>
            </w:r>
          </w:p>
        </w:tc>
      </w:tr>
      <w:tr w:rsidR="00EC0FF0" w14:paraId="650D216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2D1DAF" w14:textId="77777777" w:rsidR="00EC0FF0" w:rsidRDefault="00EC0FF0">
            <w:proofErr w:type="spellStart"/>
            <w:r>
              <w:t>communicationChannel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D8A0E9"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A1D86C"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DF86F8A"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DBE5D6" w14:textId="77777777" w:rsidR="00EC0FF0" w:rsidRDefault="00EC0FF0">
            <w:r>
              <w:t>false</w:t>
            </w:r>
          </w:p>
        </w:tc>
      </w:tr>
      <w:tr w:rsidR="00EC0FF0" w14:paraId="0BEFCC8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C64986"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FF77DE"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A63F7C"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DE6EF5" w14:textId="77777777" w:rsidR="00EC0FF0" w:rsidRDefault="008A31A8">
            <w:proofErr w:type="gramStart"/>
            <w:r>
              <w:t>1 :</w:t>
            </w:r>
            <w:proofErr w:type="gramEnd"/>
            <w:r w:rsidR="00EC0FF0">
              <w:t xml:space="preserve"> permanent</w:t>
            </w:r>
            <w:r w:rsidR="00EC0FF0">
              <w:br/>
              <w:t>2 : occasional</w:t>
            </w:r>
            <w:r w:rsidR="00EC0FF0">
              <w:br/>
              <w:t>4 : not in use</w:t>
            </w:r>
            <w:r w:rsidR="00EC0FF0">
              <w:br/>
              <w:t>7 : temporary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539108" w14:textId="77777777" w:rsidR="00EC0FF0" w:rsidRDefault="00EC0FF0">
            <w:r>
              <w:t>false</w:t>
            </w:r>
          </w:p>
        </w:tc>
      </w:tr>
    </w:tbl>
    <w:p w14:paraId="0987259A" w14:textId="77777777" w:rsidR="00EC0FF0" w:rsidRDefault="00EC0FF0">
      <w:pPr>
        <w:spacing w:before="160" w:after="160"/>
      </w:pPr>
    </w:p>
    <w:p w14:paraId="20BA3966" w14:textId="77777777" w:rsidR="00EC0FF0" w:rsidRDefault="00EC0FF0">
      <w:r>
        <w:br/>
      </w:r>
    </w:p>
    <w:p w14:paraId="2338B73A" w14:textId="77777777" w:rsidR="00EC0FF0" w:rsidRDefault="00EC0FF0">
      <w:pPr>
        <w:pStyle w:val="Center"/>
      </w:pPr>
      <w:r>
        <w:t xml:space="preserve">Information bindings </w:t>
      </w:r>
    </w:p>
    <w:p w14:paraId="51D9F640" w14:textId="77777777" w:rsidR="00EC0FF0" w:rsidRDefault="00EC0FF0">
      <w:pPr>
        <w:pStyle w:val="Center"/>
      </w:pPr>
      <w:r>
        <w:t>(Bindings are also inherited from super-types, if any.)</w:t>
      </w:r>
    </w:p>
    <w:p w14:paraId="31C8C859" w14:textId="77777777" w:rsidR="00EC0FF0" w:rsidRDefault="00EC0FF0">
      <w:pPr>
        <w:pStyle w:val="Center"/>
      </w:pPr>
      <w:r>
        <w:t>(No local bindings, but may inherit bindings from super-types, if any)</w:t>
      </w:r>
    </w:p>
    <w:p w14:paraId="7EBAC2AA" w14:textId="77777777" w:rsidR="00EC0FF0" w:rsidRDefault="00EC0FF0">
      <w:r>
        <w:br/>
      </w:r>
    </w:p>
    <w:p w14:paraId="5DCAE6C5" w14:textId="77777777" w:rsidR="00EC0FF0" w:rsidRDefault="00EC0FF0">
      <w:pPr>
        <w:pStyle w:val="Center"/>
      </w:pPr>
      <w:r>
        <w:t xml:space="preserve">Feature bindings </w:t>
      </w:r>
    </w:p>
    <w:p w14:paraId="4C040CE0"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949"/>
        <w:gridCol w:w="1080"/>
        <w:gridCol w:w="2826"/>
        <w:gridCol w:w="1771"/>
        <w:gridCol w:w="2216"/>
      </w:tblGrid>
      <w:tr w:rsidR="00EC0FF0" w14:paraId="6E2CF845"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6ECA2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D759B"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A5B3CB"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EF4F95"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CCE2FE" w14:textId="77777777" w:rsidR="00EC0FF0" w:rsidRDefault="00EC0FF0">
            <w:r>
              <w:rPr>
                <w:b/>
                <w:bCs/>
              </w:rPr>
              <w:t>Name of target class</w:t>
            </w:r>
          </w:p>
        </w:tc>
      </w:tr>
      <w:tr w:rsidR="00EC0FF0" w14:paraId="49D266AC"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3D72A4" w14:textId="1F46AB7E" w:rsidR="00EC0FF0" w:rsidRDefault="00D00C41">
            <w:del w:id="3230" w:author="Lyu Yuxiao" w:date="2022-12-28T15:44:00Z">
              <w:r w:rsidDel="00D00C41">
                <w:rPr>
                  <w:rFonts w:hint="eastAsia"/>
                  <w:lang w:eastAsia="zh-CN"/>
                </w:rPr>
                <w:delText>A</w:delText>
              </w:r>
            </w:del>
            <w:ins w:id="3231" w:author="Lyu Yuxiao" w:date="2022-12-28T15:44:00Z">
              <w:r>
                <w:rPr>
                  <w:rFonts w:hint="eastAsia"/>
                  <w:lang w:eastAsia="zh-CN"/>
                </w:rPr>
                <w:t>a</w:t>
              </w:r>
            </w:ins>
            <w:del w:id="3232" w:author="Lyu Yuxiao" w:date="2022-12-28T15:43:00Z">
              <w:r w:rsidR="00EC0FF0" w:rsidDel="00D00C41">
                <w:rPr>
                  <w:rFonts w:hint="eastAsia"/>
                  <w:lang w:eastAsia="zh-CN"/>
                </w:rPr>
                <w:delText>ssociation</w:delText>
              </w:r>
            </w:del>
            <w:ins w:id="3233" w:author="Lyu Yuxiao" w:date="2022-12-28T15:43:00Z">
              <w:r>
                <w:rPr>
                  <w:rFonts w:hint="eastAsia"/>
                  <w:lang w:eastAsia="zh-CN"/>
                </w:rPr>
                <w:t>ggregation</w:t>
              </w:r>
            </w:ins>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63D5E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127821"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976912"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A6C4A2" w14:textId="77777777" w:rsidR="00EC0FF0" w:rsidRDefault="00EC0FF0">
            <w:proofErr w:type="spellStart"/>
            <w:r>
              <w:t>VesselTrafficServiceArea</w:t>
            </w:r>
            <w:proofErr w:type="spellEnd"/>
          </w:p>
        </w:tc>
      </w:tr>
      <w:tr w:rsidR="00EC0FF0" w14:paraId="3596429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B9BCF0" w14:textId="028D1D14" w:rsidR="00EC0FF0" w:rsidRDefault="00D00C41">
            <w:ins w:id="3234" w:author="Lyu Yuxiao" w:date="2022-12-28T15:44:00Z">
              <w:r>
                <w:rPr>
                  <w:rFonts w:hint="eastAsia"/>
                  <w:lang w:eastAsia="zh-CN"/>
                </w:rPr>
                <w:t>aggregation</w:t>
              </w:r>
            </w:ins>
            <w:del w:id="3235" w:author="Lyu Yuxiao" w:date="2022-12-28T15:44:00Z">
              <w:r w:rsidR="00EC0FF0" w:rsidDel="00D00C41">
                <w:delText>association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91FE9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E15BB9"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8892C3"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73126B" w14:textId="77777777" w:rsidR="00EC0FF0" w:rsidRDefault="00EC0FF0">
            <w:proofErr w:type="spellStart"/>
            <w:r>
              <w:t>LocalPortServiceArea</w:t>
            </w:r>
            <w:proofErr w:type="spellEnd"/>
          </w:p>
        </w:tc>
      </w:tr>
      <w:tr w:rsidR="00EC0FF0" w14:paraId="6ED7AF36"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85DC78" w14:textId="31947161" w:rsidR="00EC0FF0" w:rsidRDefault="00D00C41">
            <w:ins w:id="3236" w:author="Lyu Yuxiao" w:date="2022-12-28T15:44:00Z">
              <w:r>
                <w:rPr>
                  <w:rFonts w:hint="eastAsia"/>
                  <w:lang w:eastAsia="zh-CN"/>
                </w:rPr>
                <w:t>aggregation</w:t>
              </w:r>
            </w:ins>
            <w:del w:id="3237" w:author="Lyu Yuxiao" w:date="2022-12-28T15:44:00Z">
              <w:r w:rsidR="00EC0FF0" w:rsidDel="00D00C41">
                <w:delText>association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67CF39"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857933"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877BE8"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A96014" w14:textId="77777777" w:rsidR="00EC0FF0" w:rsidRDefault="00EC0FF0">
            <w:proofErr w:type="spellStart"/>
            <w:r>
              <w:t>ShipReportingServiceArea</w:t>
            </w:r>
            <w:proofErr w:type="spellEnd"/>
          </w:p>
        </w:tc>
      </w:tr>
    </w:tbl>
    <w:p w14:paraId="6369A38D" w14:textId="77777777" w:rsidR="00EC0FF0" w:rsidRDefault="00EC0FF0">
      <w:pPr>
        <w:pStyle w:val="Center"/>
      </w:pPr>
    </w:p>
    <w:p w14:paraId="66B438A7" w14:textId="77777777" w:rsidR="00EC0FF0" w:rsidRDefault="00EC0FF0">
      <w:pPr>
        <w:pStyle w:val="2"/>
        <w:spacing w:before="160" w:after="160"/>
        <w:rPr>
          <w:rFonts w:ascii="Times New Roman" w:hAnsi="Times New Roman" w:cs="Times New Roman"/>
          <w:b w:val="0"/>
          <w:bCs w:val="0"/>
          <w:sz w:val="24"/>
          <w:szCs w:val="24"/>
        </w:rPr>
      </w:pPr>
      <w:bookmarkStart w:id="3238" w:name="idmarkerx16777217x224584"/>
      <w:bookmarkStart w:id="3239" w:name="_Toc133573505"/>
      <w:bookmarkEnd w:id="3238"/>
      <w:r>
        <w:t>9.16 Radio calling-in point</w:t>
      </w:r>
      <w:bookmarkEnd w:id="3239"/>
    </w:p>
    <w:p w14:paraId="2AEE561B" w14:textId="787994D5" w:rsidR="00EC0FF0" w:rsidRDefault="00EC0FF0">
      <w:r>
        <w:t>Name:</w:t>
      </w:r>
      <w:ins w:id="3240" w:author="Lyu Yuxiao" w:date="2023-04-18T14:44:00Z">
        <w:r w:rsidR="00895FE7" w:rsidRPr="00895FE7">
          <w:t xml:space="preserve"> Radio Calling-In </w:t>
        </w:r>
        <w:proofErr w:type="gramStart"/>
        <w:r w:rsidR="00895FE7" w:rsidRPr="00895FE7">
          <w:t>Point</w:t>
        </w:r>
        <w:r w:rsidR="00895FE7">
          <w:t xml:space="preserve">  </w:t>
        </w:r>
        <w:r w:rsidR="00895FE7" w:rsidRPr="001C25D8">
          <w:t>[</w:t>
        </w:r>
        <w:proofErr w:type="gramEnd"/>
        <w:r w:rsidR="00895FE7" w:rsidRPr="001C25D8">
          <w:t xml:space="preserve">IHOREG </w:t>
        </w:r>
        <w:r w:rsidR="00895FE7">
          <w:rPr>
            <w:lang w:eastAsia="zh-CN"/>
          </w:rPr>
          <w:t>303</w:t>
        </w:r>
        <w:r w:rsidR="00895FE7" w:rsidRPr="001C25D8">
          <w:t>]</w:t>
        </w:r>
      </w:ins>
      <w:del w:id="3241" w:author="Lyu Yuxiao" w:date="2023-04-18T14:44:00Z">
        <w:r w:rsidDel="00895FE7">
          <w:delText xml:space="preserve"> Radio calling-in point</w:delText>
        </w:r>
      </w:del>
      <w:r>
        <w:br/>
        <w:t xml:space="preserve">Definition: </w:t>
      </w:r>
      <w:ins w:id="3242" w:author="Lyu Yuxiao" w:date="2023-04-18T14:46:00Z">
        <w:r w:rsidR="00653270" w:rsidRPr="00653270">
          <w:t xml:space="preserve">A designated position at which vessels are required to report to a traffic control </w:t>
        </w:r>
        <w:proofErr w:type="spellStart"/>
        <w:r w:rsidR="00653270" w:rsidRPr="00653270">
          <w:t>centre</w:t>
        </w:r>
        <w:proofErr w:type="spellEnd"/>
        <w:r w:rsidR="00653270" w:rsidRPr="00653270">
          <w:t>. Also called reporting point or radio reporting point.</w:t>
        </w:r>
      </w:ins>
      <w:del w:id="3243" w:author="Lyu Yuxiao" w:date="2023-04-18T14:46:00Z">
        <w:r w:rsidDel="00653270">
          <w:delText>On passing a radio callin-in point or crossing a defined line vessels are required to report on VHF to a Traffic Control Centre. The attribute 'orientation' (ORIENT) encodes the orientation of the traffic flow at that point.</w:delText>
        </w:r>
      </w:del>
      <w:r>
        <w:br/>
        <w:t>Code: '</w:t>
      </w:r>
      <w:proofErr w:type="spellStart"/>
      <w:r>
        <w:rPr>
          <w:rFonts w:ascii="Courier New" w:hAnsi="Courier New" w:cs="Courier New"/>
        </w:rPr>
        <w:t>RadioCallingInPoint</w:t>
      </w:r>
      <w:proofErr w:type="spellEnd"/>
      <w:r>
        <w:t>'</w:t>
      </w:r>
      <w:r>
        <w:br/>
        <w:t>Remarks: Radio calling-in points are established in certain busy waterways and port approaches to assist traffic control.</w:t>
      </w:r>
      <w:r>
        <w:br/>
        <w:t xml:space="preserve">Aliases: </w:t>
      </w:r>
      <w:ins w:id="3244" w:author="Lyu Yuxiao" w:date="2023-04-18T14:47:00Z">
        <w:r w:rsidR="007D243A" w:rsidRPr="007D243A">
          <w:t>RDOCAL</w:t>
        </w:r>
        <w:r w:rsidR="007D243A">
          <w:t>;</w:t>
        </w:r>
        <w:r w:rsidR="007D243A" w:rsidRPr="007D243A">
          <w:t xml:space="preserve"> </w:t>
        </w:r>
      </w:ins>
      <w:r>
        <w:t>Radio reporting points;</w:t>
      </w:r>
      <w:ins w:id="3245" w:author="Lyu Yuxiao" w:date="2023-04-18T14:48:00Z">
        <w:r w:rsidR="007D243A" w:rsidRPr="007D243A">
          <w:t xml:space="preserve"> Reporting Point</w:t>
        </w:r>
        <w:r w:rsidR="007D243A">
          <w:t xml:space="preserve">; </w:t>
        </w:r>
      </w:ins>
      <w:del w:id="3246" w:author="Lyu Yuxiao" w:date="2023-04-18T14:48:00Z">
        <w:r w:rsidDel="007D243A">
          <w:delText xml:space="preserve"> RDOCAL</w:delText>
        </w:r>
      </w:del>
      <w:r>
        <w:t xml:space="preserve"> </w:t>
      </w:r>
      <w:ins w:id="3247" w:author="Lyu Yuxiao" w:date="2023-04-18T14:48:00Z">
        <w:r w:rsidR="007D243A" w:rsidRPr="007D243A">
          <w:t>Calling-In Point</w:t>
        </w:r>
      </w:ins>
      <w:r>
        <w:t xml:space="preserve">       Supertype: </w:t>
      </w:r>
      <w:proofErr w:type="spellStart"/>
      <w:r>
        <w:t>FeatureType</w:t>
      </w:r>
      <w:proofErr w:type="spellEnd"/>
      <w:r>
        <w:br/>
        <w:t>Feature use type: geographic</w:t>
      </w:r>
      <w:r>
        <w:br/>
        <w:t xml:space="preserve">Permitted primitives: point  curve  </w:t>
      </w:r>
    </w:p>
    <w:p w14:paraId="146A11D1"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305"/>
        <w:gridCol w:w="756"/>
        <w:gridCol w:w="4320"/>
        <w:gridCol w:w="961"/>
      </w:tblGrid>
      <w:tr w:rsidR="00EC0FF0" w14:paraId="471ABEB2"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3A47C2" w14:textId="77777777" w:rsidR="00EC0FF0" w:rsidRDefault="00EC0FF0">
            <w:r>
              <w:rPr>
                <w:b/>
                <w:bCs/>
              </w:rPr>
              <w:lastRenderedPageBreak/>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DFA63C"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F90D96"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8AF967"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8EA9F4" w14:textId="77777777" w:rsidR="00EC0FF0" w:rsidRDefault="00EC0FF0">
            <w:r>
              <w:rPr>
                <w:b/>
                <w:bCs/>
              </w:rPr>
              <w:t>Sequential</w:t>
            </w:r>
          </w:p>
        </w:tc>
      </w:tr>
      <w:tr w:rsidR="00EC0FF0" w14:paraId="02C418A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129053" w14:textId="77777777" w:rsidR="00EC0FF0" w:rsidRDefault="00EC0FF0">
            <w:proofErr w:type="spellStart"/>
            <w:r>
              <w:t>callSign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379BF1"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663396"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D5BC76"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ABD2D5" w14:textId="77777777" w:rsidR="00EC0FF0" w:rsidRDefault="00EC0FF0">
            <w:r>
              <w:t>false</w:t>
            </w:r>
          </w:p>
        </w:tc>
      </w:tr>
      <w:tr w:rsidR="00EC0FF0" w14:paraId="3C6F305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F2D8B9" w14:textId="77777777" w:rsidR="00EC0FF0" w:rsidRDefault="00EC0FF0">
            <w:proofErr w:type="spellStart"/>
            <w:r>
              <w:t>communicationChannel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70F611"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9CD83F"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20BC48"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E3F65D" w14:textId="77777777" w:rsidR="00EC0FF0" w:rsidRDefault="00EC0FF0">
            <w:r>
              <w:t>false</w:t>
            </w:r>
          </w:p>
        </w:tc>
      </w:tr>
      <w:tr w:rsidR="00EC0FF0" w14:paraId="40201E0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9D67CC" w14:textId="77777777" w:rsidR="00EC0FF0" w:rsidRDefault="00EC0FF0">
            <w:proofErr w:type="spellStart"/>
            <w:r>
              <w:t>categoryOfCargo</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A3C4D2"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C25940"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E69F20" w14:textId="77777777" w:rsidR="00EC0FF0" w:rsidRDefault="008A31A8">
            <w:proofErr w:type="gramStart"/>
            <w:r>
              <w:t>1 :</w:t>
            </w:r>
            <w:proofErr w:type="gramEnd"/>
            <w:r w:rsidR="00EC0FF0">
              <w:t xml:space="preserve"> bulk</w:t>
            </w:r>
            <w:r w:rsidR="00EC0FF0">
              <w:br/>
              <w:t>2 : container</w:t>
            </w:r>
            <w:r w:rsidR="00EC0FF0">
              <w:br/>
              <w:t>3 : general</w:t>
            </w:r>
            <w:r w:rsidR="00EC0FF0">
              <w:br/>
              <w:t>4 : liquid</w:t>
            </w:r>
            <w:r w:rsidR="00EC0FF0">
              <w:br/>
              <w:t>5 : passenger</w:t>
            </w:r>
            <w:r w:rsidR="00EC0FF0">
              <w:br/>
              <w:t>6 : livestock</w:t>
            </w:r>
            <w:r w:rsidR="00EC0FF0">
              <w:br/>
              <w:t>7 : dangerous or hazardous</w:t>
            </w:r>
            <w:r w:rsidR="00EC0FF0">
              <w:br/>
              <w:t>8 : heavy lift</w:t>
            </w:r>
            <w:r w:rsidR="00EC0FF0">
              <w:br/>
              <w:t>9 : ballast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7380C6" w14:textId="77777777" w:rsidR="00EC0FF0" w:rsidRDefault="00EC0FF0">
            <w:r>
              <w:t>false</w:t>
            </w:r>
          </w:p>
        </w:tc>
      </w:tr>
      <w:tr w:rsidR="00EC0FF0" w14:paraId="353FDA8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2D7E57" w14:textId="77777777" w:rsidR="00EC0FF0" w:rsidRDefault="00EC0FF0">
            <w:proofErr w:type="spellStart"/>
            <w:r>
              <w:t>categoryOfVessel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548A21" w14:textId="77777777" w:rsidR="00EC0FF0" w:rsidRDefault="00EC0FF0">
            <w:r>
              <w:t>S100_CodeList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43C225"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7BDB15" w14:textId="77777777" w:rsidR="00EC0FF0" w:rsidRDefault="008A31A8">
            <w:proofErr w:type="gramStart"/>
            <w:r>
              <w:t>1 :</w:t>
            </w:r>
            <w:proofErr w:type="gramEnd"/>
            <w:r w:rsidR="00EC0FF0">
              <w:t xml:space="preserve"> general cargo vessel</w:t>
            </w:r>
            <w:r w:rsidR="00EC0FF0">
              <w:br/>
              <w:t>2 : container carrier</w:t>
            </w:r>
            <w:r w:rsidR="00EC0FF0">
              <w:br/>
              <w:t>3 : tanker</w:t>
            </w:r>
            <w:r w:rsidR="00EC0FF0">
              <w:br/>
              <w:t>4 : bulk carrier</w:t>
            </w:r>
            <w:r w:rsidR="00EC0FF0">
              <w:br/>
              <w:t>5 : passenger vessel</w:t>
            </w:r>
            <w:r w:rsidR="00EC0FF0">
              <w:br/>
              <w:t>6 : roll-on roll-off</w:t>
            </w:r>
            <w:r w:rsidR="00EC0FF0">
              <w:br/>
              <w:t>7 : refrigerated cargo vessel</w:t>
            </w:r>
            <w:r w:rsidR="00EC0FF0">
              <w:br/>
              <w:t>8 : fishing vessel</w:t>
            </w:r>
            <w:r w:rsidR="00EC0FF0">
              <w:br/>
              <w:t>9 : service</w:t>
            </w:r>
            <w:r w:rsidR="00EC0FF0">
              <w:br/>
              <w:t>10 : warship</w:t>
            </w:r>
            <w:r w:rsidR="00EC0FF0">
              <w:br/>
              <w:t>11 : towed or pushed composite unit</w:t>
            </w:r>
            <w:r w:rsidR="00EC0FF0">
              <w:br/>
              <w:t>12 : tug and tow</w:t>
            </w:r>
            <w:r w:rsidR="00EC0FF0">
              <w:br/>
              <w:t>13 : light recreational</w:t>
            </w:r>
            <w:r w:rsidR="00EC0FF0">
              <w:br/>
              <w:t>14 : semi-submersible offshore installation</w:t>
            </w:r>
            <w:r w:rsidR="00EC0FF0">
              <w:br/>
              <w:t>15 : jack-up exploration or project installation</w:t>
            </w:r>
            <w:r w:rsidR="00EC0FF0">
              <w:br/>
              <w:t>16 : livestock carrier</w:t>
            </w:r>
            <w:r w:rsidR="00EC0FF0">
              <w:br/>
              <w:t>17 : sport fishing</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90A612" w14:textId="77777777" w:rsidR="00EC0FF0" w:rsidRDefault="00EC0FF0">
            <w:r>
              <w:t>false</w:t>
            </w:r>
          </w:p>
        </w:tc>
      </w:tr>
      <w:tr w:rsidR="00EC0FF0" w14:paraId="689F664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AF4CA6" w14:textId="77777777" w:rsidR="00EC0FF0" w:rsidRDefault="00EC0FF0">
            <w:proofErr w:type="spellStart"/>
            <w:r>
              <w:t>orientationValue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1C73D0" w14:textId="77777777" w:rsidR="00EC0FF0" w:rsidRDefault="00EC0FF0">
            <w:r>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93E7F9" w14:textId="77777777" w:rsidR="00EC0FF0" w:rsidRDefault="00EC0FF0">
            <w:r>
              <w:t>0..2</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372D9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DC2C62" w14:textId="77777777" w:rsidR="00EC0FF0" w:rsidRDefault="00EC0FF0">
            <w:r>
              <w:t>false</w:t>
            </w:r>
          </w:p>
        </w:tc>
      </w:tr>
      <w:tr w:rsidR="00EC0FF0" w14:paraId="5DD27FF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234786"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7BAD1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ABCA74"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82BD72" w14:textId="77777777" w:rsidR="00EC0FF0" w:rsidRDefault="008A31A8">
            <w:proofErr w:type="gramStart"/>
            <w:r>
              <w:t>1 :</w:t>
            </w:r>
            <w:proofErr w:type="gramEnd"/>
            <w:r w:rsidR="00EC0FF0">
              <w:t xml:space="preserve"> permanent</w:t>
            </w:r>
            <w:r w:rsidR="00EC0FF0">
              <w:br/>
              <w:t>3 : recommended</w:t>
            </w:r>
            <w:r w:rsidR="00EC0FF0">
              <w:br/>
              <w:t>4 : not in use</w:t>
            </w:r>
            <w:r w:rsidR="00EC0FF0">
              <w:br/>
              <w:t>5 : periodic/intermittent</w:t>
            </w:r>
            <w:r w:rsidR="00EC0FF0">
              <w:br/>
              <w:t>6 : reserved</w:t>
            </w:r>
            <w:r w:rsidR="00EC0FF0">
              <w:br/>
              <w:t>7 : temporary</w:t>
            </w:r>
            <w:r w:rsidR="00EC0FF0">
              <w:br/>
              <w:t>9 : mandatory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AAC19E" w14:textId="77777777" w:rsidR="00EC0FF0" w:rsidRDefault="00EC0FF0">
            <w:r>
              <w:t>false</w:t>
            </w:r>
          </w:p>
        </w:tc>
      </w:tr>
      <w:tr w:rsidR="00EC0FF0" w14:paraId="3A98A7A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84486C" w14:textId="77777777" w:rsidR="00EC0FF0" w:rsidRDefault="00EC0FF0">
            <w:proofErr w:type="spellStart"/>
            <w:r>
              <w:t>trafficFlow</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DB56B0"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9976BA"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6CA0C6" w14:textId="77777777" w:rsidR="00EC0FF0" w:rsidRDefault="008A31A8">
            <w:proofErr w:type="gramStart"/>
            <w:r>
              <w:t>1 :</w:t>
            </w:r>
            <w:proofErr w:type="gramEnd"/>
            <w:r w:rsidR="00EC0FF0">
              <w:t xml:space="preserve"> inbound</w:t>
            </w:r>
            <w:r w:rsidR="00EC0FF0">
              <w:br/>
              <w:t>2 : outbound</w:t>
            </w:r>
            <w:r w:rsidR="00EC0FF0">
              <w:br/>
              <w:t>3 : one-way</w:t>
            </w:r>
            <w:r w:rsidR="00EC0FF0">
              <w:br/>
              <w:t>4 : two-way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60B8A7" w14:textId="77777777" w:rsidR="00EC0FF0" w:rsidRDefault="00EC0FF0">
            <w:r>
              <w:t>false</w:t>
            </w:r>
          </w:p>
        </w:tc>
      </w:tr>
    </w:tbl>
    <w:p w14:paraId="0D646200" w14:textId="77777777" w:rsidR="00EC0FF0" w:rsidRDefault="00EC0FF0">
      <w:pPr>
        <w:spacing w:before="160" w:after="160"/>
      </w:pPr>
    </w:p>
    <w:p w14:paraId="5F10538B" w14:textId="77777777" w:rsidR="00EC0FF0" w:rsidRDefault="00EC0FF0">
      <w:r>
        <w:br/>
      </w:r>
    </w:p>
    <w:p w14:paraId="1061E885" w14:textId="77777777" w:rsidR="00EC0FF0" w:rsidRDefault="00EC0FF0">
      <w:pPr>
        <w:pStyle w:val="Center"/>
      </w:pPr>
      <w:r>
        <w:t xml:space="preserve">Information bindings </w:t>
      </w:r>
    </w:p>
    <w:p w14:paraId="1721F4CF" w14:textId="77777777" w:rsidR="00EC0FF0" w:rsidRDefault="00EC0FF0">
      <w:pPr>
        <w:pStyle w:val="Center"/>
      </w:pPr>
      <w:r>
        <w:t>(Bindings are also inherited from super-types, if any.)</w:t>
      </w:r>
    </w:p>
    <w:p w14:paraId="0CB96F69" w14:textId="77777777" w:rsidR="00EC0FF0" w:rsidRDefault="00EC0FF0">
      <w:pPr>
        <w:pStyle w:val="Center"/>
      </w:pPr>
      <w:r>
        <w:t>(No local bindings, but may inherit bindings from super-types, if any)</w:t>
      </w:r>
    </w:p>
    <w:p w14:paraId="40F3CA30" w14:textId="77777777" w:rsidR="00EC0FF0" w:rsidRDefault="00EC0FF0">
      <w:r>
        <w:br/>
      </w:r>
    </w:p>
    <w:p w14:paraId="63A0725F" w14:textId="77777777" w:rsidR="00EC0FF0" w:rsidRDefault="00EC0FF0">
      <w:pPr>
        <w:pStyle w:val="Center"/>
      </w:pPr>
      <w:r>
        <w:t xml:space="preserve">Feature bindings </w:t>
      </w:r>
    </w:p>
    <w:p w14:paraId="1D5085AC"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893"/>
        <w:gridCol w:w="1080"/>
        <w:gridCol w:w="2826"/>
        <w:gridCol w:w="1771"/>
        <w:gridCol w:w="2216"/>
      </w:tblGrid>
      <w:tr w:rsidR="00EC0FF0" w14:paraId="7A7BFC13"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24E530"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7923C6"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5E4BC1"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8D095F"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AD6EAF" w14:textId="77777777" w:rsidR="00EC0FF0" w:rsidRDefault="00EC0FF0">
            <w:r>
              <w:rPr>
                <w:b/>
                <w:bCs/>
              </w:rPr>
              <w:t>Name of target class</w:t>
            </w:r>
          </w:p>
        </w:tc>
      </w:tr>
      <w:tr w:rsidR="00EC0FF0" w14:paraId="07962B45"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825034" w14:textId="4D08E96E" w:rsidR="00EC0FF0" w:rsidRDefault="00D00C41">
            <w:ins w:id="3248" w:author="Lyu Yuxiao" w:date="2022-12-28T15:44:00Z">
              <w:r>
                <w:rPr>
                  <w:rFonts w:hint="eastAsia"/>
                  <w:lang w:eastAsia="zh-CN"/>
                </w:rPr>
                <w:t>aggregation</w:t>
              </w:r>
            </w:ins>
            <w:del w:id="3249" w:author="Lyu Yuxiao" w:date="2022-12-28T15:44:00Z">
              <w:r w:rsidR="00EC0FF0" w:rsidDel="00D00C41">
                <w:delText>association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4B928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427695"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CBF018"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C6AAE0" w14:textId="77777777" w:rsidR="00EC0FF0" w:rsidRDefault="00EC0FF0">
            <w:proofErr w:type="spellStart"/>
            <w:r>
              <w:t>VesselTrafficServiceArea</w:t>
            </w:r>
            <w:proofErr w:type="spellEnd"/>
          </w:p>
        </w:tc>
      </w:tr>
      <w:tr w:rsidR="00EC0FF0" w14:paraId="3FB19E9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06AC04" w14:textId="562DE6E0" w:rsidR="00EC0FF0" w:rsidRDefault="00D00C41">
            <w:ins w:id="3250" w:author="Lyu Yuxiao" w:date="2022-12-28T15:45:00Z">
              <w:r>
                <w:rPr>
                  <w:rFonts w:hint="eastAsia"/>
                  <w:lang w:eastAsia="zh-CN"/>
                </w:rPr>
                <w:lastRenderedPageBreak/>
                <w:t>aggregation</w:t>
              </w:r>
            </w:ins>
            <w:del w:id="3251" w:author="Lyu Yuxiao" w:date="2022-12-28T15:45:00Z">
              <w:r w:rsidR="00EC0FF0" w:rsidDel="00D00C41">
                <w:delText>association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01E6E6"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03F067"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2A7A01"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97695C" w14:textId="77777777" w:rsidR="00EC0FF0" w:rsidRDefault="00EC0FF0">
            <w:proofErr w:type="spellStart"/>
            <w:r>
              <w:t>LocalPortServiceArea</w:t>
            </w:r>
            <w:proofErr w:type="spellEnd"/>
          </w:p>
        </w:tc>
      </w:tr>
      <w:tr w:rsidR="00EC0FF0" w14:paraId="74A3C7E9"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1E4BEB" w14:textId="279656F8" w:rsidR="00EC0FF0" w:rsidRDefault="00D00C41">
            <w:ins w:id="3252" w:author="Lyu Yuxiao" w:date="2022-12-28T15:45:00Z">
              <w:r>
                <w:rPr>
                  <w:rFonts w:hint="eastAsia"/>
                  <w:lang w:eastAsia="zh-CN"/>
                </w:rPr>
                <w:t>aggregation</w:t>
              </w:r>
            </w:ins>
            <w:del w:id="3253" w:author="Lyu Yuxiao" w:date="2022-12-28T15:45:00Z">
              <w:r w:rsidR="00EC0FF0" w:rsidDel="00D00C41">
                <w:delText>association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534545"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954C2D"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98013D"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743F0E" w14:textId="77777777" w:rsidR="00EC0FF0" w:rsidRDefault="00EC0FF0">
            <w:proofErr w:type="spellStart"/>
            <w:r>
              <w:t>ShipReportingServiceArea</w:t>
            </w:r>
            <w:proofErr w:type="spellEnd"/>
          </w:p>
        </w:tc>
      </w:tr>
    </w:tbl>
    <w:p w14:paraId="4A392EF4" w14:textId="77777777" w:rsidR="00EC0FF0" w:rsidRDefault="00EC0FF0">
      <w:pPr>
        <w:pStyle w:val="Center"/>
      </w:pPr>
    </w:p>
    <w:p w14:paraId="0ECB237B" w14:textId="77777777" w:rsidR="00EC0FF0" w:rsidRDefault="00EC0FF0">
      <w:pPr>
        <w:pStyle w:val="2"/>
        <w:spacing w:before="160" w:after="160"/>
        <w:rPr>
          <w:rFonts w:ascii="Times New Roman" w:hAnsi="Times New Roman" w:cs="Times New Roman"/>
          <w:b w:val="0"/>
          <w:bCs w:val="0"/>
          <w:sz w:val="24"/>
          <w:szCs w:val="24"/>
        </w:rPr>
      </w:pPr>
      <w:bookmarkStart w:id="3254" w:name="idmarkerx16777217x228274"/>
      <w:bookmarkStart w:id="3255" w:name="_Toc133573506"/>
      <w:bookmarkEnd w:id="3254"/>
      <w:r>
        <w:t>9.17 Restricted area navigational</w:t>
      </w:r>
      <w:bookmarkEnd w:id="3255"/>
    </w:p>
    <w:p w14:paraId="221CDB2F" w14:textId="48CFB1A3" w:rsidR="00EC0FF0" w:rsidRDefault="00EC0FF0">
      <w:r>
        <w:t xml:space="preserve">Name: Restricted </w:t>
      </w:r>
      <w:del w:id="3256" w:author="Lyu Yuxiao" w:date="2023-04-18T14:39:00Z">
        <w:r w:rsidDel="00041D92">
          <w:rPr>
            <w:rFonts w:hint="eastAsia"/>
            <w:lang w:eastAsia="zh-CN"/>
          </w:rPr>
          <w:delText>a</w:delText>
        </w:r>
      </w:del>
      <w:ins w:id="3257" w:author="Lyu Yuxiao" w:date="2023-04-18T14:39:00Z">
        <w:r w:rsidR="00041D92">
          <w:rPr>
            <w:rFonts w:hint="eastAsia"/>
            <w:lang w:eastAsia="zh-CN"/>
          </w:rPr>
          <w:t>A</w:t>
        </w:r>
      </w:ins>
      <w:r>
        <w:t xml:space="preserve">rea </w:t>
      </w:r>
      <w:del w:id="3258" w:author="Lyu Yuxiao" w:date="2023-04-18T14:39:00Z">
        <w:r w:rsidDel="00041D92">
          <w:rPr>
            <w:rFonts w:hint="eastAsia"/>
            <w:lang w:eastAsia="zh-CN"/>
          </w:rPr>
          <w:delText>n</w:delText>
        </w:r>
      </w:del>
      <w:ins w:id="3259" w:author="Lyu Yuxiao" w:date="2023-04-18T14:39:00Z">
        <w:r w:rsidR="00041D92">
          <w:rPr>
            <w:rFonts w:hint="eastAsia"/>
            <w:lang w:eastAsia="zh-CN"/>
          </w:rPr>
          <w:t>N</w:t>
        </w:r>
      </w:ins>
      <w:r>
        <w:t>avigational</w:t>
      </w:r>
      <w:ins w:id="3260" w:author="Lyu Yuxiao" w:date="2023-04-18T14:41:00Z">
        <w:r w:rsidR="00C574BF">
          <w:t xml:space="preserve"> </w:t>
        </w:r>
        <w:r w:rsidR="00C574BF" w:rsidRPr="001C25D8">
          <w:t xml:space="preserve">[IHOREG </w:t>
        </w:r>
      </w:ins>
      <w:ins w:id="3261" w:author="Lyu Yuxiao" w:date="2023-04-18T14:42:00Z">
        <w:r w:rsidR="00C574BF">
          <w:rPr>
            <w:lang w:eastAsia="zh-CN"/>
          </w:rPr>
          <w:t>329</w:t>
        </w:r>
      </w:ins>
      <w:ins w:id="3262" w:author="Lyu Yuxiao" w:date="2023-04-18T14:41:00Z">
        <w:r w:rsidR="00C574BF" w:rsidRPr="001C25D8">
          <w:t>]</w:t>
        </w:r>
      </w:ins>
      <w:r>
        <w:br/>
        <w:t>Definition: A specified area of land or water designated by an appropriate authority within which access or navigation is restricted in accordance with certain specified conditions. A navigational restricted area is an area where the restrictions have a direct impact on the navigation of a vessel in the area.</w:t>
      </w:r>
      <w:r>
        <w:br/>
        <w:t>Code: '</w:t>
      </w:r>
      <w:proofErr w:type="spellStart"/>
      <w:r>
        <w:rPr>
          <w:rFonts w:ascii="Courier New" w:hAnsi="Courier New" w:cs="Courier New"/>
        </w:rPr>
        <w:t>RestrictedAreaNavigational</w:t>
      </w:r>
      <w:proofErr w:type="spellEnd"/>
      <w:r>
        <w:t>'</w:t>
      </w:r>
      <w:r>
        <w:br/>
        <w:t xml:space="preserve">Remarks: </w:t>
      </w:r>
      <w:r>
        <w:br/>
        <w:t xml:space="preserve">Aliases: </w:t>
      </w:r>
      <w:ins w:id="3263" w:author="Lyu Yuxiao" w:date="2023-04-18T14:39:00Z">
        <w:r w:rsidR="00041D92" w:rsidRPr="00041D92">
          <w:t>RESARE</w:t>
        </w:r>
      </w:ins>
      <w:del w:id="3264" w:author="Lyu Yuxiao" w:date="2023-04-18T14:39:00Z">
        <w:r w:rsidDel="00041D92">
          <w:delText>(none)</w:delText>
        </w:r>
      </w:del>
      <w:r>
        <w:t xml:space="preserve">        Supertype: </w:t>
      </w:r>
      <w:proofErr w:type="spellStart"/>
      <w:r>
        <w:t>SupervisedArea</w:t>
      </w:r>
      <w:proofErr w:type="spellEnd"/>
      <w:r>
        <w:br/>
        <w:t>Feature use type: geographic</w:t>
      </w:r>
      <w:r>
        <w:br/>
        <w:t xml:space="preserve">Permitted primitives: surface  </w:t>
      </w:r>
    </w:p>
    <w:p w14:paraId="48116813"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1D78E1B2"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D27E1D"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3CF6E0"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D7CF22"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322A6F"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92D16B" w14:textId="77777777" w:rsidR="00EC0FF0" w:rsidRDefault="00EC0FF0">
            <w:r>
              <w:rPr>
                <w:b/>
                <w:bCs/>
              </w:rPr>
              <w:t>Sequential</w:t>
            </w:r>
          </w:p>
        </w:tc>
      </w:tr>
      <w:tr w:rsidR="00EC0FF0" w14:paraId="0A65561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772BC0" w14:textId="77777777" w:rsidR="00EC0FF0" w:rsidRDefault="00EC0FF0">
            <w:proofErr w:type="spellStart"/>
            <w:r>
              <w:t>categoryOfRestrictedArea</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D64689"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5CAAD2"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1204D7" w14:textId="77777777" w:rsidR="00EC0FF0" w:rsidRDefault="008A31A8">
            <w:proofErr w:type="gramStart"/>
            <w:r>
              <w:t>1 :</w:t>
            </w:r>
            <w:proofErr w:type="gramEnd"/>
            <w:r w:rsidR="00EC0FF0">
              <w:t xml:space="preserve"> offshore safety zone</w:t>
            </w:r>
            <w:r w:rsidR="00EC0FF0">
              <w:br/>
              <w:t>4 : nature reserve</w:t>
            </w:r>
            <w:r w:rsidR="00EC0FF0">
              <w:br/>
              <w:t>5 : bird sanctuary</w:t>
            </w:r>
            <w:r w:rsidR="00EC0FF0">
              <w:br/>
              <w:t>6 : game reserve</w:t>
            </w:r>
            <w:r w:rsidR="00EC0FF0">
              <w:br/>
              <w:t>7 : seal sanctuary</w:t>
            </w:r>
            <w:r w:rsidR="00EC0FF0">
              <w:br/>
              <w:t>8 : degaussing range</w:t>
            </w:r>
            <w:r w:rsidR="00EC0FF0">
              <w:br/>
              <w:t>9 : military area</w:t>
            </w:r>
            <w:r w:rsidR="00EC0FF0">
              <w:br/>
              <w:t>10 : historic wreck area</w:t>
            </w:r>
            <w:r w:rsidR="00EC0FF0">
              <w:br/>
              <w:t>12 : navigational aid safety zone</w:t>
            </w:r>
            <w:r w:rsidR="00EC0FF0">
              <w:br/>
              <w:t>14 : minefield</w:t>
            </w:r>
            <w:r w:rsidR="00EC0FF0">
              <w:br/>
              <w:t>19 : waiting area</w:t>
            </w:r>
            <w:r w:rsidR="00EC0FF0">
              <w:br/>
              <w:t>20 : research area</w:t>
            </w:r>
            <w:r w:rsidR="00EC0FF0">
              <w:br/>
              <w:t>22 : fish sanctuary</w:t>
            </w:r>
            <w:r w:rsidR="00EC0FF0">
              <w:br/>
              <w:t>23 : ecological reserve</w:t>
            </w:r>
            <w:r w:rsidR="00EC0FF0">
              <w:br/>
              <w:t>25 : swinging area</w:t>
            </w:r>
            <w:r w:rsidR="00EC0FF0">
              <w:br/>
              <w:t>27 : environmentally sensitive sea area</w:t>
            </w:r>
            <w:r w:rsidR="00EC0FF0">
              <w:br/>
              <w:t>28 : particularly sensitive sea area</w:t>
            </w:r>
            <w:r w:rsidR="00EC0FF0">
              <w:br/>
              <w:t>29 : disengagement area</w:t>
            </w:r>
            <w:r w:rsidR="00EC0FF0">
              <w:br/>
              <w:t>30 : port security area</w:t>
            </w:r>
            <w:r w:rsidR="00EC0FF0">
              <w:br/>
              <w:t>31 : coral sanctuary</w:t>
            </w:r>
            <w:r w:rsidR="00EC0FF0">
              <w:br/>
              <w:t>32 : recreation 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50A20B" w14:textId="77777777" w:rsidR="00EC0FF0" w:rsidRDefault="00EC0FF0">
            <w:r>
              <w:t>false</w:t>
            </w:r>
          </w:p>
        </w:tc>
      </w:tr>
      <w:tr w:rsidR="00EC0FF0" w14:paraId="2469E08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A47EE1" w14:textId="77777777" w:rsidR="00EC0FF0" w:rsidRDefault="00EC0FF0">
            <w:r>
              <w:t>restriction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A4655C"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D182B8" w14:textId="77777777" w:rsidR="00EC0FF0" w:rsidRDefault="00EC0FF0">
            <w:proofErr w:type="gramStart"/>
            <w:r>
              <w:t>1..*</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BF60F3" w14:textId="77777777" w:rsidR="00EC0FF0" w:rsidRDefault="008A31A8">
            <w:pPr>
              <w:rPr>
                <w:ins w:id="3265" w:author="Raphael Malyankar" w:date="2019-11-18T19:55:00Z"/>
              </w:rPr>
            </w:pPr>
            <w:proofErr w:type="gramStart"/>
            <w:r>
              <w:t>1 :</w:t>
            </w:r>
            <w:proofErr w:type="gramEnd"/>
            <w:r w:rsidR="00EC0FF0">
              <w:t xml:space="preserve"> anchoring prohibited</w:t>
            </w:r>
            <w:r w:rsidR="00EC0FF0">
              <w:br/>
              <w:t>2 : anchoring restricted</w:t>
            </w:r>
            <w:r w:rsidR="00EC0FF0">
              <w:br/>
              <w:t>7 : entry prohibited</w:t>
            </w:r>
            <w:r w:rsidR="00EC0FF0">
              <w:br/>
              <w:t>8 : entry restricted</w:t>
            </w:r>
            <w:r w:rsidR="00EC0FF0">
              <w:br/>
              <w:t>13 : no wake</w:t>
            </w:r>
            <w:r w:rsidR="00EC0FF0">
              <w:br/>
              <w:t>14 : area to be avoided</w:t>
            </w:r>
            <w:r w:rsidR="00EC0FF0">
              <w:br/>
              <w:t>25 : stopping prohibited</w:t>
            </w:r>
            <w:r w:rsidR="00EC0FF0">
              <w:br/>
              <w:t>26 : landing prohibited</w:t>
            </w:r>
            <w:r w:rsidR="00EC0FF0">
              <w:br/>
              <w:t>27 : speed restricted</w:t>
            </w:r>
          </w:p>
          <w:p w14:paraId="4867A0EF" w14:textId="4A83BC87" w:rsidR="002A3B43" w:rsidRDefault="002A3B43">
            <w:pPr>
              <w:rPr>
                <w:ins w:id="3266" w:author="Raphael Malyankar" w:date="2019-11-18T19:55:00Z"/>
              </w:rPr>
            </w:pPr>
            <w:proofErr w:type="gramStart"/>
            <w:ins w:id="3267" w:author="Raphael Malyankar" w:date="2019-11-18T19:55:00Z">
              <w:r>
                <w:t>28 :</w:t>
              </w:r>
            </w:ins>
            <w:proofErr w:type="gramEnd"/>
            <w:ins w:id="3268" w:author="Raphael Malyankar" w:date="2019-11-18T19:57:00Z">
              <w:r w:rsidR="000E54A5">
                <w:t xml:space="preserve"> </w:t>
              </w:r>
              <w:r w:rsidR="000E54A5" w:rsidRPr="000E54A5">
                <w:t>overtaking prohibited</w:t>
              </w:r>
            </w:ins>
          </w:p>
          <w:p w14:paraId="4322352E" w14:textId="66F2056D" w:rsidR="002A3B43" w:rsidRDefault="002A3B43">
            <w:pPr>
              <w:rPr>
                <w:ins w:id="3269" w:author="Raphael Malyankar" w:date="2019-11-18T19:55:00Z"/>
              </w:rPr>
            </w:pPr>
            <w:proofErr w:type="gramStart"/>
            <w:ins w:id="3270" w:author="Raphael Malyankar" w:date="2019-11-18T19:55:00Z">
              <w:r>
                <w:t>29 :</w:t>
              </w:r>
            </w:ins>
            <w:proofErr w:type="gramEnd"/>
            <w:ins w:id="3271" w:author="Raphael Malyankar" w:date="2019-11-18T19:57:00Z">
              <w:r w:rsidR="000E54A5">
                <w:t xml:space="preserve"> </w:t>
              </w:r>
              <w:r w:rsidR="000E54A5" w:rsidRPr="000E54A5">
                <w:t>overtaking of convoys by convoys prohibited</w:t>
              </w:r>
            </w:ins>
          </w:p>
          <w:p w14:paraId="1B5CB177" w14:textId="41958E9B" w:rsidR="002A3B43" w:rsidRDefault="002A3B43">
            <w:pPr>
              <w:rPr>
                <w:ins w:id="3272" w:author="Raphael Malyankar" w:date="2019-11-18T19:55:00Z"/>
              </w:rPr>
            </w:pPr>
            <w:proofErr w:type="gramStart"/>
            <w:ins w:id="3273" w:author="Raphael Malyankar" w:date="2019-11-18T19:55:00Z">
              <w:r>
                <w:t>30 :</w:t>
              </w:r>
            </w:ins>
            <w:proofErr w:type="gramEnd"/>
            <w:ins w:id="3274" w:author="Raphael Malyankar" w:date="2019-11-18T19:57:00Z">
              <w:r w:rsidR="000E54A5">
                <w:t xml:space="preserve"> </w:t>
              </w:r>
            </w:ins>
            <w:ins w:id="3275" w:author="Raphael Malyankar" w:date="2019-11-18T19:58:00Z">
              <w:r w:rsidR="000E54A5" w:rsidRPr="000E54A5">
                <w:t>passing or overtaking prohibited</w:t>
              </w:r>
            </w:ins>
          </w:p>
          <w:p w14:paraId="2546D453" w14:textId="4A1FB37A" w:rsidR="002A3B43" w:rsidRDefault="002A3B43">
            <w:pPr>
              <w:rPr>
                <w:ins w:id="3276" w:author="Raphael Malyankar" w:date="2019-11-18T19:55:00Z"/>
              </w:rPr>
            </w:pPr>
            <w:proofErr w:type="gramStart"/>
            <w:ins w:id="3277" w:author="Raphael Malyankar" w:date="2019-11-18T19:55:00Z">
              <w:r>
                <w:t>35 :</w:t>
              </w:r>
            </w:ins>
            <w:proofErr w:type="gramEnd"/>
            <w:ins w:id="3278" w:author="Raphael Malyankar" w:date="2019-11-18T19:58:00Z">
              <w:r w:rsidR="000E54A5">
                <w:t xml:space="preserve"> </w:t>
              </w:r>
              <w:r w:rsidR="000E54A5" w:rsidRPr="000E54A5">
                <w:t>turning prohibited</w:t>
              </w:r>
            </w:ins>
          </w:p>
          <w:p w14:paraId="68750226" w14:textId="33BDA7FE" w:rsidR="002A3B43" w:rsidRDefault="002A3B43">
            <w:pPr>
              <w:rPr>
                <w:ins w:id="3279" w:author="Raphael Malyankar" w:date="2019-11-18T19:55:00Z"/>
              </w:rPr>
            </w:pPr>
            <w:proofErr w:type="gramStart"/>
            <w:ins w:id="3280" w:author="Raphael Malyankar" w:date="2019-11-18T19:55:00Z">
              <w:r>
                <w:t>36 :</w:t>
              </w:r>
            </w:ins>
            <w:proofErr w:type="gramEnd"/>
            <w:ins w:id="3281" w:author="Raphael Malyankar" w:date="2019-11-18T19:58:00Z">
              <w:r w:rsidR="000E54A5">
                <w:t xml:space="preserve"> </w:t>
              </w:r>
              <w:r w:rsidR="000E54A5" w:rsidRPr="000E54A5">
                <w:t>restricted fairway depth</w:t>
              </w:r>
            </w:ins>
          </w:p>
          <w:p w14:paraId="4E908FE7" w14:textId="4BC39E22" w:rsidR="002A3B43" w:rsidRDefault="002A3B43">
            <w:proofErr w:type="gramStart"/>
            <w:ins w:id="3282" w:author="Raphael Malyankar" w:date="2019-11-18T19:55:00Z">
              <w:r>
                <w:t>37 :</w:t>
              </w:r>
            </w:ins>
            <w:proofErr w:type="gramEnd"/>
            <w:ins w:id="3283" w:author="Raphael Malyankar" w:date="2019-11-18T19:58:00Z">
              <w:r w:rsidR="000E54A5">
                <w:t xml:space="preserve"> </w:t>
              </w:r>
            </w:ins>
            <w:ins w:id="3284" w:author="Raphael Malyankar" w:date="2019-11-18T19:59:00Z">
              <w:r w:rsidR="000E54A5" w:rsidRPr="000E54A5">
                <w:t>restricted fairway width</w:t>
              </w:r>
            </w:ins>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ED8090" w14:textId="77777777" w:rsidR="00EC0FF0" w:rsidRDefault="00EC0FF0">
            <w:r>
              <w:t>false</w:t>
            </w:r>
          </w:p>
        </w:tc>
      </w:tr>
      <w:tr w:rsidR="00EC0FF0" w14:paraId="192D5DF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D6F761"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DD0C65"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315576"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A85061" w14:textId="77777777" w:rsidR="00EC0FF0" w:rsidRDefault="008A31A8">
            <w:proofErr w:type="gramStart"/>
            <w:r>
              <w:t>1 :</w:t>
            </w:r>
            <w:proofErr w:type="gramEnd"/>
            <w:r w:rsidR="00EC0FF0">
              <w:t xml:space="preserve"> permanent</w:t>
            </w:r>
            <w:r w:rsidR="00EC0FF0">
              <w:br/>
            </w:r>
            <w:r w:rsidR="00EC0FF0">
              <w:lastRenderedPageBreak/>
              <w:t>2 : occasional</w:t>
            </w:r>
            <w:r w:rsidR="00EC0FF0">
              <w:br/>
              <w:t>3 : recommended</w:t>
            </w:r>
            <w:r w:rsidR="00EC0FF0">
              <w:br/>
              <w:t>4 : not in use</w:t>
            </w:r>
            <w:r w:rsidR="00EC0FF0">
              <w:br/>
              <w:t>5 : periodic/intermittent</w:t>
            </w:r>
            <w:r w:rsidR="00EC0FF0">
              <w:br/>
              <w:t>6 : reserved</w:t>
            </w:r>
            <w:r w:rsidR="00EC0FF0">
              <w:br/>
              <w:t>7 : temporary</w:t>
            </w:r>
            <w:r w:rsidR="00EC0FF0">
              <w:br/>
              <w:t>9 : mandatory</w:t>
            </w:r>
            <w:r w:rsidR="00EC0FF0">
              <w:br/>
              <w:t>18 : existence doubtful</w:t>
            </w:r>
            <w:r w:rsidR="00EC0FF0">
              <w:br/>
              <w:t>28 : buoyed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208224" w14:textId="77777777" w:rsidR="00EC0FF0" w:rsidRDefault="00EC0FF0">
            <w:r>
              <w:lastRenderedPageBreak/>
              <w:t>false</w:t>
            </w:r>
          </w:p>
        </w:tc>
      </w:tr>
    </w:tbl>
    <w:p w14:paraId="7C79CF99" w14:textId="77777777" w:rsidR="00EC0FF0" w:rsidRDefault="00EC0FF0">
      <w:pPr>
        <w:spacing w:before="160" w:after="160"/>
      </w:pPr>
    </w:p>
    <w:p w14:paraId="681E13BF" w14:textId="77777777" w:rsidR="00EC0FF0" w:rsidRDefault="00EC0FF0">
      <w:r>
        <w:br/>
      </w:r>
    </w:p>
    <w:p w14:paraId="64E86744" w14:textId="77777777" w:rsidR="00EC0FF0" w:rsidRDefault="00EC0FF0">
      <w:pPr>
        <w:pStyle w:val="Center"/>
      </w:pPr>
      <w:r>
        <w:t xml:space="preserve">Information bindings </w:t>
      </w:r>
    </w:p>
    <w:p w14:paraId="42CE9696" w14:textId="77777777" w:rsidR="00EC0FF0" w:rsidRDefault="00EC0FF0">
      <w:pPr>
        <w:pStyle w:val="Center"/>
      </w:pPr>
      <w:r>
        <w:t>(Bindings are also inherited from super-types, if any.)</w:t>
      </w:r>
    </w:p>
    <w:p w14:paraId="0A73CE24" w14:textId="77777777" w:rsidR="00EC0FF0" w:rsidRDefault="00EC0FF0">
      <w:pPr>
        <w:pStyle w:val="Center"/>
      </w:pPr>
      <w:r>
        <w:t>(No local bindings, but may inherit bindings from super-types, if any)</w:t>
      </w:r>
    </w:p>
    <w:p w14:paraId="17B7DFCC" w14:textId="77777777" w:rsidR="00EC0FF0" w:rsidRDefault="00EC0FF0">
      <w:r>
        <w:br/>
      </w:r>
    </w:p>
    <w:p w14:paraId="041148BD" w14:textId="77777777" w:rsidR="00EC0FF0" w:rsidRDefault="00EC0FF0">
      <w:pPr>
        <w:pStyle w:val="Center"/>
      </w:pPr>
      <w:r>
        <w:t xml:space="preserve">Feature bindings </w:t>
      </w:r>
    </w:p>
    <w:p w14:paraId="262033E8" w14:textId="77777777" w:rsidR="00EC0FF0" w:rsidRDefault="00EC0FF0">
      <w:pPr>
        <w:pStyle w:val="Center"/>
      </w:pPr>
      <w:r>
        <w:t>(Bindings are also inherited from super-types, if any.)</w:t>
      </w:r>
    </w:p>
    <w:p w14:paraId="3C741C6E" w14:textId="77777777" w:rsidR="00EC0FF0" w:rsidRDefault="00EC0FF0">
      <w:pPr>
        <w:pStyle w:val="Center"/>
      </w:pPr>
      <w:r>
        <w:t>(No local bindings, but will inherit super-type bindings if any)</w:t>
      </w:r>
    </w:p>
    <w:p w14:paraId="4D7376EF" w14:textId="77777777" w:rsidR="00EC0FF0" w:rsidRDefault="00EC0FF0">
      <w:pPr>
        <w:pStyle w:val="2"/>
        <w:spacing w:before="160" w:after="160"/>
        <w:rPr>
          <w:rFonts w:ascii="Times New Roman" w:hAnsi="Times New Roman" w:cs="Times New Roman"/>
          <w:b w:val="0"/>
          <w:bCs w:val="0"/>
          <w:sz w:val="24"/>
          <w:szCs w:val="24"/>
        </w:rPr>
      </w:pPr>
      <w:bookmarkStart w:id="3285" w:name="idmarkerx16777217x229692"/>
      <w:bookmarkStart w:id="3286" w:name="_Toc133573507"/>
      <w:bookmarkEnd w:id="3285"/>
      <w:r>
        <w:t>9.18 Restricted area regulatory</w:t>
      </w:r>
      <w:bookmarkEnd w:id="3286"/>
    </w:p>
    <w:p w14:paraId="61A699E5" w14:textId="336F2875" w:rsidR="00EC0FF0" w:rsidRDefault="00EC0FF0">
      <w:r>
        <w:t xml:space="preserve">Name: Restricted </w:t>
      </w:r>
      <w:del w:id="3287" w:author="Lyu Yuxiao" w:date="2023-04-18T14:39:00Z">
        <w:r w:rsidDel="00041D92">
          <w:rPr>
            <w:rFonts w:hint="eastAsia"/>
            <w:lang w:eastAsia="zh-CN"/>
          </w:rPr>
          <w:delText>a</w:delText>
        </w:r>
      </w:del>
      <w:ins w:id="3288" w:author="Lyu Yuxiao" w:date="2023-04-18T14:39:00Z">
        <w:r w:rsidR="00041D92">
          <w:rPr>
            <w:rFonts w:hint="eastAsia"/>
            <w:lang w:eastAsia="zh-CN"/>
          </w:rPr>
          <w:t>A</w:t>
        </w:r>
      </w:ins>
      <w:r>
        <w:t xml:space="preserve">rea </w:t>
      </w:r>
      <w:del w:id="3289" w:author="Lyu Yuxiao" w:date="2023-04-18T14:39:00Z">
        <w:r w:rsidDel="00041D92">
          <w:rPr>
            <w:rFonts w:hint="eastAsia"/>
            <w:lang w:eastAsia="zh-CN"/>
          </w:rPr>
          <w:delText>r</w:delText>
        </w:r>
      </w:del>
      <w:ins w:id="3290" w:author="Lyu Yuxiao" w:date="2023-04-18T14:39:00Z">
        <w:r w:rsidR="00041D92">
          <w:rPr>
            <w:rFonts w:hint="eastAsia"/>
            <w:lang w:eastAsia="zh-CN"/>
          </w:rPr>
          <w:t>R</w:t>
        </w:r>
      </w:ins>
      <w:r>
        <w:t>egulatory</w:t>
      </w:r>
      <w:ins w:id="3291" w:author="Lyu Yuxiao" w:date="2023-04-18T14:41:00Z">
        <w:r w:rsidR="00C574BF">
          <w:t xml:space="preserve"> </w:t>
        </w:r>
        <w:r w:rsidR="00C574BF" w:rsidRPr="001C25D8">
          <w:t xml:space="preserve">[IHOREG </w:t>
        </w:r>
      </w:ins>
      <w:ins w:id="3292" w:author="Lyu Yuxiao" w:date="2023-04-18T14:42:00Z">
        <w:r w:rsidR="00C574BF">
          <w:rPr>
            <w:lang w:eastAsia="zh-CN"/>
          </w:rPr>
          <w:t>331</w:t>
        </w:r>
      </w:ins>
      <w:ins w:id="3293" w:author="Lyu Yuxiao" w:date="2023-04-18T14:41:00Z">
        <w:r w:rsidR="00C574BF" w:rsidRPr="001C25D8">
          <w:t>]</w:t>
        </w:r>
      </w:ins>
      <w:r>
        <w:br/>
        <w:t>Definition: A specified area of land or water designated by an appropriate authority within which access or navigation is restricted in accordance with certain specified conditions. A regulatory restricted area is an area where the restrictions have no direct impact on the navigation of a vessel in the area, but impact on the activities that can take place within the area.</w:t>
      </w:r>
      <w:r>
        <w:br/>
        <w:t>Code: '</w:t>
      </w:r>
      <w:proofErr w:type="spellStart"/>
      <w:r>
        <w:rPr>
          <w:rFonts w:ascii="Courier New" w:hAnsi="Courier New" w:cs="Courier New"/>
        </w:rPr>
        <w:t>RestrictedAreaRegulatory</w:t>
      </w:r>
      <w:proofErr w:type="spellEnd"/>
      <w:r>
        <w:t>'</w:t>
      </w:r>
      <w:r>
        <w:br/>
        <w:t xml:space="preserve">Remarks: </w:t>
      </w:r>
      <w:r>
        <w:br/>
        <w:t xml:space="preserve">Aliases: </w:t>
      </w:r>
      <w:ins w:id="3294" w:author="Lyu Yuxiao" w:date="2023-04-18T14:30:00Z">
        <w:r w:rsidR="0041125D" w:rsidRPr="0041125D">
          <w:t>RESARE</w:t>
        </w:r>
      </w:ins>
      <w:del w:id="3295" w:author="Lyu Yuxiao" w:date="2023-04-18T14:30:00Z">
        <w:r w:rsidDel="0041125D">
          <w:delText xml:space="preserve">(none) </w:delText>
        </w:r>
      </w:del>
      <w:r>
        <w:t xml:space="preserve">       Supertype: </w:t>
      </w:r>
      <w:proofErr w:type="spellStart"/>
      <w:r>
        <w:t>SupervisedArea</w:t>
      </w:r>
      <w:proofErr w:type="spellEnd"/>
      <w:r>
        <w:br/>
        <w:t>Feature use type: geographic</w:t>
      </w:r>
      <w:r>
        <w:br/>
        <w:t xml:space="preserve">Permitted primitives: surface  </w:t>
      </w:r>
    </w:p>
    <w:p w14:paraId="4F6AD5AF"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2E219F8F"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947F34"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E0C58E"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07C65C"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516EF2"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1A043F" w14:textId="77777777" w:rsidR="00EC0FF0" w:rsidRDefault="00EC0FF0">
            <w:r>
              <w:rPr>
                <w:b/>
                <w:bCs/>
              </w:rPr>
              <w:t>Sequential</w:t>
            </w:r>
          </w:p>
        </w:tc>
      </w:tr>
      <w:tr w:rsidR="00EC0FF0" w14:paraId="64FF882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F2ED0A" w14:textId="77777777" w:rsidR="00EC0FF0" w:rsidRDefault="00EC0FF0">
            <w:proofErr w:type="spellStart"/>
            <w:r>
              <w:t>categoryOfRestrictedArea</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7C8C66"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22F0E2"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7FE10C" w14:textId="77777777" w:rsidR="00EC0FF0" w:rsidRDefault="008A31A8">
            <w:proofErr w:type="gramStart"/>
            <w:r>
              <w:t>1 :</w:t>
            </w:r>
            <w:proofErr w:type="gramEnd"/>
            <w:r w:rsidR="00EC0FF0">
              <w:t xml:space="preserve"> offshore safety zone</w:t>
            </w:r>
            <w:r w:rsidR="00EC0FF0">
              <w:br/>
              <w:t>4 : nature reserve</w:t>
            </w:r>
            <w:r w:rsidR="00EC0FF0">
              <w:br/>
              <w:t>5 : bird sanctuary</w:t>
            </w:r>
            <w:r w:rsidR="00EC0FF0">
              <w:br/>
              <w:t>6 : game reserve</w:t>
            </w:r>
            <w:r w:rsidR="00EC0FF0">
              <w:br/>
              <w:t>7 : seal sanctuary</w:t>
            </w:r>
            <w:r w:rsidR="00EC0FF0">
              <w:br/>
              <w:t>8 : degaussing range</w:t>
            </w:r>
            <w:r w:rsidR="00EC0FF0">
              <w:br/>
              <w:t>9 : military area</w:t>
            </w:r>
            <w:r w:rsidR="00EC0FF0">
              <w:br/>
              <w:t>10 : historic wreck area</w:t>
            </w:r>
            <w:r w:rsidR="00EC0FF0">
              <w:br/>
              <w:t>12 : navigational aid safety zone</w:t>
            </w:r>
            <w:r w:rsidR="00EC0FF0">
              <w:br/>
              <w:t>14 : minefield</w:t>
            </w:r>
            <w:r w:rsidR="00EC0FF0">
              <w:br/>
              <w:t>19 : waiting area</w:t>
            </w:r>
            <w:r w:rsidR="00EC0FF0">
              <w:br/>
              <w:t>20 : research area</w:t>
            </w:r>
            <w:r w:rsidR="00EC0FF0">
              <w:br/>
              <w:t>22 : fish sanctuary</w:t>
            </w:r>
            <w:r w:rsidR="00EC0FF0">
              <w:br/>
              <w:t>23 : ecological reserve</w:t>
            </w:r>
            <w:r w:rsidR="00EC0FF0">
              <w:br/>
              <w:t>25 : swinging area</w:t>
            </w:r>
            <w:r w:rsidR="00EC0FF0">
              <w:br/>
              <w:t>27 : environmentally sensitive sea area</w:t>
            </w:r>
            <w:r w:rsidR="00EC0FF0">
              <w:br/>
              <w:t>28 : particularly sensitive sea area</w:t>
            </w:r>
            <w:r w:rsidR="00EC0FF0">
              <w:br/>
              <w:t>29 : disengagement area</w:t>
            </w:r>
            <w:r w:rsidR="00EC0FF0">
              <w:br/>
              <w:t>30 : port security area</w:t>
            </w:r>
            <w:r w:rsidR="00EC0FF0">
              <w:br/>
              <w:t>31 : coral sanctuary</w:t>
            </w:r>
            <w:r w:rsidR="00EC0FF0">
              <w:br/>
            </w:r>
            <w:r w:rsidR="00EC0FF0">
              <w:lastRenderedPageBreak/>
              <w:t>32 : recreation 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E96620" w14:textId="77777777" w:rsidR="00EC0FF0" w:rsidRDefault="00EC0FF0">
            <w:r>
              <w:lastRenderedPageBreak/>
              <w:t>false</w:t>
            </w:r>
          </w:p>
        </w:tc>
      </w:tr>
      <w:tr w:rsidR="00EC0FF0" w14:paraId="7695659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1738A7" w14:textId="77777777" w:rsidR="00EC0FF0" w:rsidRDefault="00EC0FF0">
            <w:r>
              <w:t>restriction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E53B82"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289FBA"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847092" w14:textId="77777777" w:rsidR="00EC0FF0" w:rsidRDefault="00EC0FF0">
            <w:r>
              <w:br/>
            </w:r>
            <w:r>
              <w:br/>
              <w:t>3 : fishing prohibited</w:t>
            </w:r>
            <w:r>
              <w:br/>
              <w:t>4 : fishing restricted</w:t>
            </w:r>
            <w:r>
              <w:br/>
              <w:t>5 : trawling prohibited</w:t>
            </w:r>
            <w:r>
              <w:br/>
              <w:t>6 : trawling restricted</w:t>
            </w:r>
            <w:r>
              <w:br/>
              <w:t>9 : dredging prohibited</w:t>
            </w:r>
            <w:r>
              <w:br/>
              <w:t>10 : dredging restricted</w:t>
            </w:r>
            <w:r>
              <w:br/>
              <w:t>11 : diving prohibited</w:t>
            </w:r>
            <w:r>
              <w:br/>
              <w:t>12 : diving restricted</w:t>
            </w:r>
            <w:r>
              <w:br/>
              <w:t>15 : construction prohibited</w:t>
            </w:r>
            <w:r>
              <w:br/>
              <w:t>16 : discharging prohibited</w:t>
            </w:r>
            <w:r>
              <w:br/>
              <w:t>17 : discharging restricted</w:t>
            </w:r>
            <w:r>
              <w:br/>
              <w:t>18 : industrial or mineral exploration/development prohibited</w:t>
            </w:r>
            <w:r>
              <w:br/>
              <w:t>19 : industrial or mineral exploration/development restricted</w:t>
            </w:r>
            <w:r>
              <w:br/>
              <w:t>20 : drilling prohibited</w:t>
            </w:r>
            <w:r>
              <w:br/>
              <w:t>21 : drilling restricted</w:t>
            </w:r>
            <w:r>
              <w:br/>
              <w:t>22 : removal of historical artifacts prohibited</w:t>
            </w:r>
            <w:r>
              <w:br/>
              <w:t xml:space="preserve">23 : cargo </w:t>
            </w:r>
            <w:proofErr w:type="spellStart"/>
            <w:r>
              <w:t>transhipment</w:t>
            </w:r>
            <w:proofErr w:type="spellEnd"/>
            <w:r>
              <w:t xml:space="preserve"> (lightering) prohibited</w:t>
            </w:r>
            <w:r>
              <w:br/>
              <w:t>24 : dragging prohibited</w:t>
            </w:r>
            <w:r>
              <w:br/>
              <w:t>39 : swimming prohibited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DF6E40" w14:textId="77777777" w:rsidR="00EC0FF0" w:rsidRDefault="00EC0FF0">
            <w:r>
              <w:t>false</w:t>
            </w:r>
          </w:p>
        </w:tc>
      </w:tr>
      <w:tr w:rsidR="00EC0FF0" w14:paraId="534F491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67319D"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E7334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A6B2BD"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23BA06" w14:textId="77777777" w:rsidR="00EC0FF0" w:rsidRDefault="008A31A8">
            <w:proofErr w:type="gramStart"/>
            <w:r>
              <w:t>1 :</w:t>
            </w:r>
            <w:proofErr w:type="gramEnd"/>
            <w:r w:rsidR="00EC0FF0">
              <w:t xml:space="preserve"> permanent</w:t>
            </w:r>
            <w:r w:rsidR="00EC0FF0">
              <w:br/>
              <w:t>2 : occasional</w:t>
            </w:r>
            <w:r w:rsidR="00EC0FF0">
              <w:br/>
              <w:t>3 : recommended</w:t>
            </w:r>
            <w:r w:rsidR="00EC0FF0">
              <w:br/>
              <w:t>4 : not in use</w:t>
            </w:r>
            <w:r w:rsidR="00EC0FF0">
              <w:br/>
              <w:t>5 : periodic/intermittent</w:t>
            </w:r>
            <w:r w:rsidR="00EC0FF0">
              <w:br/>
              <w:t>6 : reserved</w:t>
            </w:r>
            <w:r w:rsidR="00EC0FF0">
              <w:br/>
              <w:t>7 : temporary</w:t>
            </w:r>
            <w:r w:rsidR="00EC0FF0">
              <w:br/>
              <w:t>9 : mandatory</w:t>
            </w:r>
            <w:r w:rsidR="00EC0FF0">
              <w:br/>
              <w:t>18 : existence doubtful</w:t>
            </w:r>
            <w:r w:rsidR="00EC0FF0">
              <w:br/>
              <w:t>28 : buoyed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A46F51" w14:textId="77777777" w:rsidR="00EC0FF0" w:rsidRDefault="00EC0FF0">
            <w:r>
              <w:t>false</w:t>
            </w:r>
          </w:p>
        </w:tc>
      </w:tr>
    </w:tbl>
    <w:p w14:paraId="23B31ECB" w14:textId="77777777" w:rsidR="00EC0FF0" w:rsidRDefault="00EC0FF0">
      <w:pPr>
        <w:spacing w:before="160" w:after="160"/>
      </w:pPr>
    </w:p>
    <w:p w14:paraId="29B110C3" w14:textId="77777777" w:rsidR="00EC0FF0" w:rsidRDefault="00EC0FF0">
      <w:r>
        <w:br/>
      </w:r>
    </w:p>
    <w:p w14:paraId="08DCD977" w14:textId="77777777" w:rsidR="00EC0FF0" w:rsidRDefault="00EC0FF0">
      <w:pPr>
        <w:pStyle w:val="Center"/>
      </w:pPr>
      <w:r>
        <w:t xml:space="preserve">Information bindings </w:t>
      </w:r>
    </w:p>
    <w:p w14:paraId="1B8F6ECB" w14:textId="77777777" w:rsidR="00EC0FF0" w:rsidRDefault="00EC0FF0">
      <w:pPr>
        <w:pStyle w:val="Center"/>
      </w:pPr>
      <w:r>
        <w:t>(Bindings are also inherited from super-types, if any.)</w:t>
      </w:r>
    </w:p>
    <w:p w14:paraId="689A1CF0" w14:textId="77777777" w:rsidR="00EC0FF0" w:rsidRDefault="00EC0FF0">
      <w:pPr>
        <w:pStyle w:val="Center"/>
      </w:pPr>
      <w:r>
        <w:t>(No local bindings, but may inherit bindings from super-types, if any)</w:t>
      </w:r>
    </w:p>
    <w:p w14:paraId="7B55100E" w14:textId="77777777" w:rsidR="00EC0FF0" w:rsidRDefault="00EC0FF0">
      <w:r>
        <w:br/>
      </w:r>
    </w:p>
    <w:p w14:paraId="0955E65F" w14:textId="77777777" w:rsidR="00EC0FF0" w:rsidRDefault="00EC0FF0">
      <w:pPr>
        <w:pStyle w:val="Center"/>
      </w:pPr>
      <w:r>
        <w:t xml:space="preserve">Feature bindings </w:t>
      </w:r>
    </w:p>
    <w:p w14:paraId="3F737299" w14:textId="77777777" w:rsidR="00EC0FF0" w:rsidRDefault="00EC0FF0">
      <w:pPr>
        <w:pStyle w:val="Center"/>
      </w:pPr>
      <w:r>
        <w:t>(Bindings are also inherited from super-types, if any.)</w:t>
      </w:r>
    </w:p>
    <w:p w14:paraId="4B00383D" w14:textId="77777777" w:rsidR="00EC0FF0" w:rsidRDefault="00EC0FF0">
      <w:pPr>
        <w:pStyle w:val="Center"/>
      </w:pPr>
      <w:r>
        <w:t>(No local bindings, but will inherit super-type bindings if any)</w:t>
      </w:r>
    </w:p>
    <w:p w14:paraId="627A6223" w14:textId="77777777" w:rsidR="00EC0FF0" w:rsidRDefault="00EC0FF0">
      <w:pPr>
        <w:pStyle w:val="2"/>
        <w:spacing w:before="160" w:after="160"/>
        <w:rPr>
          <w:rFonts w:ascii="Times New Roman" w:hAnsi="Times New Roman" w:cs="Times New Roman"/>
          <w:b w:val="0"/>
          <w:bCs w:val="0"/>
          <w:sz w:val="24"/>
          <w:szCs w:val="24"/>
        </w:rPr>
      </w:pPr>
      <w:bookmarkStart w:id="3296" w:name="idmarkerx16777217x231150"/>
      <w:bookmarkStart w:id="3297" w:name="_Toc133573508"/>
      <w:bookmarkEnd w:id="3296"/>
      <w:r>
        <w:t xml:space="preserve">9.19 </w:t>
      </w:r>
      <w:proofErr w:type="spellStart"/>
      <w:r>
        <w:t>Routeing</w:t>
      </w:r>
      <w:proofErr w:type="spellEnd"/>
      <w:r>
        <w:t xml:space="preserve"> measure</w:t>
      </w:r>
      <w:bookmarkEnd w:id="3297"/>
    </w:p>
    <w:p w14:paraId="0C13BAB9" w14:textId="613230D0" w:rsidR="00EC0FF0" w:rsidRDefault="00EC0FF0">
      <w:r>
        <w:t xml:space="preserve">Name: </w:t>
      </w:r>
      <w:proofErr w:type="spellStart"/>
      <w:r>
        <w:t>Routeing</w:t>
      </w:r>
      <w:proofErr w:type="spellEnd"/>
      <w:r>
        <w:t xml:space="preserve"> </w:t>
      </w:r>
      <w:del w:id="3298" w:author="Lyu Yuxiao" w:date="2023-04-18T14:23:00Z">
        <w:r w:rsidDel="00776D0D">
          <w:rPr>
            <w:rFonts w:hint="eastAsia"/>
            <w:lang w:eastAsia="zh-CN"/>
          </w:rPr>
          <w:delText>m</w:delText>
        </w:r>
      </w:del>
      <w:ins w:id="3299" w:author="Lyu Yuxiao" w:date="2023-04-18T14:23:00Z">
        <w:r w:rsidR="00776D0D">
          <w:rPr>
            <w:rFonts w:hint="eastAsia"/>
            <w:lang w:eastAsia="zh-CN"/>
          </w:rPr>
          <w:t>M</w:t>
        </w:r>
      </w:ins>
      <w:r>
        <w:t>easure</w:t>
      </w:r>
      <w:ins w:id="3300" w:author="Lyu Yuxiao" w:date="2023-04-18T14:41:00Z">
        <w:r w:rsidR="00C574BF">
          <w:t xml:space="preserve"> </w:t>
        </w:r>
        <w:r w:rsidR="00C574BF" w:rsidRPr="001C25D8">
          <w:t xml:space="preserve">[IHOREG </w:t>
        </w:r>
      </w:ins>
      <w:ins w:id="3301" w:author="Lyu Yuxiao" w:date="2023-04-18T14:42:00Z">
        <w:r w:rsidR="00C574BF">
          <w:rPr>
            <w:lang w:eastAsia="zh-CN"/>
          </w:rPr>
          <w:t>506</w:t>
        </w:r>
      </w:ins>
      <w:ins w:id="3302" w:author="Lyu Yuxiao" w:date="2023-04-18T14:41:00Z">
        <w:r w:rsidR="00C574BF" w:rsidRPr="001C25D8">
          <w:t>]</w:t>
        </w:r>
      </w:ins>
      <w:r>
        <w:br/>
        <w:t xml:space="preserve">Definition: An area or line designating the limits or central line of a </w:t>
      </w:r>
      <w:proofErr w:type="spellStart"/>
      <w:r>
        <w:t>routeing</w:t>
      </w:r>
      <w:proofErr w:type="spellEnd"/>
      <w:r>
        <w:t xml:space="preserve"> measure (or part of a </w:t>
      </w:r>
      <w:proofErr w:type="spellStart"/>
      <w:r>
        <w:t>routeing</w:t>
      </w:r>
      <w:proofErr w:type="spellEnd"/>
      <w:r>
        <w:t xml:space="preserve"> measure). </w:t>
      </w:r>
      <w:proofErr w:type="spellStart"/>
      <w:r>
        <w:t>Routeing</w:t>
      </w:r>
      <w:proofErr w:type="spellEnd"/>
      <w:r>
        <w:t xml:space="preserve"> measures include traffic separation schemes, deep-water routes, two-way routes, archipelagic sea lanes, and fairway systems.</w:t>
      </w:r>
      <w:r>
        <w:br/>
        <w:t>Code: '</w:t>
      </w:r>
      <w:proofErr w:type="spellStart"/>
      <w:r>
        <w:rPr>
          <w:rFonts w:ascii="Courier New" w:hAnsi="Courier New" w:cs="Courier New"/>
        </w:rPr>
        <w:t>RouteingMeasure</w:t>
      </w:r>
      <w:proofErr w:type="spellEnd"/>
      <w:r>
        <w:t>'</w:t>
      </w:r>
      <w:r>
        <w:br/>
        <w:t xml:space="preserve">Remarks: (1) </w:t>
      </w:r>
      <w:proofErr w:type="spellStart"/>
      <w:r>
        <w:t>categoryOfNavigationLine</w:t>
      </w:r>
      <w:proofErr w:type="spellEnd"/>
      <w:r>
        <w:t xml:space="preserve"> permitted only if </w:t>
      </w:r>
      <w:proofErr w:type="spellStart"/>
      <w:r>
        <w:t>categoryOfRouteingMeasure</w:t>
      </w:r>
      <w:proofErr w:type="spellEnd"/>
      <w:r>
        <w:t xml:space="preserve"> is 4 (recommended route). (2) </w:t>
      </w:r>
      <w:proofErr w:type="spellStart"/>
      <w:r>
        <w:t>categoryOfTrafficSeparationScheme</w:t>
      </w:r>
      <w:proofErr w:type="spellEnd"/>
      <w:r>
        <w:t xml:space="preserve"> permitted only if </w:t>
      </w:r>
      <w:proofErr w:type="spellStart"/>
      <w:r>
        <w:t>categoryOfRouteingMeasure</w:t>
      </w:r>
      <w:proofErr w:type="spellEnd"/>
      <w:r>
        <w:t xml:space="preserve"> = 5 (traffic separation scheme)</w:t>
      </w:r>
      <w:r>
        <w:br/>
      </w:r>
      <w:r>
        <w:lastRenderedPageBreak/>
        <w:t>Aliases: (</w:t>
      </w:r>
      <w:proofErr w:type="gramStart"/>
      <w:r>
        <w:t xml:space="preserve">none)   </w:t>
      </w:r>
      <w:proofErr w:type="gramEnd"/>
      <w:r>
        <w:t xml:space="preserve">     Supertype: </w:t>
      </w:r>
      <w:proofErr w:type="spellStart"/>
      <w:r>
        <w:t>FeatureType</w:t>
      </w:r>
      <w:proofErr w:type="spellEnd"/>
      <w:r>
        <w:br/>
        <w:t>Feature use type: geographic</w:t>
      </w:r>
      <w:r>
        <w:br/>
        <w:t xml:space="preserve">Permitted primitives: surface  curve  </w:t>
      </w:r>
    </w:p>
    <w:p w14:paraId="6BEF1529"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004"/>
        <w:gridCol w:w="1080"/>
        <w:gridCol w:w="756"/>
        <w:gridCol w:w="4320"/>
        <w:gridCol w:w="961"/>
      </w:tblGrid>
      <w:tr w:rsidR="00EC0FF0" w14:paraId="7395F468"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0BAA73"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96CEA0"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81A997"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53DB0D"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07495B" w14:textId="77777777" w:rsidR="00EC0FF0" w:rsidRDefault="00EC0FF0">
            <w:r>
              <w:rPr>
                <w:b/>
                <w:bCs/>
              </w:rPr>
              <w:t>Sequential</w:t>
            </w:r>
          </w:p>
        </w:tc>
      </w:tr>
      <w:tr w:rsidR="00EC0FF0" w14:paraId="1E2CAAA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CE3D81" w14:textId="77777777" w:rsidR="00EC0FF0" w:rsidRDefault="00EC0FF0">
            <w:proofErr w:type="spellStart"/>
            <w:r>
              <w:t>categoryOfRouteingMeasure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1A644B"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65056"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4CAD5" w14:textId="77777777" w:rsidR="00EC0FF0" w:rsidRDefault="008A31A8">
            <w:proofErr w:type="gramStart"/>
            <w:r>
              <w:t>1 :</w:t>
            </w:r>
            <w:proofErr w:type="gramEnd"/>
            <w:r w:rsidR="00EC0FF0">
              <w:t xml:space="preserve"> archipelagic sea lane</w:t>
            </w:r>
            <w:r w:rsidR="00EC0FF0">
              <w:br/>
              <w:t>2 : deep water route</w:t>
            </w:r>
            <w:r w:rsidR="00EC0FF0">
              <w:br/>
              <w:t>3 : fairway system</w:t>
            </w:r>
            <w:r w:rsidR="00EC0FF0">
              <w:br/>
              <w:t>4 : recommended route</w:t>
            </w:r>
            <w:r w:rsidR="00EC0FF0">
              <w:br/>
              <w:t>5 : traffic separation scheme</w:t>
            </w:r>
            <w:r w:rsidR="00EC0FF0">
              <w:br/>
              <w:t>6 : two-way route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A6342E" w14:textId="77777777" w:rsidR="00EC0FF0" w:rsidRDefault="00EC0FF0">
            <w:r>
              <w:t>false</w:t>
            </w:r>
          </w:p>
        </w:tc>
      </w:tr>
      <w:tr w:rsidR="00EC0FF0" w14:paraId="1E4388B3"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9B3EEE" w14:textId="77777777" w:rsidR="00EC0FF0" w:rsidRDefault="00EC0FF0">
            <w:proofErr w:type="spellStart"/>
            <w:r>
              <w:t>categoryOfTrafficSeparationScheme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C9F2C7"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736641"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269AA9" w14:textId="77777777" w:rsidR="00EC0FF0" w:rsidRDefault="008A31A8">
            <w:proofErr w:type="gramStart"/>
            <w:r>
              <w:t>1 :</w:t>
            </w:r>
            <w:proofErr w:type="gramEnd"/>
            <w:r w:rsidR="00EC0FF0">
              <w:t xml:space="preserve"> IMO - Adopted</w:t>
            </w:r>
            <w:r w:rsidR="00EC0FF0">
              <w:br/>
              <w:t>2 : not IMO - adopted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08376F" w14:textId="77777777" w:rsidR="00EC0FF0" w:rsidRDefault="00EC0FF0">
            <w:r>
              <w:t>false</w:t>
            </w:r>
          </w:p>
        </w:tc>
      </w:tr>
      <w:tr w:rsidR="00EC0FF0" w14:paraId="2F92436C"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FDFF9AB" w14:textId="77777777" w:rsidR="00EC0FF0" w:rsidRDefault="00EC0FF0">
            <w:proofErr w:type="spellStart"/>
            <w:r>
              <w:t>categoryOfNavigationLine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79E943"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6AEDE"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9F5A7B" w14:textId="77777777" w:rsidR="00EC0FF0" w:rsidRDefault="008A31A8">
            <w:proofErr w:type="gramStart"/>
            <w:r>
              <w:t>1 :</w:t>
            </w:r>
            <w:proofErr w:type="gramEnd"/>
            <w:r w:rsidR="00EC0FF0">
              <w:t xml:space="preserve"> clearing line</w:t>
            </w:r>
            <w:r w:rsidR="00EC0FF0">
              <w:br/>
              <w:t>2 : transit line</w:t>
            </w:r>
            <w:r w:rsidR="00EC0FF0">
              <w:br/>
              <w:t>3 : leading line bearing a recommended track</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5F06BC" w14:textId="77777777" w:rsidR="00EC0FF0" w:rsidRDefault="00EC0FF0">
            <w:r>
              <w:t>false</w:t>
            </w:r>
          </w:p>
        </w:tc>
      </w:tr>
    </w:tbl>
    <w:p w14:paraId="19315A02" w14:textId="77777777" w:rsidR="00EC0FF0" w:rsidRDefault="00EC0FF0">
      <w:pPr>
        <w:spacing w:before="160" w:after="160"/>
      </w:pPr>
    </w:p>
    <w:p w14:paraId="1556B50D" w14:textId="77777777" w:rsidR="00EC0FF0" w:rsidRDefault="00EC0FF0">
      <w:r>
        <w:br/>
      </w:r>
    </w:p>
    <w:p w14:paraId="3A6C81A6" w14:textId="77777777" w:rsidR="00EC0FF0" w:rsidRDefault="00EC0FF0">
      <w:pPr>
        <w:pStyle w:val="Center"/>
      </w:pPr>
      <w:r>
        <w:t xml:space="preserve">Information bindings </w:t>
      </w:r>
    </w:p>
    <w:p w14:paraId="6FB6938B" w14:textId="77777777" w:rsidR="00EC0FF0" w:rsidRDefault="00EC0FF0">
      <w:pPr>
        <w:pStyle w:val="Center"/>
      </w:pPr>
      <w:r>
        <w:t>(Bindings are also inherited from super-types, if any.)</w:t>
      </w:r>
    </w:p>
    <w:p w14:paraId="4A473E52" w14:textId="77777777" w:rsidR="00EC0FF0" w:rsidRDefault="00EC0FF0">
      <w:pPr>
        <w:pStyle w:val="Center"/>
      </w:pPr>
      <w:r>
        <w:t>(No local bindings, but may inherit bindings from super-types, if any)</w:t>
      </w:r>
    </w:p>
    <w:p w14:paraId="2A2EAF53" w14:textId="77777777" w:rsidR="00EC0FF0" w:rsidRDefault="00EC0FF0">
      <w:r>
        <w:br/>
      </w:r>
    </w:p>
    <w:p w14:paraId="5C08CD54" w14:textId="77777777" w:rsidR="00EC0FF0" w:rsidRDefault="00EC0FF0">
      <w:pPr>
        <w:pStyle w:val="Center"/>
      </w:pPr>
      <w:r>
        <w:t xml:space="preserve">Feature bindings </w:t>
      </w:r>
    </w:p>
    <w:p w14:paraId="58BA08F9" w14:textId="77777777" w:rsidR="00EC0FF0" w:rsidRDefault="00EC0FF0">
      <w:pPr>
        <w:pStyle w:val="Center"/>
      </w:pPr>
      <w:r>
        <w:t>(Bindings are also inherited from super-types, if any.)</w:t>
      </w:r>
    </w:p>
    <w:p w14:paraId="73F72327" w14:textId="77777777" w:rsidR="00EC0FF0" w:rsidRDefault="00EC0FF0">
      <w:pPr>
        <w:pStyle w:val="Center"/>
      </w:pPr>
      <w:r>
        <w:t>(No local bindings, but will inherit super-type bindings if any)</w:t>
      </w:r>
    </w:p>
    <w:p w14:paraId="6B0C822E" w14:textId="77777777" w:rsidR="00EC0FF0" w:rsidRDefault="00EC0FF0">
      <w:pPr>
        <w:pStyle w:val="2"/>
        <w:spacing w:before="160" w:after="160"/>
        <w:rPr>
          <w:rFonts w:ascii="Times New Roman" w:hAnsi="Times New Roman" w:cs="Times New Roman"/>
          <w:b w:val="0"/>
          <w:bCs w:val="0"/>
          <w:sz w:val="24"/>
          <w:szCs w:val="24"/>
        </w:rPr>
      </w:pPr>
      <w:bookmarkStart w:id="3303" w:name="idmarkerx16777217x232463"/>
      <w:bookmarkStart w:id="3304" w:name="_Toc133573509"/>
      <w:bookmarkEnd w:id="3303"/>
      <w:r>
        <w:t>9.20 Ship Reporting Service Area</w:t>
      </w:r>
      <w:bookmarkEnd w:id="3304"/>
    </w:p>
    <w:p w14:paraId="59EB1805" w14:textId="514FFD03" w:rsidR="00EC0FF0" w:rsidRDefault="00EC0FF0">
      <w:r>
        <w:t>Name: Ship Reporting Service Area</w:t>
      </w:r>
      <w:ins w:id="3305" w:author="Lyu Yuxiao" w:date="2023-04-18T14:20:00Z">
        <w:r w:rsidR="00C61000">
          <w:t xml:space="preserve"> </w:t>
        </w:r>
        <w:r w:rsidR="00C61000" w:rsidRPr="001C25D8">
          <w:t xml:space="preserve">[IHOREG </w:t>
        </w:r>
        <w:r w:rsidR="00C61000">
          <w:rPr>
            <w:rFonts w:hint="eastAsia"/>
            <w:lang w:eastAsia="zh-CN"/>
          </w:rPr>
          <w:t>none</w:t>
        </w:r>
        <w:r w:rsidR="00C61000" w:rsidRPr="001C25D8">
          <w:t>]</w:t>
        </w:r>
      </w:ins>
      <w:r>
        <w:br/>
        <w:t>Definition: A service established by a relevant authority consisting of one or more reporting points or lines at which ships are required to report their identity, course, speed and other data to the monitoring authority.</w:t>
      </w:r>
      <w:r>
        <w:br/>
        <w:t>Code: '</w:t>
      </w:r>
      <w:proofErr w:type="spellStart"/>
      <w:r>
        <w:rPr>
          <w:rFonts w:ascii="Courier New" w:hAnsi="Courier New" w:cs="Courier New"/>
        </w:rPr>
        <w:t>ShipReportingServiceArea</w:t>
      </w:r>
      <w:proofErr w:type="spellEnd"/>
      <w:r>
        <w:t>'</w:t>
      </w:r>
      <w:r>
        <w:br/>
        <w:t xml:space="preserve">Remarks: </w:t>
      </w:r>
      <w:r>
        <w:br/>
        <w:t>Aliases: (</w:t>
      </w:r>
      <w:proofErr w:type="gramStart"/>
      <w:r>
        <w:t xml:space="preserve">none)   </w:t>
      </w:r>
      <w:proofErr w:type="gramEnd"/>
      <w:r>
        <w:t xml:space="preserve">     Supertype: </w:t>
      </w:r>
      <w:proofErr w:type="spellStart"/>
      <w:r>
        <w:t>ReportableServiceArea</w:t>
      </w:r>
      <w:proofErr w:type="spellEnd"/>
      <w:r>
        <w:br/>
        <w:t>Feature use type: geographic</w:t>
      </w:r>
      <w:r>
        <w:br/>
        <w:t xml:space="preserve">Permitted primitives: surface  </w:t>
      </w:r>
    </w:p>
    <w:p w14:paraId="2B0554A7"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904"/>
        <w:gridCol w:w="1051"/>
        <w:gridCol w:w="745"/>
        <w:gridCol w:w="4154"/>
        <w:gridCol w:w="961"/>
      </w:tblGrid>
      <w:tr w:rsidR="00EC0FF0" w14:paraId="393687D5"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8D6689"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A33D67"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779BFF"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A8379D"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6A61CC" w14:textId="77777777" w:rsidR="00EC0FF0" w:rsidRDefault="00EC0FF0">
            <w:r>
              <w:rPr>
                <w:b/>
                <w:bCs/>
              </w:rPr>
              <w:t>Sequential</w:t>
            </w:r>
          </w:p>
        </w:tc>
      </w:tr>
      <w:tr w:rsidR="00EC0FF0" w14:paraId="1A98FC3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05BD1C" w14:textId="77777777" w:rsidR="00EC0FF0" w:rsidRDefault="00EC0FF0">
            <w:proofErr w:type="spellStart"/>
            <w:r>
              <w:t>serviceAccessProcedure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34C6FF"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C2E6C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1D08D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E9CE37" w14:textId="77777777" w:rsidR="00EC0FF0" w:rsidRDefault="00EC0FF0">
            <w:r>
              <w:t>false</w:t>
            </w:r>
          </w:p>
        </w:tc>
      </w:tr>
      <w:tr w:rsidR="00EC0FF0" w14:paraId="0AA5E2B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A104A34" w14:textId="77777777" w:rsidR="00EC0FF0" w:rsidRDefault="00EC0FF0">
            <w:proofErr w:type="spellStart"/>
            <w:r>
              <w:t>requirementsForMaintenanceOfListeningWatch</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FB9BA2"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8E81AD"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118BF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32319A" w14:textId="77777777" w:rsidR="00EC0FF0" w:rsidRDefault="00EC0FF0">
            <w:r>
              <w:t>false</w:t>
            </w:r>
          </w:p>
        </w:tc>
      </w:tr>
    </w:tbl>
    <w:p w14:paraId="18F79DC3" w14:textId="77777777" w:rsidR="00EC0FF0" w:rsidRDefault="00EC0FF0">
      <w:pPr>
        <w:spacing w:before="160" w:after="160"/>
      </w:pPr>
    </w:p>
    <w:p w14:paraId="6E6C1169" w14:textId="77777777" w:rsidR="00EC0FF0" w:rsidRDefault="00EC0FF0">
      <w:r>
        <w:br/>
      </w:r>
    </w:p>
    <w:p w14:paraId="42E4E59A" w14:textId="77777777" w:rsidR="00EC0FF0" w:rsidRDefault="00EC0FF0">
      <w:pPr>
        <w:pStyle w:val="Center"/>
      </w:pPr>
      <w:r>
        <w:t xml:space="preserve">Information bindings </w:t>
      </w:r>
    </w:p>
    <w:p w14:paraId="6249138B" w14:textId="77777777" w:rsidR="00EC0FF0" w:rsidRDefault="00EC0FF0">
      <w:pPr>
        <w:pStyle w:val="Center"/>
      </w:pPr>
      <w:r>
        <w:t>(Bindings are also inherited from super-types, if any.)</w:t>
      </w:r>
    </w:p>
    <w:p w14:paraId="287FAA18" w14:textId="77777777" w:rsidR="00EC0FF0" w:rsidRDefault="00EC0FF0">
      <w:pPr>
        <w:pStyle w:val="Center"/>
      </w:pPr>
      <w:r>
        <w:t>(No local bindings, but may inherit bindings from super-types, if any)</w:t>
      </w:r>
    </w:p>
    <w:p w14:paraId="44AD1217" w14:textId="77777777" w:rsidR="00EC0FF0" w:rsidRDefault="00EC0FF0">
      <w:r>
        <w:br/>
      </w:r>
    </w:p>
    <w:p w14:paraId="3E9BDF1D" w14:textId="77777777" w:rsidR="00EC0FF0" w:rsidRDefault="00EC0FF0">
      <w:pPr>
        <w:pStyle w:val="Center"/>
      </w:pPr>
      <w:r>
        <w:t xml:space="preserve">Feature bindings </w:t>
      </w:r>
    </w:p>
    <w:p w14:paraId="7CCB1E71"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949"/>
        <w:gridCol w:w="1080"/>
        <w:gridCol w:w="2826"/>
        <w:gridCol w:w="1771"/>
        <w:gridCol w:w="1838"/>
      </w:tblGrid>
      <w:tr w:rsidR="00EC0FF0" w14:paraId="131B8F5C"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5BDD20" w14:textId="77777777" w:rsidR="00EC0FF0" w:rsidRDefault="00EC0FF0">
            <w:r>
              <w:rPr>
                <w:b/>
                <w:bCs/>
              </w:rPr>
              <w:lastRenderedPageBreak/>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3EC2B5"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C0686E"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731329"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B2E582" w14:textId="77777777" w:rsidR="00EC0FF0" w:rsidRDefault="00EC0FF0">
            <w:r>
              <w:rPr>
                <w:b/>
                <w:bCs/>
              </w:rPr>
              <w:t>Name of target class</w:t>
            </w:r>
          </w:p>
        </w:tc>
      </w:tr>
      <w:tr w:rsidR="00EC0FF0" w14:paraId="3753030F"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577BD0" w14:textId="00C331CE" w:rsidR="00EC0FF0" w:rsidRDefault="00EC0FF0">
            <w:del w:id="3306" w:author="Lyu Yuxiao" w:date="2022-12-28T15:45:00Z">
              <w:r w:rsidDel="00C01FAB">
                <w:rPr>
                  <w:rFonts w:hint="eastAsia"/>
                  <w:lang w:eastAsia="zh-CN"/>
                </w:rPr>
                <w:delText>aggregation</w:delText>
              </w:r>
            </w:del>
            <w:ins w:id="3307" w:author="Lyu Yuxiao" w:date="2022-12-28T15:45:00Z">
              <w:r w:rsidR="00C01FAB">
                <w:rPr>
                  <w:rFonts w:hint="eastAsia"/>
                  <w:lang w:eastAsia="zh-CN"/>
                </w:rPr>
                <w:t>association</w:t>
              </w:r>
            </w:ins>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35A7A9"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6DFB14"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45EB55"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61F724" w14:textId="77777777" w:rsidR="00EC0FF0" w:rsidRDefault="00EC0FF0">
            <w:proofErr w:type="spellStart"/>
            <w:r>
              <w:t>RadioCallingInPoint</w:t>
            </w:r>
            <w:proofErr w:type="spellEnd"/>
          </w:p>
        </w:tc>
      </w:tr>
      <w:tr w:rsidR="00EC0FF0" w14:paraId="40F6F30A"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A92E45" w14:textId="117B4775" w:rsidR="00EC0FF0" w:rsidRDefault="00C01FAB">
            <w:ins w:id="3308" w:author="Lyu Yuxiao" w:date="2022-12-28T15:45:00Z">
              <w:r>
                <w:rPr>
                  <w:rFonts w:hint="eastAsia"/>
                  <w:lang w:eastAsia="zh-CN"/>
                </w:rPr>
                <w:t>association</w:t>
              </w:r>
            </w:ins>
            <w:del w:id="3309" w:author="Lyu Yuxiao" w:date="2022-12-28T15:45:00Z">
              <w:r w:rsidR="00EC0FF0" w:rsidDel="00C01FAB">
                <w:delText>aggregation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60BC0C"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1AEDED"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268793"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2BCA27" w14:textId="77777777" w:rsidR="00EC0FF0" w:rsidRDefault="00EC0FF0">
            <w:proofErr w:type="spellStart"/>
            <w:r>
              <w:t>RadarRange</w:t>
            </w:r>
            <w:proofErr w:type="spellEnd"/>
          </w:p>
        </w:tc>
      </w:tr>
      <w:tr w:rsidR="00EC0FF0" w14:paraId="3595587B"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D69B4D" w14:textId="60CEB099" w:rsidR="00EC0FF0" w:rsidRDefault="00C01FAB">
            <w:ins w:id="3310" w:author="Lyu Yuxiao" w:date="2022-12-28T15:46:00Z">
              <w:r>
                <w:rPr>
                  <w:rFonts w:hint="eastAsia"/>
                  <w:lang w:eastAsia="zh-CN"/>
                </w:rPr>
                <w:t>association</w:t>
              </w:r>
            </w:ins>
            <w:del w:id="3311" w:author="Lyu Yuxiao" w:date="2022-12-28T15:46:00Z">
              <w:r w:rsidR="00710F5C" w:rsidDel="00C01FAB">
                <w:delText>A</w:delText>
              </w:r>
              <w:r w:rsidR="00EC0FF0" w:rsidDel="00C01FAB">
                <w:delText>ggregation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10BC8E"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1E566D"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E647F9"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63F406" w14:textId="77777777" w:rsidR="00EC0FF0" w:rsidRDefault="00EC0FF0">
            <w:proofErr w:type="spellStart"/>
            <w:r>
              <w:t>SignalStationWarning</w:t>
            </w:r>
            <w:proofErr w:type="spellEnd"/>
          </w:p>
        </w:tc>
      </w:tr>
      <w:tr w:rsidR="00EC0FF0" w14:paraId="30CB44F3"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703968" w14:textId="24A86EA3" w:rsidR="00EC0FF0" w:rsidRDefault="00C01FAB">
            <w:ins w:id="3312" w:author="Lyu Yuxiao" w:date="2022-12-28T15:46:00Z">
              <w:r>
                <w:rPr>
                  <w:rFonts w:hint="eastAsia"/>
                  <w:lang w:eastAsia="zh-CN"/>
                </w:rPr>
                <w:t>association</w:t>
              </w:r>
            </w:ins>
            <w:del w:id="3313" w:author="Lyu Yuxiao" w:date="2022-12-28T15:46:00Z">
              <w:r w:rsidR="00EC0FF0" w:rsidDel="00C01FAB">
                <w:delText>aggregation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5712A4"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72D879"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E76AF4"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FEFA0A" w14:textId="77777777" w:rsidR="00EC0FF0" w:rsidRDefault="00EC0FF0">
            <w:proofErr w:type="spellStart"/>
            <w:r>
              <w:t>SignalStationTraffic</w:t>
            </w:r>
            <w:proofErr w:type="spellEnd"/>
          </w:p>
        </w:tc>
      </w:tr>
    </w:tbl>
    <w:p w14:paraId="0120E6AA" w14:textId="77777777" w:rsidR="00EC0FF0" w:rsidRDefault="00EC0FF0">
      <w:pPr>
        <w:pStyle w:val="Center"/>
      </w:pPr>
    </w:p>
    <w:p w14:paraId="663DA6B4" w14:textId="77777777" w:rsidR="00EC0FF0" w:rsidRDefault="00EC0FF0">
      <w:pPr>
        <w:pStyle w:val="2"/>
        <w:spacing w:before="160" w:after="160"/>
        <w:rPr>
          <w:rFonts w:ascii="Times New Roman" w:hAnsi="Times New Roman" w:cs="Times New Roman"/>
          <w:b w:val="0"/>
          <w:bCs w:val="0"/>
          <w:sz w:val="24"/>
          <w:szCs w:val="24"/>
        </w:rPr>
      </w:pPr>
      <w:bookmarkStart w:id="3314" w:name="idmarkerx16777217x234863"/>
      <w:bookmarkStart w:id="3315" w:name="_Toc133573510"/>
      <w:bookmarkEnd w:id="3314"/>
      <w:r>
        <w:t>9.21 Signal Station Warning</w:t>
      </w:r>
      <w:bookmarkEnd w:id="3315"/>
    </w:p>
    <w:p w14:paraId="663121E7" w14:textId="3F9C7278" w:rsidR="00EC0FF0" w:rsidRDefault="00EC0FF0">
      <w:r>
        <w:t>Name: Signal Station Warning</w:t>
      </w:r>
      <w:ins w:id="3316" w:author="Lyu Yuxiao" w:date="2023-04-18T11:37:00Z">
        <w:r w:rsidR="00DC669A">
          <w:t xml:space="preserve"> </w:t>
        </w:r>
        <w:r w:rsidR="00DC669A" w:rsidRPr="001C25D8">
          <w:t xml:space="preserve">[IHOREG </w:t>
        </w:r>
        <w:r w:rsidR="00DC669A">
          <w:t>36</w:t>
        </w:r>
      </w:ins>
      <w:ins w:id="3317" w:author="Lyu Yuxiao" w:date="2023-04-18T11:38:00Z">
        <w:r w:rsidR="00DC669A">
          <w:t>4</w:t>
        </w:r>
      </w:ins>
      <w:ins w:id="3318" w:author="Lyu Yuxiao" w:date="2023-04-18T11:37:00Z">
        <w:r w:rsidR="00DC669A" w:rsidRPr="001C25D8">
          <w:t>]</w:t>
        </w:r>
      </w:ins>
      <w:r>
        <w:br/>
        <w:t>Definition: A warning signal station is a place on shore from which warning signals are made to ships at sea.</w:t>
      </w:r>
      <w:r>
        <w:br/>
        <w:t>Code: '</w:t>
      </w:r>
      <w:proofErr w:type="spellStart"/>
      <w:r>
        <w:rPr>
          <w:rFonts w:ascii="Courier New" w:hAnsi="Courier New" w:cs="Courier New"/>
        </w:rPr>
        <w:t>SignalStationWarning</w:t>
      </w:r>
      <w:proofErr w:type="spellEnd"/>
      <w:r>
        <w:t>'</w:t>
      </w:r>
      <w:r>
        <w:br/>
        <w:t xml:space="preserve">Remarks: </w:t>
      </w:r>
      <w:r>
        <w:br/>
        <w:t xml:space="preserve">Aliases: </w:t>
      </w:r>
      <w:ins w:id="3319" w:author="Lyu Yuxiao" w:date="2023-04-18T11:37:00Z">
        <w:r w:rsidR="00DC669A" w:rsidRPr="00DC669A">
          <w:t>SISTAW</w:t>
        </w:r>
      </w:ins>
      <w:del w:id="3320" w:author="Lyu Yuxiao" w:date="2023-04-18T11:37:00Z">
        <w:r w:rsidDel="00DC669A">
          <w:delText xml:space="preserve">(none) </w:delText>
        </w:r>
      </w:del>
      <w:r>
        <w:t xml:space="preserve">       Supertype: </w:t>
      </w:r>
      <w:proofErr w:type="spellStart"/>
      <w:r>
        <w:t>FeatureType</w:t>
      </w:r>
      <w:proofErr w:type="spellEnd"/>
      <w:r>
        <w:br/>
        <w:t>Feature use type: geographic</w:t>
      </w:r>
      <w:r>
        <w:br/>
        <w:t xml:space="preserve">Permitted primitives: </w:t>
      </w:r>
      <w:proofErr w:type="gramStart"/>
      <w:r>
        <w:t>point  surface</w:t>
      </w:r>
      <w:proofErr w:type="gramEnd"/>
      <w:r>
        <w:t xml:space="preserve">  </w:t>
      </w:r>
    </w:p>
    <w:p w14:paraId="05EE9069"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738"/>
        <w:gridCol w:w="1080"/>
        <w:gridCol w:w="756"/>
        <w:gridCol w:w="4320"/>
        <w:gridCol w:w="961"/>
      </w:tblGrid>
      <w:tr w:rsidR="00EC0FF0" w14:paraId="28AD0830"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26B86E"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7E14D9"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F2AE36"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121E3E"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1EF515" w14:textId="77777777" w:rsidR="00EC0FF0" w:rsidRDefault="00EC0FF0">
            <w:r>
              <w:rPr>
                <w:b/>
                <w:bCs/>
              </w:rPr>
              <w:t>Sequential</w:t>
            </w:r>
          </w:p>
        </w:tc>
      </w:tr>
      <w:tr w:rsidR="00EC0FF0" w14:paraId="299769B0"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1FE019" w14:textId="77777777" w:rsidR="00EC0FF0" w:rsidRDefault="00EC0FF0">
            <w:proofErr w:type="spellStart"/>
            <w:r>
              <w:t>categoryOfSignalStationWarning</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E4DD93"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5169B" w14:textId="77777777" w:rsidR="00EC0FF0" w:rsidRDefault="00EC0FF0">
            <w:proofErr w:type="gramStart"/>
            <w:r>
              <w:t>1..*</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48836" w14:textId="77777777" w:rsidR="00EC0FF0" w:rsidRDefault="008A31A8">
            <w:pPr>
              <w:rPr>
                <w:ins w:id="3321" w:author="Raphael Malyankar" w:date="2019-11-18T20:00:00Z"/>
              </w:rPr>
            </w:pPr>
            <w:proofErr w:type="gramStart"/>
            <w:r>
              <w:t>1 :</w:t>
            </w:r>
            <w:proofErr w:type="gramEnd"/>
            <w:r w:rsidR="00EC0FF0">
              <w:t xml:space="preserve"> danger</w:t>
            </w:r>
            <w:r w:rsidR="00EC0FF0">
              <w:br/>
              <w:t>2 : maritime obstruction</w:t>
            </w:r>
            <w:r w:rsidR="00EC0FF0">
              <w:br/>
              <w:t>3 : cable</w:t>
            </w:r>
            <w:r w:rsidR="00EC0FF0">
              <w:br/>
              <w:t>4 : military practice</w:t>
            </w:r>
            <w:r w:rsidR="00EC0FF0">
              <w:br/>
              <w:t>5 : distress</w:t>
            </w:r>
            <w:r w:rsidR="00EC0FF0">
              <w:br/>
              <w:t>6 : weather</w:t>
            </w:r>
            <w:r w:rsidR="00EC0FF0">
              <w:br/>
              <w:t>7 : storm</w:t>
            </w:r>
            <w:r w:rsidR="00EC0FF0">
              <w:br/>
              <w:t>8 : ice</w:t>
            </w:r>
            <w:r w:rsidR="00EC0FF0">
              <w:br/>
              <w:t>9 : time</w:t>
            </w:r>
            <w:r w:rsidR="00EC0FF0">
              <w:br/>
              <w:t>10 : tide</w:t>
            </w:r>
            <w:r w:rsidR="00EC0FF0">
              <w:br/>
              <w:t>11 : tidal stream</w:t>
            </w:r>
            <w:r w:rsidR="00EC0FF0">
              <w:br/>
              <w:t>12 : tide gauge</w:t>
            </w:r>
            <w:r w:rsidR="00EC0FF0">
              <w:br/>
              <w:t>13 : tide scale</w:t>
            </w:r>
            <w:r w:rsidR="00EC0FF0">
              <w:br/>
              <w:t>14 : diving</w:t>
            </w:r>
            <w:r w:rsidR="00EC0FF0">
              <w:br/>
              <w:t>15 : water level gauge</w:t>
            </w:r>
          </w:p>
          <w:p w14:paraId="2A4B01AA" w14:textId="6458D3E6" w:rsidR="00F112CC" w:rsidRDefault="00F112CC">
            <w:pPr>
              <w:rPr>
                <w:ins w:id="3322" w:author="Raphael Malyankar" w:date="2019-11-18T20:00:00Z"/>
              </w:rPr>
            </w:pPr>
            <w:proofErr w:type="gramStart"/>
            <w:ins w:id="3323" w:author="Raphael Malyankar" w:date="2019-11-18T20:00:00Z">
              <w:r>
                <w:t>16 :</w:t>
              </w:r>
              <w:proofErr w:type="gramEnd"/>
              <w:r>
                <w:t xml:space="preserve"> </w:t>
              </w:r>
              <w:r w:rsidR="004D0A18" w:rsidRPr="004D0A18">
                <w:t>vertical clearance indication</w:t>
              </w:r>
            </w:ins>
          </w:p>
          <w:p w14:paraId="48048FFB" w14:textId="7A1979B0" w:rsidR="00F112CC" w:rsidRDefault="00F112CC">
            <w:pPr>
              <w:rPr>
                <w:ins w:id="3324" w:author="Raphael Malyankar" w:date="2019-11-18T20:00:00Z"/>
              </w:rPr>
            </w:pPr>
            <w:proofErr w:type="gramStart"/>
            <w:ins w:id="3325" w:author="Raphael Malyankar" w:date="2019-11-18T20:00:00Z">
              <w:r>
                <w:t>17 :</w:t>
              </w:r>
              <w:proofErr w:type="gramEnd"/>
              <w:r>
                <w:t xml:space="preserve"> </w:t>
              </w:r>
            </w:ins>
            <w:ins w:id="3326" w:author="Raphael Malyankar" w:date="2019-11-18T20:01:00Z">
              <w:r w:rsidR="004D0A18" w:rsidRPr="004D0A18">
                <w:t>high water mark</w:t>
              </w:r>
            </w:ins>
          </w:p>
          <w:p w14:paraId="2D114015" w14:textId="5283DE71" w:rsidR="00F112CC" w:rsidRDefault="00F112CC">
            <w:proofErr w:type="gramStart"/>
            <w:ins w:id="3327" w:author="Raphael Malyankar" w:date="2019-11-18T20:00:00Z">
              <w:r>
                <w:t>18 :</w:t>
              </w:r>
              <w:proofErr w:type="gramEnd"/>
              <w:r>
                <w:t xml:space="preserve"> </w:t>
              </w:r>
            </w:ins>
            <w:ins w:id="3328" w:author="Raphael Malyankar" w:date="2019-11-18T20:01:00Z">
              <w:r w:rsidR="004D0A18" w:rsidRPr="004D0A18">
                <w:t>depth indication</w:t>
              </w:r>
            </w:ins>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D41E34" w14:textId="77777777" w:rsidR="00EC0FF0" w:rsidRDefault="00EC0FF0">
            <w:r>
              <w:t>false</w:t>
            </w:r>
          </w:p>
        </w:tc>
      </w:tr>
      <w:tr w:rsidR="00EC0FF0" w14:paraId="6CC54021"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BE52A4" w14:textId="77777777" w:rsidR="00EC0FF0" w:rsidRDefault="00EC0FF0">
            <w:proofErr w:type="spellStart"/>
            <w:r>
              <w:t>communicationChannel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751EEB"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2FDFD4"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AACCA3"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797689" w14:textId="77777777" w:rsidR="00EC0FF0" w:rsidRDefault="00EC0FF0">
            <w:r>
              <w:t>false</w:t>
            </w:r>
          </w:p>
        </w:tc>
      </w:tr>
      <w:tr w:rsidR="00EC0FF0" w14:paraId="4F0316EE"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3A3470"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FA8FAB"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666AEF"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214E88" w14:textId="77777777" w:rsidR="00EC0FF0" w:rsidRDefault="008A31A8">
            <w:proofErr w:type="gramStart"/>
            <w:r>
              <w:t>1 :</w:t>
            </w:r>
            <w:proofErr w:type="gramEnd"/>
            <w:r w:rsidR="00EC0FF0">
              <w:t xml:space="preserve"> permanent</w:t>
            </w:r>
            <w:r w:rsidR="00EC0FF0">
              <w:br/>
              <w:t>2 : occasional</w:t>
            </w:r>
            <w:r w:rsidR="00EC0FF0">
              <w:br/>
              <w:t>4 : not in use</w:t>
            </w:r>
            <w:r w:rsidR="00EC0FF0">
              <w:br/>
              <w:t>5 : periodic/intermittent</w:t>
            </w:r>
            <w:r w:rsidR="00EC0FF0">
              <w:br/>
              <w:t>7 : temporary</w:t>
            </w:r>
            <w:r w:rsidR="00EC0FF0">
              <w:br/>
              <w:t>8 : private</w:t>
            </w:r>
            <w:r w:rsidR="00EC0FF0">
              <w:br/>
              <w:t>12 : illuminated</w:t>
            </w:r>
            <w:r w:rsidR="00EC0FF0">
              <w:br/>
              <w:t>14 : public</w:t>
            </w:r>
            <w:r w:rsidR="00EC0FF0">
              <w:br/>
              <w:t>15 : synchronized</w:t>
            </w:r>
            <w:r w:rsidR="00EC0FF0">
              <w:br/>
              <w:t>16 : watched</w:t>
            </w:r>
            <w:r w:rsidR="00EC0FF0">
              <w:br/>
              <w:t>17 : un-watched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CE8CFA" w14:textId="77777777" w:rsidR="00EC0FF0" w:rsidRDefault="00EC0FF0">
            <w:r>
              <w:t>false</w:t>
            </w:r>
          </w:p>
        </w:tc>
      </w:tr>
    </w:tbl>
    <w:p w14:paraId="44938692" w14:textId="77777777" w:rsidR="00EC0FF0" w:rsidRDefault="00EC0FF0">
      <w:pPr>
        <w:spacing w:before="160" w:after="160"/>
      </w:pPr>
    </w:p>
    <w:p w14:paraId="6A9E6E45" w14:textId="77777777" w:rsidR="00EC0FF0" w:rsidRDefault="00EC0FF0">
      <w:r>
        <w:br/>
      </w:r>
    </w:p>
    <w:p w14:paraId="5AF94819" w14:textId="77777777" w:rsidR="00EC0FF0" w:rsidRDefault="00EC0FF0">
      <w:pPr>
        <w:pStyle w:val="Center"/>
      </w:pPr>
      <w:r>
        <w:t xml:space="preserve">Information bindings </w:t>
      </w:r>
    </w:p>
    <w:p w14:paraId="284FCAAA" w14:textId="77777777" w:rsidR="00EC0FF0" w:rsidRDefault="00EC0FF0">
      <w:pPr>
        <w:pStyle w:val="Center"/>
      </w:pPr>
      <w:r>
        <w:t>(Bindings are also inherited from super-types, if any.)</w:t>
      </w:r>
    </w:p>
    <w:p w14:paraId="181E9E99" w14:textId="77777777" w:rsidR="00EC0FF0" w:rsidRDefault="00EC0FF0">
      <w:pPr>
        <w:pStyle w:val="Center"/>
      </w:pPr>
      <w:r>
        <w:lastRenderedPageBreak/>
        <w:t>(No local bindings, but may inherit bindings from super-types, if any)</w:t>
      </w:r>
    </w:p>
    <w:p w14:paraId="69B707F4" w14:textId="77777777" w:rsidR="00EC0FF0" w:rsidRDefault="00EC0FF0">
      <w:r>
        <w:br/>
      </w:r>
    </w:p>
    <w:p w14:paraId="2DB91A92" w14:textId="77777777" w:rsidR="00EC0FF0" w:rsidRDefault="00EC0FF0">
      <w:pPr>
        <w:pStyle w:val="Center"/>
      </w:pPr>
      <w:r>
        <w:t xml:space="preserve">Feature bindings </w:t>
      </w:r>
    </w:p>
    <w:p w14:paraId="313D2157"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893"/>
        <w:gridCol w:w="1080"/>
        <w:gridCol w:w="2826"/>
        <w:gridCol w:w="1771"/>
        <w:gridCol w:w="2216"/>
      </w:tblGrid>
      <w:tr w:rsidR="00EC0FF0" w14:paraId="41ACA26F"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34D954"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382335F"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F9A4C5"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32EA91"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5D7DB6" w14:textId="77777777" w:rsidR="00EC0FF0" w:rsidRDefault="00EC0FF0">
            <w:r>
              <w:rPr>
                <w:b/>
                <w:bCs/>
              </w:rPr>
              <w:t>Name of target class</w:t>
            </w:r>
          </w:p>
        </w:tc>
      </w:tr>
      <w:tr w:rsidR="00EC0FF0" w14:paraId="6831EF97"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E044C8" w14:textId="632DA692" w:rsidR="00EC0FF0" w:rsidRDefault="00EC0FF0">
            <w:del w:id="3329" w:author="Lyu Yuxiao" w:date="2022-12-28T16:25:00Z">
              <w:r w:rsidDel="00782CA5">
                <w:rPr>
                  <w:rFonts w:hint="eastAsia"/>
                  <w:lang w:eastAsia="zh-CN"/>
                </w:rPr>
                <w:delText>association</w:delText>
              </w:r>
            </w:del>
            <w:ins w:id="3330" w:author="Lyu Yuxiao" w:date="2022-12-28T16:25:00Z">
              <w:r w:rsidR="00782CA5">
                <w:rPr>
                  <w:rFonts w:hint="eastAsia"/>
                  <w:lang w:eastAsia="zh-CN"/>
                </w:rPr>
                <w:t>aggregation</w:t>
              </w:r>
            </w:ins>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BB78E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1B3F38"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550B62"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A25F61" w14:textId="77777777" w:rsidR="00EC0FF0" w:rsidRDefault="00EC0FF0">
            <w:proofErr w:type="spellStart"/>
            <w:r>
              <w:t>VesselTrafficServiceArea</w:t>
            </w:r>
            <w:proofErr w:type="spellEnd"/>
          </w:p>
        </w:tc>
      </w:tr>
      <w:tr w:rsidR="00EC0FF0" w14:paraId="6B5213D0"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C16E83" w14:textId="260BA4F1" w:rsidR="00EC0FF0" w:rsidRDefault="00782CA5">
            <w:ins w:id="3331" w:author="Lyu Yuxiao" w:date="2022-12-28T16:25:00Z">
              <w:r>
                <w:rPr>
                  <w:rFonts w:hint="eastAsia"/>
                  <w:lang w:eastAsia="zh-CN"/>
                </w:rPr>
                <w:t>aggregation</w:t>
              </w:r>
            </w:ins>
            <w:del w:id="3332" w:author="Lyu Yuxiao" w:date="2022-12-28T16:25:00Z">
              <w:r w:rsidR="00EC0FF0" w:rsidDel="00782CA5">
                <w:delText>association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B97EB1"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3E23BF"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AEE08E4"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D7D6A3" w14:textId="77777777" w:rsidR="00EC0FF0" w:rsidRDefault="00EC0FF0">
            <w:proofErr w:type="spellStart"/>
            <w:r>
              <w:t>LocalPortServiceArea</w:t>
            </w:r>
            <w:proofErr w:type="spellEnd"/>
          </w:p>
        </w:tc>
      </w:tr>
      <w:tr w:rsidR="00EC0FF0" w14:paraId="50CF9C69"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CF0248" w14:textId="66C8E58E" w:rsidR="00EC0FF0" w:rsidRDefault="00782CA5">
            <w:ins w:id="3333" w:author="Lyu Yuxiao" w:date="2022-12-28T16:25:00Z">
              <w:r>
                <w:rPr>
                  <w:rFonts w:hint="eastAsia"/>
                  <w:lang w:eastAsia="zh-CN"/>
                </w:rPr>
                <w:t>aggregation</w:t>
              </w:r>
            </w:ins>
            <w:del w:id="3334" w:author="Lyu Yuxiao" w:date="2022-12-28T16:25:00Z">
              <w:r w:rsidR="00EC0FF0" w:rsidDel="00782CA5">
                <w:delText>association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975768"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00DCB0"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1F36B6"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82B7BD" w14:textId="77777777" w:rsidR="00EC0FF0" w:rsidRDefault="00EC0FF0">
            <w:proofErr w:type="spellStart"/>
            <w:r>
              <w:t>ShipReportingServiceArea</w:t>
            </w:r>
            <w:proofErr w:type="spellEnd"/>
          </w:p>
        </w:tc>
      </w:tr>
    </w:tbl>
    <w:p w14:paraId="47B03E50" w14:textId="77777777" w:rsidR="00EC0FF0" w:rsidRDefault="00EC0FF0">
      <w:pPr>
        <w:pStyle w:val="Center"/>
      </w:pPr>
    </w:p>
    <w:p w14:paraId="4F53588E" w14:textId="77777777" w:rsidR="00EC0FF0" w:rsidRDefault="00EC0FF0">
      <w:pPr>
        <w:pStyle w:val="2"/>
        <w:spacing w:before="160" w:after="160"/>
        <w:rPr>
          <w:rFonts w:ascii="Times New Roman" w:hAnsi="Times New Roman" w:cs="Times New Roman"/>
          <w:b w:val="0"/>
          <w:bCs w:val="0"/>
          <w:sz w:val="24"/>
          <w:szCs w:val="24"/>
        </w:rPr>
      </w:pPr>
      <w:bookmarkStart w:id="3335" w:name="idmarkerx16777217x237372"/>
      <w:bookmarkStart w:id="3336" w:name="_Toc133573511"/>
      <w:bookmarkEnd w:id="3335"/>
      <w:r>
        <w:t>9.22 Signal Station Traffic</w:t>
      </w:r>
      <w:bookmarkEnd w:id="3336"/>
    </w:p>
    <w:p w14:paraId="4B792317" w14:textId="1FCB4CD2" w:rsidR="00EC0FF0" w:rsidRDefault="00EC0FF0">
      <w:r>
        <w:t>Name: Signal Station Traffic</w:t>
      </w:r>
      <w:ins w:id="3337" w:author="Lyu Yuxiao" w:date="2023-04-18T11:16:00Z">
        <w:r w:rsidR="001F171E">
          <w:t xml:space="preserve"> </w:t>
        </w:r>
        <w:r w:rsidR="001F171E" w:rsidRPr="001C25D8">
          <w:t xml:space="preserve">[IHOREG </w:t>
        </w:r>
        <w:r w:rsidR="001F171E">
          <w:t>365</w:t>
        </w:r>
        <w:r w:rsidR="001F171E" w:rsidRPr="001C25D8">
          <w:t>]</w:t>
        </w:r>
      </w:ins>
      <w:r>
        <w:br/>
        <w:t>Definition: A traffic signal station is a place on shore from which signals are made to regulate the movement of traffic.</w:t>
      </w:r>
      <w:r>
        <w:br/>
        <w:t>Code: '</w:t>
      </w:r>
      <w:proofErr w:type="spellStart"/>
      <w:r>
        <w:rPr>
          <w:rFonts w:ascii="Courier New" w:hAnsi="Courier New" w:cs="Courier New"/>
        </w:rPr>
        <w:t>SignalStationTraffic</w:t>
      </w:r>
      <w:proofErr w:type="spellEnd"/>
      <w:r>
        <w:t>'</w:t>
      </w:r>
      <w:r>
        <w:br/>
        <w:t>Remarks: A signal station is a place on shore from which signals are made to ships at sea (IHO Dictionary, S-32, 5th Edition).</w:t>
      </w:r>
      <w:r>
        <w:br/>
        <w:t xml:space="preserve">Aliases: </w:t>
      </w:r>
      <w:ins w:id="3338" w:author="Lyu Yuxiao" w:date="2023-04-18T11:14:00Z">
        <w:r w:rsidR="001F171E" w:rsidRPr="001F171E">
          <w:t>SISTAT</w:t>
        </w:r>
      </w:ins>
      <w:del w:id="3339" w:author="Lyu Yuxiao" w:date="2023-04-18T11:14:00Z">
        <w:r w:rsidDel="001F171E">
          <w:delText xml:space="preserve">(none) </w:delText>
        </w:r>
      </w:del>
      <w:r>
        <w:t xml:space="preserve">       Supertype: </w:t>
      </w:r>
      <w:proofErr w:type="spellStart"/>
      <w:r>
        <w:t>OrganisationContactArea</w:t>
      </w:r>
      <w:proofErr w:type="spellEnd"/>
      <w:r>
        <w:br/>
        <w:t>Feature use type: geographic</w:t>
      </w:r>
      <w:r>
        <w:br/>
        <w:t xml:space="preserve">Permitted primitives: </w:t>
      </w:r>
      <w:proofErr w:type="gramStart"/>
      <w:r>
        <w:t>point  surface</w:t>
      </w:r>
      <w:proofErr w:type="gramEnd"/>
      <w:r>
        <w:t xml:space="preserve">  </w:t>
      </w:r>
    </w:p>
    <w:p w14:paraId="01440B97"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593"/>
        <w:gridCol w:w="1080"/>
        <w:gridCol w:w="756"/>
        <w:gridCol w:w="4320"/>
        <w:gridCol w:w="961"/>
      </w:tblGrid>
      <w:tr w:rsidR="00EC0FF0" w14:paraId="2261907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7D585A"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B34CE4"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997DC9"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7B7DFF"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9D6612" w14:textId="77777777" w:rsidR="00EC0FF0" w:rsidRDefault="00EC0FF0">
            <w:r>
              <w:rPr>
                <w:b/>
                <w:bCs/>
              </w:rPr>
              <w:t>Sequential</w:t>
            </w:r>
          </w:p>
        </w:tc>
      </w:tr>
      <w:tr w:rsidR="00EC0FF0" w14:paraId="5E7BD75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F0DDFC" w14:textId="77777777" w:rsidR="00EC0FF0" w:rsidRDefault="00EC0FF0">
            <w:proofErr w:type="spellStart"/>
            <w:r>
              <w:t>categoryOfSignalStationTraffic</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80C678"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4AACBA" w14:textId="77777777" w:rsidR="00EC0FF0" w:rsidRDefault="00EC0FF0">
            <w:proofErr w:type="gramStart"/>
            <w:r>
              <w:t>1..*</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D1522F" w14:textId="77777777" w:rsidR="00EC0FF0" w:rsidRDefault="008A31A8">
            <w:proofErr w:type="gramStart"/>
            <w:r>
              <w:t>1 :</w:t>
            </w:r>
            <w:proofErr w:type="gramEnd"/>
            <w:r w:rsidR="00EC0FF0">
              <w:t xml:space="preserve"> port control</w:t>
            </w:r>
            <w:r w:rsidR="00EC0FF0">
              <w:br/>
              <w:t>2 : port entry and departure</w:t>
            </w:r>
            <w:r w:rsidR="00EC0FF0">
              <w:br/>
              <w:t>3 : International Port Traffic</w:t>
            </w:r>
            <w:r w:rsidR="00EC0FF0">
              <w:br/>
              <w:t>4 : berthing</w:t>
            </w:r>
            <w:r w:rsidR="00EC0FF0">
              <w:br/>
              <w:t>5 : dock</w:t>
            </w:r>
            <w:r w:rsidR="00EC0FF0">
              <w:br/>
              <w:t>6 : lock</w:t>
            </w:r>
            <w:r w:rsidR="00EC0FF0">
              <w:br/>
              <w:t>7 : flood barrage</w:t>
            </w:r>
            <w:r w:rsidR="00EC0FF0">
              <w:br/>
              <w:t>8 : bridge passage</w:t>
            </w:r>
            <w:r w:rsidR="00EC0FF0">
              <w:br/>
              <w:t>9 : dredging</w:t>
            </w:r>
            <w:r w:rsidR="00EC0FF0">
              <w:br/>
              <w:t>10 : traffic control light</w:t>
            </w:r>
            <w:r w:rsidR="00EC0FF0">
              <w:br/>
              <w:t>13 : oncoming traffic indication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4A9D28" w14:textId="77777777" w:rsidR="00EC0FF0" w:rsidRDefault="00EC0FF0">
            <w:r>
              <w:t>false</w:t>
            </w:r>
          </w:p>
        </w:tc>
      </w:tr>
      <w:tr w:rsidR="00EC0FF0" w14:paraId="6A8A85B2"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009C83" w14:textId="77777777" w:rsidR="00EC0FF0" w:rsidRDefault="00EC0FF0">
            <w:proofErr w:type="spellStart"/>
            <w:r>
              <w:t>communicationChannel</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81361D"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05DF48"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53CACF"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985891" w14:textId="77777777" w:rsidR="00EC0FF0" w:rsidRDefault="00EC0FF0">
            <w:r>
              <w:t>false</w:t>
            </w:r>
          </w:p>
        </w:tc>
      </w:tr>
      <w:tr w:rsidR="00EC0FF0" w14:paraId="0402FCD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37E164"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CEB076"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5497B9"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4D93F6" w14:textId="77777777" w:rsidR="00EC0FF0" w:rsidRDefault="008A31A8">
            <w:proofErr w:type="gramStart"/>
            <w:r>
              <w:t>1 :</w:t>
            </w:r>
            <w:proofErr w:type="gramEnd"/>
            <w:r w:rsidR="00EC0FF0">
              <w:t xml:space="preserve"> permanent</w:t>
            </w:r>
            <w:r w:rsidR="00EC0FF0">
              <w:br/>
              <w:t>2 : occasional</w:t>
            </w:r>
            <w:r w:rsidR="00EC0FF0">
              <w:br/>
              <w:t>4 : not in use</w:t>
            </w:r>
            <w:r w:rsidR="00EC0FF0">
              <w:br/>
              <w:t>5 : periodic/intermittent</w:t>
            </w:r>
            <w:r w:rsidR="00EC0FF0">
              <w:br/>
              <w:t>7 : temporary</w:t>
            </w:r>
            <w:r w:rsidR="00EC0FF0">
              <w:br/>
              <w:t>8 : private</w:t>
            </w:r>
            <w:r w:rsidR="00EC0FF0">
              <w:br/>
              <w:t>12 : illuminated</w:t>
            </w:r>
            <w:r w:rsidR="00EC0FF0">
              <w:br/>
              <w:t>14 : public</w:t>
            </w:r>
            <w:r w:rsidR="00EC0FF0">
              <w:br/>
              <w:t>15 : synchronized</w:t>
            </w:r>
            <w:r w:rsidR="00EC0FF0">
              <w:br/>
              <w:t>16 : watched</w:t>
            </w:r>
            <w:r w:rsidR="00EC0FF0">
              <w:br/>
              <w:t>17 : un-watched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3212AC" w14:textId="77777777" w:rsidR="00EC0FF0" w:rsidRDefault="00EC0FF0">
            <w:r>
              <w:t>false</w:t>
            </w:r>
          </w:p>
        </w:tc>
      </w:tr>
    </w:tbl>
    <w:p w14:paraId="01AAB254" w14:textId="77777777" w:rsidR="00EC0FF0" w:rsidRDefault="00EC0FF0">
      <w:pPr>
        <w:spacing w:before="160" w:after="160"/>
      </w:pPr>
    </w:p>
    <w:p w14:paraId="0C87FB6A" w14:textId="77777777" w:rsidR="00EC0FF0" w:rsidRDefault="00EC0FF0">
      <w:r>
        <w:br/>
      </w:r>
    </w:p>
    <w:p w14:paraId="57C4BC25" w14:textId="77777777" w:rsidR="00EC0FF0" w:rsidRDefault="00EC0FF0">
      <w:pPr>
        <w:pStyle w:val="Center"/>
      </w:pPr>
      <w:r>
        <w:t xml:space="preserve">Information bindings </w:t>
      </w:r>
    </w:p>
    <w:p w14:paraId="3172AF79" w14:textId="77777777" w:rsidR="00EC0FF0" w:rsidRDefault="00EC0FF0">
      <w:pPr>
        <w:pStyle w:val="Center"/>
      </w:pPr>
      <w:r>
        <w:t>(Bindings are also inherited from super-types, if any.)</w:t>
      </w:r>
    </w:p>
    <w:p w14:paraId="17C28FEC" w14:textId="77777777" w:rsidR="00EC0FF0" w:rsidRDefault="00EC0FF0">
      <w:pPr>
        <w:pStyle w:val="Center"/>
      </w:pPr>
      <w:r>
        <w:t>(No local bindings, but may inherit bindings from super-types, if any)</w:t>
      </w:r>
    </w:p>
    <w:p w14:paraId="1E1817D8" w14:textId="77777777" w:rsidR="00EC0FF0" w:rsidRDefault="00EC0FF0">
      <w:r>
        <w:br/>
      </w:r>
    </w:p>
    <w:p w14:paraId="1D577B68" w14:textId="77777777" w:rsidR="00EC0FF0" w:rsidRDefault="00EC0FF0">
      <w:pPr>
        <w:pStyle w:val="Center"/>
      </w:pPr>
      <w:r>
        <w:lastRenderedPageBreak/>
        <w:t xml:space="preserve">Feature bindings </w:t>
      </w:r>
    </w:p>
    <w:p w14:paraId="402618A0"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893"/>
        <w:gridCol w:w="1080"/>
        <w:gridCol w:w="2826"/>
        <w:gridCol w:w="1771"/>
        <w:gridCol w:w="2216"/>
      </w:tblGrid>
      <w:tr w:rsidR="00EC0FF0" w14:paraId="0E8C296B"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8B95C8"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FDE376"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0BFC7D"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E1F9FC"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E4029B0" w14:textId="77777777" w:rsidR="00EC0FF0" w:rsidRDefault="00EC0FF0">
            <w:r>
              <w:rPr>
                <w:b/>
                <w:bCs/>
              </w:rPr>
              <w:t>Name of target class</w:t>
            </w:r>
          </w:p>
        </w:tc>
      </w:tr>
      <w:tr w:rsidR="00EC0FF0" w14:paraId="47694F9D"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1DB79A" w14:textId="1CE77DA1" w:rsidR="00EC0FF0" w:rsidRDefault="00782CA5">
            <w:ins w:id="3340" w:author="Lyu Yuxiao" w:date="2022-12-28T16:26:00Z">
              <w:r>
                <w:rPr>
                  <w:rFonts w:hint="eastAsia"/>
                  <w:lang w:eastAsia="zh-CN"/>
                </w:rPr>
                <w:t>aggregation</w:t>
              </w:r>
            </w:ins>
            <w:del w:id="3341" w:author="Lyu Yuxiao" w:date="2022-12-28T16:26:00Z">
              <w:r w:rsidR="00EC0FF0" w:rsidDel="00782CA5">
                <w:delText>association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195E98"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4ECA48"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B2F68F"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A9B3F3" w14:textId="77777777" w:rsidR="00EC0FF0" w:rsidRDefault="00EC0FF0">
            <w:proofErr w:type="spellStart"/>
            <w:r>
              <w:t>VesselTrafficServiceArea</w:t>
            </w:r>
            <w:proofErr w:type="spellEnd"/>
          </w:p>
        </w:tc>
      </w:tr>
      <w:tr w:rsidR="00EC0FF0" w14:paraId="7996C771"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2007D0" w14:textId="4A81591B" w:rsidR="00EC0FF0" w:rsidRDefault="00782CA5">
            <w:ins w:id="3342" w:author="Lyu Yuxiao" w:date="2022-12-28T16:26:00Z">
              <w:r>
                <w:rPr>
                  <w:rFonts w:hint="eastAsia"/>
                  <w:lang w:eastAsia="zh-CN"/>
                </w:rPr>
                <w:t>aggregation</w:t>
              </w:r>
            </w:ins>
            <w:del w:id="3343" w:author="Lyu Yuxiao" w:date="2022-12-28T16:26:00Z">
              <w:r w:rsidR="00EC0FF0" w:rsidDel="00782CA5">
                <w:delText>association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D87EDF"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87EF5B"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F62E55"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5C3629" w14:textId="77777777" w:rsidR="00EC0FF0" w:rsidRDefault="00EC0FF0">
            <w:proofErr w:type="spellStart"/>
            <w:r>
              <w:t>LocalPortServiceArea</w:t>
            </w:r>
            <w:proofErr w:type="spellEnd"/>
          </w:p>
        </w:tc>
      </w:tr>
      <w:tr w:rsidR="00EC0FF0" w14:paraId="03C808ED"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6E2054" w14:textId="156962CF" w:rsidR="00EC0FF0" w:rsidRDefault="00782CA5">
            <w:ins w:id="3344" w:author="Lyu Yuxiao" w:date="2022-12-28T16:26:00Z">
              <w:r>
                <w:rPr>
                  <w:rFonts w:hint="eastAsia"/>
                  <w:lang w:eastAsia="zh-CN"/>
                </w:rPr>
                <w:t>aggregation</w:t>
              </w:r>
            </w:ins>
            <w:del w:id="3345" w:author="Lyu Yuxiao" w:date="2022-12-28T16:26:00Z">
              <w:r w:rsidR="00EC0FF0" w:rsidDel="00782CA5">
                <w:delText>association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DB0E1C" w14:textId="77777777" w:rsidR="00EC0FF0" w:rsidRDefault="00EC0FF0">
            <w:r>
              <w:t>0..1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B9089D"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8C2A9A" w14:textId="77777777" w:rsidR="00EC0FF0" w:rsidRDefault="00EC0FF0">
            <w:proofErr w:type="spellStart"/>
            <w:r>
              <w:t>componentOf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B3F4C" w14:textId="77777777" w:rsidR="00EC0FF0" w:rsidRDefault="00EC0FF0">
            <w:proofErr w:type="spellStart"/>
            <w:r>
              <w:t>ShipReportingServiceArea</w:t>
            </w:r>
            <w:proofErr w:type="spellEnd"/>
          </w:p>
        </w:tc>
      </w:tr>
    </w:tbl>
    <w:p w14:paraId="2C0B160F" w14:textId="77777777" w:rsidR="00EC0FF0" w:rsidRDefault="00EC0FF0">
      <w:pPr>
        <w:pStyle w:val="Center"/>
      </w:pPr>
    </w:p>
    <w:p w14:paraId="405A0C80" w14:textId="19F885FB" w:rsidR="00EC0FF0" w:rsidRDefault="00EC0FF0">
      <w:pPr>
        <w:pStyle w:val="2"/>
        <w:spacing w:before="160" w:after="160"/>
        <w:rPr>
          <w:rFonts w:ascii="Times New Roman" w:hAnsi="Times New Roman" w:cs="Times New Roman"/>
          <w:b w:val="0"/>
          <w:bCs w:val="0"/>
          <w:sz w:val="24"/>
          <w:szCs w:val="24"/>
        </w:rPr>
      </w:pPr>
      <w:bookmarkStart w:id="3346" w:name="idmarkerx16777217x239868"/>
      <w:bookmarkStart w:id="3347" w:name="_Toc133573512"/>
      <w:bookmarkEnd w:id="3346"/>
      <w:r>
        <w:t>9.23 Under</w:t>
      </w:r>
      <w:ins w:id="3348" w:author="Lyu Yuxiao" w:date="2023-02-20T16:43:00Z">
        <w:r w:rsidR="006F4F9E">
          <w:t xml:space="preserve"> </w:t>
        </w:r>
      </w:ins>
      <w:r>
        <w:t xml:space="preserve">keel </w:t>
      </w:r>
      <w:r>
        <w:rPr>
          <w:rFonts w:hint="eastAsia"/>
          <w:lang w:eastAsia="zh-CN"/>
        </w:rPr>
        <w:t>c</w:t>
      </w:r>
      <w:r>
        <w:t>learance allowance area</w:t>
      </w:r>
      <w:bookmarkEnd w:id="3347"/>
    </w:p>
    <w:p w14:paraId="599E562D" w14:textId="31BD53D7" w:rsidR="00EC0FF0" w:rsidRDefault="00EC0FF0">
      <w:r>
        <w:t xml:space="preserve">Name: </w:t>
      </w:r>
      <w:ins w:id="3349" w:author="Lyu Yuxiao" w:date="2023-02-20T16:39:00Z">
        <w:r w:rsidR="00A151E1" w:rsidRPr="00A151E1">
          <w:t>Under Keel Clearance Allowance Area</w:t>
        </w:r>
      </w:ins>
      <w:ins w:id="3350" w:author="Lyu Yuxiao" w:date="2023-04-18T11:07:00Z">
        <w:r w:rsidR="003026E8">
          <w:t xml:space="preserve"> </w:t>
        </w:r>
        <w:r w:rsidR="003026E8" w:rsidRPr="001C25D8">
          <w:t xml:space="preserve">[IHOREG </w:t>
        </w:r>
        <w:r w:rsidR="003026E8">
          <w:t>537</w:t>
        </w:r>
        <w:r w:rsidR="003026E8" w:rsidRPr="001C25D8">
          <w:t>]</w:t>
        </w:r>
        <w:r w:rsidR="003026E8">
          <w:t xml:space="preserve"> </w:t>
        </w:r>
      </w:ins>
      <w:ins w:id="3351" w:author="Lyu Yuxiao" w:date="2023-02-20T16:39:00Z">
        <w:r w:rsidR="00A151E1" w:rsidRPr="00A151E1" w:rsidDel="00415C59">
          <w:t xml:space="preserve"> </w:t>
        </w:r>
      </w:ins>
      <w:del w:id="3352" w:author="Lyu Yuxiao" w:date="2023-02-20T16:34:00Z">
        <w:r w:rsidDel="00415C59">
          <w:delText>Underkeel clearance allowance area</w:delText>
        </w:r>
      </w:del>
      <w:r>
        <w:br/>
        <w:t xml:space="preserve">Definition: An area for which an authority has stated </w:t>
      </w:r>
      <w:proofErr w:type="spellStart"/>
      <w:r>
        <w:t>underkeel</w:t>
      </w:r>
      <w:proofErr w:type="spellEnd"/>
      <w:r>
        <w:t xml:space="preserve"> allowance requirements.</w:t>
      </w:r>
      <w:r>
        <w:br/>
        <w:t>Code: '</w:t>
      </w:r>
      <w:proofErr w:type="spellStart"/>
      <w:ins w:id="3353" w:author="Lyu Yuxiao" w:date="2023-02-20T16:39:00Z">
        <w:r w:rsidR="00A151E1" w:rsidRPr="00A151E1">
          <w:rPr>
            <w:rFonts w:ascii="Courier New" w:hAnsi="Courier New" w:cs="Courier New"/>
          </w:rPr>
          <w:t>UnderKeelClearanceAllowanceArea</w:t>
        </w:r>
      </w:ins>
      <w:proofErr w:type="spellEnd"/>
      <w:del w:id="3354" w:author="Lyu Yuxiao" w:date="2023-02-20T16:34:00Z">
        <w:r w:rsidDel="00415C59">
          <w:rPr>
            <w:rFonts w:ascii="Courier New" w:hAnsi="Courier New" w:cs="Courier New"/>
          </w:rPr>
          <w:delText>UnderkeelClearanceAllowanceArea</w:delText>
        </w:r>
      </w:del>
      <w:r>
        <w:t>'</w:t>
      </w:r>
      <w:r>
        <w:br/>
        <w:t xml:space="preserve">Remarks: </w:t>
      </w:r>
      <w:r>
        <w:br/>
        <w:t xml:space="preserve">Aliases: </w:t>
      </w:r>
      <w:commentRangeStart w:id="3355"/>
      <w:del w:id="3356" w:author="Lyu Yuxiao" w:date="2023-04-28T10:34:00Z">
        <w:r w:rsidDel="002D15D8">
          <w:delText xml:space="preserve">UKAARE </w:delText>
        </w:r>
      </w:del>
      <w:commentRangeEnd w:id="3355"/>
      <w:ins w:id="3357" w:author="Lyu Yuxiao" w:date="2023-04-28T10:34:00Z">
        <w:r w:rsidR="002D15D8">
          <w:t xml:space="preserve">(none) </w:t>
        </w:r>
      </w:ins>
      <w:r w:rsidR="0087783B">
        <w:rPr>
          <w:rStyle w:val="ac"/>
        </w:rPr>
        <w:commentReference w:id="3355"/>
      </w:r>
      <w:r>
        <w:t xml:space="preserve">       Supertype: </w:t>
      </w:r>
      <w:proofErr w:type="spellStart"/>
      <w:r>
        <w:t>FeatureType</w:t>
      </w:r>
      <w:proofErr w:type="spellEnd"/>
      <w:r>
        <w:br/>
        <w:t>Feature use type: geographic</w:t>
      </w:r>
      <w:r>
        <w:br/>
        <w:t xml:space="preserve">Permitted primitives: surface  </w:t>
      </w:r>
    </w:p>
    <w:p w14:paraId="2A5CE7B9"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44D57706"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3262D9"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06F2FA"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A439FB"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51583A"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B2A7A0" w14:textId="77777777" w:rsidR="00EC0FF0" w:rsidRDefault="00EC0FF0">
            <w:r>
              <w:rPr>
                <w:b/>
                <w:bCs/>
              </w:rPr>
              <w:t>Sequential</w:t>
            </w:r>
          </w:p>
        </w:tc>
      </w:tr>
      <w:tr w:rsidR="00EC0FF0" w14:paraId="2F908DF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43E91C" w14:textId="77777777" w:rsidR="00EC0FF0" w:rsidRDefault="00EC0FF0">
            <w:proofErr w:type="spellStart"/>
            <w:r>
              <w:t>underkeelAllowance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52BF65"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8578EE"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7D2A3C"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CA2F96" w14:textId="77777777" w:rsidR="00EC0FF0" w:rsidRDefault="00EC0FF0">
            <w:r>
              <w:t>false</w:t>
            </w:r>
          </w:p>
        </w:tc>
      </w:tr>
      <w:tr w:rsidR="00EC0FF0" w14:paraId="25DE7F6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A436D1" w14:textId="77777777" w:rsidR="00EC0FF0" w:rsidRDefault="00EC0FF0">
            <w:proofErr w:type="spellStart"/>
            <w:r>
              <w:t>waterLevelTrend</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D7DF32"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9A50E3"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1DF87E" w14:textId="77777777" w:rsidR="00EC0FF0" w:rsidRDefault="008A31A8">
            <w:proofErr w:type="gramStart"/>
            <w:r>
              <w:t>1 :</w:t>
            </w:r>
            <w:proofErr w:type="gramEnd"/>
            <w:r w:rsidR="00EC0FF0">
              <w:t xml:space="preserve"> decreasing</w:t>
            </w:r>
            <w:r w:rsidR="00EC0FF0">
              <w:br/>
              <w:t>2 : increasing</w:t>
            </w:r>
            <w:r w:rsidR="00EC0FF0">
              <w:br/>
              <w:t>3 : steady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D2E66C" w14:textId="77777777" w:rsidR="00EC0FF0" w:rsidRDefault="00EC0FF0">
            <w:r>
              <w:t>false</w:t>
            </w:r>
          </w:p>
        </w:tc>
      </w:tr>
    </w:tbl>
    <w:p w14:paraId="63CA2E70" w14:textId="77777777" w:rsidR="00EC0FF0" w:rsidRDefault="00EC0FF0">
      <w:pPr>
        <w:spacing w:before="160" w:after="160"/>
      </w:pPr>
    </w:p>
    <w:p w14:paraId="5E647C57" w14:textId="77777777" w:rsidR="00EC0FF0" w:rsidRDefault="00EC0FF0">
      <w:r>
        <w:br/>
      </w:r>
    </w:p>
    <w:p w14:paraId="500306E5" w14:textId="77777777" w:rsidR="00EC0FF0" w:rsidRDefault="00EC0FF0">
      <w:pPr>
        <w:pStyle w:val="Center"/>
      </w:pPr>
      <w:r>
        <w:t xml:space="preserve">Information bindings </w:t>
      </w:r>
    </w:p>
    <w:p w14:paraId="1F2C719C" w14:textId="77777777" w:rsidR="00EC0FF0" w:rsidRDefault="00EC0FF0">
      <w:pPr>
        <w:pStyle w:val="Center"/>
      </w:pPr>
      <w:r>
        <w:t>(Bindings are also inherited from super-types, if any.)</w:t>
      </w:r>
    </w:p>
    <w:p w14:paraId="070F2F2A" w14:textId="77777777" w:rsidR="00EC0FF0" w:rsidRDefault="00EC0FF0">
      <w:pPr>
        <w:pStyle w:val="Center"/>
      </w:pPr>
      <w:r>
        <w:t>(No local bindings, but may inherit bindings from super-types, if any)</w:t>
      </w:r>
    </w:p>
    <w:p w14:paraId="6C91084A" w14:textId="77777777" w:rsidR="00EC0FF0" w:rsidRDefault="00EC0FF0">
      <w:r>
        <w:br/>
      </w:r>
    </w:p>
    <w:p w14:paraId="12F7FB44" w14:textId="77777777" w:rsidR="00EC0FF0" w:rsidRDefault="00EC0FF0">
      <w:pPr>
        <w:pStyle w:val="Center"/>
      </w:pPr>
      <w:r>
        <w:t xml:space="preserve">Feature bindings </w:t>
      </w:r>
    </w:p>
    <w:p w14:paraId="4E6F2742" w14:textId="77777777" w:rsidR="00EC0FF0" w:rsidRDefault="00EC0FF0">
      <w:pPr>
        <w:pStyle w:val="Center"/>
      </w:pPr>
      <w:r>
        <w:t>(Bindings are also inherited from super-types, if any.)</w:t>
      </w:r>
    </w:p>
    <w:p w14:paraId="1941FABA" w14:textId="77777777" w:rsidR="00EC0FF0" w:rsidRDefault="00EC0FF0">
      <w:pPr>
        <w:pStyle w:val="Center"/>
      </w:pPr>
      <w:r>
        <w:t>(No local bindings, but will inherit super-type bindings if any)</w:t>
      </w:r>
    </w:p>
    <w:p w14:paraId="133C6CB1" w14:textId="32CC85C3" w:rsidR="00EC0FF0" w:rsidRDefault="00EC0FF0">
      <w:pPr>
        <w:pStyle w:val="2"/>
        <w:spacing w:before="160" w:after="160"/>
        <w:rPr>
          <w:rFonts w:ascii="Times New Roman" w:hAnsi="Times New Roman" w:cs="Times New Roman"/>
          <w:b w:val="0"/>
          <w:bCs w:val="0"/>
          <w:sz w:val="24"/>
          <w:szCs w:val="24"/>
        </w:rPr>
      </w:pPr>
      <w:bookmarkStart w:id="3358" w:name="idmarkerx16777217x240856"/>
      <w:bookmarkStart w:id="3359" w:name="_Toc133573513"/>
      <w:bookmarkEnd w:id="3358"/>
      <w:r>
        <w:t>9.24 Under</w:t>
      </w:r>
      <w:ins w:id="3360" w:author="Lyu Yuxiao" w:date="2023-04-18T10:53:00Z">
        <w:r w:rsidR="00FE2733">
          <w:t xml:space="preserve"> </w:t>
        </w:r>
      </w:ins>
      <w:del w:id="3361" w:author="Lyu Yuxiao" w:date="2023-04-18T10:53:00Z">
        <w:r w:rsidDel="00FE2733">
          <w:rPr>
            <w:rFonts w:hint="eastAsia"/>
            <w:lang w:eastAsia="zh-CN"/>
          </w:rPr>
          <w:delText>k</w:delText>
        </w:r>
      </w:del>
      <w:ins w:id="3362" w:author="Lyu Yuxiao" w:date="2023-04-18T11:03:00Z">
        <w:r w:rsidR="007319F7">
          <w:rPr>
            <w:rFonts w:hint="eastAsia"/>
            <w:lang w:eastAsia="zh-CN"/>
          </w:rPr>
          <w:t>k</w:t>
        </w:r>
      </w:ins>
      <w:r>
        <w:t>eel clearance management area</w:t>
      </w:r>
      <w:bookmarkEnd w:id="3359"/>
    </w:p>
    <w:p w14:paraId="102281D8" w14:textId="0B0768BA" w:rsidR="00EC0FF0" w:rsidRDefault="00EC0FF0">
      <w:r>
        <w:t xml:space="preserve">Name: </w:t>
      </w:r>
      <w:proofErr w:type="spellStart"/>
      <w:r>
        <w:t>Underkeel</w:t>
      </w:r>
      <w:proofErr w:type="spellEnd"/>
      <w:r>
        <w:t xml:space="preserve"> </w:t>
      </w:r>
      <w:del w:id="3363" w:author="Lyu Yuxiao" w:date="2023-04-18T10:16:00Z">
        <w:r w:rsidDel="00750670">
          <w:rPr>
            <w:rFonts w:hint="eastAsia"/>
            <w:lang w:eastAsia="zh-CN"/>
          </w:rPr>
          <w:delText>c</w:delText>
        </w:r>
      </w:del>
      <w:ins w:id="3364" w:author="Lyu Yuxiao" w:date="2023-04-18T10:16:00Z">
        <w:r w:rsidR="00750670">
          <w:rPr>
            <w:rFonts w:hint="eastAsia"/>
            <w:lang w:eastAsia="zh-CN"/>
          </w:rPr>
          <w:t>C</w:t>
        </w:r>
      </w:ins>
      <w:r>
        <w:t xml:space="preserve">learance </w:t>
      </w:r>
      <w:del w:id="3365" w:author="Lyu Yuxiao" w:date="2023-04-18T10:16:00Z">
        <w:r w:rsidDel="00750670">
          <w:rPr>
            <w:rFonts w:hint="eastAsia"/>
            <w:lang w:eastAsia="zh-CN"/>
          </w:rPr>
          <w:delText>m</w:delText>
        </w:r>
      </w:del>
      <w:ins w:id="3366" w:author="Lyu Yuxiao" w:date="2023-04-18T10:16:00Z">
        <w:r w:rsidR="00750670">
          <w:rPr>
            <w:rFonts w:hint="eastAsia"/>
            <w:lang w:eastAsia="zh-CN"/>
          </w:rPr>
          <w:t>M</w:t>
        </w:r>
      </w:ins>
      <w:r>
        <w:t xml:space="preserve">anagement </w:t>
      </w:r>
      <w:del w:id="3367" w:author="Lyu Yuxiao" w:date="2023-04-18T10:16:00Z">
        <w:r w:rsidDel="00750670">
          <w:rPr>
            <w:rFonts w:hint="eastAsia"/>
            <w:lang w:eastAsia="zh-CN"/>
          </w:rPr>
          <w:delText>a</w:delText>
        </w:r>
      </w:del>
      <w:ins w:id="3368" w:author="Lyu Yuxiao" w:date="2023-04-18T10:16:00Z">
        <w:r w:rsidR="00750670">
          <w:rPr>
            <w:rFonts w:hint="eastAsia"/>
            <w:lang w:eastAsia="zh-CN"/>
          </w:rPr>
          <w:t>A</w:t>
        </w:r>
      </w:ins>
      <w:r>
        <w:t>rea</w:t>
      </w:r>
      <w:ins w:id="3369" w:author="Lyu Yuxiao" w:date="2023-04-18T10:18:00Z">
        <w:r w:rsidR="00750670">
          <w:t xml:space="preserve"> </w:t>
        </w:r>
        <w:r w:rsidR="00750670" w:rsidRPr="001C25D8">
          <w:t xml:space="preserve">[IHOREG </w:t>
        </w:r>
      </w:ins>
      <w:ins w:id="3370" w:author="Lyu Yuxiao" w:date="2023-04-18T10:54:00Z">
        <w:r w:rsidR="00FE2733">
          <w:t>540</w:t>
        </w:r>
      </w:ins>
      <w:ins w:id="3371" w:author="Lyu Yuxiao" w:date="2023-04-18T10:18:00Z">
        <w:r w:rsidR="00750670" w:rsidRPr="001C25D8">
          <w:t>]</w:t>
        </w:r>
        <w:r w:rsidR="00750670">
          <w:t xml:space="preserve">  </w:t>
        </w:r>
      </w:ins>
      <w:r>
        <w:br/>
        <w:t xml:space="preserve">Definition: An area for which an authority permits use of dynamic </w:t>
      </w:r>
      <w:proofErr w:type="spellStart"/>
      <w:r>
        <w:t>underkeel</w:t>
      </w:r>
      <w:proofErr w:type="spellEnd"/>
      <w:r>
        <w:t xml:space="preserve"> clearance information or provides dynamic information related to </w:t>
      </w:r>
      <w:proofErr w:type="spellStart"/>
      <w:r>
        <w:t>underkeel</w:t>
      </w:r>
      <w:proofErr w:type="spellEnd"/>
      <w:r>
        <w:t xml:space="preserve"> clearances.</w:t>
      </w:r>
      <w:r>
        <w:br/>
        <w:t>Code: '</w:t>
      </w:r>
      <w:proofErr w:type="spellStart"/>
      <w:r>
        <w:rPr>
          <w:rFonts w:ascii="Courier New" w:hAnsi="Courier New" w:cs="Courier New"/>
        </w:rPr>
        <w:t>Under</w:t>
      </w:r>
      <w:del w:id="3372" w:author="Lyu Yuxiao" w:date="2023-04-18T10:53:00Z">
        <w:r w:rsidDel="00FE2733">
          <w:rPr>
            <w:rFonts w:ascii="Courier New" w:hAnsi="Courier New" w:cs="Courier New" w:hint="eastAsia"/>
            <w:lang w:eastAsia="zh-CN"/>
          </w:rPr>
          <w:delText>k</w:delText>
        </w:r>
      </w:del>
      <w:ins w:id="3373" w:author="Lyu Yuxiao" w:date="2023-04-18T10:53:00Z">
        <w:r w:rsidR="00FE2733">
          <w:rPr>
            <w:rFonts w:ascii="Courier New" w:hAnsi="Courier New" w:cs="Courier New" w:hint="eastAsia"/>
            <w:lang w:eastAsia="zh-CN"/>
          </w:rPr>
          <w:t>K</w:t>
        </w:r>
      </w:ins>
      <w:r>
        <w:rPr>
          <w:rFonts w:ascii="Courier New" w:hAnsi="Courier New" w:cs="Courier New"/>
        </w:rPr>
        <w:t>eelClearanceManagementArea</w:t>
      </w:r>
      <w:proofErr w:type="spellEnd"/>
      <w:r>
        <w:t>'</w:t>
      </w:r>
      <w:r>
        <w:br/>
        <w:t xml:space="preserve">Remarks: </w:t>
      </w:r>
      <w:r>
        <w:br/>
        <w:t xml:space="preserve">Aliases: </w:t>
      </w:r>
      <w:del w:id="3374" w:author="Lyu Yuxiao" w:date="2023-04-18T10:53:00Z">
        <w:r w:rsidDel="00FE2733">
          <w:rPr>
            <w:rFonts w:hint="eastAsia"/>
            <w:lang w:eastAsia="zh-CN"/>
          </w:rPr>
          <w:delText xml:space="preserve">UKMARE </w:delText>
        </w:r>
      </w:del>
      <w:ins w:id="3375" w:author="Lyu Yuxiao" w:date="2023-04-18T10:53:00Z">
        <w:r w:rsidR="00FE2733">
          <w:rPr>
            <w:rFonts w:hint="eastAsia"/>
            <w:lang w:eastAsia="zh-CN"/>
          </w:rPr>
          <w:t>（</w:t>
        </w:r>
        <w:r w:rsidR="00FE2733">
          <w:rPr>
            <w:rFonts w:hint="eastAsia"/>
            <w:lang w:eastAsia="zh-CN"/>
          </w:rPr>
          <w:t>none</w:t>
        </w:r>
        <w:r w:rsidR="00FE2733">
          <w:rPr>
            <w:rFonts w:hint="eastAsia"/>
            <w:lang w:eastAsia="zh-CN"/>
          </w:rPr>
          <w:t>）</w:t>
        </w:r>
      </w:ins>
      <w:r>
        <w:t xml:space="preserve">       Supertype: </w:t>
      </w:r>
      <w:proofErr w:type="spellStart"/>
      <w:r>
        <w:t>ReportableServiceArea</w:t>
      </w:r>
      <w:proofErr w:type="spellEnd"/>
      <w:r>
        <w:br/>
        <w:t>Feature use type: geographic</w:t>
      </w:r>
      <w:r>
        <w:br/>
        <w:t xml:space="preserve">Permitted primitives: surface  </w:t>
      </w:r>
    </w:p>
    <w:p w14:paraId="16DBF025"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4678005A"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988985"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E07123"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60F993"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53362C"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52118B" w14:textId="77777777" w:rsidR="00EC0FF0" w:rsidRDefault="00EC0FF0">
            <w:r>
              <w:rPr>
                <w:b/>
                <w:bCs/>
              </w:rPr>
              <w:t>Sequential</w:t>
            </w:r>
          </w:p>
        </w:tc>
      </w:tr>
      <w:tr w:rsidR="00EC0FF0" w14:paraId="35E2229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B2441B" w14:textId="77777777" w:rsidR="00EC0FF0" w:rsidRDefault="00EC0FF0">
            <w:proofErr w:type="spellStart"/>
            <w:r>
              <w:t>dynamicResource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EB7741"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4AE256"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D9E265" w14:textId="77777777" w:rsidR="00EC0FF0" w:rsidRDefault="008A31A8">
            <w:proofErr w:type="gramStart"/>
            <w:r>
              <w:t>1 :</w:t>
            </w:r>
            <w:proofErr w:type="gramEnd"/>
            <w:r w:rsidR="00EC0FF0">
              <w:t xml:space="preserve"> static</w:t>
            </w:r>
            <w:r w:rsidR="00EC0FF0">
              <w:br/>
              <w:t>2 : mandatory external dynamic</w:t>
            </w:r>
            <w:r w:rsidR="00EC0FF0">
              <w:br/>
              <w:t>3 : optional external dynamic</w:t>
            </w:r>
            <w:r w:rsidR="00EC0FF0">
              <w:br/>
              <w:t>4 : onboard dynamic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CF1EEC" w14:textId="77777777" w:rsidR="00EC0FF0" w:rsidRDefault="00EC0FF0">
            <w:r>
              <w:t>false</w:t>
            </w:r>
          </w:p>
        </w:tc>
      </w:tr>
    </w:tbl>
    <w:p w14:paraId="3F55F969" w14:textId="77777777" w:rsidR="00EC0FF0" w:rsidRDefault="00EC0FF0">
      <w:pPr>
        <w:spacing w:before="160" w:after="160"/>
      </w:pPr>
    </w:p>
    <w:p w14:paraId="604E02F7" w14:textId="77777777" w:rsidR="00EC0FF0" w:rsidRDefault="00EC0FF0">
      <w:r>
        <w:lastRenderedPageBreak/>
        <w:br/>
      </w:r>
    </w:p>
    <w:p w14:paraId="2BD4A50F" w14:textId="77777777" w:rsidR="00EC0FF0" w:rsidRDefault="00EC0FF0">
      <w:pPr>
        <w:pStyle w:val="Center"/>
      </w:pPr>
      <w:r>
        <w:t xml:space="preserve">Information bindings </w:t>
      </w:r>
    </w:p>
    <w:p w14:paraId="17CCF66F" w14:textId="77777777" w:rsidR="00EC0FF0" w:rsidRDefault="00EC0FF0">
      <w:pPr>
        <w:pStyle w:val="Center"/>
      </w:pPr>
      <w:r>
        <w:t>(Bindings are also inherited from super-types, if any.)</w:t>
      </w:r>
    </w:p>
    <w:p w14:paraId="2D16CCD4" w14:textId="77777777" w:rsidR="00EC0FF0" w:rsidRDefault="00EC0FF0">
      <w:pPr>
        <w:pStyle w:val="Center"/>
      </w:pPr>
      <w:r>
        <w:t>(No local bindings, but may inherit bindings from super-types, if any)</w:t>
      </w:r>
    </w:p>
    <w:p w14:paraId="5EBCA5F3" w14:textId="77777777" w:rsidR="00EC0FF0" w:rsidRDefault="00EC0FF0">
      <w:r>
        <w:br/>
      </w:r>
    </w:p>
    <w:p w14:paraId="06373951" w14:textId="77777777" w:rsidR="00EC0FF0" w:rsidRDefault="00EC0FF0">
      <w:pPr>
        <w:pStyle w:val="Center"/>
      </w:pPr>
      <w:r>
        <w:t xml:space="preserve">Feature bindings </w:t>
      </w:r>
    </w:p>
    <w:p w14:paraId="0F9E8A55" w14:textId="77777777" w:rsidR="00EC0FF0" w:rsidRDefault="00EC0FF0">
      <w:pPr>
        <w:pStyle w:val="Center"/>
      </w:pPr>
      <w:r>
        <w:t>(Bindings are also inherited from super-types, if any.)</w:t>
      </w:r>
    </w:p>
    <w:p w14:paraId="502D914E" w14:textId="77777777" w:rsidR="00EC0FF0" w:rsidRDefault="00EC0FF0">
      <w:pPr>
        <w:pStyle w:val="Center"/>
      </w:pPr>
      <w:r>
        <w:t>(No local bindings, but will inherit super-type bindings if any)</w:t>
      </w:r>
    </w:p>
    <w:p w14:paraId="7F2C408A" w14:textId="77777777" w:rsidR="00EC0FF0" w:rsidRDefault="00EC0FF0">
      <w:pPr>
        <w:pStyle w:val="2"/>
        <w:spacing w:before="160" w:after="160"/>
        <w:rPr>
          <w:rFonts w:ascii="Times New Roman" w:hAnsi="Times New Roman" w:cs="Times New Roman"/>
          <w:b w:val="0"/>
          <w:bCs w:val="0"/>
          <w:sz w:val="24"/>
          <w:szCs w:val="24"/>
        </w:rPr>
      </w:pPr>
      <w:bookmarkStart w:id="3376" w:name="idmarkerx16777217x241566"/>
      <w:bookmarkStart w:id="3377" w:name="_Toc133573514"/>
      <w:bookmarkEnd w:id="3376"/>
      <w:r>
        <w:t>9.25 Vessel Traffic Service Area</w:t>
      </w:r>
      <w:bookmarkEnd w:id="3377"/>
    </w:p>
    <w:p w14:paraId="5FB4DADA" w14:textId="6247C3EF" w:rsidR="00EC0FF0" w:rsidRDefault="00EC0FF0">
      <w:r>
        <w:t>Name: Vessel Traffic Service Area</w:t>
      </w:r>
      <w:r>
        <w:br/>
        <w:t xml:space="preserve">Definition: The area of any service implemented by a relevant authority primarily designed to improve safety and efficiency of traffic flow and the protection of the environment. It may range from simple information messages, to extensive </w:t>
      </w:r>
      <w:proofErr w:type="spellStart"/>
      <w:r>
        <w:t>organisation</w:t>
      </w:r>
      <w:proofErr w:type="spellEnd"/>
      <w:r>
        <w:t xml:space="preserve"> of the traffic involving national or regional schemes.</w:t>
      </w:r>
      <w:r>
        <w:br/>
        <w:t>Code: '</w:t>
      </w:r>
      <w:proofErr w:type="spellStart"/>
      <w:r>
        <w:rPr>
          <w:rFonts w:ascii="Courier New" w:hAnsi="Courier New" w:cs="Courier New"/>
        </w:rPr>
        <w:t>VesselTrafficServiceArea</w:t>
      </w:r>
      <w:proofErr w:type="spellEnd"/>
      <w:r>
        <w:t>'</w:t>
      </w:r>
      <w:r>
        <w:br/>
        <w:t xml:space="preserve">Remarks: </w:t>
      </w:r>
      <w:r>
        <w:br/>
        <w:t xml:space="preserve">Aliases: </w:t>
      </w:r>
      <w:ins w:id="3378" w:author="Lyu Yuxiao" w:date="2023-04-18T09:41:00Z">
        <w:r w:rsidR="00B51E25" w:rsidRPr="00B51E25">
          <w:t>ADMARE</w:t>
        </w:r>
      </w:ins>
      <w:ins w:id="3379" w:author="Lyu Yuxiao" w:date="2023-04-18T09:40:00Z">
        <w:r w:rsidR="00B51E25">
          <w:t xml:space="preserve">; </w:t>
        </w:r>
      </w:ins>
      <w:ins w:id="3380" w:author="Lyu Yuxiao" w:date="2023-04-18T09:41:00Z">
        <w:r w:rsidR="00B51E25" w:rsidRPr="00B51E25">
          <w:t>VTS Area</w:t>
        </w:r>
        <w:r w:rsidR="00B51E25" w:rsidRPr="00B51E25" w:rsidDel="00B51E25">
          <w:t xml:space="preserve"> </w:t>
        </w:r>
      </w:ins>
      <w:del w:id="3381" w:author="Lyu Yuxiao" w:date="2023-04-18T09:40:00Z">
        <w:r w:rsidDel="00B51E25">
          <w:delText>VTSARE</w:delText>
        </w:r>
      </w:del>
      <w:r>
        <w:t xml:space="preserve">        Supertype: </w:t>
      </w:r>
      <w:proofErr w:type="spellStart"/>
      <w:r>
        <w:t>ReportableServiceArea</w:t>
      </w:r>
      <w:proofErr w:type="spellEnd"/>
      <w:r>
        <w:br/>
        <w:t>Feature use type: geographic</w:t>
      </w:r>
      <w:r>
        <w:br/>
        <w:t xml:space="preserve">Permitted primitives: surface  </w:t>
      </w:r>
    </w:p>
    <w:p w14:paraId="383CCC9D"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904"/>
        <w:gridCol w:w="1079"/>
        <w:gridCol w:w="743"/>
        <w:gridCol w:w="4128"/>
        <w:gridCol w:w="961"/>
      </w:tblGrid>
      <w:tr w:rsidR="00EC0FF0" w14:paraId="397D649C"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8280B3"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900874"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A1112C"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1CA651"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254965" w14:textId="77777777" w:rsidR="00EC0FF0" w:rsidRDefault="00EC0FF0">
            <w:r>
              <w:rPr>
                <w:b/>
                <w:bCs/>
              </w:rPr>
              <w:t>Sequential</w:t>
            </w:r>
          </w:p>
        </w:tc>
      </w:tr>
      <w:tr w:rsidR="00EC0FF0" w14:paraId="58B172E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898200" w14:textId="77777777" w:rsidR="00EC0FF0" w:rsidRDefault="00EC0FF0">
            <w:proofErr w:type="spellStart"/>
            <w:r>
              <w:t>categoryOfVesselTrafficService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4CFEDC"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DA14FD"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5640A4C" w14:textId="77777777" w:rsidR="00EC0FF0" w:rsidRDefault="008A31A8">
            <w:proofErr w:type="gramStart"/>
            <w:r>
              <w:t>1 :</w:t>
            </w:r>
            <w:proofErr w:type="gramEnd"/>
            <w:r w:rsidR="00EC0FF0">
              <w:t xml:space="preserve"> Information Service</w:t>
            </w:r>
            <w:r w:rsidR="00EC0FF0">
              <w:br/>
              <w:t xml:space="preserve">2 : Traffic </w:t>
            </w:r>
            <w:proofErr w:type="spellStart"/>
            <w:r w:rsidR="00EC0FF0">
              <w:t>Organisation</w:t>
            </w:r>
            <w:proofErr w:type="spellEnd"/>
            <w:r w:rsidR="00EC0FF0">
              <w:t xml:space="preserve"> Service</w:t>
            </w:r>
            <w:r w:rsidR="00EC0FF0">
              <w:br/>
              <w:t>3 : Navigational Assistance Service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EBDE07" w14:textId="77777777" w:rsidR="00EC0FF0" w:rsidRDefault="00EC0FF0">
            <w:r>
              <w:t>false</w:t>
            </w:r>
          </w:p>
        </w:tc>
      </w:tr>
      <w:tr w:rsidR="00EC0FF0" w14:paraId="2694294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92093F" w14:textId="77777777" w:rsidR="00EC0FF0" w:rsidRDefault="00EC0FF0">
            <w:proofErr w:type="spellStart"/>
            <w:r>
              <w:t>serviceAccessProcedure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797CFE"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BD0493"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654F4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9E078C" w14:textId="77777777" w:rsidR="00EC0FF0" w:rsidRDefault="00EC0FF0">
            <w:r>
              <w:t>false</w:t>
            </w:r>
          </w:p>
        </w:tc>
      </w:tr>
      <w:tr w:rsidR="00EC0FF0" w14:paraId="0F8B8E88"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014598" w14:textId="77777777" w:rsidR="00EC0FF0" w:rsidRDefault="00EC0FF0">
            <w:proofErr w:type="spellStart"/>
            <w:r>
              <w:t>requirementsForMaintenanceOfListeningWatch</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D7964C"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ADBB09"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ED2D2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1E8EAFB" w14:textId="77777777" w:rsidR="00EC0FF0" w:rsidRDefault="00EC0FF0">
            <w:r>
              <w:t>false</w:t>
            </w:r>
          </w:p>
        </w:tc>
      </w:tr>
    </w:tbl>
    <w:p w14:paraId="77E7A7E2" w14:textId="77777777" w:rsidR="00EC0FF0" w:rsidRDefault="00EC0FF0">
      <w:pPr>
        <w:spacing w:before="160" w:after="160"/>
      </w:pPr>
    </w:p>
    <w:p w14:paraId="0D2076F3" w14:textId="77777777" w:rsidR="00EC0FF0" w:rsidRDefault="00EC0FF0">
      <w:r>
        <w:br/>
      </w:r>
    </w:p>
    <w:p w14:paraId="318006D8" w14:textId="77777777" w:rsidR="00EC0FF0" w:rsidRDefault="00EC0FF0">
      <w:pPr>
        <w:pStyle w:val="Center"/>
      </w:pPr>
      <w:r>
        <w:t xml:space="preserve">Information bindings </w:t>
      </w:r>
    </w:p>
    <w:p w14:paraId="179359A6" w14:textId="77777777" w:rsidR="00EC0FF0" w:rsidRDefault="00EC0FF0">
      <w:pPr>
        <w:pStyle w:val="Center"/>
      </w:pPr>
      <w:r>
        <w:t>(Bindings are also inherited from super-types, if any.)</w:t>
      </w:r>
    </w:p>
    <w:p w14:paraId="0AE2EC3B" w14:textId="77777777" w:rsidR="00EC0FF0" w:rsidRDefault="00EC0FF0">
      <w:pPr>
        <w:pStyle w:val="Center"/>
      </w:pPr>
      <w:r>
        <w:t>(No local bindings, but may inherit bindings from super-types, if any)</w:t>
      </w:r>
    </w:p>
    <w:p w14:paraId="3E8D4C61" w14:textId="77777777" w:rsidR="00EC0FF0" w:rsidRDefault="00EC0FF0">
      <w:r>
        <w:br/>
      </w:r>
    </w:p>
    <w:p w14:paraId="4DB800E0" w14:textId="77777777" w:rsidR="00EC0FF0" w:rsidRDefault="00EC0FF0">
      <w:pPr>
        <w:pStyle w:val="Center"/>
      </w:pPr>
      <w:r>
        <w:t xml:space="preserve">Feature bindings </w:t>
      </w:r>
    </w:p>
    <w:p w14:paraId="270670D6"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893"/>
        <w:gridCol w:w="1080"/>
        <w:gridCol w:w="2826"/>
        <w:gridCol w:w="1771"/>
        <w:gridCol w:w="1838"/>
      </w:tblGrid>
      <w:tr w:rsidR="00EC0FF0" w14:paraId="49377C33"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2384F4"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B05BDC"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C0CAE3"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341047"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6134E8" w14:textId="77777777" w:rsidR="00EC0FF0" w:rsidRDefault="00EC0FF0">
            <w:r>
              <w:rPr>
                <w:b/>
                <w:bCs/>
              </w:rPr>
              <w:t>Name of target class</w:t>
            </w:r>
          </w:p>
        </w:tc>
      </w:tr>
      <w:tr w:rsidR="00EC0FF0" w14:paraId="338AAB85"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A49B26" w14:textId="3510745A" w:rsidR="00EC0FF0" w:rsidRDefault="00EC0FF0">
            <w:del w:id="3382" w:author="Lyu Yuxiao" w:date="2022-12-28T16:26:00Z">
              <w:r w:rsidDel="00782CA5">
                <w:rPr>
                  <w:rFonts w:hint="eastAsia"/>
                  <w:lang w:eastAsia="zh-CN"/>
                </w:rPr>
                <w:delText>aggregation</w:delText>
              </w:r>
            </w:del>
            <w:ins w:id="3383" w:author="Lyu Yuxiao" w:date="2022-12-28T16:26:00Z">
              <w:r w:rsidR="00782CA5">
                <w:rPr>
                  <w:rFonts w:hint="eastAsia"/>
                  <w:lang w:eastAsia="zh-CN"/>
                </w:rPr>
                <w:t>association</w:t>
              </w:r>
            </w:ins>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E0ECD9"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EB3E56"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C34CAB"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613DBF" w14:textId="77777777" w:rsidR="00EC0FF0" w:rsidRDefault="00EC0FF0">
            <w:proofErr w:type="spellStart"/>
            <w:r>
              <w:t>RadioCallingInPoint</w:t>
            </w:r>
            <w:proofErr w:type="spellEnd"/>
          </w:p>
        </w:tc>
      </w:tr>
      <w:tr w:rsidR="00EC0FF0" w14:paraId="765B130F"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E2CCB4" w14:textId="362BAB82" w:rsidR="00EC0FF0" w:rsidRDefault="00782CA5">
            <w:ins w:id="3384" w:author="Lyu Yuxiao" w:date="2022-12-28T16:27:00Z">
              <w:r>
                <w:rPr>
                  <w:rFonts w:hint="eastAsia"/>
                  <w:lang w:eastAsia="zh-CN"/>
                </w:rPr>
                <w:t>association</w:t>
              </w:r>
            </w:ins>
            <w:del w:id="3385" w:author="Lyu Yuxiao" w:date="2022-12-28T16:27:00Z">
              <w:r w:rsidR="00EC0FF0" w:rsidDel="00782CA5">
                <w:delText>aggregation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D408DB"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648FE1"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F067CF"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CB2519" w14:textId="77777777" w:rsidR="00EC0FF0" w:rsidRDefault="00EC0FF0">
            <w:proofErr w:type="spellStart"/>
            <w:r>
              <w:t>RadarRange</w:t>
            </w:r>
            <w:proofErr w:type="spellEnd"/>
          </w:p>
        </w:tc>
      </w:tr>
      <w:tr w:rsidR="00EC0FF0" w14:paraId="614D6D69"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EF724B5" w14:textId="71A03869" w:rsidR="00EC0FF0" w:rsidRDefault="00782CA5">
            <w:ins w:id="3386" w:author="Lyu Yuxiao" w:date="2022-12-28T16:27:00Z">
              <w:r>
                <w:rPr>
                  <w:rFonts w:hint="eastAsia"/>
                  <w:lang w:eastAsia="zh-CN"/>
                </w:rPr>
                <w:t>association</w:t>
              </w:r>
            </w:ins>
            <w:del w:id="3387" w:author="Lyu Yuxiao" w:date="2022-12-28T16:27:00Z">
              <w:r w:rsidR="00EC0FF0" w:rsidDel="00782CA5">
                <w:delText>aggregation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A47E9C8"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E04FB6"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5EB97B"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FE7EA5" w14:textId="77777777" w:rsidR="00EC0FF0" w:rsidRDefault="00EC0FF0">
            <w:proofErr w:type="spellStart"/>
            <w:r>
              <w:t>SignalStationWarning</w:t>
            </w:r>
            <w:proofErr w:type="spellEnd"/>
          </w:p>
        </w:tc>
      </w:tr>
      <w:tr w:rsidR="00EC0FF0" w14:paraId="49DE3827"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6B3D84" w14:textId="5C869FE2" w:rsidR="00EC0FF0" w:rsidRDefault="00782CA5">
            <w:ins w:id="3388" w:author="Lyu Yuxiao" w:date="2022-12-28T16:27:00Z">
              <w:r>
                <w:rPr>
                  <w:rFonts w:hint="eastAsia"/>
                  <w:lang w:eastAsia="zh-CN"/>
                </w:rPr>
                <w:t>association</w:t>
              </w:r>
            </w:ins>
            <w:del w:id="3389" w:author="Lyu Yuxiao" w:date="2022-12-28T16:27:00Z">
              <w:r w:rsidR="00EC0FF0" w:rsidDel="00782CA5">
                <w:delText>aggregation</w:delText>
              </w:r>
            </w:del>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723F222" w14:textId="77777777" w:rsidR="00EC0FF0" w:rsidRDefault="00EC0FF0">
            <w:proofErr w:type="gramStart"/>
            <w:r>
              <w:t>0..*</w:t>
            </w:r>
            <w:proofErr w:type="gram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90CBB85" w14:textId="77777777" w:rsidR="00EC0FF0" w:rsidRDefault="00EC0FF0">
            <w:proofErr w:type="spellStart"/>
            <w:r>
              <w:t>TrafficControlServiceAggregation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82CDDC" w14:textId="77777777" w:rsidR="00EC0FF0" w:rsidRDefault="00EC0FF0">
            <w:proofErr w:type="spellStart"/>
            <w:r>
              <w:t>consistsOf</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204405" w14:textId="77777777" w:rsidR="00EC0FF0" w:rsidRDefault="00EC0FF0">
            <w:proofErr w:type="spellStart"/>
            <w:r>
              <w:t>SignalStationTraffic</w:t>
            </w:r>
            <w:proofErr w:type="spellEnd"/>
          </w:p>
        </w:tc>
      </w:tr>
    </w:tbl>
    <w:p w14:paraId="6D1CFCD1" w14:textId="77777777" w:rsidR="00EC0FF0" w:rsidRDefault="00EC0FF0">
      <w:pPr>
        <w:pStyle w:val="Center"/>
      </w:pPr>
    </w:p>
    <w:p w14:paraId="0C1BD72A" w14:textId="77777777" w:rsidR="00EC0FF0" w:rsidRDefault="00EC0FF0">
      <w:pPr>
        <w:pStyle w:val="2"/>
        <w:spacing w:before="160" w:after="160"/>
        <w:rPr>
          <w:rFonts w:ascii="Times New Roman" w:hAnsi="Times New Roman" w:cs="Times New Roman"/>
          <w:b w:val="0"/>
          <w:bCs w:val="0"/>
          <w:sz w:val="24"/>
          <w:szCs w:val="24"/>
        </w:rPr>
      </w:pPr>
      <w:bookmarkStart w:id="3390" w:name="idmarkerx16777217x244262"/>
      <w:bookmarkStart w:id="3391" w:name="_Toc133573515"/>
      <w:bookmarkEnd w:id="3390"/>
      <w:r>
        <w:t>9.26 Waterway area</w:t>
      </w:r>
      <w:bookmarkEnd w:id="3391"/>
    </w:p>
    <w:p w14:paraId="231A15D7" w14:textId="42F50CA0" w:rsidR="00EC0FF0" w:rsidRDefault="00EC0FF0">
      <w:r>
        <w:t xml:space="preserve">Name: Waterway </w:t>
      </w:r>
      <w:del w:id="3392" w:author="Lyu Yuxiao" w:date="2023-04-17T16:38:00Z">
        <w:r w:rsidDel="00DC6EE4">
          <w:delText>area</w:delText>
        </w:r>
      </w:del>
      <w:ins w:id="3393" w:author="Lyu Yuxiao" w:date="2023-04-17T16:38:00Z">
        <w:r w:rsidR="00DC6EE4">
          <w:t>Area</w:t>
        </w:r>
      </w:ins>
      <w:ins w:id="3394" w:author="Lyu Yuxiao" w:date="2023-04-17T16:46:00Z">
        <w:r w:rsidR="00E17378">
          <w:t xml:space="preserve"> </w:t>
        </w:r>
      </w:ins>
      <w:ins w:id="3395" w:author="Lyu Yuxiao" w:date="2023-04-17T16:38:00Z">
        <w:r w:rsidR="00DC6EE4">
          <w:t>[IHOREG 391]</w:t>
        </w:r>
      </w:ins>
      <w:r>
        <w:br/>
        <w:t>Definition: An area in which uniform general information of the waterway exists.</w:t>
      </w:r>
      <w:r>
        <w:br/>
        <w:t>Code: '</w:t>
      </w:r>
      <w:proofErr w:type="spellStart"/>
      <w:r>
        <w:rPr>
          <w:rFonts w:ascii="Courier New" w:hAnsi="Courier New" w:cs="Courier New"/>
        </w:rPr>
        <w:t>WaterwayArea</w:t>
      </w:r>
      <w:proofErr w:type="spellEnd"/>
      <w:r>
        <w:t>'</w:t>
      </w:r>
      <w:r>
        <w:br/>
        <w:t xml:space="preserve">Remarks: </w:t>
      </w:r>
      <w:del w:id="3396" w:author="Lyu Yuxiao" w:date="2023-04-17T16:39:00Z">
        <w:r w:rsidDel="00DC6EE4">
          <w:delText>The current (January 2018) definition is the same as Waterway Area (wtware) in the Inland ENC domain.</w:delText>
        </w:r>
      </w:del>
      <w:r>
        <w:br/>
        <w:t>Aliases:</w:t>
      </w:r>
      <w:ins w:id="3397" w:author="Lyu Yuxiao" w:date="2023-04-18T09:19:00Z">
        <w:r w:rsidR="003765DB">
          <w:rPr>
            <w:rFonts w:hint="eastAsia"/>
            <w:lang w:eastAsia="zh-CN"/>
          </w:rPr>
          <w:t>（</w:t>
        </w:r>
        <w:commentRangeStart w:id="3398"/>
        <w:r w:rsidR="003765DB">
          <w:rPr>
            <w:rFonts w:hint="eastAsia"/>
            <w:lang w:eastAsia="zh-CN"/>
          </w:rPr>
          <w:t>none</w:t>
        </w:r>
        <w:commentRangeEnd w:id="3398"/>
        <w:r w:rsidR="003765DB">
          <w:rPr>
            <w:rStyle w:val="ac"/>
          </w:rPr>
          <w:commentReference w:id="3398"/>
        </w:r>
        <w:r w:rsidR="003765DB">
          <w:rPr>
            <w:rFonts w:hint="eastAsia"/>
            <w:lang w:eastAsia="zh-CN"/>
          </w:rPr>
          <w:t>）</w:t>
        </w:r>
      </w:ins>
      <w:del w:id="3399" w:author="Lyu Yuxiao" w:date="2023-04-18T09:19:00Z">
        <w:r w:rsidDel="003765DB">
          <w:delText xml:space="preserve"> WATARE </w:delText>
        </w:r>
      </w:del>
      <w:r>
        <w:t xml:space="preserve">       Supertype: </w:t>
      </w:r>
      <w:proofErr w:type="spellStart"/>
      <w:r>
        <w:t>SupervisedArea</w:t>
      </w:r>
      <w:proofErr w:type="spellEnd"/>
      <w:r>
        <w:br/>
      </w:r>
      <w:r>
        <w:lastRenderedPageBreak/>
        <w:t>Feature use type: geographic</w:t>
      </w:r>
      <w:r>
        <w:br/>
        <w:t xml:space="preserve">Permitted primitives: surface  </w:t>
      </w:r>
    </w:p>
    <w:p w14:paraId="3AC499B2"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03D62DD5"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490B2C"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3E51BA"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D235FF"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6E40EC"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BD4392" w14:textId="77777777" w:rsidR="00EC0FF0" w:rsidRDefault="00EC0FF0">
            <w:r>
              <w:rPr>
                <w:b/>
                <w:bCs/>
              </w:rPr>
              <w:t>Sequential</w:t>
            </w:r>
          </w:p>
        </w:tc>
      </w:tr>
      <w:tr w:rsidR="00EC0FF0" w14:paraId="656290D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A8E62C" w14:textId="77777777" w:rsidR="00EC0FF0" w:rsidRDefault="00EC0FF0">
            <w:proofErr w:type="spellStart"/>
            <w:r>
              <w:t>dynamicResource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92FCC0"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F738A1"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443B06" w14:textId="77777777" w:rsidR="00EC0FF0" w:rsidRDefault="008A31A8">
            <w:proofErr w:type="gramStart"/>
            <w:r>
              <w:t>1 :</w:t>
            </w:r>
            <w:proofErr w:type="gramEnd"/>
            <w:r w:rsidR="00EC0FF0">
              <w:t xml:space="preserve"> static</w:t>
            </w:r>
            <w:r w:rsidR="00EC0FF0">
              <w:br/>
              <w:t>2 : mandatory external dynamic</w:t>
            </w:r>
            <w:r w:rsidR="00EC0FF0">
              <w:br/>
              <w:t>3 : optional external dynamic</w:t>
            </w:r>
            <w:r w:rsidR="00EC0FF0">
              <w:br/>
              <w:t>4 : onboard dynamic</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4993A68" w14:textId="77777777" w:rsidR="00EC0FF0" w:rsidRDefault="00EC0FF0">
            <w:r>
              <w:t>false</w:t>
            </w:r>
          </w:p>
        </w:tc>
      </w:tr>
      <w:tr w:rsidR="00EC0FF0" w14:paraId="2F18AA0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15B082F" w14:textId="77777777" w:rsidR="00EC0FF0" w:rsidRDefault="00EC0FF0">
            <w:proofErr w:type="spellStart"/>
            <w:r>
              <w:t>siltationRate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55AD84"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EE94DE"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D1E27D"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2EAA714" w14:textId="77777777" w:rsidR="00EC0FF0" w:rsidRDefault="00EC0FF0">
            <w:r>
              <w:t>false</w:t>
            </w:r>
          </w:p>
        </w:tc>
      </w:tr>
      <w:tr w:rsidR="00EC0FF0" w14:paraId="544570D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3F501D" w14:textId="77777777" w:rsidR="00EC0FF0" w:rsidRDefault="00EC0FF0">
            <w:r>
              <w:t>status</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F1619E"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23AD89F"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69506BB" w14:textId="77777777" w:rsidR="00EC0FF0" w:rsidRDefault="008A31A8">
            <w:proofErr w:type="gramStart"/>
            <w:r>
              <w:t>1 :</w:t>
            </w:r>
            <w:proofErr w:type="gramEnd"/>
            <w:r w:rsidR="00EC0FF0">
              <w:t xml:space="preserve"> permanent</w:t>
            </w:r>
            <w:r w:rsidR="00EC0FF0">
              <w:br/>
              <w:t>2 : occasional</w:t>
            </w:r>
            <w:r w:rsidR="00EC0FF0">
              <w:br/>
              <w:t>3 : recommended</w:t>
            </w:r>
            <w:r w:rsidR="00EC0FF0">
              <w:br/>
              <w:t>4 : not in use</w:t>
            </w:r>
            <w:r w:rsidR="00EC0FF0">
              <w:br/>
              <w:t>5 : periodic/intermittent</w:t>
            </w:r>
            <w:r w:rsidR="00EC0FF0">
              <w:br/>
              <w:t>6 : reserved</w:t>
            </w:r>
            <w:r w:rsidR="00EC0FF0">
              <w:br/>
              <w:t>7 : temporary</w:t>
            </w:r>
            <w:r w:rsidR="00EC0FF0">
              <w:br/>
              <w:t>8 : private</w:t>
            </w:r>
            <w:r w:rsidR="00EC0FF0">
              <w:br/>
              <w:t>9 : mandatory</w:t>
            </w:r>
            <w:r w:rsidR="00EC0FF0">
              <w:br/>
              <w:t>28 : buoyed</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300BE7" w14:textId="77777777" w:rsidR="00EC0FF0" w:rsidRDefault="00EC0FF0">
            <w:r>
              <w:t>false</w:t>
            </w:r>
          </w:p>
        </w:tc>
      </w:tr>
    </w:tbl>
    <w:p w14:paraId="0706AC5E" w14:textId="77777777" w:rsidR="00EC0FF0" w:rsidRDefault="00EC0FF0">
      <w:pPr>
        <w:spacing w:before="160" w:after="160"/>
      </w:pPr>
    </w:p>
    <w:p w14:paraId="260F57D5" w14:textId="77777777" w:rsidR="00EC0FF0" w:rsidRDefault="00EC0FF0">
      <w:r>
        <w:br/>
      </w:r>
    </w:p>
    <w:p w14:paraId="35A95D5F" w14:textId="77777777" w:rsidR="00EC0FF0" w:rsidRDefault="00EC0FF0">
      <w:pPr>
        <w:pStyle w:val="Center"/>
      </w:pPr>
      <w:r>
        <w:t xml:space="preserve">Information bindings </w:t>
      </w:r>
    </w:p>
    <w:p w14:paraId="3D6FDAEE" w14:textId="77777777" w:rsidR="00EC0FF0" w:rsidRDefault="00EC0FF0">
      <w:pPr>
        <w:pStyle w:val="Center"/>
      </w:pPr>
      <w:r>
        <w:t>(Bindings are also inherited from super-types, if any.)</w:t>
      </w:r>
    </w:p>
    <w:p w14:paraId="072EB900" w14:textId="77777777" w:rsidR="00EC0FF0" w:rsidRDefault="00EC0FF0">
      <w:pPr>
        <w:pStyle w:val="Center"/>
      </w:pPr>
      <w:r>
        <w:t>(No local bindings, but may inherit bindings from super-types, if any)</w:t>
      </w:r>
    </w:p>
    <w:p w14:paraId="267BF4FE" w14:textId="77777777" w:rsidR="00EC0FF0" w:rsidRDefault="00EC0FF0">
      <w:r>
        <w:br/>
      </w:r>
    </w:p>
    <w:p w14:paraId="7C726C64" w14:textId="77777777" w:rsidR="00EC0FF0" w:rsidRDefault="00EC0FF0">
      <w:pPr>
        <w:pStyle w:val="Center"/>
      </w:pPr>
      <w:r>
        <w:t xml:space="preserve">Feature bindings </w:t>
      </w:r>
    </w:p>
    <w:p w14:paraId="4CB53A67" w14:textId="77777777" w:rsidR="00EC0FF0" w:rsidRDefault="00EC0FF0">
      <w:pPr>
        <w:pStyle w:val="Center"/>
      </w:pPr>
      <w:r>
        <w:t>(Bindings are also inherited from super-types, if any.)</w:t>
      </w:r>
    </w:p>
    <w:p w14:paraId="5F8E67D8" w14:textId="77777777" w:rsidR="00EC0FF0" w:rsidRDefault="00EC0FF0">
      <w:pPr>
        <w:pStyle w:val="Center"/>
      </w:pPr>
      <w:r>
        <w:t>(No local bindings, but will inherit super-type bindings if any)</w:t>
      </w:r>
    </w:p>
    <w:p w14:paraId="7532AEEB" w14:textId="77777777" w:rsidR="00EC0FF0" w:rsidRDefault="00EC0FF0">
      <w:pPr>
        <w:pStyle w:val="2"/>
        <w:spacing w:before="160" w:after="160"/>
        <w:rPr>
          <w:rFonts w:ascii="Times New Roman" w:hAnsi="Times New Roman" w:cs="Times New Roman"/>
          <w:b w:val="0"/>
          <w:bCs w:val="0"/>
          <w:sz w:val="24"/>
          <w:szCs w:val="24"/>
        </w:rPr>
      </w:pPr>
      <w:bookmarkStart w:id="3400" w:name="idmarkerx16777217x245581"/>
      <w:bookmarkStart w:id="3401" w:name="_Toc133573516"/>
      <w:bookmarkEnd w:id="3400"/>
      <w:r>
        <w:t>9.27 Data quality</w:t>
      </w:r>
      <w:bookmarkEnd w:id="3401"/>
    </w:p>
    <w:p w14:paraId="346D6B54" w14:textId="57219B14" w:rsidR="00EC0FF0" w:rsidRDefault="00EC0FF0">
      <w:r>
        <w:t xml:space="preserve">Name: Data </w:t>
      </w:r>
      <w:del w:id="3402" w:author="Lyu Yuxiao" w:date="2023-02-20T10:26:00Z">
        <w:r w:rsidDel="00633C14">
          <w:rPr>
            <w:rFonts w:hint="eastAsia"/>
            <w:lang w:eastAsia="zh-CN"/>
          </w:rPr>
          <w:delText>q</w:delText>
        </w:r>
      </w:del>
      <w:ins w:id="3403" w:author="Lyu Yuxiao" w:date="2023-02-20T10:26:00Z">
        <w:r w:rsidR="00633C14">
          <w:t>Q</w:t>
        </w:r>
      </w:ins>
      <w:r>
        <w:t>uality</w:t>
      </w:r>
      <w:ins w:id="3404" w:author="Lyu Yuxiao" w:date="2023-04-17T16:46:00Z">
        <w:r w:rsidR="00E17378">
          <w:t xml:space="preserve"> </w:t>
        </w:r>
      </w:ins>
      <w:ins w:id="3405" w:author="Lyu Yuxiao" w:date="2023-04-17T16:35:00Z">
        <w:r w:rsidR="001C25D8" w:rsidRPr="001C25D8">
          <w:t xml:space="preserve">[IHOREG </w:t>
        </w:r>
        <w:proofErr w:type="gramStart"/>
        <w:r w:rsidR="001C25D8" w:rsidRPr="001C25D8">
          <w:t>none]</w:t>
        </w:r>
      </w:ins>
      <w:r>
        <w:t xml:space="preserve">   </w:t>
      </w:r>
      <w:proofErr w:type="gramEnd"/>
      <w:r>
        <w:t xml:space="preserve">     Abstract type: true</w:t>
      </w:r>
      <w:r>
        <w:br/>
        <w:t>Definition: Abstract feature type for data quality meta-features.</w:t>
      </w:r>
      <w:r>
        <w:br/>
        <w:t xml:space="preserve">Code: </w:t>
      </w:r>
      <w:r w:rsidR="00633C14">
        <w:t>'</w:t>
      </w:r>
      <w:proofErr w:type="spellStart"/>
      <w:r w:rsidR="00A17B64">
        <w:rPr>
          <w:rFonts w:ascii="Courier New" w:hAnsi="Courier New" w:cs="Courier New"/>
          <w:lang w:eastAsia="zh-CN"/>
        </w:rPr>
        <w:t>D</w:t>
      </w:r>
      <w:r w:rsidR="00633C14">
        <w:rPr>
          <w:rFonts w:ascii="Courier New" w:hAnsi="Courier New" w:cs="Courier New"/>
        </w:rPr>
        <w:t>ataQuality</w:t>
      </w:r>
      <w:proofErr w:type="spellEnd"/>
      <w:r w:rsidR="00633C14">
        <w:t>'</w:t>
      </w:r>
      <w:r>
        <w:br/>
        <w:t xml:space="preserve">Remarks: </w:t>
      </w:r>
      <w:r>
        <w:br/>
        <w:t>Aliases: (none)</w:t>
      </w:r>
      <w:r>
        <w:br/>
        <w:t>Feature use type: meta</w:t>
      </w:r>
      <w:r>
        <w:br/>
        <w:t xml:space="preserve">Permitted primitives: surface  </w:t>
      </w:r>
    </w:p>
    <w:p w14:paraId="64BB3607"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72CB13DE"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149370"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693B48"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13FBEA"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B43A25"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2753EB" w14:textId="77777777" w:rsidR="00EC0FF0" w:rsidRDefault="00EC0FF0">
            <w:r>
              <w:rPr>
                <w:b/>
                <w:bCs/>
              </w:rPr>
              <w:t>Sequential</w:t>
            </w:r>
          </w:p>
        </w:tc>
      </w:tr>
      <w:tr w:rsidR="00EC0FF0" w14:paraId="1702822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C62002" w14:textId="77777777" w:rsidR="00EC0FF0" w:rsidRDefault="00EC0FF0">
            <w:r>
              <w:t>information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C6F061"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07241" w14:textId="77777777" w:rsidR="00EC0FF0" w:rsidRDefault="00EC0FF0">
            <w:proofErr w:type="gramStart"/>
            <w:r>
              <w:t>0..*</w:t>
            </w:r>
            <w:proofErr w:type="gramEnd"/>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2C309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509F78" w14:textId="77777777" w:rsidR="00EC0FF0" w:rsidRDefault="00EC0FF0">
            <w:r>
              <w:t>false</w:t>
            </w:r>
          </w:p>
        </w:tc>
      </w:tr>
    </w:tbl>
    <w:p w14:paraId="5648F268" w14:textId="77777777" w:rsidR="00EC0FF0" w:rsidRDefault="00EC0FF0">
      <w:pPr>
        <w:spacing w:before="160" w:after="160"/>
      </w:pPr>
    </w:p>
    <w:p w14:paraId="47885580" w14:textId="77777777" w:rsidR="00EC0FF0" w:rsidRDefault="00EC0FF0">
      <w:r>
        <w:br/>
      </w:r>
    </w:p>
    <w:p w14:paraId="5444E18C" w14:textId="77777777" w:rsidR="00EC0FF0" w:rsidRDefault="00EC0FF0">
      <w:pPr>
        <w:pStyle w:val="Center"/>
      </w:pPr>
      <w:r>
        <w:t xml:space="preserve">Information bindings </w:t>
      </w:r>
    </w:p>
    <w:p w14:paraId="718D8DB9" w14:textId="77777777" w:rsidR="00EC0FF0" w:rsidRDefault="00EC0FF0">
      <w:pPr>
        <w:pStyle w:val="Center"/>
      </w:pPr>
      <w:r>
        <w:t>(Bindings are also inherited from super-types, if any.)</w:t>
      </w:r>
    </w:p>
    <w:p w14:paraId="5E82F88D" w14:textId="77777777" w:rsidR="00EC0FF0" w:rsidRDefault="00EC0FF0">
      <w:pPr>
        <w:pStyle w:val="Center"/>
      </w:pPr>
      <w:r>
        <w:t>(No local bindings, but may inherit bindings from super-types, if any)</w:t>
      </w:r>
    </w:p>
    <w:p w14:paraId="61862D49" w14:textId="77777777" w:rsidR="00EC0FF0" w:rsidRDefault="00EC0FF0">
      <w:r>
        <w:br/>
      </w:r>
    </w:p>
    <w:p w14:paraId="73843138" w14:textId="77777777" w:rsidR="00EC0FF0" w:rsidRDefault="00EC0FF0">
      <w:pPr>
        <w:pStyle w:val="Center"/>
      </w:pPr>
      <w:r>
        <w:t xml:space="preserve">Feature bindings </w:t>
      </w:r>
    </w:p>
    <w:p w14:paraId="31611A2B" w14:textId="77777777" w:rsidR="00EC0FF0" w:rsidRDefault="00EC0FF0">
      <w:pPr>
        <w:pStyle w:val="Center"/>
      </w:pPr>
      <w:r>
        <w:t>(Bindings are also inherited from super-types, if any.)</w:t>
      </w:r>
    </w:p>
    <w:p w14:paraId="7535C1F4" w14:textId="77777777" w:rsidR="00EC0FF0" w:rsidRDefault="00EC0FF0">
      <w:pPr>
        <w:pStyle w:val="Center"/>
      </w:pPr>
      <w:r>
        <w:lastRenderedPageBreak/>
        <w:t>(No local bindings, but will inherit super-type bindings if any)</w:t>
      </w:r>
    </w:p>
    <w:p w14:paraId="2A5EA1C8" w14:textId="77777777" w:rsidR="00EC0FF0" w:rsidRDefault="00EC0FF0">
      <w:pPr>
        <w:pStyle w:val="2"/>
        <w:spacing w:before="160" w:after="160"/>
        <w:rPr>
          <w:rFonts w:ascii="Times New Roman" w:hAnsi="Times New Roman" w:cs="Times New Roman"/>
          <w:b w:val="0"/>
          <w:bCs w:val="0"/>
          <w:sz w:val="24"/>
          <w:szCs w:val="24"/>
        </w:rPr>
      </w:pPr>
      <w:bookmarkStart w:id="3406" w:name="idmarkerx16777217x246271"/>
      <w:bookmarkStart w:id="3407" w:name="_Toc133573517"/>
      <w:bookmarkEnd w:id="3406"/>
      <w:r>
        <w:t>9.28 Quality of temporal variation</w:t>
      </w:r>
      <w:bookmarkEnd w:id="3407"/>
    </w:p>
    <w:p w14:paraId="0B713E1E" w14:textId="6EFC5E69" w:rsidR="00EC0FF0" w:rsidRDefault="00EC0FF0">
      <w:r>
        <w:t xml:space="preserve">Name: Quality of </w:t>
      </w:r>
      <w:del w:id="3408" w:author="Lyu Yuxiao" w:date="2023-02-17T16:43:00Z">
        <w:r w:rsidDel="003071AD">
          <w:rPr>
            <w:rFonts w:hint="eastAsia"/>
            <w:lang w:eastAsia="zh-CN"/>
          </w:rPr>
          <w:delText>t</w:delText>
        </w:r>
      </w:del>
      <w:ins w:id="3409" w:author="Lyu Yuxiao" w:date="2023-02-17T16:43:00Z">
        <w:r w:rsidR="003071AD">
          <w:rPr>
            <w:rFonts w:hint="eastAsia"/>
            <w:lang w:eastAsia="zh-CN"/>
          </w:rPr>
          <w:t>T</w:t>
        </w:r>
      </w:ins>
      <w:r>
        <w:t xml:space="preserve">emporal </w:t>
      </w:r>
      <w:del w:id="3410" w:author="Lyu Yuxiao" w:date="2023-02-17T16:44:00Z">
        <w:r w:rsidDel="003071AD">
          <w:rPr>
            <w:rFonts w:hint="eastAsia"/>
            <w:lang w:eastAsia="zh-CN"/>
          </w:rPr>
          <w:delText>v</w:delText>
        </w:r>
      </w:del>
      <w:ins w:id="3411" w:author="Lyu Yuxiao" w:date="2023-02-17T16:44:00Z">
        <w:r w:rsidR="003071AD">
          <w:rPr>
            <w:rFonts w:hint="eastAsia"/>
            <w:lang w:eastAsia="zh-CN"/>
          </w:rPr>
          <w:t>V</w:t>
        </w:r>
      </w:ins>
      <w:r>
        <w:t>ariation</w:t>
      </w:r>
      <w:ins w:id="3412" w:author="Lyu Yuxiao" w:date="2023-04-17T16:24:00Z">
        <w:r w:rsidR="00D61FD7" w:rsidRPr="00D61FD7">
          <w:t xml:space="preserve"> </w:t>
        </w:r>
        <w:r w:rsidR="00D61FD7">
          <w:t xml:space="preserve">[IHOREG </w:t>
        </w:r>
      </w:ins>
      <w:proofErr w:type="gramStart"/>
      <w:ins w:id="3413" w:author="Lyu Yuxiao" w:date="2023-04-17T16:25:00Z">
        <w:r w:rsidR="00D61FD7">
          <w:rPr>
            <w:rFonts w:hint="eastAsia"/>
            <w:lang w:eastAsia="zh-CN"/>
          </w:rPr>
          <w:t>none</w:t>
        </w:r>
      </w:ins>
      <w:ins w:id="3414" w:author="Lyu Yuxiao" w:date="2023-04-17T16:24:00Z">
        <w:r w:rsidR="00D61FD7">
          <w:t>]</w:t>
        </w:r>
      </w:ins>
      <w:r>
        <w:t xml:space="preserve">   </w:t>
      </w:r>
      <w:proofErr w:type="gramEnd"/>
      <w:r>
        <w:t xml:space="preserve">     Abstract type: true</w:t>
      </w:r>
      <w:r>
        <w:br/>
        <w:t>Definition: Abstract type for meta-feature which can describe temporal variation.</w:t>
      </w:r>
      <w:r>
        <w:br/>
        <w:t>Code: '</w:t>
      </w:r>
      <w:proofErr w:type="spellStart"/>
      <w:r w:rsidR="004E3BF0">
        <w:rPr>
          <w:rFonts w:ascii="Courier New" w:hAnsi="Courier New" w:cs="Courier New"/>
          <w:lang w:eastAsia="zh-CN"/>
        </w:rPr>
        <w:t>Q</w:t>
      </w:r>
      <w:r>
        <w:rPr>
          <w:rFonts w:ascii="Courier New" w:hAnsi="Courier New" w:cs="Courier New"/>
        </w:rPr>
        <w:t>ualityOfTemporalVariation</w:t>
      </w:r>
      <w:proofErr w:type="spellEnd"/>
      <w:r>
        <w:t>'</w:t>
      </w:r>
      <w:r>
        <w:br/>
        <w:t xml:space="preserve">Remarks: </w:t>
      </w:r>
      <w:r>
        <w:br/>
        <w:t xml:space="preserve">Aliases: (none)        Supertype: </w:t>
      </w:r>
      <w:proofErr w:type="spellStart"/>
      <w:r>
        <w:t>DataQuality</w:t>
      </w:r>
      <w:proofErr w:type="spellEnd"/>
      <w:r>
        <w:br/>
        <w:t>Feature use type: meta</w:t>
      </w:r>
      <w:r>
        <w:br/>
        <w:t xml:space="preserve">Permitted primitives: surface  </w:t>
      </w:r>
    </w:p>
    <w:p w14:paraId="1268AAD1"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493"/>
        <w:gridCol w:w="1080"/>
        <w:gridCol w:w="756"/>
        <w:gridCol w:w="4320"/>
        <w:gridCol w:w="961"/>
      </w:tblGrid>
      <w:tr w:rsidR="00EC0FF0" w14:paraId="520F2DAA"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6DC3F4"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03520B"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6F20C7"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492F49"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A7D7D0" w14:textId="77777777" w:rsidR="00EC0FF0" w:rsidRDefault="00EC0FF0">
            <w:r>
              <w:rPr>
                <w:b/>
                <w:bCs/>
              </w:rPr>
              <w:t>Sequential</w:t>
            </w:r>
          </w:p>
        </w:tc>
      </w:tr>
      <w:tr w:rsidR="00EC0FF0" w14:paraId="7C7CBDA4"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57AA33" w14:textId="77777777" w:rsidR="00EC0FF0" w:rsidRDefault="00EC0FF0">
            <w:proofErr w:type="spellStart"/>
            <w:r>
              <w:t>categoryOfTemporalVariation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93F6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1C981"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4C1C1A" w14:textId="77777777" w:rsidR="00EC0FF0" w:rsidRDefault="008A31A8">
            <w:proofErr w:type="gramStart"/>
            <w:r>
              <w:t>1 :</w:t>
            </w:r>
            <w:proofErr w:type="gramEnd"/>
            <w:r w:rsidR="00EC0FF0">
              <w:t xml:space="preserve"> Extreme Event</w:t>
            </w:r>
            <w:r w:rsidR="00EC0FF0">
              <w:br/>
              <w:t>4 : Likely to Change</w:t>
            </w:r>
            <w:r w:rsidR="00EC0FF0">
              <w:br/>
              <w:t>5 : Unlikely to Change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DEDACD" w14:textId="77777777" w:rsidR="00EC0FF0" w:rsidRDefault="00EC0FF0">
            <w:r>
              <w:t>false</w:t>
            </w:r>
          </w:p>
        </w:tc>
      </w:tr>
    </w:tbl>
    <w:p w14:paraId="58842E3E" w14:textId="77777777" w:rsidR="00EC0FF0" w:rsidRDefault="00EC0FF0">
      <w:pPr>
        <w:spacing w:before="160" w:after="160"/>
      </w:pPr>
    </w:p>
    <w:p w14:paraId="61EEEF7E" w14:textId="77777777" w:rsidR="00EC0FF0" w:rsidRDefault="00EC0FF0">
      <w:r>
        <w:br/>
      </w:r>
    </w:p>
    <w:p w14:paraId="26668EFD" w14:textId="77777777" w:rsidR="00EC0FF0" w:rsidRDefault="00EC0FF0">
      <w:pPr>
        <w:pStyle w:val="Center"/>
      </w:pPr>
      <w:r>
        <w:t xml:space="preserve">Information bindings </w:t>
      </w:r>
    </w:p>
    <w:p w14:paraId="47884E0F" w14:textId="77777777" w:rsidR="00EC0FF0" w:rsidRDefault="00EC0FF0">
      <w:pPr>
        <w:pStyle w:val="Center"/>
      </w:pPr>
      <w:r>
        <w:t>(Bindings are also inherited from super-types, if any.)</w:t>
      </w:r>
    </w:p>
    <w:p w14:paraId="53278099" w14:textId="77777777" w:rsidR="00EC0FF0" w:rsidRDefault="00EC0FF0">
      <w:pPr>
        <w:pStyle w:val="Center"/>
      </w:pPr>
      <w:r>
        <w:t>(No local bindings, but may inherit bindings from super-types, if any)</w:t>
      </w:r>
    </w:p>
    <w:p w14:paraId="2D7D3DAF" w14:textId="77777777" w:rsidR="00EC0FF0" w:rsidRDefault="00EC0FF0">
      <w:r>
        <w:br/>
      </w:r>
    </w:p>
    <w:p w14:paraId="38B41CB8" w14:textId="77777777" w:rsidR="00EC0FF0" w:rsidRDefault="00EC0FF0">
      <w:pPr>
        <w:pStyle w:val="Center"/>
      </w:pPr>
      <w:r>
        <w:t xml:space="preserve">Feature bindings </w:t>
      </w:r>
    </w:p>
    <w:p w14:paraId="70BE96E2" w14:textId="77777777" w:rsidR="00EC0FF0" w:rsidRDefault="00EC0FF0">
      <w:pPr>
        <w:pStyle w:val="Center"/>
      </w:pPr>
      <w:r>
        <w:t>(Bindings are also inherited from super-types, if any.)</w:t>
      </w:r>
    </w:p>
    <w:p w14:paraId="5AAF4659" w14:textId="77777777" w:rsidR="00EC0FF0" w:rsidRDefault="00EC0FF0">
      <w:pPr>
        <w:pStyle w:val="Center"/>
      </w:pPr>
      <w:r>
        <w:t>(No local bindings, but will inherit super-type bindings if any)</w:t>
      </w:r>
    </w:p>
    <w:p w14:paraId="112AB40E" w14:textId="77777777" w:rsidR="00EC0FF0" w:rsidRDefault="00EC0FF0">
      <w:pPr>
        <w:pStyle w:val="2"/>
        <w:spacing w:before="160" w:after="160"/>
        <w:rPr>
          <w:rFonts w:ascii="Times New Roman" w:hAnsi="Times New Roman" w:cs="Times New Roman"/>
          <w:b w:val="0"/>
          <w:bCs w:val="0"/>
          <w:sz w:val="24"/>
          <w:szCs w:val="24"/>
        </w:rPr>
      </w:pPr>
      <w:bookmarkStart w:id="3415" w:name="idmarkerx16777217x246981"/>
      <w:bookmarkStart w:id="3416" w:name="_Toc133573518"/>
      <w:bookmarkEnd w:id="3415"/>
      <w:r>
        <w:t>9.29 Data coverage</w:t>
      </w:r>
      <w:bookmarkEnd w:id="3416"/>
    </w:p>
    <w:p w14:paraId="2E4A29E5" w14:textId="4475B548" w:rsidR="00EC0FF0" w:rsidRDefault="00EC0FF0">
      <w:r>
        <w:t xml:space="preserve">Name: Data </w:t>
      </w:r>
      <w:del w:id="3417" w:author="Lyu Yuxiao" w:date="2023-04-17T16:23:00Z">
        <w:r w:rsidDel="00D61FD7">
          <w:delText>coverage</w:delText>
        </w:r>
      </w:del>
      <w:ins w:id="3418" w:author="Lyu Yuxiao" w:date="2023-04-17T16:23:00Z">
        <w:r w:rsidR="00D61FD7">
          <w:t>Coverage</w:t>
        </w:r>
        <w:r w:rsidR="00D61FD7" w:rsidRPr="00D61FD7">
          <w:t xml:space="preserve"> [IHOREG </w:t>
        </w:r>
        <w:r w:rsidR="00D61FD7">
          <w:t>187</w:t>
        </w:r>
        <w:r w:rsidR="00D61FD7" w:rsidRPr="00D61FD7">
          <w:t>]</w:t>
        </w:r>
      </w:ins>
      <w:r>
        <w:br/>
        <w:t>Definition: A geographical area that describes the coverage and extent of spatial objects.</w:t>
      </w:r>
      <w:r>
        <w:br/>
        <w:t>Code: '</w:t>
      </w:r>
      <w:proofErr w:type="spellStart"/>
      <w:r>
        <w:rPr>
          <w:rFonts w:ascii="Courier New" w:hAnsi="Courier New" w:cs="Courier New"/>
        </w:rPr>
        <w:t>DataCoverage</w:t>
      </w:r>
      <w:proofErr w:type="spellEnd"/>
      <w:r>
        <w:t>'</w:t>
      </w:r>
      <w:r>
        <w:br/>
        <w:t xml:space="preserve">Remarks: </w:t>
      </w:r>
      <w:r>
        <w:br/>
        <w:t xml:space="preserve">Aliases: </w:t>
      </w:r>
      <w:ins w:id="3419" w:author="Lyu Yuxiao" w:date="2023-04-17T16:13:00Z">
        <w:r w:rsidR="00071EE0" w:rsidRPr="00071EE0">
          <w:t>M_COVR</w:t>
        </w:r>
      </w:ins>
      <w:del w:id="3420" w:author="Lyu Yuxiao" w:date="2023-04-17T16:13:00Z">
        <w:r w:rsidDel="00071EE0">
          <w:delText>(none)</w:delText>
        </w:r>
      </w:del>
      <w:r>
        <w:br/>
        <w:t>Feature use type: meta</w:t>
      </w:r>
      <w:r>
        <w:br/>
        <w:t xml:space="preserve">Permitted primitives: surface  </w:t>
      </w:r>
    </w:p>
    <w:p w14:paraId="6E36017E"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4A8F7B10"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8E42DAB"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B8CC5E"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85046B"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0767A6"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1FF890" w14:textId="77777777" w:rsidR="00EC0FF0" w:rsidRDefault="00EC0FF0">
            <w:r>
              <w:rPr>
                <w:b/>
                <w:bCs/>
              </w:rPr>
              <w:t>Sequential</w:t>
            </w:r>
          </w:p>
        </w:tc>
      </w:tr>
      <w:tr w:rsidR="00EC0FF0" w14:paraId="20AD754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70EAFA" w14:textId="77777777" w:rsidR="00EC0FF0" w:rsidRDefault="00EC0FF0">
            <w:proofErr w:type="spellStart"/>
            <w:r>
              <w:t>maximumDisplayScale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F374AD" w14:textId="77777777" w:rsidR="00EC0FF0" w:rsidRDefault="00EC0FF0">
            <w:r>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CFF46D"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E0E2DF"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6C66B7" w14:textId="77777777" w:rsidR="00EC0FF0" w:rsidRDefault="00EC0FF0">
            <w:r>
              <w:t>false</w:t>
            </w:r>
          </w:p>
        </w:tc>
      </w:tr>
      <w:tr w:rsidR="00EC0FF0" w14:paraId="2DA53756"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7966A2" w14:textId="77777777" w:rsidR="00EC0FF0" w:rsidRDefault="00EC0FF0">
            <w:proofErr w:type="spellStart"/>
            <w:r>
              <w:t>minimumDisplayScale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1632B06" w14:textId="77777777" w:rsidR="00EC0FF0" w:rsidRDefault="00EC0FF0">
            <w:r>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76344F"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C19E3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DF1E95" w14:textId="77777777" w:rsidR="00EC0FF0" w:rsidRDefault="00EC0FF0">
            <w:r>
              <w:t>false</w:t>
            </w:r>
          </w:p>
        </w:tc>
      </w:tr>
    </w:tbl>
    <w:p w14:paraId="3648A5CD" w14:textId="77777777" w:rsidR="00EC0FF0" w:rsidRDefault="00EC0FF0">
      <w:pPr>
        <w:spacing w:before="160" w:after="160"/>
      </w:pPr>
    </w:p>
    <w:p w14:paraId="1C0D6EDC" w14:textId="77777777" w:rsidR="00EC0FF0" w:rsidRDefault="00EC0FF0">
      <w:r>
        <w:br/>
      </w:r>
    </w:p>
    <w:p w14:paraId="4A62A90A" w14:textId="77777777" w:rsidR="00EC0FF0" w:rsidRDefault="00EC0FF0">
      <w:pPr>
        <w:pStyle w:val="Center"/>
      </w:pPr>
      <w:r>
        <w:t xml:space="preserve">Information bindings </w:t>
      </w:r>
    </w:p>
    <w:p w14:paraId="45FBCA89" w14:textId="77777777" w:rsidR="00EC0FF0" w:rsidRDefault="00EC0FF0">
      <w:pPr>
        <w:pStyle w:val="Center"/>
      </w:pPr>
      <w:r>
        <w:t>(Bindings are also inherited from super-types, if any.)</w:t>
      </w:r>
    </w:p>
    <w:p w14:paraId="6795C4CE" w14:textId="77777777" w:rsidR="00EC0FF0" w:rsidRDefault="00EC0FF0">
      <w:pPr>
        <w:pStyle w:val="Center"/>
      </w:pPr>
      <w:r>
        <w:t>(No local bindings, but may inherit bindings from super-types, if any)</w:t>
      </w:r>
    </w:p>
    <w:p w14:paraId="77AC0745" w14:textId="77777777" w:rsidR="00EC0FF0" w:rsidRDefault="00EC0FF0">
      <w:r>
        <w:br/>
      </w:r>
    </w:p>
    <w:p w14:paraId="1D9FEC9C" w14:textId="77777777" w:rsidR="00EC0FF0" w:rsidRDefault="00EC0FF0">
      <w:pPr>
        <w:pStyle w:val="Center"/>
      </w:pPr>
      <w:r>
        <w:t xml:space="preserve">Feature bindings </w:t>
      </w:r>
    </w:p>
    <w:p w14:paraId="1B44F0F8" w14:textId="77777777" w:rsidR="00EC0FF0" w:rsidRDefault="00EC0FF0">
      <w:pPr>
        <w:pStyle w:val="Center"/>
      </w:pPr>
      <w:r>
        <w:t>(Bindings are also inherited from super-types, if any.)</w:t>
      </w:r>
    </w:p>
    <w:p w14:paraId="3EDD1AD5" w14:textId="77777777" w:rsidR="00EC0FF0" w:rsidRDefault="00EC0FF0">
      <w:pPr>
        <w:pStyle w:val="Center"/>
      </w:pPr>
      <w:r>
        <w:t>(No local bindings, but will inherit super-type bindings if any)</w:t>
      </w:r>
    </w:p>
    <w:p w14:paraId="435B34D2" w14:textId="77777777" w:rsidR="00EC0FF0" w:rsidRDefault="00EC0FF0">
      <w:pPr>
        <w:pStyle w:val="2"/>
        <w:spacing w:before="160" w:after="160"/>
        <w:rPr>
          <w:rFonts w:ascii="Times New Roman" w:hAnsi="Times New Roman" w:cs="Times New Roman"/>
          <w:b w:val="0"/>
          <w:bCs w:val="0"/>
          <w:sz w:val="24"/>
          <w:szCs w:val="24"/>
        </w:rPr>
      </w:pPr>
      <w:bookmarkStart w:id="3421" w:name="idmarkerx16777217x247951"/>
      <w:bookmarkStart w:id="3422" w:name="_Toc133573519"/>
      <w:bookmarkEnd w:id="3421"/>
      <w:r>
        <w:lastRenderedPageBreak/>
        <w:t>9.30 Quality of Non-Bathymetric Data</w:t>
      </w:r>
      <w:bookmarkEnd w:id="3422"/>
    </w:p>
    <w:p w14:paraId="1D063528" w14:textId="12B7CCE4" w:rsidR="00EC0FF0" w:rsidRDefault="00EC0FF0">
      <w:r>
        <w:t>Name: Quality of Non-Bathymetric Data</w:t>
      </w:r>
      <w:ins w:id="3423" w:author="Lyu Yuxiao" w:date="2023-04-17T16:22:00Z">
        <w:r w:rsidR="00D61FD7" w:rsidRPr="00D61FD7">
          <w:t xml:space="preserve"> </w:t>
        </w:r>
        <w:r w:rsidR="00D61FD7">
          <w:t xml:space="preserve">[IHOREG </w:t>
        </w:r>
      </w:ins>
      <w:ins w:id="3424" w:author="Lyu Yuxiao" w:date="2023-04-17T16:23:00Z">
        <w:r w:rsidR="00D61FD7">
          <w:t>186</w:t>
        </w:r>
      </w:ins>
      <w:ins w:id="3425" w:author="Lyu Yuxiao" w:date="2023-04-17T16:22:00Z">
        <w:r w:rsidR="00D61FD7">
          <w:t>]</w:t>
        </w:r>
      </w:ins>
      <w:r>
        <w:br/>
        <w:t>Definition: An area within which a uniform assessment of the quality of the non-bathymetric data exists</w:t>
      </w:r>
      <w:r>
        <w:br/>
        <w:t>Code: '</w:t>
      </w:r>
      <w:proofErr w:type="spellStart"/>
      <w:r>
        <w:rPr>
          <w:rFonts w:ascii="Courier New" w:hAnsi="Courier New" w:cs="Courier New"/>
        </w:rPr>
        <w:t>QualityOfNonBathymetricData</w:t>
      </w:r>
      <w:proofErr w:type="spellEnd"/>
      <w:r>
        <w:t>'</w:t>
      </w:r>
      <w:r>
        <w:br/>
        <w:t xml:space="preserve">Remarks: </w:t>
      </w:r>
      <w:r>
        <w:br/>
        <w:t xml:space="preserve">Aliases: </w:t>
      </w:r>
      <w:ins w:id="3426" w:author="Lyu Yuxiao" w:date="2023-04-17T11:13:00Z">
        <w:r w:rsidR="00C2632B" w:rsidRPr="00C2632B">
          <w:t>M_ACCY</w:t>
        </w:r>
      </w:ins>
      <w:del w:id="3427" w:author="Lyu Yuxiao" w:date="2023-04-17T11:13:00Z">
        <w:r w:rsidDel="00C2632B">
          <w:delText xml:space="preserve">(none)  </w:delText>
        </w:r>
      </w:del>
      <w:r>
        <w:t xml:space="preserve">      Supertype: </w:t>
      </w:r>
      <w:proofErr w:type="spellStart"/>
      <w:r w:rsidR="004E3BF0">
        <w:rPr>
          <w:lang w:eastAsia="zh-CN"/>
        </w:rPr>
        <w:t>Q</w:t>
      </w:r>
      <w:r>
        <w:t>ualityOfTemporalVariation</w:t>
      </w:r>
      <w:proofErr w:type="spellEnd"/>
      <w:r>
        <w:br/>
        <w:t>Feature use type: meta</w:t>
      </w:r>
      <w:r>
        <w:br/>
        <w:t xml:space="preserve">Permitted primitives: surface  </w:t>
      </w:r>
    </w:p>
    <w:p w14:paraId="12320358"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515"/>
        <w:gridCol w:w="1080"/>
        <w:gridCol w:w="756"/>
        <w:gridCol w:w="4320"/>
        <w:gridCol w:w="961"/>
      </w:tblGrid>
      <w:tr w:rsidR="00EC0FF0" w14:paraId="2FDB051D"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B70935"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FE8FF9C"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8A2D6D7"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18E7C5"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8805F76" w14:textId="77777777" w:rsidR="00EC0FF0" w:rsidRDefault="00EC0FF0">
            <w:r>
              <w:rPr>
                <w:b/>
                <w:bCs/>
              </w:rPr>
              <w:t>Sequential</w:t>
            </w:r>
          </w:p>
        </w:tc>
      </w:tr>
      <w:tr w:rsidR="00EC0FF0" w14:paraId="08709A5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5FFBD0" w14:textId="77777777" w:rsidR="00EC0FF0" w:rsidRDefault="00EC0FF0">
            <w:proofErr w:type="spellStart"/>
            <w:r>
              <w:t>orientationUncertainty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D4BF89B" w14:textId="77777777" w:rsidR="00EC0FF0" w:rsidRDefault="00EC0FF0">
            <w:r>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8D4C4B"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5B4B662"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C59EFA" w14:textId="77777777" w:rsidR="00EC0FF0" w:rsidRDefault="00EC0FF0">
            <w:r>
              <w:t>false</w:t>
            </w:r>
          </w:p>
        </w:tc>
      </w:tr>
      <w:tr w:rsidR="00EC0FF0" w14:paraId="44F44825"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DDB3F3" w14:textId="77777777" w:rsidR="00EC0FF0" w:rsidRDefault="00EC0FF0">
            <w:proofErr w:type="spellStart"/>
            <w:r>
              <w:t>horizontalDistanceUncertainty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4D61E4" w14:textId="77777777" w:rsidR="00EC0FF0" w:rsidRDefault="00EC0FF0">
            <w:r>
              <w:t>real</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B1684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F96C58"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BE2092" w14:textId="77777777" w:rsidR="00EC0FF0" w:rsidRDefault="00EC0FF0">
            <w:r>
              <w:t>false</w:t>
            </w:r>
          </w:p>
        </w:tc>
      </w:tr>
      <w:tr w:rsidR="00EC0FF0" w14:paraId="4228119B"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A809BBD" w14:textId="77777777" w:rsidR="00EC0FF0" w:rsidRDefault="00EC0FF0">
            <w:proofErr w:type="spellStart"/>
            <w:r>
              <w:t>horizontalPositionUncertainty</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2E39BDE"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DF774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7F0B524"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61FCB2" w14:textId="77777777" w:rsidR="00EC0FF0" w:rsidRDefault="00EC0FF0">
            <w:r>
              <w:t>false</w:t>
            </w:r>
          </w:p>
        </w:tc>
      </w:tr>
      <w:tr w:rsidR="00EC0FF0" w14:paraId="54D1A4FD"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383217" w14:textId="77777777" w:rsidR="00EC0FF0" w:rsidRDefault="00EC0FF0">
            <w:proofErr w:type="spellStart"/>
            <w:r>
              <w:t>sourceIndication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E65A7A"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299DB1"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B933897"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EEAF8D" w14:textId="77777777" w:rsidR="00EC0FF0" w:rsidRDefault="00EC0FF0">
            <w:r>
              <w:t>false</w:t>
            </w:r>
          </w:p>
        </w:tc>
      </w:tr>
      <w:tr w:rsidR="00EC0FF0" w14:paraId="2D4099B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B365FD" w14:textId="77777777" w:rsidR="00EC0FF0" w:rsidRDefault="00EC0FF0">
            <w:proofErr w:type="spellStart"/>
            <w:r>
              <w:t>surveyDateRange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5C59DA" w14:textId="77777777" w:rsidR="00EC0FF0" w:rsidRDefault="00EC0FF0">
            <w: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BEFC9D9"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1F78E0"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6D0AB4" w14:textId="77777777" w:rsidR="00EC0FF0" w:rsidRDefault="00EC0FF0">
            <w:r>
              <w:t>false</w:t>
            </w:r>
          </w:p>
        </w:tc>
      </w:tr>
    </w:tbl>
    <w:p w14:paraId="22560B47" w14:textId="77777777" w:rsidR="00EC0FF0" w:rsidRDefault="00EC0FF0">
      <w:pPr>
        <w:spacing w:before="160" w:after="160"/>
      </w:pPr>
    </w:p>
    <w:p w14:paraId="59FB57B1" w14:textId="77777777" w:rsidR="00EC0FF0" w:rsidRDefault="00EC0FF0">
      <w:r>
        <w:br/>
      </w:r>
    </w:p>
    <w:p w14:paraId="1A600449" w14:textId="77777777" w:rsidR="00EC0FF0" w:rsidRDefault="00EC0FF0">
      <w:pPr>
        <w:pStyle w:val="Center"/>
      </w:pPr>
      <w:r>
        <w:t xml:space="preserve">Information bindings </w:t>
      </w:r>
    </w:p>
    <w:p w14:paraId="709115F8" w14:textId="77777777" w:rsidR="00EC0FF0" w:rsidRDefault="00EC0FF0">
      <w:pPr>
        <w:pStyle w:val="Center"/>
      </w:pPr>
      <w:r>
        <w:t>(Bindings are also inherited from super-types, if any.)</w:t>
      </w:r>
    </w:p>
    <w:p w14:paraId="0904C6CE" w14:textId="77777777" w:rsidR="00EC0FF0" w:rsidRDefault="00EC0FF0">
      <w:pPr>
        <w:pStyle w:val="Center"/>
      </w:pPr>
      <w:r>
        <w:t>(No local bindings, but may inherit bindings from super-types, if any)</w:t>
      </w:r>
    </w:p>
    <w:p w14:paraId="174B7C1E" w14:textId="77777777" w:rsidR="00EC0FF0" w:rsidRDefault="00EC0FF0">
      <w:r>
        <w:br/>
      </w:r>
    </w:p>
    <w:p w14:paraId="45E555FA" w14:textId="77777777" w:rsidR="00EC0FF0" w:rsidRDefault="00EC0FF0">
      <w:pPr>
        <w:pStyle w:val="Center"/>
      </w:pPr>
      <w:r>
        <w:t xml:space="preserve">Feature bindings </w:t>
      </w:r>
    </w:p>
    <w:p w14:paraId="0A2031D0" w14:textId="77777777" w:rsidR="00EC0FF0" w:rsidRDefault="00EC0FF0">
      <w:pPr>
        <w:pStyle w:val="Center"/>
      </w:pPr>
      <w:r>
        <w:t>(Bindings are also inherited from super-types, if any.)</w:t>
      </w:r>
    </w:p>
    <w:p w14:paraId="1023B1D0" w14:textId="77777777" w:rsidR="00EC0FF0" w:rsidRDefault="00EC0FF0">
      <w:pPr>
        <w:pStyle w:val="Center"/>
      </w:pPr>
      <w:r>
        <w:t>(No local bindings, but will inherit super-type bindings if any)</w:t>
      </w:r>
    </w:p>
    <w:p w14:paraId="44692359" w14:textId="77777777" w:rsidR="00EC0FF0" w:rsidRDefault="00EC0FF0">
      <w:pPr>
        <w:pStyle w:val="2"/>
        <w:spacing w:before="160" w:after="160"/>
        <w:rPr>
          <w:rFonts w:ascii="Times New Roman" w:hAnsi="Times New Roman" w:cs="Times New Roman"/>
          <w:b w:val="0"/>
          <w:bCs w:val="0"/>
          <w:sz w:val="24"/>
          <w:szCs w:val="24"/>
        </w:rPr>
      </w:pPr>
      <w:bookmarkStart w:id="3428" w:name="idmarkerx16777217x249772"/>
      <w:bookmarkStart w:id="3429" w:name="_Toc133573520"/>
      <w:bookmarkEnd w:id="3428"/>
      <w:r>
        <w:t>9.31 Text Placement</w:t>
      </w:r>
      <w:bookmarkEnd w:id="3429"/>
    </w:p>
    <w:p w14:paraId="107DDC4F" w14:textId="2839E905" w:rsidR="00EC0FF0" w:rsidRDefault="00EC0FF0">
      <w:r>
        <w:t>Name: Text Placement</w:t>
      </w:r>
      <w:ins w:id="3430" w:author="Lyu Yuxiao" w:date="2023-04-17T16:22:00Z">
        <w:r w:rsidR="00D61FD7" w:rsidRPr="00D61FD7">
          <w:t xml:space="preserve"> [IHOREG </w:t>
        </w:r>
        <w:r w:rsidR="00D61FD7">
          <w:t>606</w:t>
        </w:r>
        <w:r w:rsidR="00D61FD7" w:rsidRPr="00D61FD7">
          <w:t>]</w:t>
        </w:r>
      </w:ins>
      <w:r>
        <w:br/>
        <w:t>Definition: The Text Placement feature is used in association with the Feature Name attribute or a light description to optimi</w:t>
      </w:r>
      <w:ins w:id="3431" w:author="Lyu Yuxiao" w:date="2023-04-17T10:04:00Z">
        <w:r w:rsidR="00A3042E">
          <w:rPr>
            <w:rFonts w:hint="eastAsia"/>
            <w:lang w:eastAsia="zh-CN"/>
          </w:rPr>
          <w:t>z</w:t>
        </w:r>
      </w:ins>
      <w:del w:id="3432" w:author="Lyu Yuxiao" w:date="2023-04-17T10:04:00Z">
        <w:r w:rsidDel="00A3042E">
          <w:delText>s</w:delText>
        </w:r>
      </w:del>
      <w:r>
        <w:t>e text positioning in ECDIS.</w:t>
      </w:r>
      <w:r>
        <w:br/>
        <w:t>Code: '</w:t>
      </w:r>
      <w:proofErr w:type="spellStart"/>
      <w:r>
        <w:rPr>
          <w:rFonts w:ascii="Courier New" w:hAnsi="Courier New" w:cs="Courier New"/>
        </w:rPr>
        <w:t>TextPlacement</w:t>
      </w:r>
      <w:proofErr w:type="spellEnd"/>
      <w:r>
        <w:t>'</w:t>
      </w:r>
      <w:r>
        <w:br/>
        <w:t xml:space="preserve">Remarks: </w:t>
      </w:r>
      <w:r>
        <w:br/>
        <w:t>Aliases: (none)</w:t>
      </w:r>
      <w:r>
        <w:br/>
        <w:t>Feature use type: cartographic</w:t>
      </w:r>
      <w:r>
        <w:br/>
        <w:t xml:space="preserve">Permitted primitives: point  </w:t>
      </w:r>
    </w:p>
    <w:p w14:paraId="47798769" w14:textId="77777777" w:rsidR="00EC0FF0" w:rsidRDefault="00EC0FF0">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160"/>
        <w:gridCol w:w="1080"/>
        <w:gridCol w:w="756"/>
        <w:gridCol w:w="4320"/>
        <w:gridCol w:w="961"/>
      </w:tblGrid>
      <w:tr w:rsidR="00EC0FF0" w14:paraId="2CB9C62B" w14:textId="77777777">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4C9047" w14:textId="77777777" w:rsidR="00EC0FF0" w:rsidRDefault="00EC0FF0">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047B20F" w14:textId="77777777" w:rsidR="00EC0FF0" w:rsidRDefault="00EC0FF0">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86C11E" w14:textId="77777777" w:rsidR="00EC0FF0" w:rsidRDefault="00EC0FF0">
            <w:proofErr w:type="spellStart"/>
            <w:r>
              <w:rPr>
                <w:b/>
                <w:bCs/>
              </w:rPr>
              <w:t>Mult</w:t>
            </w:r>
            <w:proofErr w:type="spellEnd"/>
            <w:r>
              <w:rPr>
                <w:b/>
                <w:bCs/>
              </w:rPr>
              <w: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AB634E" w14:textId="77777777" w:rsidR="00EC0FF0" w:rsidRDefault="00EC0FF0">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0D8526" w14:textId="77777777" w:rsidR="00EC0FF0" w:rsidRDefault="00EC0FF0">
            <w:r>
              <w:rPr>
                <w:b/>
                <w:bCs/>
              </w:rPr>
              <w:t>Sequential</w:t>
            </w:r>
          </w:p>
        </w:tc>
      </w:tr>
      <w:tr w:rsidR="00EC0FF0" w14:paraId="71F3C639"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F41E69" w14:textId="77777777" w:rsidR="00EC0FF0" w:rsidRDefault="00EC0FF0">
            <w:proofErr w:type="spellStart"/>
            <w:r>
              <w:t>flipBearing</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93F843A" w14:textId="77777777" w:rsidR="00EC0FF0" w:rsidRDefault="00EC0FF0">
            <w:r>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C07612"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7E5195"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70C67B8" w14:textId="77777777" w:rsidR="00EC0FF0" w:rsidRDefault="00EC0FF0">
            <w:r>
              <w:t>false</w:t>
            </w:r>
          </w:p>
        </w:tc>
      </w:tr>
      <w:tr w:rsidR="00EC0FF0" w14:paraId="6E8A3BB7"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0086461" w14:textId="77777777" w:rsidR="00EC0FF0" w:rsidRDefault="00EC0FF0">
            <w:proofErr w:type="spellStart"/>
            <w:r>
              <w:t>scaleMinimum</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CFFB7D3" w14:textId="77777777" w:rsidR="00EC0FF0" w:rsidRDefault="00EC0FF0">
            <w:r>
              <w:t>integer</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3C0AA6"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71327B"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4AA9105" w14:textId="77777777" w:rsidR="00EC0FF0" w:rsidRDefault="00EC0FF0">
            <w:r>
              <w:t>false</w:t>
            </w:r>
          </w:p>
        </w:tc>
      </w:tr>
      <w:tr w:rsidR="00EC0FF0" w14:paraId="342ED81A"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821BF96" w14:textId="77777777" w:rsidR="00EC0FF0" w:rsidRDefault="00EC0FF0">
            <w:proofErr w:type="spellStart"/>
            <w:r>
              <w:t>textJustification</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BFAABE"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061F47" w14:textId="77777777" w:rsidR="00EC0FF0" w:rsidRDefault="00EC0FF0">
            <w:r>
              <w:t>1..1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EAC1FC" w14:textId="77777777" w:rsidR="00EC0FF0" w:rsidRDefault="008A31A8">
            <w:proofErr w:type="gramStart"/>
            <w:r>
              <w:t>1 :</w:t>
            </w:r>
            <w:proofErr w:type="gramEnd"/>
            <w:r w:rsidR="00EC0FF0">
              <w:t xml:space="preserve"> left</w:t>
            </w:r>
            <w:r w:rsidR="00EC0FF0">
              <w:br/>
              <w:t xml:space="preserve">2 : </w:t>
            </w:r>
            <w:proofErr w:type="spellStart"/>
            <w:r w:rsidR="00EC0FF0">
              <w:t>centred</w:t>
            </w:r>
            <w:proofErr w:type="spellEnd"/>
            <w:r w:rsidR="00EC0FF0">
              <w:br/>
              <w:t>3 : right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209633" w14:textId="77777777" w:rsidR="00EC0FF0" w:rsidRDefault="00EC0FF0">
            <w:r>
              <w:t>false</w:t>
            </w:r>
          </w:p>
        </w:tc>
      </w:tr>
      <w:tr w:rsidR="00EC0FF0" w14:paraId="4310C2AB"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425326B" w14:textId="77777777" w:rsidR="00EC0FF0" w:rsidRDefault="00EC0FF0">
            <w:r>
              <w:t>text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0BE59A" w14:textId="77777777" w:rsidR="00EC0FF0" w:rsidRDefault="00EC0FF0">
            <w:r>
              <w:t>text</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D73F74C"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E2FAD9" w14:textId="77777777" w:rsidR="00EC0FF0" w:rsidRDefault="00EC0FF0"/>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BE2150" w14:textId="77777777" w:rsidR="00EC0FF0" w:rsidRDefault="00EC0FF0">
            <w:r>
              <w:t>false</w:t>
            </w:r>
          </w:p>
        </w:tc>
      </w:tr>
      <w:tr w:rsidR="00EC0FF0" w14:paraId="6C94805F" w14:textId="77777777">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508F455" w14:textId="77777777" w:rsidR="00EC0FF0" w:rsidRDefault="00EC0FF0">
            <w:proofErr w:type="spellStart"/>
            <w:r>
              <w:t>textType</w:t>
            </w:r>
            <w:proofErr w:type="spellEnd"/>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925564" w14:textId="77777777" w:rsidR="00EC0FF0" w:rsidRDefault="00EC0FF0">
            <w:r>
              <w:t>enumeration</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E2C88D" w14:textId="77777777" w:rsidR="00EC0FF0" w:rsidRDefault="00EC0FF0">
            <w: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A34A05D" w14:textId="77777777" w:rsidR="00EC0FF0" w:rsidRDefault="008A31A8">
            <w:proofErr w:type="gramStart"/>
            <w:r>
              <w:t>1 :</w:t>
            </w:r>
            <w:proofErr w:type="gramEnd"/>
            <w:r w:rsidR="00EC0FF0">
              <w:t xml:space="preserve"> feature name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F8F323" w14:textId="77777777" w:rsidR="00EC0FF0" w:rsidRDefault="00EC0FF0">
            <w:r>
              <w:t>false</w:t>
            </w:r>
          </w:p>
        </w:tc>
      </w:tr>
    </w:tbl>
    <w:p w14:paraId="180DA39E" w14:textId="77777777" w:rsidR="00EC0FF0" w:rsidRDefault="00EC0FF0">
      <w:pPr>
        <w:spacing w:before="160" w:after="160"/>
      </w:pPr>
    </w:p>
    <w:p w14:paraId="5E4A957A" w14:textId="77777777" w:rsidR="00EC0FF0" w:rsidRDefault="00EC0FF0">
      <w:r>
        <w:br/>
      </w:r>
    </w:p>
    <w:p w14:paraId="6E55422F" w14:textId="77777777" w:rsidR="00EC0FF0" w:rsidRDefault="00EC0FF0">
      <w:pPr>
        <w:pStyle w:val="Center"/>
      </w:pPr>
      <w:r>
        <w:t xml:space="preserve">Information bindings </w:t>
      </w:r>
    </w:p>
    <w:p w14:paraId="57D8EF3F" w14:textId="77777777" w:rsidR="00EC0FF0" w:rsidRDefault="00EC0FF0">
      <w:pPr>
        <w:pStyle w:val="Center"/>
      </w:pPr>
      <w:r>
        <w:lastRenderedPageBreak/>
        <w:t>(Bindings are also inherited from super-types, if any.)</w:t>
      </w:r>
    </w:p>
    <w:p w14:paraId="385F2C90" w14:textId="77777777" w:rsidR="00EC0FF0" w:rsidRDefault="00EC0FF0">
      <w:pPr>
        <w:pStyle w:val="Center"/>
      </w:pPr>
      <w:r>
        <w:t>(No local bindings, but may inherit bindings from super-types, if any)</w:t>
      </w:r>
    </w:p>
    <w:p w14:paraId="363D60A3" w14:textId="77777777" w:rsidR="00EC0FF0" w:rsidRDefault="00EC0FF0">
      <w:r>
        <w:br/>
      </w:r>
    </w:p>
    <w:p w14:paraId="6BB11C43" w14:textId="77777777" w:rsidR="00EC0FF0" w:rsidRDefault="00EC0FF0">
      <w:pPr>
        <w:pStyle w:val="Center"/>
      </w:pPr>
      <w:r>
        <w:t xml:space="preserve">Feature bindings </w:t>
      </w:r>
    </w:p>
    <w:p w14:paraId="04962862" w14:textId="77777777" w:rsidR="00EC0FF0" w:rsidRDefault="00EC0FF0">
      <w:pPr>
        <w:pStyle w:val="Center"/>
      </w:pPr>
      <w:r>
        <w:t>(Bindings are also inherited from super-types, if any.)</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1620"/>
        <w:gridCol w:w="1080"/>
        <w:gridCol w:w="1760"/>
        <w:gridCol w:w="1771"/>
        <w:gridCol w:w="1788"/>
      </w:tblGrid>
      <w:tr w:rsidR="00EC0FF0" w14:paraId="7780F470" w14:textId="77777777">
        <w:trPr>
          <w:tblHeader/>
        </w:trPr>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97FCC3" w14:textId="77777777" w:rsidR="00EC0FF0" w:rsidRDefault="00EC0FF0">
            <w:r>
              <w:rPr>
                <w:b/>
                <w:bCs/>
              </w:rPr>
              <w:t>Assoc. 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C8916A" w14:textId="77777777" w:rsidR="00EC0FF0" w:rsidRDefault="00EC0FF0">
            <w:proofErr w:type="spellStart"/>
            <w:r>
              <w:rPr>
                <w:b/>
                <w:bCs/>
              </w:rPr>
              <w:t>Mult</w:t>
            </w:r>
            <w:proofErr w:type="spellEnd"/>
            <w:r>
              <w:rPr>
                <w:b/>
                <w:bCs/>
              </w:rPr>
              <w: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7F81C6" w14:textId="77777777" w:rsidR="00EC0FF0" w:rsidRDefault="00EC0FF0">
            <w:r>
              <w:rPr>
                <w:b/>
                <w:bCs/>
              </w:rPr>
              <w:t>Name of association</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A262D9" w14:textId="77777777" w:rsidR="00EC0FF0" w:rsidRDefault="00EC0FF0">
            <w:r>
              <w:rPr>
                <w:b/>
                <w:bCs/>
              </w:rPr>
              <w:t>Role of assoc. target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3B6D11B" w14:textId="77777777" w:rsidR="00EC0FF0" w:rsidRDefault="00EC0FF0">
            <w:r>
              <w:rPr>
                <w:b/>
                <w:bCs/>
              </w:rPr>
              <w:t>Name of target class</w:t>
            </w:r>
          </w:p>
        </w:tc>
      </w:tr>
      <w:tr w:rsidR="00EC0FF0" w14:paraId="16FBD77D" w14:textId="77777777">
        <w:tc>
          <w:tcPr>
            <w:tcW w:w="16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2E61A7" w14:textId="77777777" w:rsidR="00EC0FF0" w:rsidRDefault="00EC0FF0">
            <w:r>
              <w:t>association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3650BF9" w14:textId="77777777" w:rsidR="00EC0FF0" w:rsidRDefault="00EC0FF0">
            <w:r>
              <w:t>1..1</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89342A" w14:textId="77777777" w:rsidR="00EC0FF0" w:rsidRDefault="00EC0FF0">
            <w:proofErr w:type="spellStart"/>
            <w:r>
              <w:t>TextAssociation</w:t>
            </w:r>
            <w:proofErr w:type="spellEnd"/>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A2E787" w14:textId="77777777" w:rsidR="00EC0FF0" w:rsidRDefault="00EC0FF0">
            <w:r>
              <w:t>identifies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990FB0" w14:textId="77777777" w:rsidR="00EC0FF0" w:rsidRDefault="00EC0FF0">
            <w:proofErr w:type="spellStart"/>
            <w:r>
              <w:t>FeatureType</w:t>
            </w:r>
            <w:proofErr w:type="spellEnd"/>
          </w:p>
        </w:tc>
      </w:tr>
    </w:tbl>
    <w:p w14:paraId="56869653" w14:textId="77777777" w:rsidR="00EC0FF0" w:rsidRDefault="00EC0FF0">
      <w:pPr>
        <w:spacing w:before="160" w:after="160"/>
      </w:pPr>
    </w:p>
    <w:p w14:paraId="0441C5AC" w14:textId="77777777" w:rsidR="00EC0FF0" w:rsidRDefault="00EC0FF0">
      <w:r>
        <w:br/>
      </w:r>
    </w:p>
    <w:sectPr w:rsidR="00EC0FF0" w:rsidSect="004314FF">
      <w:footerReference w:type="default" r:id="rId20"/>
      <w:pgSz w:w="12240" w:h="15840"/>
      <w:pgMar w:top="1080" w:right="720" w:bottom="1440" w:left="720" w:header="420" w:footer="4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93" w:author="Lyu Yuxiao" w:date="2023-02-21T10:56:00Z" w:initials="LY">
    <w:p w14:paraId="02438F65" w14:textId="3CCCD21D" w:rsidR="003B07B9" w:rsidRDefault="003B07B9">
      <w:pPr>
        <w:pStyle w:val="ad"/>
        <w:rPr>
          <w:lang w:eastAsia="zh-CN"/>
        </w:rPr>
      </w:pPr>
      <w:r>
        <w:rPr>
          <w:rStyle w:val="ac"/>
        </w:rPr>
        <w:annotationRef/>
      </w:r>
      <w:r>
        <w:rPr>
          <w:rFonts w:hint="eastAsia"/>
          <w:lang w:eastAsia="zh-CN"/>
        </w:rPr>
        <w:t>No</w:t>
      </w:r>
      <w:r>
        <w:rPr>
          <w:lang w:eastAsia="zh-CN"/>
        </w:rPr>
        <w:t xml:space="preserve"> </w:t>
      </w:r>
      <w:r>
        <w:rPr>
          <w:rFonts w:hint="eastAsia"/>
          <w:lang w:eastAsia="zh-CN"/>
        </w:rPr>
        <w:t>aliases</w:t>
      </w:r>
      <w:r>
        <w:rPr>
          <w:lang w:eastAsia="zh-CN"/>
        </w:rPr>
        <w:t xml:space="preserve"> </w:t>
      </w:r>
      <w:r>
        <w:rPr>
          <w:rFonts w:hint="eastAsia"/>
          <w:lang w:eastAsia="zh-CN"/>
        </w:rPr>
        <w:t>in</w:t>
      </w:r>
      <w:r>
        <w:rPr>
          <w:lang w:eastAsia="zh-CN"/>
        </w:rPr>
        <w:t xml:space="preserve"> </w:t>
      </w:r>
      <w:r>
        <w:rPr>
          <w:rFonts w:hint="eastAsia"/>
          <w:lang w:eastAsia="zh-CN"/>
        </w:rPr>
        <w:t>GI.</w:t>
      </w:r>
    </w:p>
  </w:comment>
  <w:comment w:id="2605" w:author="Lyu Yuxiao" w:date="2023-02-21T10:57:00Z" w:initials="LY">
    <w:p w14:paraId="344286F0" w14:textId="09435363" w:rsidR="00A165F2" w:rsidRDefault="00A165F2">
      <w:pPr>
        <w:pStyle w:val="ad"/>
      </w:pPr>
      <w:r>
        <w:rPr>
          <w:rStyle w:val="ac"/>
        </w:rPr>
        <w:annotationRef/>
      </w:r>
      <w:r>
        <w:rPr>
          <w:rFonts w:hint="eastAsia"/>
          <w:lang w:eastAsia="zh-CN"/>
        </w:rPr>
        <w:t>No</w:t>
      </w:r>
      <w:r>
        <w:t xml:space="preserve"> </w:t>
      </w:r>
      <w:r>
        <w:rPr>
          <w:rFonts w:hint="eastAsia"/>
          <w:lang w:eastAsia="zh-CN"/>
        </w:rPr>
        <w:t>aliases</w:t>
      </w:r>
      <w:r>
        <w:t xml:space="preserve"> </w:t>
      </w:r>
      <w:r>
        <w:rPr>
          <w:rFonts w:hint="eastAsia"/>
          <w:lang w:eastAsia="zh-CN"/>
        </w:rPr>
        <w:t>in</w:t>
      </w:r>
      <w:r>
        <w:t xml:space="preserve"> </w:t>
      </w:r>
      <w:r>
        <w:rPr>
          <w:rFonts w:hint="eastAsia"/>
          <w:lang w:eastAsia="zh-CN"/>
        </w:rPr>
        <w:t>GI</w:t>
      </w:r>
      <w:r>
        <w:t>.</w:t>
      </w:r>
    </w:p>
  </w:comment>
  <w:comment w:id="2648" w:author="Lyu Yuxiao" w:date="2023-04-28T11:09:00Z" w:initials="LY">
    <w:p w14:paraId="7FD250A6" w14:textId="5C787C83" w:rsidR="00CE3288" w:rsidRDefault="00CE3288">
      <w:pPr>
        <w:pStyle w:val="ad"/>
        <w:rPr>
          <w:lang w:eastAsia="zh-CN"/>
        </w:rPr>
      </w:pPr>
      <w:r>
        <w:rPr>
          <w:rStyle w:val="ac"/>
        </w:rPr>
        <w:annotationRef/>
      </w:r>
      <w:r>
        <w:rPr>
          <w:lang w:eastAsia="zh-CN"/>
        </w:rPr>
        <w:t>There is no Code 2 (</w:t>
      </w:r>
      <w:proofErr w:type="spellStart"/>
      <w:r>
        <w:rPr>
          <w:lang w:eastAsia="zh-CN"/>
        </w:rPr>
        <w:t>infromation</w:t>
      </w:r>
      <w:proofErr w:type="spellEnd"/>
      <w:r>
        <w:rPr>
          <w:lang w:eastAsia="zh-CN"/>
        </w:rPr>
        <w:t>) in GI</w:t>
      </w:r>
    </w:p>
  </w:comment>
  <w:comment w:id="2783" w:author="Lyu Yuxiao" w:date="2023-04-28T10:48:00Z" w:initials="LY">
    <w:p w14:paraId="28AC5623" w14:textId="7F0118F5" w:rsidR="005535D3" w:rsidRDefault="005535D3">
      <w:pPr>
        <w:pStyle w:val="ad"/>
        <w:rPr>
          <w:lang w:eastAsia="zh-CN"/>
        </w:rPr>
      </w:pPr>
      <w:r>
        <w:rPr>
          <w:rStyle w:val="ac"/>
        </w:rPr>
        <w:annotationRef/>
      </w:r>
      <w:r>
        <w:rPr>
          <w:rFonts w:hint="eastAsia"/>
          <w:lang w:eastAsia="zh-CN"/>
        </w:rPr>
        <w:t>T</w:t>
      </w:r>
      <w:r>
        <w:rPr>
          <w:lang w:eastAsia="zh-CN"/>
        </w:rPr>
        <w:t>here is a simple attribute Source Indication in GI</w:t>
      </w:r>
    </w:p>
  </w:comment>
  <w:comment w:id="2823" w:author="Lyu Yuxiao" w:date="2023-02-21T10:55:00Z" w:initials="LY">
    <w:p w14:paraId="24496FB1" w14:textId="7508EF63" w:rsidR="003B07B9" w:rsidRDefault="003B07B9">
      <w:pPr>
        <w:pStyle w:val="ad"/>
        <w:rPr>
          <w:lang w:eastAsia="zh-CN"/>
        </w:rPr>
      </w:pPr>
      <w:r>
        <w:rPr>
          <w:rStyle w:val="ac"/>
        </w:rPr>
        <w:annotationRef/>
      </w:r>
      <w:r>
        <w:rPr>
          <w:rFonts w:hint="eastAsia"/>
          <w:lang w:eastAsia="zh-CN"/>
        </w:rPr>
        <w:t>N</w:t>
      </w:r>
      <w:r>
        <w:rPr>
          <w:lang w:eastAsia="zh-CN"/>
        </w:rPr>
        <w:t xml:space="preserve">o </w:t>
      </w:r>
      <w:r>
        <w:rPr>
          <w:rFonts w:hint="eastAsia"/>
          <w:lang w:eastAsia="zh-CN"/>
        </w:rPr>
        <w:t>a</w:t>
      </w:r>
      <w:r>
        <w:t>lias</w:t>
      </w:r>
      <w:r>
        <w:rPr>
          <w:rFonts w:hint="eastAsia"/>
          <w:lang w:eastAsia="zh-CN"/>
        </w:rPr>
        <w:t xml:space="preserve"> UKALNS</w:t>
      </w:r>
      <w:r>
        <w:rPr>
          <w:lang w:eastAsia="zh-CN"/>
        </w:rPr>
        <w:t xml:space="preserve"> </w:t>
      </w:r>
      <w:r>
        <w:rPr>
          <w:rFonts w:hint="eastAsia"/>
          <w:lang w:eastAsia="zh-CN"/>
        </w:rPr>
        <w:t>in</w:t>
      </w:r>
      <w:r>
        <w:rPr>
          <w:lang w:eastAsia="zh-CN"/>
        </w:rPr>
        <w:t xml:space="preserve"> </w:t>
      </w:r>
      <w:r>
        <w:rPr>
          <w:rFonts w:hint="eastAsia"/>
          <w:lang w:eastAsia="zh-CN"/>
        </w:rPr>
        <w:t>GI.</w:t>
      </w:r>
    </w:p>
  </w:comment>
  <w:comment w:id="2847" w:author="Lyu Yuxiao" w:date="2023-04-23T15:05:00Z" w:initials="LY">
    <w:p w14:paraId="4803CEC9" w14:textId="1C56A2AA" w:rsidR="00266742" w:rsidRDefault="00266742">
      <w:pPr>
        <w:pStyle w:val="ad"/>
      </w:pPr>
      <w:r>
        <w:rPr>
          <w:rStyle w:val="ac"/>
        </w:rPr>
        <w:annotationRef/>
      </w:r>
      <w:r>
        <w:rPr>
          <w:rFonts w:hint="eastAsia"/>
          <w:lang w:eastAsia="zh-CN"/>
        </w:rPr>
        <w:t>The</w:t>
      </w:r>
      <w:r>
        <w:t xml:space="preserve"> </w:t>
      </w:r>
      <w:r>
        <w:rPr>
          <w:rFonts w:hint="eastAsia"/>
          <w:lang w:eastAsia="zh-CN"/>
        </w:rPr>
        <w:t>role</w:t>
      </w:r>
      <w:r>
        <w:t xml:space="preserve"> </w:t>
      </w:r>
      <w:r>
        <w:rPr>
          <w:rFonts w:hint="eastAsia"/>
          <w:lang w:eastAsia="zh-CN"/>
        </w:rPr>
        <w:t>name</w:t>
      </w:r>
      <w:r>
        <w:t xml:space="preserve"> </w:t>
      </w:r>
      <w:r>
        <w:rPr>
          <w:rFonts w:hint="eastAsia"/>
          <w:lang w:eastAsia="zh-CN"/>
        </w:rPr>
        <w:t>is</w:t>
      </w:r>
      <w:r>
        <w:t xml:space="preserve"> </w:t>
      </w:r>
      <w:r>
        <w:rPr>
          <w:rFonts w:hint="eastAsia"/>
          <w:lang w:eastAsia="zh-CN"/>
        </w:rPr>
        <w:t>Authority</w:t>
      </w:r>
      <w:r>
        <w:t xml:space="preserve"> </w:t>
      </w:r>
      <w:r>
        <w:rPr>
          <w:rFonts w:hint="eastAsia"/>
          <w:lang w:eastAsia="zh-CN"/>
        </w:rPr>
        <w:t>in</w:t>
      </w:r>
      <w:r>
        <w:t xml:space="preserve"> </w:t>
      </w:r>
      <w:r>
        <w:rPr>
          <w:rFonts w:hint="eastAsia"/>
          <w:lang w:eastAsia="zh-CN"/>
        </w:rPr>
        <w:t>S-100</w:t>
      </w:r>
      <w:r>
        <w:t xml:space="preserve"> </w:t>
      </w:r>
      <w:r>
        <w:rPr>
          <w:rFonts w:hint="eastAsia"/>
          <w:lang w:eastAsia="zh-CN"/>
        </w:rPr>
        <w:t>FCB</w:t>
      </w:r>
      <w:r>
        <w:t xml:space="preserve"> 3.0.0</w:t>
      </w:r>
      <w:r w:rsidR="00B24671">
        <w:t xml:space="preserve"> </w:t>
      </w:r>
    </w:p>
  </w:comment>
  <w:comment w:id="2852" w:author="Lyu Yuxiao" w:date="2023-04-23T15:10:00Z" w:initials="LY">
    <w:p w14:paraId="6476A621" w14:textId="76E06D5A" w:rsidR="007A065A" w:rsidRDefault="007A065A">
      <w:pPr>
        <w:pStyle w:val="ad"/>
      </w:pPr>
      <w:r>
        <w:rPr>
          <w:rStyle w:val="ac"/>
        </w:rPr>
        <w:annotationRef/>
      </w:r>
      <w:r>
        <w:rPr>
          <w:rFonts w:hint="eastAsia"/>
          <w:lang w:eastAsia="zh-CN"/>
        </w:rPr>
        <w:t>The</w:t>
      </w:r>
      <w:r>
        <w:t xml:space="preserve"> </w:t>
      </w:r>
      <w:r>
        <w:rPr>
          <w:rFonts w:hint="eastAsia"/>
          <w:lang w:eastAsia="zh-CN"/>
        </w:rPr>
        <w:t>role</w:t>
      </w:r>
      <w:r>
        <w:t xml:space="preserve"> </w:t>
      </w:r>
      <w:r>
        <w:rPr>
          <w:rFonts w:hint="eastAsia"/>
          <w:lang w:eastAsia="zh-CN"/>
        </w:rPr>
        <w:t>name</w:t>
      </w:r>
      <w:r>
        <w:t xml:space="preserve"> </w:t>
      </w:r>
      <w:r>
        <w:rPr>
          <w:rFonts w:hint="eastAsia"/>
          <w:lang w:eastAsia="zh-CN"/>
        </w:rPr>
        <w:t>is</w:t>
      </w:r>
      <w:r>
        <w:t xml:space="preserve"> </w:t>
      </w:r>
      <w:r w:rsidR="005925B6">
        <w:rPr>
          <w:rFonts w:ascii="宋体" w:eastAsia="宋体" w:hAnsiTheme="minorHAnsi" w:cs="宋体"/>
          <w:color w:val="000000"/>
          <w:sz w:val="28"/>
          <w:szCs w:val="28"/>
        </w:rPr>
        <w:t>Contact details in S-100 FCB 3.0.0</w:t>
      </w:r>
      <w:r w:rsidR="00880C69">
        <w:rPr>
          <w:rFonts w:ascii="宋体" w:eastAsia="宋体" w:hAnsiTheme="minorHAnsi" w:cs="宋体"/>
          <w:color w:val="000000"/>
          <w:sz w:val="28"/>
          <w:szCs w:val="28"/>
        </w:rPr>
        <w:t xml:space="preserve"> </w:t>
      </w:r>
    </w:p>
  </w:comment>
  <w:comment w:id="3205" w:author="Lyu Yuxiao" w:date="2022-12-26T16:24:00Z" w:initials="LY">
    <w:p w14:paraId="7EFA037C" w14:textId="3CCA4080" w:rsidR="00766E52" w:rsidRDefault="00766E52">
      <w:pPr>
        <w:pStyle w:val="ad"/>
      </w:pPr>
      <w:r>
        <w:rPr>
          <w:rStyle w:val="ac"/>
        </w:rPr>
        <w:annotationRef/>
      </w:r>
      <w:r>
        <w:rPr>
          <w:rFonts w:hint="eastAsia"/>
          <w:lang w:eastAsia="zh-CN"/>
        </w:rPr>
        <w:t>已改正</w:t>
      </w:r>
    </w:p>
  </w:comment>
  <w:comment w:id="3355" w:author="Lyu Yuxiao" w:date="2023-02-21T10:49:00Z" w:initials="LY">
    <w:p w14:paraId="7C8BFC79" w14:textId="2F251189" w:rsidR="0087783B" w:rsidRDefault="0087783B">
      <w:pPr>
        <w:pStyle w:val="ad"/>
        <w:rPr>
          <w:lang w:eastAsia="zh-CN"/>
        </w:rPr>
      </w:pPr>
      <w:r>
        <w:rPr>
          <w:rStyle w:val="ac"/>
        </w:rPr>
        <w:annotationRef/>
      </w:r>
      <w:r>
        <w:rPr>
          <w:lang w:eastAsia="zh-CN"/>
        </w:rPr>
        <w:t>N</w:t>
      </w:r>
      <w:r>
        <w:rPr>
          <w:rFonts w:hint="eastAsia"/>
          <w:lang w:eastAsia="zh-CN"/>
        </w:rPr>
        <w:t>o</w:t>
      </w:r>
      <w:r>
        <w:rPr>
          <w:lang w:eastAsia="zh-CN"/>
        </w:rPr>
        <w:t xml:space="preserve"> </w:t>
      </w:r>
      <w:r>
        <w:rPr>
          <w:rFonts w:hint="eastAsia"/>
          <w:lang w:eastAsia="zh-CN"/>
        </w:rPr>
        <w:t>Aliases</w:t>
      </w:r>
      <w:r>
        <w:rPr>
          <w:lang w:eastAsia="zh-CN"/>
        </w:rPr>
        <w:t xml:space="preserve"> UKAARE </w:t>
      </w:r>
      <w:r>
        <w:rPr>
          <w:rFonts w:hint="eastAsia"/>
          <w:lang w:eastAsia="zh-CN"/>
        </w:rPr>
        <w:t>in</w:t>
      </w:r>
      <w:r>
        <w:rPr>
          <w:lang w:eastAsia="zh-CN"/>
        </w:rPr>
        <w:t xml:space="preserve"> </w:t>
      </w:r>
      <w:r>
        <w:rPr>
          <w:rFonts w:hint="eastAsia"/>
          <w:lang w:eastAsia="zh-CN"/>
        </w:rPr>
        <w:t>GI</w:t>
      </w:r>
    </w:p>
  </w:comment>
  <w:comment w:id="3398" w:author="Lyu Yuxiao" w:date="2023-04-18T09:19:00Z" w:initials="LY">
    <w:p w14:paraId="05E89B5E" w14:textId="7E7497A0" w:rsidR="003765DB" w:rsidRDefault="003765DB">
      <w:pPr>
        <w:pStyle w:val="ad"/>
      </w:pPr>
      <w:r>
        <w:rPr>
          <w:rStyle w:val="ac"/>
        </w:rPr>
        <w:annotationRef/>
      </w:r>
      <w:r w:rsidR="000E7D4E">
        <w:rPr>
          <w:lang w:eastAsia="zh-CN"/>
        </w:rPr>
        <w:t>T</w:t>
      </w:r>
      <w:r w:rsidR="000E7D4E">
        <w:rPr>
          <w:rFonts w:hint="eastAsia"/>
          <w:lang w:eastAsia="zh-CN"/>
        </w:rPr>
        <w:t>he</w:t>
      </w:r>
      <w:r w:rsidR="000E7D4E">
        <w:rPr>
          <w:lang w:eastAsia="zh-CN"/>
        </w:rPr>
        <w:t xml:space="preserve"> </w:t>
      </w:r>
      <w:r w:rsidR="000E7D4E">
        <w:rPr>
          <w:rFonts w:hint="eastAsia"/>
          <w:lang w:eastAsia="zh-CN"/>
        </w:rPr>
        <w:t>alias</w:t>
      </w:r>
      <w:r w:rsidR="000E7D4E">
        <w:rPr>
          <w:lang w:eastAsia="zh-CN"/>
        </w:rPr>
        <w:t xml:space="preserve"> </w:t>
      </w:r>
      <w:r w:rsidR="000E7D4E">
        <w:rPr>
          <w:rFonts w:hint="eastAsia"/>
          <w:lang w:eastAsia="zh-CN"/>
        </w:rPr>
        <w:t>is</w:t>
      </w:r>
      <w:r w:rsidR="000E7D4E">
        <w:rPr>
          <w:lang w:eastAsia="zh-CN"/>
        </w:rPr>
        <w:t xml:space="preserve"> </w:t>
      </w:r>
      <w:r w:rsidR="000E7D4E">
        <w:rPr>
          <w:rFonts w:hint="eastAsia"/>
          <w:lang w:eastAsia="zh-CN"/>
        </w:rPr>
        <w:t>different</w:t>
      </w:r>
      <w:r w:rsidR="000E7D4E">
        <w:rPr>
          <w:lang w:eastAsia="zh-CN"/>
        </w:rPr>
        <w:t xml:space="preserve"> </w:t>
      </w:r>
      <w:r w:rsidR="000E7D4E">
        <w:rPr>
          <w:rFonts w:hint="eastAsia"/>
          <w:lang w:eastAsia="zh-CN"/>
        </w:rPr>
        <w:t>from</w:t>
      </w:r>
      <w:r w:rsidR="000E7D4E">
        <w:rPr>
          <w:lang w:eastAsia="zh-CN"/>
        </w:rPr>
        <w:t xml:space="preserve"> </w:t>
      </w:r>
      <w:r w:rsidR="000E7D4E">
        <w:rPr>
          <w:rFonts w:hint="eastAsia"/>
          <w:lang w:eastAsia="zh-CN"/>
        </w:rPr>
        <w:t xml:space="preserve">alias </w:t>
      </w:r>
      <w:proofErr w:type="spellStart"/>
      <w:r w:rsidR="000E7D4E">
        <w:rPr>
          <w:rFonts w:hint="eastAsia"/>
          <w:lang w:eastAsia="zh-CN"/>
        </w:rPr>
        <w:t>wtware</w:t>
      </w:r>
      <w:proofErr w:type="spellEnd"/>
      <w:r w:rsidR="000E7D4E">
        <w:rPr>
          <w:lang w:eastAsia="zh-CN"/>
        </w:rPr>
        <w:t xml:space="preserve"> </w:t>
      </w:r>
      <w:r w:rsidR="000E7D4E">
        <w:rPr>
          <w:rFonts w:hint="eastAsia"/>
          <w:lang w:eastAsia="zh-CN"/>
        </w:rPr>
        <w:t>in GI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438F65" w15:done="0"/>
  <w15:commentEx w15:paraId="344286F0" w15:done="0"/>
  <w15:commentEx w15:paraId="7FD250A6" w15:done="0"/>
  <w15:commentEx w15:paraId="28AC5623" w15:done="0"/>
  <w15:commentEx w15:paraId="24496FB1" w15:done="0"/>
  <w15:commentEx w15:paraId="4803CEC9" w15:done="0"/>
  <w15:commentEx w15:paraId="6476A621" w15:done="0"/>
  <w15:commentEx w15:paraId="7EFA037C" w15:done="0"/>
  <w15:commentEx w15:paraId="7C8BFC79" w15:done="0"/>
  <w15:commentEx w15:paraId="05E89B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21ED" w16cex:dateUtc="2023-02-21T02:56:00Z"/>
  <w16cex:commentExtensible w16cex:durableId="279F222C" w16cex:dateUtc="2023-02-21T02:57:00Z"/>
  <w16cex:commentExtensible w16cex:durableId="27F627FF" w16cex:dateUtc="2023-04-28T03:09:00Z"/>
  <w16cex:commentExtensible w16cex:durableId="27F622FE" w16cex:dateUtc="2023-04-28T02:48:00Z"/>
  <w16cex:commentExtensible w16cex:durableId="279F218F" w16cex:dateUtc="2023-02-21T02:55:00Z"/>
  <w16cex:commentExtensible w16cex:durableId="27EFC7AB" w16cex:dateUtc="2023-04-23T07:05:00Z"/>
  <w16cex:commentExtensible w16cex:durableId="27EFC8EC" w16cex:dateUtc="2023-04-23T07:10:00Z"/>
  <w16cex:commentExtensible w16cex:durableId="2754494D" w16cex:dateUtc="2022-12-26T08:24:00Z"/>
  <w16cex:commentExtensible w16cex:durableId="279F2055" w16cex:dateUtc="2023-02-21T02:49:00Z"/>
  <w16cex:commentExtensible w16cex:durableId="27E8DF3C" w16cex:dateUtc="2023-04-18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438F65" w16cid:durableId="279F21ED"/>
  <w16cid:commentId w16cid:paraId="344286F0" w16cid:durableId="279F222C"/>
  <w16cid:commentId w16cid:paraId="7FD250A6" w16cid:durableId="27F627FF"/>
  <w16cid:commentId w16cid:paraId="28AC5623" w16cid:durableId="27F622FE"/>
  <w16cid:commentId w16cid:paraId="24496FB1" w16cid:durableId="279F218F"/>
  <w16cid:commentId w16cid:paraId="4803CEC9" w16cid:durableId="27EFC7AB"/>
  <w16cid:commentId w16cid:paraId="6476A621" w16cid:durableId="27EFC8EC"/>
  <w16cid:commentId w16cid:paraId="7EFA037C" w16cid:durableId="2754494D"/>
  <w16cid:commentId w16cid:paraId="7C8BFC79" w16cid:durableId="279F2055"/>
  <w16cid:commentId w16cid:paraId="05E89B5E" w16cid:durableId="27E8DF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4429" w14:textId="77777777" w:rsidR="008A18E7" w:rsidRDefault="008A18E7">
      <w:r>
        <w:separator/>
      </w:r>
    </w:p>
  </w:endnote>
  <w:endnote w:type="continuationSeparator" w:id="0">
    <w:p w14:paraId="6616792F" w14:textId="77777777" w:rsidR="008A18E7" w:rsidRDefault="008A1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9706"/>
      <w:gridCol w:w="1094"/>
    </w:tblGrid>
    <w:tr w:rsidR="009E33F9" w14:paraId="108012CA" w14:textId="77777777" w:rsidTr="008B4A3B">
      <w:trPr>
        <w:tblCellSpacing w:w="15" w:type="dxa"/>
      </w:trPr>
      <w:tc>
        <w:tcPr>
          <w:tcW w:w="10755" w:type="dxa"/>
          <w:gridSpan w:val="2"/>
          <w:tcBorders>
            <w:top w:val="nil"/>
            <w:left w:val="nil"/>
            <w:bottom w:val="nil"/>
            <w:right w:val="nil"/>
          </w:tcBorders>
          <w:tcMar>
            <w:top w:w="0" w:type="dxa"/>
            <w:left w:w="0" w:type="dxa"/>
            <w:bottom w:w="0" w:type="dxa"/>
            <w:right w:w="0" w:type="dxa"/>
          </w:tcMar>
          <w:vAlign w:val="center"/>
        </w:tcPr>
        <w:p w14:paraId="6FF476D7" w14:textId="77777777" w:rsidR="009E33F9" w:rsidRDefault="00000000">
          <w:bookmarkStart w:id="9" w:name="_Hlk531305518"/>
          <w:bookmarkStart w:id="10" w:name="_Hlk531305519"/>
          <w:bookmarkStart w:id="11" w:name="_Hlk531305520"/>
          <w:bookmarkStart w:id="12" w:name="_Hlk531305521"/>
          <w:r>
            <w:rPr>
              <w:noProof/>
            </w:rPr>
            <w:pict w14:anchorId="13614577">
              <v:line id="_x0000_s1027" style="position:absolute;z-index:251663360;mso-position-horizontal-relative:margin;mso-position-vertical-relative:text" from="0,6pt" to="540pt,6pt">
                <w10:wrap anchorx="margin"/>
              </v:line>
            </w:pict>
          </w:r>
        </w:p>
      </w:tc>
    </w:tr>
    <w:tr w:rsidR="009E33F9" w14:paraId="3635A99D" w14:textId="77777777">
      <w:trPr>
        <w:tblCellSpacing w:w="15" w:type="dxa"/>
      </w:trPr>
      <w:tc>
        <w:tcPr>
          <w:tcW w:w="9675" w:type="dxa"/>
          <w:tcBorders>
            <w:top w:val="nil"/>
            <w:left w:val="nil"/>
            <w:bottom w:val="nil"/>
            <w:right w:val="nil"/>
          </w:tcBorders>
          <w:tcMar>
            <w:top w:w="0" w:type="dxa"/>
            <w:left w:w="0" w:type="dxa"/>
            <w:bottom w:w="0" w:type="dxa"/>
            <w:right w:w="0" w:type="dxa"/>
          </w:tcMar>
          <w:vAlign w:val="center"/>
        </w:tcPr>
        <w:p w14:paraId="1C5D8C74" w14:textId="77777777" w:rsidR="009E33F9" w:rsidRDefault="009E33F9">
          <w:r>
            <w:rPr>
              <w:szCs w:val="20"/>
            </w:rPr>
            <w:t xml:space="preserve">Print date: 30-November-2018 </w:t>
          </w:r>
        </w:p>
      </w:tc>
      <w:tc>
        <w:tcPr>
          <w:tcW w:w="1035" w:type="dxa"/>
          <w:tcBorders>
            <w:top w:val="nil"/>
            <w:left w:val="nil"/>
            <w:bottom w:val="nil"/>
            <w:right w:val="nil"/>
          </w:tcBorders>
          <w:tcMar>
            <w:top w:w="0" w:type="dxa"/>
            <w:left w:w="0" w:type="dxa"/>
            <w:bottom w:w="0" w:type="dxa"/>
            <w:right w:w="0" w:type="dxa"/>
          </w:tcMar>
          <w:vAlign w:val="center"/>
        </w:tcPr>
        <w:p w14:paraId="4BE1F30A" w14:textId="77777777" w:rsidR="009E33F9" w:rsidRDefault="009E33F9">
          <w:pPr>
            <w:jc w:val="right"/>
          </w:pPr>
          <w:r>
            <w:rPr>
              <w:b/>
              <w:bCs/>
              <w:szCs w:val="20"/>
            </w:rPr>
            <w:pgNum/>
          </w:r>
        </w:p>
      </w:tc>
      <w:bookmarkEnd w:id="9"/>
      <w:bookmarkEnd w:id="10"/>
      <w:bookmarkEnd w:id="11"/>
      <w:bookmarkEnd w:id="12"/>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E578A" w14:textId="77777777" w:rsidR="009E33F9" w:rsidRDefault="009E33F9">
    <w:pPr>
      <w:pStyle w:val="a6"/>
    </w:pPr>
  </w:p>
  <w:p w14:paraId="4CB11EB3" w14:textId="77777777" w:rsidR="009E33F9" w:rsidRDefault="009E33F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F18F" w14:textId="77777777" w:rsidR="009E33F9" w:rsidRDefault="009E33F9">
    <w:pPr>
      <w:pStyle w:val="a6"/>
    </w:pPr>
  </w:p>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9706"/>
      <w:gridCol w:w="1094"/>
    </w:tblGrid>
    <w:tr w:rsidR="009E33F9" w14:paraId="0F73269C" w14:textId="77777777" w:rsidTr="009E33F9">
      <w:trPr>
        <w:tblCellSpacing w:w="15" w:type="dxa"/>
      </w:trPr>
      <w:tc>
        <w:tcPr>
          <w:tcW w:w="10755" w:type="dxa"/>
          <w:gridSpan w:val="2"/>
          <w:tcBorders>
            <w:top w:val="nil"/>
            <w:left w:val="nil"/>
            <w:bottom w:val="nil"/>
            <w:right w:val="nil"/>
          </w:tcBorders>
          <w:tcMar>
            <w:top w:w="0" w:type="dxa"/>
            <w:left w:w="0" w:type="dxa"/>
            <w:bottom w:w="0" w:type="dxa"/>
            <w:right w:w="0" w:type="dxa"/>
          </w:tcMar>
          <w:vAlign w:val="center"/>
        </w:tcPr>
        <w:p w14:paraId="130705B8" w14:textId="77777777" w:rsidR="009E33F9" w:rsidRDefault="00000000" w:rsidP="00F950FC">
          <w:r>
            <w:rPr>
              <w:noProof/>
            </w:rPr>
            <w:pict w14:anchorId="02156B88">
              <v:line id="_x0000_s1031" style="position:absolute;z-index:251671552;mso-position-horizontal-relative:margin;mso-position-vertical-relative:text" from="0,6pt" to="540pt,6pt">
                <w10:wrap anchorx="margin"/>
              </v:line>
            </w:pict>
          </w:r>
        </w:p>
      </w:tc>
    </w:tr>
    <w:tr w:rsidR="009E33F9" w14:paraId="3F0AA991" w14:textId="77777777" w:rsidTr="009E33F9">
      <w:trPr>
        <w:tblCellSpacing w:w="15" w:type="dxa"/>
      </w:trPr>
      <w:tc>
        <w:tcPr>
          <w:tcW w:w="9675" w:type="dxa"/>
          <w:tcBorders>
            <w:top w:val="nil"/>
            <w:left w:val="nil"/>
            <w:bottom w:val="nil"/>
            <w:right w:val="nil"/>
          </w:tcBorders>
          <w:tcMar>
            <w:top w:w="0" w:type="dxa"/>
            <w:left w:w="0" w:type="dxa"/>
            <w:bottom w:w="0" w:type="dxa"/>
            <w:right w:w="0" w:type="dxa"/>
          </w:tcMar>
          <w:vAlign w:val="center"/>
        </w:tcPr>
        <w:p w14:paraId="4F9CDC14" w14:textId="77777777" w:rsidR="009E33F9" w:rsidRDefault="009E33F9" w:rsidP="00F950FC">
          <w:r>
            <w:rPr>
              <w:szCs w:val="20"/>
            </w:rPr>
            <w:t xml:space="preserve">Print date: 30-November-2018 </w:t>
          </w:r>
        </w:p>
      </w:tc>
      <w:tc>
        <w:tcPr>
          <w:tcW w:w="1035" w:type="dxa"/>
          <w:tcBorders>
            <w:top w:val="nil"/>
            <w:left w:val="nil"/>
            <w:bottom w:val="nil"/>
            <w:right w:val="nil"/>
          </w:tcBorders>
          <w:tcMar>
            <w:top w:w="0" w:type="dxa"/>
            <w:left w:w="0" w:type="dxa"/>
            <w:bottom w:w="0" w:type="dxa"/>
            <w:right w:w="0" w:type="dxa"/>
          </w:tcMar>
          <w:vAlign w:val="center"/>
        </w:tcPr>
        <w:p w14:paraId="4FB3C7F4" w14:textId="77777777" w:rsidR="009E33F9" w:rsidRDefault="009E33F9" w:rsidP="00F950FC">
          <w:pPr>
            <w:jc w:val="right"/>
          </w:pPr>
          <w:r>
            <w:rPr>
              <w:b/>
              <w:bCs/>
              <w:szCs w:val="20"/>
            </w:rPr>
            <w:pgNum/>
          </w:r>
        </w:p>
      </w:tc>
    </w:tr>
  </w:tbl>
  <w:p w14:paraId="1717F5EC" w14:textId="77777777" w:rsidR="009E33F9" w:rsidRDefault="009E33F9">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0EC3" w14:textId="77777777" w:rsidR="009E33F9" w:rsidRDefault="009E33F9">
    <w:pPr>
      <w:pStyle w:val="a6"/>
    </w:pPr>
  </w:p>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9706"/>
      <w:gridCol w:w="1094"/>
    </w:tblGrid>
    <w:tr w:rsidR="009E33F9" w14:paraId="34A2BDC1" w14:textId="77777777" w:rsidTr="009E33F9">
      <w:trPr>
        <w:tblCellSpacing w:w="15" w:type="dxa"/>
      </w:trPr>
      <w:tc>
        <w:tcPr>
          <w:tcW w:w="10755" w:type="dxa"/>
          <w:gridSpan w:val="2"/>
          <w:tcBorders>
            <w:top w:val="nil"/>
            <w:left w:val="nil"/>
            <w:bottom w:val="nil"/>
            <w:right w:val="nil"/>
          </w:tcBorders>
          <w:tcMar>
            <w:top w:w="0" w:type="dxa"/>
            <w:left w:w="0" w:type="dxa"/>
            <w:bottom w:w="0" w:type="dxa"/>
            <w:right w:w="0" w:type="dxa"/>
          </w:tcMar>
          <w:vAlign w:val="center"/>
        </w:tcPr>
        <w:p w14:paraId="3E113172" w14:textId="77777777" w:rsidR="009E33F9" w:rsidRDefault="00000000" w:rsidP="00F950FC">
          <w:r>
            <w:rPr>
              <w:noProof/>
            </w:rPr>
            <w:pict w14:anchorId="0ACAE640">
              <v:line id="_x0000_s1032" style="position:absolute;z-index:251673600;mso-position-horizontal-relative:margin;mso-position-vertical-relative:text" from="0,6pt" to="540pt,6pt">
                <w10:wrap anchorx="margin"/>
              </v:line>
            </w:pict>
          </w:r>
        </w:p>
      </w:tc>
    </w:tr>
    <w:tr w:rsidR="009E33F9" w14:paraId="77F6F4EC" w14:textId="77777777" w:rsidTr="009E33F9">
      <w:trPr>
        <w:tblCellSpacing w:w="15" w:type="dxa"/>
      </w:trPr>
      <w:tc>
        <w:tcPr>
          <w:tcW w:w="9675" w:type="dxa"/>
          <w:tcBorders>
            <w:top w:val="nil"/>
            <w:left w:val="nil"/>
            <w:bottom w:val="nil"/>
            <w:right w:val="nil"/>
          </w:tcBorders>
          <w:tcMar>
            <w:top w:w="0" w:type="dxa"/>
            <w:left w:w="0" w:type="dxa"/>
            <w:bottom w:w="0" w:type="dxa"/>
            <w:right w:w="0" w:type="dxa"/>
          </w:tcMar>
          <w:vAlign w:val="center"/>
        </w:tcPr>
        <w:p w14:paraId="625658B2" w14:textId="77777777" w:rsidR="009E33F9" w:rsidRDefault="009E33F9" w:rsidP="00F950FC">
          <w:r>
            <w:rPr>
              <w:szCs w:val="20"/>
            </w:rPr>
            <w:t xml:space="preserve">Print date: 30-November-2018 </w:t>
          </w:r>
        </w:p>
      </w:tc>
      <w:tc>
        <w:tcPr>
          <w:tcW w:w="1035" w:type="dxa"/>
          <w:tcBorders>
            <w:top w:val="nil"/>
            <w:left w:val="nil"/>
            <w:bottom w:val="nil"/>
            <w:right w:val="nil"/>
          </w:tcBorders>
          <w:tcMar>
            <w:top w:w="0" w:type="dxa"/>
            <w:left w:w="0" w:type="dxa"/>
            <w:bottom w:w="0" w:type="dxa"/>
            <w:right w:w="0" w:type="dxa"/>
          </w:tcMar>
          <w:vAlign w:val="center"/>
        </w:tcPr>
        <w:p w14:paraId="25959EB9" w14:textId="77777777" w:rsidR="009E33F9" w:rsidRDefault="009E33F9" w:rsidP="00F950FC">
          <w:pPr>
            <w:jc w:val="right"/>
          </w:pPr>
          <w:r>
            <w:rPr>
              <w:b/>
              <w:bCs/>
              <w:szCs w:val="20"/>
            </w:rPr>
            <w:pgNum/>
          </w:r>
        </w:p>
      </w:tc>
    </w:tr>
  </w:tbl>
  <w:p w14:paraId="581EFA25" w14:textId="77777777" w:rsidR="009E33F9" w:rsidRDefault="009E33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712E" w14:textId="77777777" w:rsidR="008A18E7" w:rsidRDefault="008A18E7">
      <w:r>
        <w:separator/>
      </w:r>
    </w:p>
  </w:footnote>
  <w:footnote w:type="continuationSeparator" w:id="0">
    <w:p w14:paraId="10FE0096" w14:textId="77777777" w:rsidR="008A18E7" w:rsidRDefault="008A1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762DC" w14:textId="77777777" w:rsidR="009E33F9" w:rsidRDefault="009E33F9"/>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8627"/>
      <w:gridCol w:w="2173"/>
    </w:tblGrid>
    <w:tr w:rsidR="009E33F9" w14:paraId="2A25611C" w14:textId="77777777">
      <w:trPr>
        <w:tblCellSpacing w:w="15" w:type="dxa"/>
      </w:trPr>
      <w:tc>
        <w:tcPr>
          <w:tcW w:w="8595" w:type="dxa"/>
          <w:tcBorders>
            <w:top w:val="nil"/>
            <w:left w:val="nil"/>
            <w:bottom w:val="nil"/>
            <w:right w:val="nil"/>
          </w:tcBorders>
          <w:tcMar>
            <w:top w:w="0" w:type="dxa"/>
            <w:left w:w="0" w:type="dxa"/>
            <w:bottom w:w="0" w:type="dxa"/>
            <w:right w:w="0" w:type="dxa"/>
          </w:tcMar>
          <w:vAlign w:val="center"/>
        </w:tcPr>
        <w:p w14:paraId="114875F4" w14:textId="77777777" w:rsidR="009E33F9" w:rsidRDefault="009E33F9">
          <w:r>
            <w:rPr>
              <w:b/>
              <w:bCs/>
              <w:szCs w:val="20"/>
            </w:rPr>
            <w:t xml:space="preserve">Filename: </w:t>
          </w:r>
          <w:r>
            <w:rPr>
              <w:szCs w:val="20"/>
            </w:rPr>
            <w:t>S127FC.xml</w:t>
          </w:r>
        </w:p>
      </w:tc>
      <w:tc>
        <w:tcPr>
          <w:tcW w:w="2115" w:type="dxa"/>
          <w:tcBorders>
            <w:top w:val="nil"/>
            <w:left w:val="nil"/>
            <w:bottom w:val="nil"/>
            <w:right w:val="nil"/>
          </w:tcBorders>
          <w:tcMar>
            <w:top w:w="0" w:type="dxa"/>
            <w:left w:w="0" w:type="dxa"/>
            <w:bottom w:w="0" w:type="dxa"/>
            <w:right w:w="0" w:type="dxa"/>
          </w:tcMar>
          <w:vAlign w:val="center"/>
        </w:tcPr>
        <w:p w14:paraId="23E1D7ED" w14:textId="77777777" w:rsidR="009E33F9" w:rsidRDefault="009E33F9">
          <w:pPr>
            <w:jc w:val="right"/>
          </w:pPr>
          <w:r>
            <w:rPr>
              <w:szCs w:val="20"/>
            </w:rPr>
            <w:t>Reviewing print</w:t>
          </w:r>
        </w:p>
      </w:tc>
    </w:tr>
    <w:tr w:rsidR="009E33F9" w14:paraId="07222816" w14:textId="77777777" w:rsidTr="008B4A3B">
      <w:trPr>
        <w:tblCellSpacing w:w="15" w:type="dxa"/>
      </w:trPr>
      <w:tc>
        <w:tcPr>
          <w:tcW w:w="10755" w:type="dxa"/>
          <w:gridSpan w:val="2"/>
          <w:tcBorders>
            <w:top w:val="nil"/>
            <w:left w:val="nil"/>
            <w:bottom w:val="nil"/>
            <w:right w:val="nil"/>
          </w:tcBorders>
          <w:tcMar>
            <w:top w:w="0" w:type="dxa"/>
            <w:left w:w="0" w:type="dxa"/>
            <w:bottom w:w="0" w:type="dxa"/>
            <w:right w:w="0" w:type="dxa"/>
          </w:tcMar>
          <w:vAlign w:val="center"/>
        </w:tcPr>
        <w:p w14:paraId="770B49FB" w14:textId="77777777" w:rsidR="009E33F9" w:rsidRDefault="00000000">
          <w:r>
            <w:rPr>
              <w:noProof/>
            </w:rPr>
            <w:pict w14:anchorId="38619A17">
              <v:line id="_x0000_s1025" style="position:absolute;z-index:251659264;mso-position-horizontal-relative:margin;mso-position-vertical-relative:text" from="0,6pt" to="540pt,6pt">
                <w10:wrap anchorx="margin"/>
              </v:line>
            </w:pic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F32A" w14:textId="77777777" w:rsidR="009E33F9" w:rsidRDefault="009E33F9">
    <w:pPr>
      <w:pStyle w:val="a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4439C" w14:textId="77777777" w:rsidR="009E33F9" w:rsidRDefault="009E33F9"/>
  <w:tbl>
    <w:tblPr>
      <w:tblW w:w="10800" w:type="dxa"/>
      <w:tblCellSpacing w:w="15" w:type="dxa"/>
      <w:tblInd w:w="30" w:type="dxa"/>
      <w:tblBorders>
        <w:top w:val="nil"/>
        <w:left w:val="nil"/>
        <w:bottom w:val="nil"/>
        <w:right w:val="nil"/>
      </w:tblBorders>
      <w:tblCellMar>
        <w:top w:w="30" w:type="dxa"/>
        <w:left w:w="30" w:type="dxa"/>
        <w:bottom w:w="30" w:type="dxa"/>
        <w:right w:w="30" w:type="dxa"/>
      </w:tblCellMar>
      <w:tblLook w:val="0000" w:firstRow="0" w:lastRow="0" w:firstColumn="0" w:lastColumn="0" w:noHBand="0" w:noVBand="0"/>
    </w:tblPr>
    <w:tblGrid>
      <w:gridCol w:w="8627"/>
      <w:gridCol w:w="2173"/>
    </w:tblGrid>
    <w:tr w:rsidR="009E33F9" w14:paraId="52814C02" w14:textId="77777777">
      <w:trPr>
        <w:tblCellSpacing w:w="15" w:type="dxa"/>
      </w:trPr>
      <w:tc>
        <w:tcPr>
          <w:tcW w:w="8595" w:type="dxa"/>
          <w:tcBorders>
            <w:top w:val="nil"/>
            <w:left w:val="nil"/>
            <w:bottom w:val="nil"/>
            <w:right w:val="nil"/>
          </w:tcBorders>
          <w:tcMar>
            <w:top w:w="0" w:type="dxa"/>
            <w:left w:w="0" w:type="dxa"/>
            <w:bottom w:w="0" w:type="dxa"/>
            <w:right w:w="0" w:type="dxa"/>
          </w:tcMar>
          <w:vAlign w:val="center"/>
        </w:tcPr>
        <w:p w14:paraId="7C3296E7" w14:textId="77777777" w:rsidR="009E33F9" w:rsidRDefault="009E33F9">
          <w:r>
            <w:rPr>
              <w:b/>
              <w:bCs/>
              <w:szCs w:val="20"/>
            </w:rPr>
            <w:t xml:space="preserve">Filename: </w:t>
          </w:r>
          <w:r>
            <w:rPr>
              <w:szCs w:val="20"/>
            </w:rPr>
            <w:t>S127FC.xml</w:t>
          </w:r>
        </w:p>
      </w:tc>
      <w:tc>
        <w:tcPr>
          <w:tcW w:w="2115" w:type="dxa"/>
          <w:tcBorders>
            <w:top w:val="nil"/>
            <w:left w:val="nil"/>
            <w:bottom w:val="nil"/>
            <w:right w:val="nil"/>
          </w:tcBorders>
          <w:tcMar>
            <w:top w:w="0" w:type="dxa"/>
            <w:left w:w="0" w:type="dxa"/>
            <w:bottom w:w="0" w:type="dxa"/>
            <w:right w:w="0" w:type="dxa"/>
          </w:tcMar>
          <w:vAlign w:val="center"/>
        </w:tcPr>
        <w:p w14:paraId="3BD416F3" w14:textId="77777777" w:rsidR="009E33F9" w:rsidRDefault="009E33F9">
          <w:pPr>
            <w:jc w:val="right"/>
          </w:pPr>
          <w:r>
            <w:t>Version 1.0.0</w:t>
          </w:r>
        </w:p>
      </w:tc>
    </w:tr>
    <w:tr w:rsidR="009E33F9" w14:paraId="51D235FF" w14:textId="77777777" w:rsidTr="008B4A3B">
      <w:trPr>
        <w:tblCellSpacing w:w="15" w:type="dxa"/>
      </w:trPr>
      <w:tc>
        <w:tcPr>
          <w:tcW w:w="10755" w:type="dxa"/>
          <w:gridSpan w:val="2"/>
          <w:tcBorders>
            <w:top w:val="nil"/>
            <w:left w:val="nil"/>
            <w:bottom w:val="nil"/>
            <w:right w:val="nil"/>
          </w:tcBorders>
          <w:tcMar>
            <w:top w:w="0" w:type="dxa"/>
            <w:left w:w="0" w:type="dxa"/>
            <w:bottom w:w="0" w:type="dxa"/>
            <w:right w:w="0" w:type="dxa"/>
          </w:tcMar>
          <w:vAlign w:val="center"/>
        </w:tcPr>
        <w:p w14:paraId="454DB980" w14:textId="77777777" w:rsidR="009E33F9" w:rsidRDefault="00000000">
          <w:r>
            <w:rPr>
              <w:noProof/>
            </w:rPr>
            <w:pict w14:anchorId="15B2A94B">
              <v:line id="_x0000_s1029" style="position:absolute;z-index:251667456;mso-position-horizontal-relative:margin;mso-position-vertical-relative:text" from="0,6pt" to="540pt,6pt">
                <w10:wrap anchorx="margin"/>
              </v:line>
            </w:pict>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67E7" w14:textId="767AEBF9" w:rsidR="009E33F9" w:rsidRDefault="009E33F9">
    <w:pPr>
      <w:pStyle w:val="a4"/>
    </w:pPr>
    <w:r>
      <w:t>S-127 Feature Catalogue</w:t>
    </w:r>
    <w:r>
      <w:tab/>
    </w:r>
    <w:r>
      <w:tab/>
      <w:t xml:space="preserve">Version </w:t>
    </w:r>
    <w:del w:id="1752" w:author="Lyu Yuxiao" w:date="2022-12-29T09:00:00Z">
      <w:r w:rsidDel="00430AB6">
        <w:delText>1</w:delText>
      </w:r>
    </w:del>
    <w:ins w:id="1753" w:author="Lyu Yuxiao" w:date="2022-12-29T09:00:00Z">
      <w:r w:rsidR="00430AB6">
        <w:t>2</w:t>
      </w:r>
    </w:ins>
    <w:r>
      <w:t>.0.</w:t>
    </w:r>
    <w:del w:id="1754" w:author="Raphael Malyankar" w:date="2019-11-18T20:02:00Z">
      <w:r w:rsidDel="001633FB">
        <w:delText>0</w:delText>
      </w:r>
    </w:del>
    <w:ins w:id="1755" w:author="Raphael Malyankar" w:date="2019-11-18T20:02:00Z">
      <w:del w:id="1756" w:author="Lyu Yuxiao" w:date="2022-12-29T09:00:00Z">
        <w:r w:rsidR="001633FB" w:rsidDel="00430AB6">
          <w:delText>1</w:delText>
        </w:r>
      </w:del>
    </w:ins>
    <w:ins w:id="1757" w:author="Lyu Yuxiao" w:date="2022-12-29T09:00:00Z">
      <w:r w:rsidR="00430AB6">
        <w:t>0</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u Yuxiao">
    <w15:presenceInfo w15:providerId="Windows Live" w15:userId="7a86e17ffbbf5669"/>
  </w15:person>
  <w15:person w15:author="Raphael Malyankar">
    <w15:presenceInfo w15:providerId="None" w15:userId="Raphael Malyankar"/>
  </w15:person>
  <w15:person w15:author="Yuxiao Lyu">
    <w15:presenceInfo w15:providerId="Windows Live" w15:userId="7a86e17ffbbf5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B4A3B"/>
    <w:rsid w:val="00003AEC"/>
    <w:rsid w:val="00013B62"/>
    <w:rsid w:val="00014873"/>
    <w:rsid w:val="000329E8"/>
    <w:rsid w:val="00041D92"/>
    <w:rsid w:val="00042B91"/>
    <w:rsid w:val="00044247"/>
    <w:rsid w:val="00052BBC"/>
    <w:rsid w:val="000566B5"/>
    <w:rsid w:val="00066056"/>
    <w:rsid w:val="00071EE0"/>
    <w:rsid w:val="00087EF1"/>
    <w:rsid w:val="000B5CF3"/>
    <w:rsid w:val="000C1818"/>
    <w:rsid w:val="000C2EFD"/>
    <w:rsid w:val="000E25AB"/>
    <w:rsid w:val="000E54A5"/>
    <w:rsid w:val="000E69F5"/>
    <w:rsid w:val="000E7D4E"/>
    <w:rsid w:val="000E7E61"/>
    <w:rsid w:val="00100D0B"/>
    <w:rsid w:val="00102B99"/>
    <w:rsid w:val="0010489E"/>
    <w:rsid w:val="0010644F"/>
    <w:rsid w:val="00107228"/>
    <w:rsid w:val="00115EEF"/>
    <w:rsid w:val="001633FB"/>
    <w:rsid w:val="00182870"/>
    <w:rsid w:val="001918BC"/>
    <w:rsid w:val="001A4E6B"/>
    <w:rsid w:val="001A6FAD"/>
    <w:rsid w:val="001C25D8"/>
    <w:rsid w:val="001C480B"/>
    <w:rsid w:val="001C7947"/>
    <w:rsid w:val="001E34F8"/>
    <w:rsid w:val="001F171E"/>
    <w:rsid w:val="001F18AD"/>
    <w:rsid w:val="001F5A5B"/>
    <w:rsid w:val="00222039"/>
    <w:rsid w:val="00246FCC"/>
    <w:rsid w:val="00256271"/>
    <w:rsid w:val="00256E57"/>
    <w:rsid w:val="00266742"/>
    <w:rsid w:val="00290114"/>
    <w:rsid w:val="002928AE"/>
    <w:rsid w:val="002A3B43"/>
    <w:rsid w:val="002D15D8"/>
    <w:rsid w:val="002E2515"/>
    <w:rsid w:val="003026E8"/>
    <w:rsid w:val="003071AD"/>
    <w:rsid w:val="003072EB"/>
    <w:rsid w:val="00310156"/>
    <w:rsid w:val="00320E6A"/>
    <w:rsid w:val="00321F02"/>
    <w:rsid w:val="00325481"/>
    <w:rsid w:val="00332CA4"/>
    <w:rsid w:val="00334936"/>
    <w:rsid w:val="00347EAB"/>
    <w:rsid w:val="0035217A"/>
    <w:rsid w:val="00355D19"/>
    <w:rsid w:val="00362144"/>
    <w:rsid w:val="003633AC"/>
    <w:rsid w:val="00364857"/>
    <w:rsid w:val="003765DB"/>
    <w:rsid w:val="00381236"/>
    <w:rsid w:val="00384B3D"/>
    <w:rsid w:val="003B07B9"/>
    <w:rsid w:val="003B0C62"/>
    <w:rsid w:val="003B3052"/>
    <w:rsid w:val="003D4226"/>
    <w:rsid w:val="003F26F4"/>
    <w:rsid w:val="00404EF0"/>
    <w:rsid w:val="0041125D"/>
    <w:rsid w:val="00414D8D"/>
    <w:rsid w:val="00415C59"/>
    <w:rsid w:val="00430AB6"/>
    <w:rsid w:val="004314FF"/>
    <w:rsid w:val="004338F0"/>
    <w:rsid w:val="00435379"/>
    <w:rsid w:val="00435A2B"/>
    <w:rsid w:val="00441120"/>
    <w:rsid w:val="00444895"/>
    <w:rsid w:val="00446FA7"/>
    <w:rsid w:val="004537FB"/>
    <w:rsid w:val="0046072A"/>
    <w:rsid w:val="004634BA"/>
    <w:rsid w:val="004640FC"/>
    <w:rsid w:val="00474BB4"/>
    <w:rsid w:val="00475765"/>
    <w:rsid w:val="00490E06"/>
    <w:rsid w:val="00491230"/>
    <w:rsid w:val="00494D61"/>
    <w:rsid w:val="00495F99"/>
    <w:rsid w:val="004975C5"/>
    <w:rsid w:val="004A0D50"/>
    <w:rsid w:val="004A1E87"/>
    <w:rsid w:val="004B0572"/>
    <w:rsid w:val="004B2504"/>
    <w:rsid w:val="004B5670"/>
    <w:rsid w:val="004B5821"/>
    <w:rsid w:val="004C7069"/>
    <w:rsid w:val="004D0A18"/>
    <w:rsid w:val="004E3BF0"/>
    <w:rsid w:val="004F5328"/>
    <w:rsid w:val="00507A58"/>
    <w:rsid w:val="0055124C"/>
    <w:rsid w:val="005535D3"/>
    <w:rsid w:val="00554AAE"/>
    <w:rsid w:val="00566803"/>
    <w:rsid w:val="00572A67"/>
    <w:rsid w:val="005925B6"/>
    <w:rsid w:val="00593929"/>
    <w:rsid w:val="00596E70"/>
    <w:rsid w:val="00597CDC"/>
    <w:rsid w:val="005B01B2"/>
    <w:rsid w:val="005C092A"/>
    <w:rsid w:val="005E02C9"/>
    <w:rsid w:val="005E1E0B"/>
    <w:rsid w:val="005E28B0"/>
    <w:rsid w:val="005E38D0"/>
    <w:rsid w:val="00613E8E"/>
    <w:rsid w:val="00627F49"/>
    <w:rsid w:val="00633C14"/>
    <w:rsid w:val="006408A0"/>
    <w:rsid w:val="00653270"/>
    <w:rsid w:val="006825D1"/>
    <w:rsid w:val="006869D7"/>
    <w:rsid w:val="00686BE2"/>
    <w:rsid w:val="00687D4A"/>
    <w:rsid w:val="006A7FC9"/>
    <w:rsid w:val="006B0B8E"/>
    <w:rsid w:val="006C43B0"/>
    <w:rsid w:val="006D1948"/>
    <w:rsid w:val="006F4F9E"/>
    <w:rsid w:val="00710F5C"/>
    <w:rsid w:val="00713BF6"/>
    <w:rsid w:val="00713EC3"/>
    <w:rsid w:val="0071686C"/>
    <w:rsid w:val="007319F7"/>
    <w:rsid w:val="007409ED"/>
    <w:rsid w:val="00740DAB"/>
    <w:rsid w:val="00750670"/>
    <w:rsid w:val="007518DC"/>
    <w:rsid w:val="007614C9"/>
    <w:rsid w:val="00762A67"/>
    <w:rsid w:val="00766E52"/>
    <w:rsid w:val="00772E67"/>
    <w:rsid w:val="00776D0D"/>
    <w:rsid w:val="00780E56"/>
    <w:rsid w:val="00782400"/>
    <w:rsid w:val="00782CA5"/>
    <w:rsid w:val="0078439F"/>
    <w:rsid w:val="007A065A"/>
    <w:rsid w:val="007A2794"/>
    <w:rsid w:val="007B1F3E"/>
    <w:rsid w:val="007C1390"/>
    <w:rsid w:val="007D243A"/>
    <w:rsid w:val="007D6D74"/>
    <w:rsid w:val="007F19B2"/>
    <w:rsid w:val="007F379A"/>
    <w:rsid w:val="007F65C0"/>
    <w:rsid w:val="00816CBC"/>
    <w:rsid w:val="00820EC0"/>
    <w:rsid w:val="00832EA2"/>
    <w:rsid w:val="00834035"/>
    <w:rsid w:val="00844FC5"/>
    <w:rsid w:val="00845DCC"/>
    <w:rsid w:val="00850D30"/>
    <w:rsid w:val="008511A6"/>
    <w:rsid w:val="00851F21"/>
    <w:rsid w:val="008706B3"/>
    <w:rsid w:val="0087783B"/>
    <w:rsid w:val="008807E6"/>
    <w:rsid w:val="00880C69"/>
    <w:rsid w:val="008815C1"/>
    <w:rsid w:val="0088292B"/>
    <w:rsid w:val="00886B76"/>
    <w:rsid w:val="00895FE7"/>
    <w:rsid w:val="008A18E7"/>
    <w:rsid w:val="008A31A8"/>
    <w:rsid w:val="008B4A3B"/>
    <w:rsid w:val="008C2C5B"/>
    <w:rsid w:val="008C79E3"/>
    <w:rsid w:val="008D30C7"/>
    <w:rsid w:val="008D67E2"/>
    <w:rsid w:val="008D79C7"/>
    <w:rsid w:val="008E27ED"/>
    <w:rsid w:val="008F3831"/>
    <w:rsid w:val="008F76DC"/>
    <w:rsid w:val="009266C6"/>
    <w:rsid w:val="00953DB8"/>
    <w:rsid w:val="0096253B"/>
    <w:rsid w:val="00965A8F"/>
    <w:rsid w:val="009748BE"/>
    <w:rsid w:val="00974937"/>
    <w:rsid w:val="00987F71"/>
    <w:rsid w:val="009C0FD6"/>
    <w:rsid w:val="009D4A52"/>
    <w:rsid w:val="009E33F9"/>
    <w:rsid w:val="009F1FE6"/>
    <w:rsid w:val="009F65BD"/>
    <w:rsid w:val="00A04F63"/>
    <w:rsid w:val="00A14875"/>
    <w:rsid w:val="00A151E1"/>
    <w:rsid w:val="00A165F2"/>
    <w:rsid w:val="00A17B64"/>
    <w:rsid w:val="00A3042E"/>
    <w:rsid w:val="00A4537E"/>
    <w:rsid w:val="00A46B0F"/>
    <w:rsid w:val="00A63A48"/>
    <w:rsid w:val="00A7016B"/>
    <w:rsid w:val="00A764B9"/>
    <w:rsid w:val="00A764E2"/>
    <w:rsid w:val="00A9148A"/>
    <w:rsid w:val="00A92782"/>
    <w:rsid w:val="00AA2078"/>
    <w:rsid w:val="00AA483D"/>
    <w:rsid w:val="00AB44A8"/>
    <w:rsid w:val="00AC7A45"/>
    <w:rsid w:val="00AD30F0"/>
    <w:rsid w:val="00AE2E72"/>
    <w:rsid w:val="00B04FAF"/>
    <w:rsid w:val="00B07234"/>
    <w:rsid w:val="00B13FBC"/>
    <w:rsid w:val="00B24671"/>
    <w:rsid w:val="00B350DA"/>
    <w:rsid w:val="00B37713"/>
    <w:rsid w:val="00B40EDA"/>
    <w:rsid w:val="00B51E25"/>
    <w:rsid w:val="00B53160"/>
    <w:rsid w:val="00B620A1"/>
    <w:rsid w:val="00B707E8"/>
    <w:rsid w:val="00B74474"/>
    <w:rsid w:val="00B86C61"/>
    <w:rsid w:val="00B933D1"/>
    <w:rsid w:val="00B945E7"/>
    <w:rsid w:val="00B95FB6"/>
    <w:rsid w:val="00B964D1"/>
    <w:rsid w:val="00BA4038"/>
    <w:rsid w:val="00BA4FB0"/>
    <w:rsid w:val="00BC27E4"/>
    <w:rsid w:val="00BD015D"/>
    <w:rsid w:val="00BE065A"/>
    <w:rsid w:val="00BE3FA3"/>
    <w:rsid w:val="00BE426F"/>
    <w:rsid w:val="00C00135"/>
    <w:rsid w:val="00C01FAB"/>
    <w:rsid w:val="00C079EB"/>
    <w:rsid w:val="00C2632B"/>
    <w:rsid w:val="00C35FAB"/>
    <w:rsid w:val="00C3727A"/>
    <w:rsid w:val="00C40B99"/>
    <w:rsid w:val="00C43938"/>
    <w:rsid w:val="00C55A00"/>
    <w:rsid w:val="00C574BF"/>
    <w:rsid w:val="00C61000"/>
    <w:rsid w:val="00C620DA"/>
    <w:rsid w:val="00C6290A"/>
    <w:rsid w:val="00C74533"/>
    <w:rsid w:val="00C84B0B"/>
    <w:rsid w:val="00C931DF"/>
    <w:rsid w:val="00CA567D"/>
    <w:rsid w:val="00CA6000"/>
    <w:rsid w:val="00CA70FE"/>
    <w:rsid w:val="00CB44BB"/>
    <w:rsid w:val="00CE1928"/>
    <w:rsid w:val="00CE2424"/>
    <w:rsid w:val="00CE3288"/>
    <w:rsid w:val="00CF2E84"/>
    <w:rsid w:val="00CF64C2"/>
    <w:rsid w:val="00D00C41"/>
    <w:rsid w:val="00D030DF"/>
    <w:rsid w:val="00D21DF6"/>
    <w:rsid w:val="00D34088"/>
    <w:rsid w:val="00D45322"/>
    <w:rsid w:val="00D61FD7"/>
    <w:rsid w:val="00D748B9"/>
    <w:rsid w:val="00D74AFD"/>
    <w:rsid w:val="00D7686C"/>
    <w:rsid w:val="00D94809"/>
    <w:rsid w:val="00DA33A2"/>
    <w:rsid w:val="00DA4477"/>
    <w:rsid w:val="00DA79F8"/>
    <w:rsid w:val="00DC3F9A"/>
    <w:rsid w:val="00DC4725"/>
    <w:rsid w:val="00DC669A"/>
    <w:rsid w:val="00DC6EE4"/>
    <w:rsid w:val="00DF4E90"/>
    <w:rsid w:val="00E0630D"/>
    <w:rsid w:val="00E06C24"/>
    <w:rsid w:val="00E17378"/>
    <w:rsid w:val="00E26907"/>
    <w:rsid w:val="00E312D4"/>
    <w:rsid w:val="00E3553F"/>
    <w:rsid w:val="00E50AFA"/>
    <w:rsid w:val="00E518EE"/>
    <w:rsid w:val="00E52711"/>
    <w:rsid w:val="00E52937"/>
    <w:rsid w:val="00E67110"/>
    <w:rsid w:val="00E85968"/>
    <w:rsid w:val="00E87925"/>
    <w:rsid w:val="00E87B5F"/>
    <w:rsid w:val="00EA0258"/>
    <w:rsid w:val="00EA2B88"/>
    <w:rsid w:val="00EA725B"/>
    <w:rsid w:val="00EC0FF0"/>
    <w:rsid w:val="00EC6779"/>
    <w:rsid w:val="00ED02E9"/>
    <w:rsid w:val="00ED3412"/>
    <w:rsid w:val="00ED3D9C"/>
    <w:rsid w:val="00EE0468"/>
    <w:rsid w:val="00EE5E19"/>
    <w:rsid w:val="00EF3EE2"/>
    <w:rsid w:val="00F112C0"/>
    <w:rsid w:val="00F112CC"/>
    <w:rsid w:val="00F27BA9"/>
    <w:rsid w:val="00F27FD2"/>
    <w:rsid w:val="00F41F1D"/>
    <w:rsid w:val="00F6049A"/>
    <w:rsid w:val="00F6522E"/>
    <w:rsid w:val="00F65467"/>
    <w:rsid w:val="00F83EA6"/>
    <w:rsid w:val="00F950FC"/>
    <w:rsid w:val="00FC7FE1"/>
    <w:rsid w:val="00FD393C"/>
    <w:rsid w:val="00FE2733"/>
    <w:rsid w:val="00FE6E98"/>
    <w:rsid w:val="00FF4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CAB237"/>
  <w14:defaultImageDpi w14:val="0"/>
  <w15:docId w15:val="{1D97ECEE-AFBA-4501-9DDF-F57D183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A3B"/>
    <w:pPr>
      <w:widowControl w:val="0"/>
      <w:autoSpaceDE w:val="0"/>
      <w:autoSpaceDN w:val="0"/>
      <w:adjustRightInd w:val="0"/>
      <w:spacing w:after="0" w:line="240" w:lineRule="auto"/>
    </w:pPr>
    <w:rPr>
      <w:rFonts w:ascii="Times New Roman" w:hAnsi="Times New Roman" w:cs="Times New Roman"/>
      <w:sz w:val="20"/>
      <w:szCs w:val="24"/>
    </w:rPr>
  </w:style>
  <w:style w:type="paragraph" w:styleId="1">
    <w:name w:val="heading 1"/>
    <w:basedOn w:val="a"/>
    <w:next w:val="a"/>
    <w:link w:val="10"/>
    <w:uiPriority w:val="99"/>
    <w:qFormat/>
    <w:rsid w:val="008B4A3B"/>
    <w:pPr>
      <w:outlineLvl w:val="0"/>
    </w:pPr>
    <w:rPr>
      <w:rFonts w:ascii="Arial" w:hAnsi="Arial" w:cs="Arial"/>
      <w:b/>
      <w:bCs/>
      <w:sz w:val="36"/>
      <w:szCs w:val="48"/>
    </w:rPr>
  </w:style>
  <w:style w:type="paragraph" w:styleId="2">
    <w:name w:val="heading 2"/>
    <w:basedOn w:val="a"/>
    <w:next w:val="a"/>
    <w:link w:val="20"/>
    <w:uiPriority w:val="99"/>
    <w:qFormat/>
    <w:rsid w:val="008B4A3B"/>
    <w:pPr>
      <w:outlineLvl w:val="1"/>
    </w:pPr>
    <w:rPr>
      <w:rFonts w:ascii="Arial" w:hAnsi="Arial" w:cs="Arial"/>
      <w:b/>
      <w:bCs/>
      <w:sz w:val="28"/>
      <w:szCs w:val="36"/>
    </w:rPr>
  </w:style>
  <w:style w:type="paragraph" w:styleId="3">
    <w:name w:val="heading 3"/>
    <w:basedOn w:val="a"/>
    <w:next w:val="a"/>
    <w:link w:val="30"/>
    <w:uiPriority w:val="99"/>
    <w:qFormat/>
    <w:pPr>
      <w:outlineLvl w:val="2"/>
    </w:pPr>
    <w:rPr>
      <w:rFonts w:ascii="Arial" w:hAnsi="Arial" w:cs="Arial"/>
      <w:b/>
      <w:bCs/>
      <w:sz w:val="26"/>
      <w:szCs w:val="26"/>
    </w:rPr>
  </w:style>
  <w:style w:type="paragraph" w:styleId="4">
    <w:name w:val="heading 4"/>
    <w:basedOn w:val="a"/>
    <w:next w:val="a"/>
    <w:link w:val="40"/>
    <w:uiPriority w:val="99"/>
    <w:qFormat/>
    <w:pPr>
      <w:outlineLvl w:val="3"/>
    </w:pPr>
    <w:rPr>
      <w:rFonts w:ascii="Arial" w:hAnsi="Arial" w:cs="Arial"/>
      <w:b/>
      <w:bCs/>
      <w:sz w:val="22"/>
      <w:szCs w:val="22"/>
    </w:rPr>
  </w:style>
  <w:style w:type="paragraph" w:styleId="5">
    <w:name w:val="heading 5"/>
    <w:basedOn w:val="a"/>
    <w:next w:val="a"/>
    <w:link w:val="50"/>
    <w:uiPriority w:val="99"/>
    <w:qFormat/>
    <w:pPr>
      <w:outlineLvl w:val="4"/>
    </w:pPr>
    <w:rPr>
      <w:rFonts w:ascii="Arial" w:hAnsi="Arial" w:cs="Arial"/>
      <w:b/>
      <w:bCs/>
      <w:sz w:val="18"/>
      <w:szCs w:val="18"/>
    </w:rPr>
  </w:style>
  <w:style w:type="paragraph" w:styleId="6">
    <w:name w:val="heading 6"/>
    <w:basedOn w:val="a"/>
    <w:next w:val="a"/>
    <w:link w:val="60"/>
    <w:uiPriority w:val="99"/>
    <w:qFormat/>
    <w:pPr>
      <w:outlineLvl w:val="5"/>
    </w:pPr>
    <w:rPr>
      <w:rFonts w:ascii="Arial" w:hAnsi="Arial" w:cs="Arial"/>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8B4A3B"/>
    <w:rPr>
      <w:rFonts w:ascii="Arial" w:hAnsi="Arial" w:cs="Arial"/>
      <w:b/>
      <w:bCs/>
      <w:sz w:val="36"/>
      <w:szCs w:val="48"/>
    </w:rPr>
  </w:style>
  <w:style w:type="character" w:customStyle="1" w:styleId="20">
    <w:name w:val="标题 2 字符"/>
    <w:basedOn w:val="a0"/>
    <w:link w:val="2"/>
    <w:uiPriority w:val="99"/>
    <w:rsid w:val="008B4A3B"/>
    <w:rPr>
      <w:rFonts w:ascii="Arial" w:hAnsi="Arial" w:cs="Arial"/>
      <w:b/>
      <w:bCs/>
      <w:sz w:val="28"/>
      <w:szCs w:val="36"/>
    </w:rPr>
  </w:style>
  <w:style w:type="character" w:customStyle="1" w:styleId="30">
    <w:name w:val="标题 3 字符"/>
    <w:basedOn w:val="a0"/>
    <w:link w:val="3"/>
    <w:uiPriority w:val="9"/>
    <w:semiHidden/>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Pr>
      <w:b/>
      <w:bCs/>
      <w:sz w:val="28"/>
      <w:szCs w:val="28"/>
    </w:rPr>
  </w:style>
  <w:style w:type="character" w:customStyle="1" w:styleId="50">
    <w:name w:val="标题 5 字符"/>
    <w:basedOn w:val="a0"/>
    <w:link w:val="5"/>
    <w:uiPriority w:val="9"/>
    <w:semiHidden/>
    <w:rPr>
      <w:b/>
      <w:bCs/>
      <w:i/>
      <w:iCs/>
      <w:sz w:val="26"/>
      <w:szCs w:val="26"/>
    </w:rPr>
  </w:style>
  <w:style w:type="character" w:customStyle="1" w:styleId="60">
    <w:name w:val="标题 6 字符"/>
    <w:basedOn w:val="a0"/>
    <w:link w:val="6"/>
    <w:uiPriority w:val="9"/>
    <w:semiHidden/>
    <w:rPr>
      <w:b/>
      <w:bCs/>
    </w:rPr>
  </w:style>
  <w:style w:type="paragraph" w:customStyle="1" w:styleId="Paragraph">
    <w:name w:val="Paragraph"/>
    <w:uiPriority w:val="99"/>
    <w:rsid w:val="008B4A3B"/>
    <w:pPr>
      <w:widowControl w:val="0"/>
      <w:autoSpaceDE w:val="0"/>
      <w:autoSpaceDN w:val="0"/>
      <w:adjustRightInd w:val="0"/>
      <w:spacing w:after="0" w:line="240" w:lineRule="auto"/>
    </w:pPr>
    <w:rPr>
      <w:rFonts w:ascii="Times New Roman" w:hAnsi="Times New Roman" w:cs="Times New Roman"/>
      <w:sz w:val="20"/>
      <w:szCs w:val="24"/>
    </w:rPr>
  </w:style>
  <w:style w:type="paragraph" w:customStyle="1" w:styleId="Address">
    <w:name w:val="Address"/>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Center">
    <w:name w:val="Center"/>
    <w:uiPriority w:val="99"/>
    <w:rsid w:val="008B4A3B"/>
    <w:pPr>
      <w:widowControl w:val="0"/>
      <w:autoSpaceDE w:val="0"/>
      <w:autoSpaceDN w:val="0"/>
      <w:adjustRightInd w:val="0"/>
      <w:spacing w:after="0" w:line="240" w:lineRule="auto"/>
      <w:jc w:val="center"/>
    </w:pPr>
    <w:rPr>
      <w:rFonts w:ascii="Times New Roman" w:hAnsi="Times New Roman" w:cs="Times New Roman"/>
      <w:sz w:val="20"/>
      <w:szCs w:val="24"/>
    </w:rPr>
  </w:style>
  <w:style w:type="paragraph" w:customStyle="1" w:styleId="Blockquote">
    <w:name w:val="Blockquote"/>
    <w:uiPriority w:val="99"/>
    <w:pPr>
      <w:widowControl w:val="0"/>
      <w:autoSpaceDE w:val="0"/>
      <w:autoSpaceDN w:val="0"/>
      <w:adjustRightInd w:val="0"/>
      <w:spacing w:after="0" w:line="240" w:lineRule="auto"/>
      <w:ind w:left="720"/>
    </w:pPr>
    <w:rPr>
      <w:rFonts w:ascii="Times New Roman" w:hAnsi="Times New Roman" w:cs="Times New Roman"/>
      <w:sz w:val="24"/>
      <w:szCs w:val="24"/>
    </w:rPr>
  </w:style>
  <w:style w:type="paragraph" w:customStyle="1" w:styleId="Fieldset">
    <w:name w:val="Fieldset"/>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imes New Roman" w:hAnsi="Times New Roman" w:cs="Times New Roman"/>
      <w:sz w:val="24"/>
      <w:szCs w:val="24"/>
    </w:rPr>
  </w:style>
  <w:style w:type="paragraph" w:customStyle="1" w:styleId="Preformatted">
    <w:name w:val="Preformatted"/>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uiPriority w:val="99"/>
    <w:pPr>
      <w:widowControl w:val="0"/>
      <w:autoSpaceDE w:val="0"/>
      <w:autoSpaceDN w:val="0"/>
      <w:adjustRightInd w:val="0"/>
      <w:spacing w:after="0" w:line="240" w:lineRule="auto"/>
    </w:pPr>
    <w:rPr>
      <w:rFonts w:ascii="Arial" w:hAnsi="Arial" w:cs="Arial"/>
      <w:sz w:val="24"/>
      <w:szCs w:val="24"/>
    </w:rPr>
  </w:style>
  <w:style w:type="paragraph" w:styleId="TOC">
    <w:name w:val="TOC Heading"/>
    <w:basedOn w:val="1"/>
    <w:next w:val="a"/>
    <w:uiPriority w:val="39"/>
    <w:unhideWhenUsed/>
    <w:qFormat/>
    <w:rsid w:val="00EC0FF0"/>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a"/>
    <w:next w:val="a"/>
    <w:autoRedefine/>
    <w:uiPriority w:val="39"/>
    <w:unhideWhenUsed/>
    <w:rsid w:val="0010489E"/>
    <w:pPr>
      <w:tabs>
        <w:tab w:val="right" w:leader="dot" w:pos="10790"/>
      </w:tabs>
      <w:spacing w:after="100"/>
      <w:pPrChange w:id="0" w:author="Lyu Yuxiao" w:date="2023-04-28T11:23:00Z">
        <w:pPr>
          <w:widowControl w:val="0"/>
          <w:tabs>
            <w:tab w:val="right" w:leader="dot" w:pos="10790"/>
          </w:tabs>
          <w:autoSpaceDE w:val="0"/>
          <w:autoSpaceDN w:val="0"/>
          <w:adjustRightInd w:val="0"/>
          <w:spacing w:after="100"/>
        </w:pPr>
      </w:pPrChange>
    </w:pPr>
    <w:rPr>
      <w:rPrChange w:id="0" w:author="Lyu Yuxiao" w:date="2023-04-28T11:23:00Z">
        <w:rPr>
          <w:rFonts w:eastAsiaTheme="minorEastAsia"/>
          <w:szCs w:val="24"/>
          <w:lang w:val="en-US" w:eastAsia="en-US" w:bidi="ar-SA"/>
        </w:rPr>
      </w:rPrChange>
    </w:rPr>
  </w:style>
  <w:style w:type="paragraph" w:styleId="TOC2">
    <w:name w:val="toc 2"/>
    <w:basedOn w:val="a"/>
    <w:next w:val="a"/>
    <w:autoRedefine/>
    <w:uiPriority w:val="39"/>
    <w:unhideWhenUsed/>
    <w:rsid w:val="00C74533"/>
    <w:pPr>
      <w:tabs>
        <w:tab w:val="right" w:leader="dot" w:pos="10790"/>
      </w:tabs>
      <w:spacing w:after="100"/>
      <w:ind w:left="200"/>
    </w:pPr>
  </w:style>
  <w:style w:type="character" w:styleId="a3">
    <w:name w:val="Hyperlink"/>
    <w:basedOn w:val="a0"/>
    <w:uiPriority w:val="99"/>
    <w:unhideWhenUsed/>
    <w:rsid w:val="00EC0FF0"/>
    <w:rPr>
      <w:color w:val="0563C1" w:themeColor="hyperlink"/>
      <w:u w:val="single"/>
    </w:rPr>
  </w:style>
  <w:style w:type="paragraph" w:styleId="a4">
    <w:name w:val="header"/>
    <w:basedOn w:val="a"/>
    <w:link w:val="a5"/>
    <w:uiPriority w:val="99"/>
    <w:unhideWhenUsed/>
    <w:rsid w:val="00834035"/>
    <w:pPr>
      <w:tabs>
        <w:tab w:val="center" w:pos="4680"/>
        <w:tab w:val="right" w:pos="9360"/>
      </w:tabs>
    </w:pPr>
  </w:style>
  <w:style w:type="character" w:customStyle="1" w:styleId="a5">
    <w:name w:val="页眉 字符"/>
    <w:basedOn w:val="a0"/>
    <w:link w:val="a4"/>
    <w:uiPriority w:val="99"/>
    <w:rsid w:val="00834035"/>
    <w:rPr>
      <w:rFonts w:ascii="Times New Roman" w:hAnsi="Times New Roman" w:cs="Times New Roman"/>
      <w:sz w:val="20"/>
      <w:szCs w:val="24"/>
    </w:rPr>
  </w:style>
  <w:style w:type="paragraph" w:styleId="a6">
    <w:name w:val="footer"/>
    <w:basedOn w:val="a"/>
    <w:link w:val="a7"/>
    <w:uiPriority w:val="99"/>
    <w:unhideWhenUsed/>
    <w:rsid w:val="00834035"/>
    <w:pPr>
      <w:tabs>
        <w:tab w:val="center" w:pos="4680"/>
        <w:tab w:val="right" w:pos="9360"/>
      </w:tabs>
    </w:pPr>
  </w:style>
  <w:style w:type="character" w:customStyle="1" w:styleId="a7">
    <w:name w:val="页脚 字符"/>
    <w:basedOn w:val="a0"/>
    <w:link w:val="a6"/>
    <w:uiPriority w:val="99"/>
    <w:rsid w:val="00834035"/>
    <w:rPr>
      <w:rFonts w:ascii="Times New Roman" w:hAnsi="Times New Roman" w:cs="Times New Roman"/>
      <w:sz w:val="20"/>
      <w:szCs w:val="24"/>
    </w:rPr>
  </w:style>
  <w:style w:type="paragraph" w:styleId="TOC3">
    <w:name w:val="toc 3"/>
    <w:basedOn w:val="a"/>
    <w:next w:val="a"/>
    <w:autoRedefine/>
    <w:uiPriority w:val="39"/>
    <w:unhideWhenUsed/>
    <w:rsid w:val="00052BBC"/>
    <w:pPr>
      <w:widowControl/>
      <w:autoSpaceDE/>
      <w:autoSpaceDN/>
      <w:adjustRightInd/>
      <w:spacing w:after="100" w:line="259" w:lineRule="auto"/>
      <w:ind w:left="440"/>
    </w:pPr>
    <w:rPr>
      <w:rFonts w:asciiTheme="minorHAnsi" w:hAnsiTheme="minorHAnsi" w:cstheme="minorBidi"/>
      <w:sz w:val="22"/>
      <w:szCs w:val="22"/>
    </w:rPr>
  </w:style>
  <w:style w:type="paragraph" w:styleId="TOC4">
    <w:name w:val="toc 4"/>
    <w:basedOn w:val="a"/>
    <w:next w:val="a"/>
    <w:autoRedefine/>
    <w:uiPriority w:val="39"/>
    <w:unhideWhenUsed/>
    <w:rsid w:val="00052BBC"/>
    <w:pPr>
      <w:widowControl/>
      <w:autoSpaceDE/>
      <w:autoSpaceDN/>
      <w:adjustRightInd/>
      <w:spacing w:after="100" w:line="259" w:lineRule="auto"/>
      <w:ind w:left="660"/>
    </w:pPr>
    <w:rPr>
      <w:rFonts w:asciiTheme="minorHAnsi" w:hAnsiTheme="minorHAnsi" w:cstheme="minorBidi"/>
      <w:sz w:val="22"/>
      <w:szCs w:val="22"/>
    </w:rPr>
  </w:style>
  <w:style w:type="paragraph" w:styleId="TOC5">
    <w:name w:val="toc 5"/>
    <w:basedOn w:val="a"/>
    <w:next w:val="a"/>
    <w:autoRedefine/>
    <w:uiPriority w:val="39"/>
    <w:unhideWhenUsed/>
    <w:rsid w:val="00052BBC"/>
    <w:pPr>
      <w:widowControl/>
      <w:autoSpaceDE/>
      <w:autoSpaceDN/>
      <w:adjustRightInd/>
      <w:spacing w:after="100" w:line="259" w:lineRule="auto"/>
      <w:ind w:left="880"/>
    </w:pPr>
    <w:rPr>
      <w:rFonts w:asciiTheme="minorHAnsi" w:hAnsiTheme="minorHAnsi" w:cstheme="minorBidi"/>
      <w:sz w:val="22"/>
      <w:szCs w:val="22"/>
    </w:rPr>
  </w:style>
  <w:style w:type="paragraph" w:styleId="TOC6">
    <w:name w:val="toc 6"/>
    <w:basedOn w:val="a"/>
    <w:next w:val="a"/>
    <w:autoRedefine/>
    <w:uiPriority w:val="39"/>
    <w:unhideWhenUsed/>
    <w:rsid w:val="00052BBC"/>
    <w:pPr>
      <w:widowControl/>
      <w:autoSpaceDE/>
      <w:autoSpaceDN/>
      <w:adjustRightInd/>
      <w:spacing w:after="100" w:line="259" w:lineRule="auto"/>
      <w:ind w:left="1100"/>
    </w:pPr>
    <w:rPr>
      <w:rFonts w:asciiTheme="minorHAnsi" w:hAnsiTheme="minorHAnsi" w:cstheme="minorBidi"/>
      <w:sz w:val="22"/>
      <w:szCs w:val="22"/>
    </w:rPr>
  </w:style>
  <w:style w:type="paragraph" w:styleId="TOC7">
    <w:name w:val="toc 7"/>
    <w:basedOn w:val="a"/>
    <w:next w:val="a"/>
    <w:autoRedefine/>
    <w:uiPriority w:val="39"/>
    <w:unhideWhenUsed/>
    <w:rsid w:val="00052BBC"/>
    <w:pPr>
      <w:widowControl/>
      <w:autoSpaceDE/>
      <w:autoSpaceDN/>
      <w:adjustRightInd/>
      <w:spacing w:after="100" w:line="259" w:lineRule="auto"/>
      <w:ind w:left="1320"/>
    </w:pPr>
    <w:rPr>
      <w:rFonts w:asciiTheme="minorHAnsi" w:hAnsiTheme="minorHAnsi" w:cstheme="minorBidi"/>
      <w:sz w:val="22"/>
      <w:szCs w:val="22"/>
    </w:rPr>
  </w:style>
  <w:style w:type="paragraph" w:styleId="TOC8">
    <w:name w:val="toc 8"/>
    <w:basedOn w:val="a"/>
    <w:next w:val="a"/>
    <w:autoRedefine/>
    <w:uiPriority w:val="39"/>
    <w:unhideWhenUsed/>
    <w:rsid w:val="00052BBC"/>
    <w:pPr>
      <w:widowControl/>
      <w:autoSpaceDE/>
      <w:autoSpaceDN/>
      <w:adjustRightInd/>
      <w:spacing w:after="100" w:line="259" w:lineRule="auto"/>
      <w:ind w:left="1540"/>
    </w:pPr>
    <w:rPr>
      <w:rFonts w:asciiTheme="minorHAnsi" w:hAnsiTheme="minorHAnsi" w:cstheme="minorBidi"/>
      <w:sz w:val="22"/>
      <w:szCs w:val="22"/>
    </w:rPr>
  </w:style>
  <w:style w:type="paragraph" w:styleId="TOC9">
    <w:name w:val="toc 9"/>
    <w:basedOn w:val="a"/>
    <w:next w:val="a"/>
    <w:autoRedefine/>
    <w:uiPriority w:val="39"/>
    <w:unhideWhenUsed/>
    <w:rsid w:val="00052BBC"/>
    <w:pPr>
      <w:widowControl/>
      <w:autoSpaceDE/>
      <w:autoSpaceDN/>
      <w:adjustRightInd/>
      <w:spacing w:after="100" w:line="259" w:lineRule="auto"/>
      <w:ind w:left="1760"/>
    </w:pPr>
    <w:rPr>
      <w:rFonts w:asciiTheme="minorHAnsi" w:hAnsiTheme="minorHAnsi" w:cstheme="minorBidi"/>
      <w:sz w:val="22"/>
      <w:szCs w:val="22"/>
    </w:rPr>
  </w:style>
  <w:style w:type="character" w:styleId="a8">
    <w:name w:val="Unresolved Mention"/>
    <w:basedOn w:val="a0"/>
    <w:uiPriority w:val="99"/>
    <w:semiHidden/>
    <w:unhideWhenUsed/>
    <w:rsid w:val="00052BBC"/>
    <w:rPr>
      <w:color w:val="605E5C"/>
      <w:shd w:val="clear" w:color="auto" w:fill="E1DFDD"/>
    </w:rPr>
  </w:style>
  <w:style w:type="paragraph" w:styleId="a9">
    <w:name w:val="Balloon Text"/>
    <w:basedOn w:val="a"/>
    <w:link w:val="aa"/>
    <w:uiPriority w:val="99"/>
    <w:semiHidden/>
    <w:unhideWhenUsed/>
    <w:rsid w:val="00AA483D"/>
    <w:rPr>
      <w:rFonts w:ascii="Segoe UI" w:hAnsi="Segoe UI" w:cs="Segoe UI"/>
      <w:sz w:val="18"/>
      <w:szCs w:val="18"/>
    </w:rPr>
  </w:style>
  <w:style w:type="character" w:customStyle="1" w:styleId="aa">
    <w:name w:val="批注框文本 字符"/>
    <w:basedOn w:val="a0"/>
    <w:link w:val="a9"/>
    <w:uiPriority w:val="99"/>
    <w:semiHidden/>
    <w:rsid w:val="00AA483D"/>
    <w:rPr>
      <w:rFonts w:ascii="Segoe UI" w:hAnsi="Segoe UI" w:cs="Segoe UI"/>
      <w:sz w:val="18"/>
      <w:szCs w:val="18"/>
    </w:rPr>
  </w:style>
  <w:style w:type="paragraph" w:styleId="ab">
    <w:name w:val="Revision"/>
    <w:hidden/>
    <w:uiPriority w:val="99"/>
    <w:semiHidden/>
    <w:rsid w:val="00EA725B"/>
    <w:pPr>
      <w:spacing w:after="0" w:line="240" w:lineRule="auto"/>
    </w:pPr>
    <w:rPr>
      <w:rFonts w:ascii="Times New Roman" w:hAnsi="Times New Roman" w:cs="Times New Roman"/>
      <w:sz w:val="20"/>
      <w:szCs w:val="24"/>
    </w:rPr>
  </w:style>
  <w:style w:type="character" w:styleId="ac">
    <w:name w:val="annotation reference"/>
    <w:basedOn w:val="a0"/>
    <w:uiPriority w:val="99"/>
    <w:semiHidden/>
    <w:unhideWhenUsed/>
    <w:rsid w:val="00766E52"/>
    <w:rPr>
      <w:sz w:val="21"/>
      <w:szCs w:val="21"/>
    </w:rPr>
  </w:style>
  <w:style w:type="paragraph" w:styleId="ad">
    <w:name w:val="annotation text"/>
    <w:basedOn w:val="a"/>
    <w:link w:val="ae"/>
    <w:uiPriority w:val="99"/>
    <w:semiHidden/>
    <w:unhideWhenUsed/>
    <w:rsid w:val="00766E52"/>
  </w:style>
  <w:style w:type="character" w:customStyle="1" w:styleId="ae">
    <w:name w:val="批注文字 字符"/>
    <w:basedOn w:val="a0"/>
    <w:link w:val="ad"/>
    <w:uiPriority w:val="99"/>
    <w:semiHidden/>
    <w:rsid w:val="00766E52"/>
    <w:rPr>
      <w:rFonts w:ascii="Times New Roman" w:hAnsi="Times New Roman" w:cs="Times New Roman"/>
      <w:sz w:val="20"/>
      <w:szCs w:val="24"/>
    </w:rPr>
  </w:style>
  <w:style w:type="paragraph" w:styleId="af">
    <w:name w:val="annotation subject"/>
    <w:basedOn w:val="ad"/>
    <w:next w:val="ad"/>
    <w:link w:val="af0"/>
    <w:uiPriority w:val="99"/>
    <w:semiHidden/>
    <w:unhideWhenUsed/>
    <w:rsid w:val="00766E52"/>
    <w:rPr>
      <w:b/>
      <w:bCs/>
    </w:rPr>
  </w:style>
  <w:style w:type="character" w:customStyle="1" w:styleId="af0">
    <w:name w:val="批注主题 字符"/>
    <w:basedOn w:val="ae"/>
    <w:link w:val="af"/>
    <w:uiPriority w:val="99"/>
    <w:semiHidden/>
    <w:rsid w:val="00766E52"/>
    <w:rPr>
      <w:rFonts w:ascii="Times New Roman" w:hAnsi="Times New Roman" w:cs="Times New Roman"/>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wipo.int/treaties/en/ip/berne/trtdocs_wo001.html" TargetMode="Externa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9C9FA-5538-4D56-BAB3-8B8A7E40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118</Pages>
  <Words>33137</Words>
  <Characters>188883</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Lyu Yuxiao</cp:lastModifiedBy>
  <cp:revision>102</cp:revision>
  <dcterms:created xsi:type="dcterms:W3CDTF">2018-11-30T08:28:00Z</dcterms:created>
  <dcterms:modified xsi:type="dcterms:W3CDTF">2023-05-25T07:28:00Z</dcterms:modified>
</cp:coreProperties>
</file>